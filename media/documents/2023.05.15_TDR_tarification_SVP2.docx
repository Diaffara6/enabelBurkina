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C8B1" w14:textId="77777777" w:rsidR="00485DAA" w:rsidRPr="00485DAA" w:rsidRDefault="00485DAA" w:rsidP="00485DAA">
      <w:pPr>
        <w:spacing w:line="276" w:lineRule="auto"/>
        <w:rPr>
          <w:rFonts w:ascii="Georgia" w:eastAsia="Calibri" w:hAnsi="Georgia" w:cs="Times New Roman"/>
          <w:noProof/>
          <w:color w:val="585756"/>
          <w:sz w:val="21"/>
          <w:lang w:val="fr-FR" w:eastAsia="fr-FR"/>
        </w:rPr>
        <w:sectPr w:rsidR="00485DAA" w:rsidRPr="00485DAA" w:rsidSect="00EC6E89">
          <w:headerReference w:type="default" r:id="rId10"/>
          <w:footerReference w:type="default" r:id="rId11"/>
          <w:headerReference w:type="first" r:id="rId12"/>
          <w:footerReference w:type="first" r:id="rId13"/>
          <w:pgSz w:w="11906" w:h="16838"/>
          <w:pgMar w:top="1418" w:right="1531" w:bottom="1418" w:left="1871" w:header="709" w:footer="709" w:gutter="0"/>
          <w:pgNumType w:start="1"/>
          <w:cols w:space="708"/>
          <w:titlePg/>
          <w:docGrid w:linePitch="360"/>
        </w:sectPr>
      </w:pPr>
      <w:r w:rsidRPr="00485DAA">
        <w:rPr>
          <w:rFonts w:ascii="Georgia" w:eastAsia="Calibri" w:hAnsi="Georgia" w:cs="Times New Roman"/>
          <w:noProof/>
          <w:color w:val="585756"/>
          <w:sz w:val="21"/>
          <w:lang w:val="fr-FR" w:eastAsia="fr-FR"/>
        </w:rPr>
        <w:drawing>
          <wp:inline distT="0" distB="0" distL="0" distR="0" wp14:anchorId="172E1E45" wp14:editId="5F4BF795">
            <wp:extent cx="1093767" cy="596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ag_yellow_lo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3767" cy="596900"/>
                    </a:xfrm>
                    <a:prstGeom prst="rect">
                      <a:avLst/>
                    </a:prstGeom>
                  </pic:spPr>
                </pic:pic>
              </a:graphicData>
            </a:graphic>
          </wp:inline>
        </w:drawing>
      </w:r>
      <w:r w:rsidRPr="00485DAA">
        <w:rPr>
          <w:rFonts w:ascii="Georgia" w:eastAsia="Calibri" w:hAnsi="Georgia" w:cs="Times New Roman"/>
          <w:noProof/>
          <w:color w:val="585756"/>
          <w:sz w:val="21"/>
          <w:lang w:val="fr-FR" w:eastAsia="fr-FR"/>
        </w:rPr>
        <mc:AlternateContent>
          <mc:Choice Requires="wps">
            <w:drawing>
              <wp:anchor distT="0" distB="0" distL="114300" distR="114300" simplePos="0" relativeHeight="251659264" behindDoc="0" locked="1" layoutInCell="1" allowOverlap="1" wp14:anchorId="00660A04" wp14:editId="659AEABB">
                <wp:simplePos x="0" y="0"/>
                <wp:positionH relativeFrom="column">
                  <wp:posOffset>-416560</wp:posOffset>
                </wp:positionH>
                <wp:positionV relativeFrom="page">
                  <wp:posOffset>2762250</wp:posOffset>
                </wp:positionV>
                <wp:extent cx="3524250" cy="5286375"/>
                <wp:effectExtent l="0" t="0" r="0" b="952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0" cy="5286375"/>
                        </a:xfrm>
                        <a:prstGeom prst="rect">
                          <a:avLst/>
                        </a:prstGeom>
                        <a:solidFill>
                          <a:sysClr val="window" lastClr="FFFFFF"/>
                        </a:solidFill>
                        <a:ln w="6350">
                          <a:noFill/>
                        </a:ln>
                        <a:effectLst/>
                      </wps:spPr>
                      <wps:txbx>
                        <w:txbxContent>
                          <w:p w14:paraId="108DAC11" w14:textId="77777777" w:rsidR="00AA7F4D" w:rsidRPr="00485DAA" w:rsidRDefault="00AA7F4D" w:rsidP="00485DAA">
                            <w:pPr>
                              <w:pStyle w:val="CTBGrandtitre"/>
                              <w:spacing w:before="0" w:after="120"/>
                              <w:ind w:left="0"/>
                              <w:rPr>
                                <w:rFonts w:cs="Arial"/>
                                <w:color w:val="000000"/>
                                <w:sz w:val="32"/>
                                <w:szCs w:val="32"/>
                              </w:rPr>
                            </w:pPr>
                            <w:r w:rsidRPr="00485DAA">
                              <w:rPr>
                                <w:rFonts w:cs="Arial"/>
                                <w:color w:val="000000"/>
                                <w:sz w:val="32"/>
                                <w:szCs w:val="32"/>
                              </w:rPr>
                              <w:t>MISSION DE CONSULTANCE pour le projet « </w:t>
                            </w:r>
                            <w:r w:rsidRPr="00485DAA">
                              <w:rPr>
                                <w:rFonts w:cs="Arial"/>
                                <w:i/>
                                <w:color w:val="000000"/>
                                <w:sz w:val="32"/>
                                <w:szCs w:val="32"/>
                              </w:rPr>
                              <w:t>SANITA Villes propres</w:t>
                            </w:r>
                            <w:r w:rsidRPr="00485DAA">
                              <w:rPr>
                                <w:rFonts w:cs="Arial"/>
                                <w:color w:val="000000"/>
                                <w:sz w:val="32"/>
                                <w:szCs w:val="32"/>
                              </w:rPr>
                              <w:t> 2 »</w:t>
                            </w:r>
                          </w:p>
                          <w:p w14:paraId="260ECA90" w14:textId="77777777" w:rsidR="00AA7F4D" w:rsidRPr="00485DAA" w:rsidRDefault="00AA7F4D" w:rsidP="00485DAA">
                            <w:pPr>
                              <w:pStyle w:val="CTBGrandtitre"/>
                              <w:spacing w:before="0" w:after="120"/>
                              <w:ind w:left="0"/>
                              <w:rPr>
                                <w:rFonts w:cs="Arial"/>
                                <w:color w:val="000000"/>
                                <w:sz w:val="32"/>
                                <w:szCs w:val="32"/>
                              </w:rPr>
                            </w:pPr>
                            <w:r w:rsidRPr="00485DAA">
                              <w:rPr>
                                <w:rFonts w:cs="Arial"/>
                                <w:color w:val="000000"/>
                                <w:sz w:val="32"/>
                                <w:szCs w:val="32"/>
                              </w:rPr>
                              <w:t>GIN 1900711</w:t>
                            </w:r>
                          </w:p>
                          <w:p w14:paraId="207DCD9B" w14:textId="77777777" w:rsidR="00AA7F4D" w:rsidRPr="00485DAA" w:rsidRDefault="00AA7F4D" w:rsidP="00485DAA">
                            <w:pPr>
                              <w:pStyle w:val="CTBGrandtitre"/>
                              <w:spacing w:before="0" w:after="120"/>
                              <w:ind w:left="0"/>
                              <w:rPr>
                                <w:rFonts w:cs="Arial"/>
                                <w:color w:val="000000"/>
                                <w:sz w:val="32"/>
                                <w:szCs w:val="32"/>
                              </w:rPr>
                            </w:pPr>
                          </w:p>
                          <w:p w14:paraId="15457E3D" w14:textId="77777777" w:rsidR="00AA7F4D" w:rsidRPr="00485DAA" w:rsidRDefault="00AA7F4D" w:rsidP="00485DAA">
                            <w:pPr>
                              <w:pStyle w:val="CTBSoustitre"/>
                              <w:rPr>
                                <w:rFonts w:cs="Arial"/>
                                <w:b w:val="0"/>
                                <w:caps w:val="0"/>
                                <w:color w:val="000000"/>
                                <w:sz w:val="32"/>
                                <w:szCs w:val="32"/>
                                <w:lang w:val="fr-FR"/>
                              </w:rPr>
                            </w:pPr>
                            <w:r>
                              <w:rPr>
                                <w:rFonts w:cs="Arial"/>
                                <w:b w:val="0"/>
                                <w:caps w:val="0"/>
                                <w:color w:val="000000"/>
                                <w:sz w:val="32"/>
                                <w:szCs w:val="32"/>
                                <w:lang w:val="fr-FR"/>
                              </w:rPr>
                              <w:t xml:space="preserve">Définition d’une grille de tarification des services de collectes des déchets </w:t>
                            </w:r>
                            <w:r w:rsidRPr="00485DAA">
                              <w:rPr>
                                <w:rFonts w:cs="Arial"/>
                                <w:b w:val="0"/>
                                <w:caps w:val="0"/>
                                <w:color w:val="000000"/>
                                <w:sz w:val="32"/>
                                <w:szCs w:val="32"/>
                                <w:lang w:val="fr-FR"/>
                              </w:rPr>
                              <w:t>dans</w:t>
                            </w:r>
                            <w:r>
                              <w:rPr>
                                <w:rFonts w:cs="Arial"/>
                                <w:b w:val="0"/>
                                <w:caps w:val="0"/>
                                <w:color w:val="000000"/>
                                <w:sz w:val="32"/>
                                <w:szCs w:val="32"/>
                                <w:lang w:val="fr-FR"/>
                              </w:rPr>
                              <w:t xml:space="preserve"> les communes Dubréka, Manéah et Coyah</w:t>
                            </w:r>
                          </w:p>
                          <w:p w14:paraId="2608B637" w14:textId="77777777" w:rsidR="00AA7F4D" w:rsidRPr="00F77C79" w:rsidRDefault="00AA7F4D" w:rsidP="00485DAA">
                            <w:pPr>
                              <w:jc w:val="both"/>
                              <w:rPr>
                                <w:color w:val="000000"/>
                                <w:lang w:val="fr-FR" w:eastAsia="zh-CN" w:bidi="hi-IN"/>
                              </w:rPr>
                            </w:pPr>
                            <w:r>
                              <w:rPr>
                                <w:color w:val="000000"/>
                                <w:lang w:val="fr-FR" w:eastAsia="zh-CN" w:bidi="hi-IN"/>
                              </w:rPr>
                              <w:t>Mai 2023</w:t>
                            </w:r>
                          </w:p>
                          <w:p w14:paraId="37431D78" w14:textId="77777777" w:rsidR="00AA7F4D" w:rsidRPr="00485DAA" w:rsidRDefault="00AA7F4D" w:rsidP="00485DAA">
                            <w:pPr>
                              <w:jc w:val="both"/>
                              <w:rPr>
                                <w:color w:val="000000"/>
                              </w:rPr>
                            </w:pPr>
                          </w:p>
                          <w:p w14:paraId="24CE54FE" w14:textId="77777777" w:rsidR="00AA7F4D" w:rsidRPr="00D474BB" w:rsidRDefault="00AA7F4D" w:rsidP="00485DAA">
                            <w:pPr>
                              <w:rPr>
                                <w:lang w:val="fr-FR" w:eastAsia="ar-SA"/>
                              </w:rPr>
                            </w:pPr>
                            <w:r w:rsidRPr="00D474BB">
                              <w:rPr>
                                <w:lang w:val="fr-FR" w:eastAsia="ar-SA"/>
                              </w:rPr>
                              <w:t>Lignes budgétaires :</w:t>
                            </w:r>
                          </w:p>
                          <w:p w14:paraId="1A9F6A4B" w14:textId="77777777" w:rsidR="00AA7F4D" w:rsidRPr="002B3099" w:rsidRDefault="00AA7F4D" w:rsidP="00485DAA">
                            <w:pPr>
                              <w:jc w:val="both"/>
                            </w:pPr>
                          </w:p>
                          <w:p w14:paraId="70BD86CD" w14:textId="77777777" w:rsidR="00AA7F4D" w:rsidRPr="00C8117A" w:rsidRDefault="00AA7F4D" w:rsidP="00485DAA">
                            <w:pPr>
                              <w:pStyle w:val="CTBGrandtitre"/>
                              <w:spacing w:before="0" w:after="120"/>
                              <w:ind w:left="425"/>
                              <w:rPr>
                                <w:rFonts w:cs="Arial"/>
                                <w:b w:val="0"/>
                                <w:sz w:val="40"/>
                                <w:szCs w:val="40"/>
                              </w:rPr>
                            </w:pPr>
                            <w:r w:rsidRPr="00C8117A">
                              <w:rPr>
                                <w:rFonts w:cs="Arial"/>
                                <w:b w:val="0"/>
                                <w:sz w:val="40"/>
                                <w:szCs w:val="40"/>
                              </w:rPr>
                              <w:t>Termes dE reference</w:t>
                            </w:r>
                          </w:p>
                          <w:p w14:paraId="31E95239" w14:textId="77777777" w:rsidR="00AA7F4D" w:rsidRPr="00D6480E" w:rsidRDefault="00AA7F4D" w:rsidP="00485DAA">
                            <w:pPr>
                              <w:pStyle w:val="Titrecouverture"/>
                              <w:jc w:val="center"/>
                              <w:rPr>
                                <w:b/>
                                <w:sz w:val="36"/>
                              </w:rPr>
                            </w:pPr>
                          </w:p>
                          <w:p w14:paraId="5F040FF9" w14:textId="77777777" w:rsidR="00AA7F4D" w:rsidRDefault="00AA7F4D" w:rsidP="00485DAA">
                            <w:pPr>
                              <w:pStyle w:val="Titrecouverture"/>
                              <w:jc w:val="center"/>
                              <w:rPr>
                                <w:szCs w:val="44"/>
                              </w:rPr>
                            </w:pPr>
                          </w:p>
                          <w:p w14:paraId="39E5B74C" w14:textId="77777777" w:rsidR="00AA7F4D" w:rsidRPr="00D61CB0" w:rsidRDefault="00AA7F4D" w:rsidP="00485DAA">
                            <w:pPr>
                              <w:pStyle w:val="Titrecouverture"/>
                              <w:jc w:val="center"/>
                              <w:rPr>
                                <w:szCs w:val="44"/>
                              </w:rPr>
                            </w:pPr>
                          </w:p>
                          <w:p w14:paraId="3CB5B168" w14:textId="77777777" w:rsidR="00AA7F4D" w:rsidRDefault="00AA7F4D" w:rsidP="00485DAA">
                            <w:pPr>
                              <w:pStyle w:val="Titrecouverture"/>
                              <w:jc w:val="center"/>
                            </w:pPr>
                          </w:p>
                          <w:p w14:paraId="2163B19C" w14:textId="77777777" w:rsidR="00AA7F4D" w:rsidRPr="00097A2B" w:rsidRDefault="00AA7F4D" w:rsidP="00485DAA">
                            <w:pPr>
                              <w:pStyle w:val="Titrecouverture"/>
                              <w:jc w:val="center"/>
                              <w:rPr>
                                <w:b/>
                                <w:sz w:val="36"/>
                              </w:rPr>
                            </w:pPr>
                          </w:p>
                          <w:p w14:paraId="08A16473" w14:textId="77777777" w:rsidR="00AA7F4D" w:rsidRDefault="00AA7F4D" w:rsidP="00485DAA">
                            <w:pPr>
                              <w:pStyle w:val="Titrecouverture"/>
                              <w:jc w:val="center"/>
                              <w:rPr>
                                <w:sz w:val="36"/>
                                <w:szCs w:val="36"/>
                              </w:rPr>
                            </w:pPr>
                          </w:p>
                          <w:p w14:paraId="32973ACA" w14:textId="77777777" w:rsidR="00AA7F4D" w:rsidRPr="00097A2B" w:rsidRDefault="00AA7F4D" w:rsidP="00485DAA">
                            <w:pPr>
                              <w:pStyle w:val="Titrecouverture"/>
                              <w:jc w:val="center"/>
                              <w:rPr>
                                <w:szCs w:val="36"/>
                              </w:rPr>
                            </w:pPr>
                          </w:p>
                          <w:p w14:paraId="6EB714E5" w14:textId="77777777" w:rsidR="00AA7F4D" w:rsidRDefault="00AA7F4D" w:rsidP="00485DAA">
                            <w:pPr>
                              <w:pStyle w:val="Titrecouverture"/>
                              <w:jc w:val="center"/>
                              <w:rPr>
                                <w:szCs w:val="36"/>
                              </w:rPr>
                            </w:pPr>
                          </w:p>
                          <w:p w14:paraId="00A99A45" w14:textId="77777777" w:rsidR="00AA7F4D" w:rsidRPr="00097A2B" w:rsidRDefault="00AA7F4D" w:rsidP="00485DAA">
                            <w:pPr>
                              <w:pStyle w:val="Titrecouverture"/>
                              <w:jc w:val="center"/>
                              <w:rPr>
                                <w:caps/>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660A04" id="_x0000_t202" coordsize="21600,21600" o:spt="202" path="m,l,21600r21600,l21600,xe">
                <v:stroke joinstyle="miter"/>
                <v:path gradientshapeok="t" o:connecttype="rect"/>
              </v:shapetype>
              <v:shape id="Zone de texte 2" o:spid="_x0000_s1026" type="#_x0000_t202" style="position:absolute;margin-left:-32.8pt;margin-top:217.5pt;width:277.5pt;height:41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" fillcolor="window" stroked="f" strokeweight=".5pt">
                <v:textbox>
                  <w:txbxContent>
                    <w:p w14:paraId="108DAC11" w14:textId="77777777" w:rsidR="00AA7F4D" w:rsidRPr="00485DAA" w:rsidRDefault="00AA7F4D" w:rsidP="00485DAA">
                      <w:pPr>
                        <w:pStyle w:val="CTBGrandtitre"/>
                        <w:spacing w:before="0" w:after="120"/>
                        <w:ind w:left="0"/>
                        <w:rPr>
                          <w:rFonts w:cs="Arial"/>
                          <w:color w:val="000000"/>
                          <w:sz w:val="32"/>
                          <w:szCs w:val="32"/>
                        </w:rPr>
                      </w:pPr>
                      <w:r w:rsidRPr="00485DAA">
                        <w:rPr>
                          <w:rFonts w:cs="Arial"/>
                          <w:color w:val="000000"/>
                          <w:sz w:val="32"/>
                          <w:szCs w:val="32"/>
                        </w:rPr>
                        <w:t>MISSION DE CONSULTANCE pour le projet « </w:t>
                      </w:r>
                      <w:r w:rsidRPr="00485DAA">
                        <w:rPr>
                          <w:rFonts w:cs="Arial"/>
                          <w:i/>
                          <w:color w:val="000000"/>
                          <w:sz w:val="32"/>
                          <w:szCs w:val="32"/>
                        </w:rPr>
                        <w:t>SANITA Villes propres</w:t>
                      </w:r>
                      <w:r w:rsidRPr="00485DAA">
                        <w:rPr>
                          <w:rFonts w:cs="Arial"/>
                          <w:color w:val="000000"/>
                          <w:sz w:val="32"/>
                          <w:szCs w:val="32"/>
                        </w:rPr>
                        <w:t> 2 »</w:t>
                      </w:r>
                    </w:p>
                    <w:p w14:paraId="260ECA90" w14:textId="77777777" w:rsidR="00AA7F4D" w:rsidRPr="00485DAA" w:rsidRDefault="00AA7F4D" w:rsidP="00485DAA">
                      <w:pPr>
                        <w:pStyle w:val="CTBGrandtitre"/>
                        <w:spacing w:before="0" w:after="120"/>
                        <w:ind w:left="0"/>
                        <w:rPr>
                          <w:rFonts w:cs="Arial"/>
                          <w:color w:val="000000"/>
                          <w:sz w:val="32"/>
                          <w:szCs w:val="32"/>
                        </w:rPr>
                      </w:pPr>
                      <w:r w:rsidRPr="00485DAA">
                        <w:rPr>
                          <w:rFonts w:cs="Arial"/>
                          <w:color w:val="000000"/>
                          <w:sz w:val="32"/>
                          <w:szCs w:val="32"/>
                        </w:rPr>
                        <w:t>GIN 1900711</w:t>
                      </w:r>
                    </w:p>
                    <w:p w14:paraId="207DCD9B" w14:textId="77777777" w:rsidR="00AA7F4D" w:rsidRPr="00485DAA" w:rsidRDefault="00AA7F4D" w:rsidP="00485DAA">
                      <w:pPr>
                        <w:pStyle w:val="CTBGrandtitre"/>
                        <w:spacing w:before="0" w:after="120"/>
                        <w:ind w:left="0"/>
                        <w:rPr>
                          <w:rFonts w:cs="Arial"/>
                          <w:color w:val="000000"/>
                          <w:sz w:val="32"/>
                          <w:szCs w:val="32"/>
                        </w:rPr>
                      </w:pPr>
                    </w:p>
                    <w:p w14:paraId="15457E3D" w14:textId="77777777" w:rsidR="00AA7F4D" w:rsidRPr="00485DAA" w:rsidRDefault="00AA7F4D" w:rsidP="00485DAA">
                      <w:pPr>
                        <w:pStyle w:val="CTBSoustitre"/>
                        <w:rPr>
                          <w:rFonts w:cs="Arial"/>
                          <w:b w:val="0"/>
                          <w:caps w:val="0"/>
                          <w:color w:val="000000"/>
                          <w:sz w:val="32"/>
                          <w:szCs w:val="32"/>
                          <w:lang w:val="fr-FR"/>
                        </w:rPr>
                      </w:pPr>
                      <w:r>
                        <w:rPr>
                          <w:rFonts w:cs="Arial"/>
                          <w:b w:val="0"/>
                          <w:caps w:val="0"/>
                          <w:color w:val="000000"/>
                          <w:sz w:val="32"/>
                          <w:szCs w:val="32"/>
                          <w:lang w:val="fr-FR"/>
                        </w:rPr>
                        <w:t xml:space="preserve">Définition d’une grille de tarification des services de collectes des déchets </w:t>
                      </w:r>
                      <w:r w:rsidRPr="00485DAA">
                        <w:rPr>
                          <w:rFonts w:cs="Arial"/>
                          <w:b w:val="0"/>
                          <w:caps w:val="0"/>
                          <w:color w:val="000000"/>
                          <w:sz w:val="32"/>
                          <w:szCs w:val="32"/>
                          <w:lang w:val="fr-FR"/>
                        </w:rPr>
                        <w:t>dans</w:t>
                      </w:r>
                      <w:r>
                        <w:rPr>
                          <w:rFonts w:cs="Arial"/>
                          <w:b w:val="0"/>
                          <w:caps w:val="0"/>
                          <w:color w:val="000000"/>
                          <w:sz w:val="32"/>
                          <w:szCs w:val="32"/>
                          <w:lang w:val="fr-FR"/>
                        </w:rPr>
                        <w:t xml:space="preserve"> les communes Dubréka, Manéah et Coyah</w:t>
                      </w:r>
                    </w:p>
                    <w:p w14:paraId="2608B637" w14:textId="77777777" w:rsidR="00AA7F4D" w:rsidRPr="00F77C79" w:rsidRDefault="00AA7F4D" w:rsidP="00485DAA">
                      <w:pPr>
                        <w:jc w:val="both"/>
                        <w:rPr>
                          <w:color w:val="000000"/>
                          <w:lang w:val="fr-FR" w:eastAsia="zh-CN" w:bidi="hi-IN"/>
                        </w:rPr>
                      </w:pPr>
                      <w:r>
                        <w:rPr>
                          <w:color w:val="000000"/>
                          <w:lang w:val="fr-FR" w:eastAsia="zh-CN" w:bidi="hi-IN"/>
                        </w:rPr>
                        <w:t>Mai 2023</w:t>
                      </w:r>
                    </w:p>
                    <w:p w14:paraId="37431D78" w14:textId="77777777" w:rsidR="00AA7F4D" w:rsidRPr="00485DAA" w:rsidRDefault="00AA7F4D" w:rsidP="00485DAA">
                      <w:pPr>
                        <w:jc w:val="both"/>
                        <w:rPr>
                          <w:color w:val="000000"/>
                        </w:rPr>
                      </w:pPr>
                    </w:p>
                    <w:p w14:paraId="24CE54FE" w14:textId="77777777" w:rsidR="00AA7F4D" w:rsidRPr="00D474BB" w:rsidRDefault="00AA7F4D" w:rsidP="00485DAA">
                      <w:pPr>
                        <w:rPr>
                          <w:lang w:val="fr-FR" w:eastAsia="ar-SA"/>
                        </w:rPr>
                      </w:pPr>
                      <w:r w:rsidRPr="00D474BB">
                        <w:rPr>
                          <w:lang w:val="fr-FR" w:eastAsia="ar-SA"/>
                        </w:rPr>
                        <w:t>Lignes budgétaires :</w:t>
                      </w:r>
                    </w:p>
                    <w:p w14:paraId="1A9F6A4B" w14:textId="77777777" w:rsidR="00AA7F4D" w:rsidRPr="002B3099" w:rsidRDefault="00AA7F4D" w:rsidP="00485DAA">
                      <w:pPr>
                        <w:jc w:val="both"/>
                      </w:pPr>
                    </w:p>
                    <w:p w14:paraId="70BD86CD" w14:textId="77777777" w:rsidR="00AA7F4D" w:rsidRPr="00C8117A" w:rsidRDefault="00AA7F4D" w:rsidP="00485DAA">
                      <w:pPr>
                        <w:pStyle w:val="CTBGrandtitre"/>
                        <w:spacing w:before="0" w:after="120"/>
                        <w:ind w:left="425"/>
                        <w:rPr>
                          <w:rFonts w:cs="Arial"/>
                          <w:b w:val="0"/>
                          <w:sz w:val="40"/>
                          <w:szCs w:val="40"/>
                        </w:rPr>
                      </w:pPr>
                      <w:r w:rsidRPr="00C8117A">
                        <w:rPr>
                          <w:rFonts w:cs="Arial"/>
                          <w:b w:val="0"/>
                          <w:sz w:val="40"/>
                          <w:szCs w:val="40"/>
                        </w:rPr>
                        <w:t>Termes dE reference</w:t>
                      </w:r>
                    </w:p>
                    <w:p w14:paraId="31E95239" w14:textId="77777777" w:rsidR="00AA7F4D" w:rsidRPr="00D6480E" w:rsidRDefault="00AA7F4D" w:rsidP="00485DAA">
                      <w:pPr>
                        <w:pStyle w:val="Titrecouverture"/>
                        <w:jc w:val="center"/>
                        <w:rPr>
                          <w:b/>
                          <w:sz w:val="36"/>
                        </w:rPr>
                      </w:pPr>
                    </w:p>
                    <w:p w14:paraId="5F040FF9" w14:textId="77777777" w:rsidR="00AA7F4D" w:rsidRDefault="00AA7F4D" w:rsidP="00485DAA">
                      <w:pPr>
                        <w:pStyle w:val="Titrecouverture"/>
                        <w:jc w:val="center"/>
                        <w:rPr>
                          <w:szCs w:val="44"/>
                        </w:rPr>
                      </w:pPr>
                    </w:p>
                    <w:p w14:paraId="39E5B74C" w14:textId="77777777" w:rsidR="00AA7F4D" w:rsidRPr="00D61CB0" w:rsidRDefault="00AA7F4D" w:rsidP="00485DAA">
                      <w:pPr>
                        <w:pStyle w:val="Titrecouverture"/>
                        <w:jc w:val="center"/>
                        <w:rPr>
                          <w:szCs w:val="44"/>
                        </w:rPr>
                      </w:pPr>
                    </w:p>
                    <w:p w14:paraId="3CB5B168" w14:textId="77777777" w:rsidR="00AA7F4D" w:rsidRDefault="00AA7F4D" w:rsidP="00485DAA">
                      <w:pPr>
                        <w:pStyle w:val="Titrecouverture"/>
                        <w:jc w:val="center"/>
                      </w:pPr>
                    </w:p>
                    <w:p w14:paraId="2163B19C" w14:textId="77777777" w:rsidR="00AA7F4D" w:rsidRPr="00097A2B" w:rsidRDefault="00AA7F4D" w:rsidP="00485DAA">
                      <w:pPr>
                        <w:pStyle w:val="Titrecouverture"/>
                        <w:jc w:val="center"/>
                        <w:rPr>
                          <w:b/>
                          <w:sz w:val="36"/>
                        </w:rPr>
                      </w:pPr>
                    </w:p>
                    <w:p w14:paraId="08A16473" w14:textId="77777777" w:rsidR="00AA7F4D" w:rsidRDefault="00AA7F4D" w:rsidP="00485DAA">
                      <w:pPr>
                        <w:pStyle w:val="Titrecouverture"/>
                        <w:jc w:val="center"/>
                        <w:rPr>
                          <w:sz w:val="36"/>
                          <w:szCs w:val="36"/>
                        </w:rPr>
                      </w:pPr>
                    </w:p>
                    <w:p w14:paraId="32973ACA" w14:textId="77777777" w:rsidR="00AA7F4D" w:rsidRPr="00097A2B" w:rsidRDefault="00AA7F4D" w:rsidP="00485DAA">
                      <w:pPr>
                        <w:pStyle w:val="Titrecouverture"/>
                        <w:jc w:val="center"/>
                        <w:rPr>
                          <w:szCs w:val="36"/>
                        </w:rPr>
                      </w:pPr>
                    </w:p>
                    <w:p w14:paraId="6EB714E5" w14:textId="77777777" w:rsidR="00AA7F4D" w:rsidRDefault="00AA7F4D" w:rsidP="00485DAA">
                      <w:pPr>
                        <w:pStyle w:val="Titrecouverture"/>
                        <w:jc w:val="center"/>
                        <w:rPr>
                          <w:szCs w:val="36"/>
                        </w:rPr>
                      </w:pPr>
                    </w:p>
                    <w:p w14:paraId="00A99A45" w14:textId="77777777" w:rsidR="00AA7F4D" w:rsidRPr="00097A2B" w:rsidRDefault="00AA7F4D" w:rsidP="00485DAA">
                      <w:pPr>
                        <w:pStyle w:val="Titrecouverture"/>
                        <w:jc w:val="center"/>
                        <w:rPr>
                          <w:caps/>
                          <w:szCs w:val="36"/>
                        </w:rPr>
                      </w:pPr>
                    </w:p>
                  </w:txbxContent>
                </v:textbox>
                <w10:wrap anchory="page"/>
                <w10:anchorlock/>
              </v:shape>
            </w:pict>
          </mc:Fallback>
        </mc:AlternateContent>
      </w:r>
    </w:p>
    <w:p w14:paraId="058FECF6" w14:textId="77777777" w:rsidR="00485DAA" w:rsidRPr="00485DAA" w:rsidRDefault="00485DAA" w:rsidP="00485DAA">
      <w:pPr>
        <w:keepNext/>
        <w:keepLines/>
        <w:spacing w:before="240" w:after="240"/>
        <w:rPr>
          <w:rFonts w:ascii="Georgia" w:eastAsia="Times New Roman" w:hAnsi="Georgia" w:cs="Times New Roman"/>
          <w:color w:val="585756"/>
          <w:sz w:val="32"/>
          <w:szCs w:val="32"/>
          <w:lang w:val="fr-FR" w:eastAsia="fr-BE"/>
        </w:rPr>
      </w:pPr>
      <w:r w:rsidRPr="00485DAA">
        <w:rPr>
          <w:rFonts w:ascii="Georgia" w:eastAsia="Times New Roman" w:hAnsi="Georgia" w:cs="Times New Roman"/>
          <w:color w:val="585756"/>
          <w:sz w:val="32"/>
          <w:szCs w:val="32"/>
          <w:lang w:val="fr-FR" w:eastAsia="fr-BE"/>
        </w:rPr>
        <w:lastRenderedPageBreak/>
        <w:t>Table des matières</w:t>
      </w:r>
    </w:p>
    <w:p w14:paraId="7D824D11" w14:textId="77777777" w:rsidR="00485DAA" w:rsidRPr="00485DAA" w:rsidRDefault="00485DAA" w:rsidP="00485DAA">
      <w:pPr>
        <w:spacing w:line="276" w:lineRule="auto"/>
        <w:jc w:val="both"/>
        <w:rPr>
          <w:rFonts w:ascii="Georgia" w:eastAsia="Calibri" w:hAnsi="Georgia" w:cs="Times New Roman"/>
          <w:color w:val="585756"/>
          <w:sz w:val="21"/>
          <w:lang w:val="fr-FR" w:eastAsia="fr-BE"/>
        </w:rPr>
      </w:pPr>
    </w:p>
    <w:p w14:paraId="448180C6" w14:textId="60EFB149" w:rsidR="00AA7F4D" w:rsidRDefault="00485DAA">
      <w:pPr>
        <w:pStyle w:val="TM1"/>
        <w:tabs>
          <w:tab w:val="right" w:leader="dot" w:pos="9060"/>
        </w:tabs>
        <w:rPr>
          <w:noProof/>
        </w:rPr>
      </w:pPr>
      <w:r w:rsidRPr="00485DAA">
        <w:rPr>
          <w:rFonts w:ascii="Georgia" w:eastAsia="Calibri" w:hAnsi="Georgia" w:cs="Times New Roman"/>
          <w:color w:val="585756"/>
          <w:sz w:val="21"/>
          <w:lang w:val="fr-BE"/>
        </w:rPr>
        <w:fldChar w:fldCharType="begin"/>
      </w:r>
      <w:r w:rsidRPr="00485DAA">
        <w:rPr>
          <w:rFonts w:ascii="Georgia" w:eastAsia="Calibri" w:hAnsi="Georgia" w:cs="Times New Roman"/>
          <w:color w:val="585756"/>
          <w:sz w:val="21"/>
          <w:lang w:val="fr-BE"/>
        </w:rPr>
        <w:instrText xml:space="preserve"> TOC \o "1-2" \h \z \u </w:instrText>
      </w:r>
      <w:r w:rsidRPr="00485DAA">
        <w:rPr>
          <w:rFonts w:ascii="Georgia" w:eastAsia="Calibri" w:hAnsi="Georgia" w:cs="Times New Roman"/>
          <w:color w:val="585756"/>
          <w:sz w:val="21"/>
          <w:lang w:val="fr-BE"/>
        </w:rPr>
        <w:fldChar w:fldCharType="separate"/>
      </w:r>
      <w:hyperlink w:anchor="_Toc134715644" w:history="1">
        <w:r w:rsidR="00AA7F4D" w:rsidRPr="005B509C">
          <w:rPr>
            <w:rStyle w:val="Lienhypertexte"/>
            <w:rFonts w:ascii="Georgia" w:eastAsia="Calibri" w:hAnsi="Georgia" w:cs="Calibri"/>
            <w:b/>
            <w:noProof/>
            <w:lang w:val="fr-BE"/>
          </w:rPr>
          <w:t>Contexte du projet et de l’étude</w:t>
        </w:r>
        <w:r w:rsidR="00AA7F4D">
          <w:rPr>
            <w:noProof/>
            <w:webHidden/>
          </w:rPr>
          <w:tab/>
        </w:r>
        <w:r w:rsidR="00AA7F4D">
          <w:rPr>
            <w:noProof/>
            <w:webHidden/>
          </w:rPr>
          <w:fldChar w:fldCharType="begin"/>
        </w:r>
        <w:r w:rsidR="00AA7F4D">
          <w:rPr>
            <w:noProof/>
            <w:webHidden/>
          </w:rPr>
          <w:instrText xml:space="preserve"> PAGEREF _Toc134715644 \h </w:instrText>
        </w:r>
        <w:r w:rsidR="00AA7F4D">
          <w:rPr>
            <w:noProof/>
            <w:webHidden/>
          </w:rPr>
        </w:r>
        <w:r w:rsidR="00AA7F4D">
          <w:rPr>
            <w:noProof/>
            <w:webHidden/>
          </w:rPr>
          <w:fldChar w:fldCharType="separate"/>
        </w:r>
        <w:r w:rsidR="00AA7F4D">
          <w:rPr>
            <w:noProof/>
            <w:webHidden/>
          </w:rPr>
          <w:t>3</w:t>
        </w:r>
        <w:r w:rsidR="00AA7F4D">
          <w:rPr>
            <w:noProof/>
            <w:webHidden/>
          </w:rPr>
          <w:fldChar w:fldCharType="end"/>
        </w:r>
      </w:hyperlink>
    </w:p>
    <w:p w14:paraId="3735F8A8" w14:textId="534E1506" w:rsidR="00AA7F4D" w:rsidRDefault="00000000">
      <w:pPr>
        <w:pStyle w:val="TM1"/>
        <w:tabs>
          <w:tab w:val="right" w:leader="dot" w:pos="9060"/>
        </w:tabs>
        <w:rPr>
          <w:noProof/>
        </w:rPr>
      </w:pPr>
      <w:hyperlink w:anchor="_Toc134715645" w:history="1">
        <w:r w:rsidR="00AA7F4D" w:rsidRPr="005B509C">
          <w:rPr>
            <w:rStyle w:val="Lienhypertexte"/>
            <w:rFonts w:ascii="Georgia" w:eastAsia="Calibri" w:hAnsi="Georgia" w:cs="Calibri"/>
            <w:b/>
            <w:noProof/>
            <w:lang w:val="fr-BE"/>
          </w:rPr>
          <w:t>Objectifs et résultats attendus de l’étude</w:t>
        </w:r>
        <w:r w:rsidR="00AA7F4D">
          <w:rPr>
            <w:noProof/>
            <w:webHidden/>
          </w:rPr>
          <w:tab/>
        </w:r>
        <w:r w:rsidR="00AA7F4D">
          <w:rPr>
            <w:noProof/>
            <w:webHidden/>
          </w:rPr>
          <w:fldChar w:fldCharType="begin"/>
        </w:r>
        <w:r w:rsidR="00AA7F4D">
          <w:rPr>
            <w:noProof/>
            <w:webHidden/>
          </w:rPr>
          <w:instrText xml:space="preserve"> PAGEREF _Toc134715645 \h </w:instrText>
        </w:r>
        <w:r w:rsidR="00AA7F4D">
          <w:rPr>
            <w:noProof/>
            <w:webHidden/>
          </w:rPr>
        </w:r>
        <w:r w:rsidR="00AA7F4D">
          <w:rPr>
            <w:noProof/>
            <w:webHidden/>
          </w:rPr>
          <w:fldChar w:fldCharType="separate"/>
        </w:r>
        <w:r w:rsidR="00AA7F4D">
          <w:rPr>
            <w:noProof/>
            <w:webHidden/>
          </w:rPr>
          <w:t>4</w:t>
        </w:r>
        <w:r w:rsidR="00AA7F4D">
          <w:rPr>
            <w:noProof/>
            <w:webHidden/>
          </w:rPr>
          <w:fldChar w:fldCharType="end"/>
        </w:r>
      </w:hyperlink>
    </w:p>
    <w:p w14:paraId="2C911EDF" w14:textId="03B34B26" w:rsidR="00AA7F4D" w:rsidRDefault="00000000">
      <w:pPr>
        <w:pStyle w:val="TM2"/>
        <w:tabs>
          <w:tab w:val="right" w:leader="dot" w:pos="9060"/>
        </w:tabs>
        <w:rPr>
          <w:noProof/>
        </w:rPr>
      </w:pPr>
      <w:hyperlink w:anchor="_Toc134715646" w:history="1">
        <w:r w:rsidR="00AA7F4D" w:rsidRPr="005B509C">
          <w:rPr>
            <w:rStyle w:val="Lienhypertexte"/>
            <w:rFonts w:ascii="Georgia" w:eastAsia="Times New Roman" w:hAnsi="Georgia" w:cs="Times New Roman"/>
            <w:b/>
            <w:noProof/>
            <w:lang w:val="fr-BE"/>
          </w:rPr>
          <w:t>2.1. Objectifs</w:t>
        </w:r>
        <w:r w:rsidR="00AA7F4D">
          <w:rPr>
            <w:noProof/>
            <w:webHidden/>
          </w:rPr>
          <w:tab/>
        </w:r>
        <w:r w:rsidR="00AA7F4D">
          <w:rPr>
            <w:noProof/>
            <w:webHidden/>
          </w:rPr>
          <w:fldChar w:fldCharType="begin"/>
        </w:r>
        <w:r w:rsidR="00AA7F4D">
          <w:rPr>
            <w:noProof/>
            <w:webHidden/>
          </w:rPr>
          <w:instrText xml:space="preserve"> PAGEREF _Toc134715646 \h </w:instrText>
        </w:r>
        <w:r w:rsidR="00AA7F4D">
          <w:rPr>
            <w:noProof/>
            <w:webHidden/>
          </w:rPr>
        </w:r>
        <w:r w:rsidR="00AA7F4D">
          <w:rPr>
            <w:noProof/>
            <w:webHidden/>
          </w:rPr>
          <w:fldChar w:fldCharType="separate"/>
        </w:r>
        <w:r w:rsidR="00AA7F4D">
          <w:rPr>
            <w:noProof/>
            <w:webHidden/>
          </w:rPr>
          <w:t>4</w:t>
        </w:r>
        <w:r w:rsidR="00AA7F4D">
          <w:rPr>
            <w:noProof/>
            <w:webHidden/>
          </w:rPr>
          <w:fldChar w:fldCharType="end"/>
        </w:r>
      </w:hyperlink>
    </w:p>
    <w:p w14:paraId="565A22AF" w14:textId="7FF0FFC6" w:rsidR="00AA7F4D" w:rsidRDefault="00000000">
      <w:pPr>
        <w:pStyle w:val="TM2"/>
        <w:tabs>
          <w:tab w:val="left" w:pos="880"/>
          <w:tab w:val="right" w:leader="dot" w:pos="9060"/>
        </w:tabs>
        <w:rPr>
          <w:noProof/>
        </w:rPr>
      </w:pPr>
      <w:hyperlink w:anchor="_Toc134715647" w:history="1">
        <w:r w:rsidR="00AA7F4D" w:rsidRPr="005B509C">
          <w:rPr>
            <w:rStyle w:val="Lienhypertexte"/>
            <w:rFonts w:ascii="Georgia" w:eastAsia="Times New Roman" w:hAnsi="Georgia" w:cs="Times New Roman"/>
            <w:b/>
            <w:noProof/>
            <w:lang w:val="fr-BE"/>
          </w:rPr>
          <w:t>2.2.</w:t>
        </w:r>
        <w:r w:rsidR="00AA7F4D">
          <w:rPr>
            <w:noProof/>
          </w:rPr>
          <w:tab/>
        </w:r>
        <w:r w:rsidR="00AA7F4D" w:rsidRPr="005B509C">
          <w:rPr>
            <w:rStyle w:val="Lienhypertexte"/>
            <w:rFonts w:ascii="Georgia" w:eastAsia="Times New Roman" w:hAnsi="Georgia" w:cs="Times New Roman"/>
            <w:b/>
            <w:noProof/>
            <w:lang w:val="fr-BE"/>
          </w:rPr>
          <w:t>Résultats attendus</w:t>
        </w:r>
        <w:r w:rsidR="00AA7F4D">
          <w:rPr>
            <w:noProof/>
            <w:webHidden/>
          </w:rPr>
          <w:tab/>
        </w:r>
        <w:r w:rsidR="00AA7F4D">
          <w:rPr>
            <w:noProof/>
            <w:webHidden/>
          </w:rPr>
          <w:fldChar w:fldCharType="begin"/>
        </w:r>
        <w:r w:rsidR="00AA7F4D">
          <w:rPr>
            <w:noProof/>
            <w:webHidden/>
          </w:rPr>
          <w:instrText xml:space="preserve"> PAGEREF _Toc134715647 \h </w:instrText>
        </w:r>
        <w:r w:rsidR="00AA7F4D">
          <w:rPr>
            <w:noProof/>
            <w:webHidden/>
          </w:rPr>
        </w:r>
        <w:r w:rsidR="00AA7F4D">
          <w:rPr>
            <w:noProof/>
            <w:webHidden/>
          </w:rPr>
          <w:fldChar w:fldCharType="separate"/>
        </w:r>
        <w:r w:rsidR="00AA7F4D">
          <w:rPr>
            <w:noProof/>
            <w:webHidden/>
          </w:rPr>
          <w:t>5</w:t>
        </w:r>
        <w:r w:rsidR="00AA7F4D">
          <w:rPr>
            <w:noProof/>
            <w:webHidden/>
          </w:rPr>
          <w:fldChar w:fldCharType="end"/>
        </w:r>
      </w:hyperlink>
    </w:p>
    <w:p w14:paraId="5AF16CF6" w14:textId="5A75723F" w:rsidR="00AA7F4D" w:rsidRDefault="00000000">
      <w:pPr>
        <w:pStyle w:val="TM1"/>
        <w:tabs>
          <w:tab w:val="right" w:leader="dot" w:pos="9060"/>
        </w:tabs>
        <w:rPr>
          <w:noProof/>
        </w:rPr>
      </w:pPr>
      <w:hyperlink w:anchor="_Toc134715648" w:history="1">
        <w:r w:rsidR="00AA7F4D" w:rsidRPr="005B509C">
          <w:rPr>
            <w:rStyle w:val="Lienhypertexte"/>
            <w:rFonts w:ascii="Georgia" w:eastAsia="Calibri" w:hAnsi="Georgia" w:cs="Calibri"/>
            <w:b/>
            <w:noProof/>
            <w:lang w:val="fr-BE"/>
          </w:rPr>
          <w:t>Délai et méthodologie</w:t>
        </w:r>
        <w:r w:rsidR="00AA7F4D">
          <w:rPr>
            <w:noProof/>
            <w:webHidden/>
          </w:rPr>
          <w:tab/>
        </w:r>
        <w:r w:rsidR="00AA7F4D">
          <w:rPr>
            <w:noProof/>
            <w:webHidden/>
          </w:rPr>
          <w:fldChar w:fldCharType="begin"/>
        </w:r>
        <w:r w:rsidR="00AA7F4D">
          <w:rPr>
            <w:noProof/>
            <w:webHidden/>
          </w:rPr>
          <w:instrText xml:space="preserve"> PAGEREF _Toc134715648 \h </w:instrText>
        </w:r>
        <w:r w:rsidR="00AA7F4D">
          <w:rPr>
            <w:noProof/>
            <w:webHidden/>
          </w:rPr>
        </w:r>
        <w:r w:rsidR="00AA7F4D">
          <w:rPr>
            <w:noProof/>
            <w:webHidden/>
          </w:rPr>
          <w:fldChar w:fldCharType="separate"/>
        </w:r>
        <w:r w:rsidR="00AA7F4D">
          <w:rPr>
            <w:noProof/>
            <w:webHidden/>
          </w:rPr>
          <w:t>6</w:t>
        </w:r>
        <w:r w:rsidR="00AA7F4D">
          <w:rPr>
            <w:noProof/>
            <w:webHidden/>
          </w:rPr>
          <w:fldChar w:fldCharType="end"/>
        </w:r>
      </w:hyperlink>
    </w:p>
    <w:p w14:paraId="7AEE0DF4" w14:textId="7DD2EA84" w:rsidR="00AA7F4D" w:rsidRDefault="00000000">
      <w:pPr>
        <w:pStyle w:val="TM2"/>
        <w:tabs>
          <w:tab w:val="right" w:leader="dot" w:pos="9060"/>
        </w:tabs>
        <w:rPr>
          <w:noProof/>
        </w:rPr>
      </w:pPr>
      <w:hyperlink w:anchor="_Toc134715649" w:history="1">
        <w:r w:rsidR="00AA7F4D" w:rsidRPr="005B509C">
          <w:rPr>
            <w:rStyle w:val="Lienhypertexte"/>
            <w:rFonts w:ascii="Georgia" w:eastAsia="Times New Roman" w:hAnsi="Georgia" w:cs="Times New Roman"/>
            <w:b/>
            <w:noProof/>
            <w:lang w:val="fr-BE"/>
          </w:rPr>
          <w:t>Délais d’exécution</w:t>
        </w:r>
        <w:r w:rsidR="00AA7F4D">
          <w:rPr>
            <w:noProof/>
            <w:webHidden/>
          </w:rPr>
          <w:tab/>
        </w:r>
        <w:r w:rsidR="00AA7F4D">
          <w:rPr>
            <w:noProof/>
            <w:webHidden/>
          </w:rPr>
          <w:fldChar w:fldCharType="begin"/>
        </w:r>
        <w:r w:rsidR="00AA7F4D">
          <w:rPr>
            <w:noProof/>
            <w:webHidden/>
          </w:rPr>
          <w:instrText xml:space="preserve"> PAGEREF _Toc134715649 \h </w:instrText>
        </w:r>
        <w:r w:rsidR="00AA7F4D">
          <w:rPr>
            <w:noProof/>
            <w:webHidden/>
          </w:rPr>
        </w:r>
        <w:r w:rsidR="00AA7F4D">
          <w:rPr>
            <w:noProof/>
            <w:webHidden/>
          </w:rPr>
          <w:fldChar w:fldCharType="separate"/>
        </w:r>
        <w:r w:rsidR="00AA7F4D">
          <w:rPr>
            <w:noProof/>
            <w:webHidden/>
          </w:rPr>
          <w:t>6</w:t>
        </w:r>
        <w:r w:rsidR="00AA7F4D">
          <w:rPr>
            <w:noProof/>
            <w:webHidden/>
          </w:rPr>
          <w:fldChar w:fldCharType="end"/>
        </w:r>
      </w:hyperlink>
    </w:p>
    <w:p w14:paraId="199A3BC2" w14:textId="743420E8" w:rsidR="00AA7F4D" w:rsidRDefault="00000000">
      <w:pPr>
        <w:pStyle w:val="TM2"/>
        <w:tabs>
          <w:tab w:val="right" w:leader="dot" w:pos="9060"/>
        </w:tabs>
        <w:rPr>
          <w:noProof/>
        </w:rPr>
      </w:pPr>
      <w:hyperlink w:anchor="_Toc134715650" w:history="1">
        <w:r w:rsidR="00AA7F4D" w:rsidRPr="005B509C">
          <w:rPr>
            <w:rStyle w:val="Lienhypertexte"/>
            <w:rFonts w:ascii="Georgia" w:eastAsia="Times New Roman" w:hAnsi="Georgia" w:cs="Times New Roman"/>
            <w:b/>
            <w:noProof/>
            <w:lang w:val="fr-BE"/>
          </w:rPr>
          <w:t>Méthodologie</w:t>
        </w:r>
        <w:r w:rsidR="00AA7F4D">
          <w:rPr>
            <w:noProof/>
            <w:webHidden/>
          </w:rPr>
          <w:tab/>
        </w:r>
        <w:r w:rsidR="00AA7F4D">
          <w:rPr>
            <w:noProof/>
            <w:webHidden/>
          </w:rPr>
          <w:fldChar w:fldCharType="begin"/>
        </w:r>
        <w:r w:rsidR="00AA7F4D">
          <w:rPr>
            <w:noProof/>
            <w:webHidden/>
          </w:rPr>
          <w:instrText xml:space="preserve"> PAGEREF _Toc134715650 \h </w:instrText>
        </w:r>
        <w:r w:rsidR="00AA7F4D">
          <w:rPr>
            <w:noProof/>
            <w:webHidden/>
          </w:rPr>
        </w:r>
        <w:r w:rsidR="00AA7F4D">
          <w:rPr>
            <w:noProof/>
            <w:webHidden/>
          </w:rPr>
          <w:fldChar w:fldCharType="separate"/>
        </w:r>
        <w:r w:rsidR="00AA7F4D">
          <w:rPr>
            <w:noProof/>
            <w:webHidden/>
          </w:rPr>
          <w:t>6</w:t>
        </w:r>
        <w:r w:rsidR="00AA7F4D">
          <w:rPr>
            <w:noProof/>
            <w:webHidden/>
          </w:rPr>
          <w:fldChar w:fldCharType="end"/>
        </w:r>
      </w:hyperlink>
    </w:p>
    <w:p w14:paraId="4CF34D87" w14:textId="5354C03D" w:rsidR="00AA7F4D" w:rsidRDefault="00000000">
      <w:pPr>
        <w:pStyle w:val="TM2"/>
        <w:tabs>
          <w:tab w:val="right" w:leader="dot" w:pos="9060"/>
        </w:tabs>
        <w:rPr>
          <w:noProof/>
        </w:rPr>
      </w:pPr>
      <w:hyperlink w:anchor="_Toc134715651" w:history="1">
        <w:r w:rsidR="00AA7F4D" w:rsidRPr="005B509C">
          <w:rPr>
            <w:rStyle w:val="Lienhypertexte"/>
            <w:rFonts w:ascii="Georgia" w:eastAsia="Times New Roman" w:hAnsi="Georgia" w:cs="Times New Roman"/>
            <w:b/>
            <w:noProof/>
            <w:lang w:val="fr-BE"/>
          </w:rPr>
          <w:t>Approche</w:t>
        </w:r>
        <w:r w:rsidR="00AA7F4D">
          <w:rPr>
            <w:noProof/>
            <w:webHidden/>
          </w:rPr>
          <w:tab/>
        </w:r>
        <w:r w:rsidR="00AA7F4D">
          <w:rPr>
            <w:noProof/>
            <w:webHidden/>
          </w:rPr>
          <w:fldChar w:fldCharType="begin"/>
        </w:r>
        <w:r w:rsidR="00AA7F4D">
          <w:rPr>
            <w:noProof/>
            <w:webHidden/>
          </w:rPr>
          <w:instrText xml:space="preserve"> PAGEREF _Toc134715651 \h </w:instrText>
        </w:r>
        <w:r w:rsidR="00AA7F4D">
          <w:rPr>
            <w:noProof/>
            <w:webHidden/>
          </w:rPr>
        </w:r>
        <w:r w:rsidR="00AA7F4D">
          <w:rPr>
            <w:noProof/>
            <w:webHidden/>
          </w:rPr>
          <w:fldChar w:fldCharType="separate"/>
        </w:r>
        <w:r w:rsidR="00AA7F4D">
          <w:rPr>
            <w:noProof/>
            <w:webHidden/>
          </w:rPr>
          <w:t>8</w:t>
        </w:r>
        <w:r w:rsidR="00AA7F4D">
          <w:rPr>
            <w:noProof/>
            <w:webHidden/>
          </w:rPr>
          <w:fldChar w:fldCharType="end"/>
        </w:r>
      </w:hyperlink>
    </w:p>
    <w:p w14:paraId="2CF21BE5" w14:textId="0E21A733" w:rsidR="00AA7F4D" w:rsidRDefault="00000000">
      <w:pPr>
        <w:pStyle w:val="TM1"/>
        <w:tabs>
          <w:tab w:val="right" w:leader="dot" w:pos="9060"/>
        </w:tabs>
        <w:rPr>
          <w:noProof/>
        </w:rPr>
      </w:pPr>
      <w:hyperlink w:anchor="_Toc134715652" w:history="1">
        <w:r w:rsidR="00AA7F4D" w:rsidRPr="005B509C">
          <w:rPr>
            <w:rStyle w:val="Lienhypertexte"/>
            <w:rFonts w:ascii="Georgia" w:eastAsia="Calibri" w:hAnsi="Georgia" w:cs="Calibri"/>
            <w:b/>
            <w:noProof/>
            <w:lang w:val="fr-BE"/>
          </w:rPr>
          <w:t>Jalons et livrables</w:t>
        </w:r>
        <w:r w:rsidR="00AA7F4D">
          <w:rPr>
            <w:noProof/>
            <w:webHidden/>
          </w:rPr>
          <w:tab/>
        </w:r>
        <w:r w:rsidR="00AA7F4D">
          <w:rPr>
            <w:noProof/>
            <w:webHidden/>
          </w:rPr>
          <w:fldChar w:fldCharType="begin"/>
        </w:r>
        <w:r w:rsidR="00AA7F4D">
          <w:rPr>
            <w:noProof/>
            <w:webHidden/>
          </w:rPr>
          <w:instrText xml:space="preserve"> PAGEREF _Toc134715652 \h </w:instrText>
        </w:r>
        <w:r w:rsidR="00AA7F4D">
          <w:rPr>
            <w:noProof/>
            <w:webHidden/>
          </w:rPr>
        </w:r>
        <w:r w:rsidR="00AA7F4D">
          <w:rPr>
            <w:noProof/>
            <w:webHidden/>
          </w:rPr>
          <w:fldChar w:fldCharType="separate"/>
        </w:r>
        <w:r w:rsidR="00AA7F4D">
          <w:rPr>
            <w:noProof/>
            <w:webHidden/>
          </w:rPr>
          <w:t>9</w:t>
        </w:r>
        <w:r w:rsidR="00AA7F4D">
          <w:rPr>
            <w:noProof/>
            <w:webHidden/>
          </w:rPr>
          <w:fldChar w:fldCharType="end"/>
        </w:r>
      </w:hyperlink>
    </w:p>
    <w:p w14:paraId="5F24F096" w14:textId="79DA8922" w:rsidR="00AA7F4D" w:rsidRDefault="00000000">
      <w:pPr>
        <w:pStyle w:val="TM1"/>
        <w:tabs>
          <w:tab w:val="right" w:leader="dot" w:pos="9060"/>
        </w:tabs>
        <w:rPr>
          <w:noProof/>
        </w:rPr>
      </w:pPr>
      <w:hyperlink w:anchor="_Toc134715653" w:history="1">
        <w:r w:rsidR="00AA7F4D" w:rsidRPr="005B509C">
          <w:rPr>
            <w:rStyle w:val="Lienhypertexte"/>
            <w:rFonts w:ascii="Georgia" w:eastAsia="Calibri" w:hAnsi="Georgia" w:cs="Calibri"/>
            <w:b/>
            <w:noProof/>
            <w:lang w:val="fr-BE"/>
          </w:rPr>
          <w:t>Profil des experts</w:t>
        </w:r>
        <w:r w:rsidR="00AA7F4D">
          <w:rPr>
            <w:noProof/>
            <w:webHidden/>
          </w:rPr>
          <w:tab/>
        </w:r>
        <w:r w:rsidR="00AA7F4D">
          <w:rPr>
            <w:noProof/>
            <w:webHidden/>
          </w:rPr>
          <w:fldChar w:fldCharType="begin"/>
        </w:r>
        <w:r w:rsidR="00AA7F4D">
          <w:rPr>
            <w:noProof/>
            <w:webHidden/>
          </w:rPr>
          <w:instrText xml:space="preserve"> PAGEREF _Toc134715653 \h </w:instrText>
        </w:r>
        <w:r w:rsidR="00AA7F4D">
          <w:rPr>
            <w:noProof/>
            <w:webHidden/>
          </w:rPr>
        </w:r>
        <w:r w:rsidR="00AA7F4D">
          <w:rPr>
            <w:noProof/>
            <w:webHidden/>
          </w:rPr>
          <w:fldChar w:fldCharType="separate"/>
        </w:r>
        <w:r w:rsidR="00AA7F4D">
          <w:rPr>
            <w:noProof/>
            <w:webHidden/>
          </w:rPr>
          <w:t>10</w:t>
        </w:r>
        <w:r w:rsidR="00AA7F4D">
          <w:rPr>
            <w:noProof/>
            <w:webHidden/>
          </w:rPr>
          <w:fldChar w:fldCharType="end"/>
        </w:r>
      </w:hyperlink>
    </w:p>
    <w:p w14:paraId="272EA6E0" w14:textId="7AFE53FD" w:rsidR="00AA7F4D" w:rsidRDefault="00000000">
      <w:pPr>
        <w:pStyle w:val="TM1"/>
        <w:tabs>
          <w:tab w:val="right" w:leader="dot" w:pos="9060"/>
        </w:tabs>
        <w:rPr>
          <w:noProof/>
        </w:rPr>
      </w:pPr>
      <w:hyperlink w:anchor="_Toc134715654" w:history="1">
        <w:r w:rsidR="00AA7F4D" w:rsidRPr="005B509C">
          <w:rPr>
            <w:rStyle w:val="Lienhypertexte"/>
            <w:rFonts w:ascii="Georgia" w:eastAsia="Calibri" w:hAnsi="Georgia" w:cs="Calibri"/>
            <w:b/>
            <w:noProof/>
            <w:lang w:val="fr-BE"/>
          </w:rPr>
          <w:t>Contenu de l’offre</w:t>
        </w:r>
        <w:r w:rsidR="00AA7F4D">
          <w:rPr>
            <w:noProof/>
            <w:webHidden/>
          </w:rPr>
          <w:tab/>
        </w:r>
        <w:r w:rsidR="00AA7F4D">
          <w:rPr>
            <w:noProof/>
            <w:webHidden/>
          </w:rPr>
          <w:fldChar w:fldCharType="begin"/>
        </w:r>
        <w:r w:rsidR="00AA7F4D">
          <w:rPr>
            <w:noProof/>
            <w:webHidden/>
          </w:rPr>
          <w:instrText xml:space="preserve"> PAGEREF _Toc134715654 \h </w:instrText>
        </w:r>
        <w:r w:rsidR="00AA7F4D">
          <w:rPr>
            <w:noProof/>
            <w:webHidden/>
          </w:rPr>
        </w:r>
        <w:r w:rsidR="00AA7F4D">
          <w:rPr>
            <w:noProof/>
            <w:webHidden/>
          </w:rPr>
          <w:fldChar w:fldCharType="separate"/>
        </w:r>
        <w:r w:rsidR="00AA7F4D">
          <w:rPr>
            <w:noProof/>
            <w:webHidden/>
          </w:rPr>
          <w:t>11</w:t>
        </w:r>
        <w:r w:rsidR="00AA7F4D">
          <w:rPr>
            <w:noProof/>
            <w:webHidden/>
          </w:rPr>
          <w:fldChar w:fldCharType="end"/>
        </w:r>
      </w:hyperlink>
    </w:p>
    <w:p w14:paraId="43C4A6EE" w14:textId="3E239795" w:rsidR="00AA7F4D" w:rsidRDefault="00000000">
      <w:pPr>
        <w:pStyle w:val="TM1"/>
        <w:tabs>
          <w:tab w:val="right" w:leader="dot" w:pos="9060"/>
        </w:tabs>
        <w:rPr>
          <w:noProof/>
        </w:rPr>
      </w:pPr>
      <w:hyperlink w:anchor="_Toc134715655" w:history="1">
        <w:r w:rsidR="00AA7F4D" w:rsidRPr="005B509C">
          <w:rPr>
            <w:rStyle w:val="Lienhypertexte"/>
            <w:rFonts w:ascii="Georgia" w:eastAsia="Calibri" w:hAnsi="Georgia" w:cs="Calibri"/>
            <w:b/>
            <w:noProof/>
            <w:lang w:val="fr-BE"/>
          </w:rPr>
          <w:t>Critères de sélection</w:t>
        </w:r>
        <w:r w:rsidR="00AA7F4D">
          <w:rPr>
            <w:noProof/>
            <w:webHidden/>
          </w:rPr>
          <w:tab/>
        </w:r>
        <w:r w:rsidR="00AA7F4D">
          <w:rPr>
            <w:noProof/>
            <w:webHidden/>
          </w:rPr>
          <w:fldChar w:fldCharType="begin"/>
        </w:r>
        <w:r w:rsidR="00AA7F4D">
          <w:rPr>
            <w:noProof/>
            <w:webHidden/>
          </w:rPr>
          <w:instrText xml:space="preserve"> PAGEREF _Toc134715655 \h </w:instrText>
        </w:r>
        <w:r w:rsidR="00AA7F4D">
          <w:rPr>
            <w:noProof/>
            <w:webHidden/>
          </w:rPr>
        </w:r>
        <w:r w:rsidR="00AA7F4D">
          <w:rPr>
            <w:noProof/>
            <w:webHidden/>
          </w:rPr>
          <w:fldChar w:fldCharType="separate"/>
        </w:r>
        <w:r w:rsidR="00AA7F4D">
          <w:rPr>
            <w:noProof/>
            <w:webHidden/>
          </w:rPr>
          <w:t>12</w:t>
        </w:r>
        <w:r w:rsidR="00AA7F4D">
          <w:rPr>
            <w:noProof/>
            <w:webHidden/>
          </w:rPr>
          <w:fldChar w:fldCharType="end"/>
        </w:r>
      </w:hyperlink>
    </w:p>
    <w:p w14:paraId="6A44E435" w14:textId="1EDE897C" w:rsidR="00AA7F4D" w:rsidRDefault="00000000">
      <w:pPr>
        <w:pStyle w:val="TM1"/>
        <w:tabs>
          <w:tab w:val="right" w:leader="dot" w:pos="9060"/>
        </w:tabs>
        <w:rPr>
          <w:noProof/>
        </w:rPr>
      </w:pPr>
      <w:hyperlink w:anchor="_Toc134715656" w:history="1">
        <w:r w:rsidR="00AA7F4D" w:rsidRPr="005B509C">
          <w:rPr>
            <w:rStyle w:val="Lienhypertexte"/>
            <w:rFonts w:ascii="Georgia" w:eastAsia="Calibri" w:hAnsi="Georgia" w:cs="Calibri"/>
            <w:b/>
            <w:noProof/>
            <w:lang w:val="fr-BE"/>
          </w:rPr>
          <w:t>Critères d’attribution</w:t>
        </w:r>
        <w:r w:rsidR="00AA7F4D">
          <w:rPr>
            <w:noProof/>
            <w:webHidden/>
          </w:rPr>
          <w:tab/>
        </w:r>
        <w:r w:rsidR="00AA7F4D">
          <w:rPr>
            <w:noProof/>
            <w:webHidden/>
          </w:rPr>
          <w:fldChar w:fldCharType="begin"/>
        </w:r>
        <w:r w:rsidR="00AA7F4D">
          <w:rPr>
            <w:noProof/>
            <w:webHidden/>
          </w:rPr>
          <w:instrText xml:space="preserve"> PAGEREF _Toc134715656 \h </w:instrText>
        </w:r>
        <w:r w:rsidR="00AA7F4D">
          <w:rPr>
            <w:noProof/>
            <w:webHidden/>
          </w:rPr>
        </w:r>
        <w:r w:rsidR="00AA7F4D">
          <w:rPr>
            <w:noProof/>
            <w:webHidden/>
          </w:rPr>
          <w:fldChar w:fldCharType="separate"/>
        </w:r>
        <w:r w:rsidR="00AA7F4D">
          <w:rPr>
            <w:noProof/>
            <w:webHidden/>
          </w:rPr>
          <w:t>12</w:t>
        </w:r>
        <w:r w:rsidR="00AA7F4D">
          <w:rPr>
            <w:noProof/>
            <w:webHidden/>
          </w:rPr>
          <w:fldChar w:fldCharType="end"/>
        </w:r>
      </w:hyperlink>
    </w:p>
    <w:p w14:paraId="6FF3A6BC" w14:textId="689EEDD8" w:rsidR="00AA7F4D" w:rsidRDefault="00000000">
      <w:pPr>
        <w:pStyle w:val="TM1"/>
        <w:tabs>
          <w:tab w:val="right" w:leader="dot" w:pos="9060"/>
        </w:tabs>
        <w:rPr>
          <w:noProof/>
        </w:rPr>
      </w:pPr>
      <w:hyperlink w:anchor="_Toc134715657" w:history="1">
        <w:r w:rsidR="00AA7F4D" w:rsidRPr="005B509C">
          <w:rPr>
            <w:rStyle w:val="Lienhypertexte"/>
            <w:rFonts w:ascii="Georgia" w:eastAsia="Calibri" w:hAnsi="Georgia" w:cs="Calibri"/>
            <w:b/>
            <w:noProof/>
            <w:lang w:val="fr-BE"/>
          </w:rPr>
          <w:t>Liste des acronymes</w:t>
        </w:r>
        <w:r w:rsidR="00AA7F4D">
          <w:rPr>
            <w:noProof/>
            <w:webHidden/>
          </w:rPr>
          <w:tab/>
        </w:r>
        <w:r w:rsidR="00AA7F4D">
          <w:rPr>
            <w:noProof/>
            <w:webHidden/>
          </w:rPr>
          <w:fldChar w:fldCharType="begin"/>
        </w:r>
        <w:r w:rsidR="00AA7F4D">
          <w:rPr>
            <w:noProof/>
            <w:webHidden/>
          </w:rPr>
          <w:instrText xml:space="preserve"> PAGEREF _Toc134715657 \h </w:instrText>
        </w:r>
        <w:r w:rsidR="00AA7F4D">
          <w:rPr>
            <w:noProof/>
            <w:webHidden/>
          </w:rPr>
        </w:r>
        <w:r w:rsidR="00AA7F4D">
          <w:rPr>
            <w:noProof/>
            <w:webHidden/>
          </w:rPr>
          <w:fldChar w:fldCharType="separate"/>
        </w:r>
        <w:r w:rsidR="00AA7F4D">
          <w:rPr>
            <w:noProof/>
            <w:webHidden/>
          </w:rPr>
          <w:t>13</w:t>
        </w:r>
        <w:r w:rsidR="00AA7F4D">
          <w:rPr>
            <w:noProof/>
            <w:webHidden/>
          </w:rPr>
          <w:fldChar w:fldCharType="end"/>
        </w:r>
      </w:hyperlink>
    </w:p>
    <w:p w14:paraId="71506032" w14:textId="061224F7" w:rsidR="00AA7F4D" w:rsidRDefault="00000000">
      <w:pPr>
        <w:pStyle w:val="TM1"/>
        <w:tabs>
          <w:tab w:val="right" w:leader="dot" w:pos="9060"/>
        </w:tabs>
        <w:rPr>
          <w:noProof/>
        </w:rPr>
      </w:pPr>
      <w:hyperlink w:anchor="_Toc134715658" w:history="1">
        <w:r w:rsidR="00AA7F4D" w:rsidRPr="005B509C">
          <w:rPr>
            <w:rStyle w:val="Lienhypertexte"/>
            <w:rFonts w:ascii="Calibri" w:eastAsia="Calibri" w:hAnsi="Calibri" w:cs="Calibri"/>
            <w:b/>
            <w:noProof/>
            <w:lang w:val="fr-BE"/>
          </w:rPr>
          <w:t>Annexes</w:t>
        </w:r>
        <w:r w:rsidR="00AA7F4D">
          <w:rPr>
            <w:noProof/>
            <w:webHidden/>
          </w:rPr>
          <w:tab/>
        </w:r>
        <w:r w:rsidR="00AA7F4D">
          <w:rPr>
            <w:noProof/>
            <w:webHidden/>
          </w:rPr>
          <w:fldChar w:fldCharType="begin"/>
        </w:r>
        <w:r w:rsidR="00AA7F4D">
          <w:rPr>
            <w:noProof/>
            <w:webHidden/>
          </w:rPr>
          <w:instrText xml:space="preserve"> PAGEREF _Toc134715658 \h </w:instrText>
        </w:r>
        <w:r w:rsidR="00AA7F4D">
          <w:rPr>
            <w:noProof/>
            <w:webHidden/>
          </w:rPr>
        </w:r>
        <w:r w:rsidR="00AA7F4D">
          <w:rPr>
            <w:noProof/>
            <w:webHidden/>
          </w:rPr>
          <w:fldChar w:fldCharType="separate"/>
        </w:r>
        <w:r w:rsidR="00AA7F4D">
          <w:rPr>
            <w:noProof/>
            <w:webHidden/>
          </w:rPr>
          <w:t>14</w:t>
        </w:r>
        <w:r w:rsidR="00AA7F4D">
          <w:rPr>
            <w:noProof/>
            <w:webHidden/>
          </w:rPr>
          <w:fldChar w:fldCharType="end"/>
        </w:r>
      </w:hyperlink>
    </w:p>
    <w:p w14:paraId="48AEBCFE" w14:textId="77777777" w:rsidR="00485DAA" w:rsidRPr="00485DAA" w:rsidRDefault="00485DAA" w:rsidP="00485DAA">
      <w:pPr>
        <w:spacing w:line="276" w:lineRule="auto"/>
        <w:jc w:val="both"/>
        <w:rPr>
          <w:rFonts w:ascii="Georgia" w:eastAsia="Calibri" w:hAnsi="Georgia" w:cs="Calibri"/>
          <w:b/>
          <w:color w:val="FFFFFF"/>
          <w:sz w:val="32"/>
          <w:szCs w:val="32"/>
          <w:lang w:val="fr-BE"/>
        </w:rPr>
      </w:pPr>
      <w:r w:rsidRPr="00485DAA">
        <w:rPr>
          <w:rFonts w:ascii="Georgia" w:eastAsia="Calibri" w:hAnsi="Georgia" w:cs="Times New Roman"/>
          <w:b/>
          <w:color w:val="585756"/>
          <w:sz w:val="21"/>
          <w:lang w:val="fr-BE"/>
        </w:rPr>
        <w:fldChar w:fldCharType="end"/>
      </w:r>
    </w:p>
    <w:p w14:paraId="7295307D" w14:textId="77777777" w:rsidR="00485DAA" w:rsidRPr="00485DAA" w:rsidRDefault="00485DAA" w:rsidP="00485DAA">
      <w:pPr>
        <w:spacing w:after="0" w:line="240" w:lineRule="auto"/>
        <w:rPr>
          <w:rFonts w:ascii="Georgia" w:eastAsia="Calibri" w:hAnsi="Georgia" w:cs="Calibri"/>
          <w:b/>
          <w:color w:val="FFFFFF"/>
          <w:sz w:val="32"/>
          <w:szCs w:val="32"/>
          <w:lang w:val="fr-BE"/>
        </w:rPr>
      </w:pPr>
      <w:r w:rsidRPr="00485DAA">
        <w:rPr>
          <w:rFonts w:ascii="Georgia" w:eastAsia="Calibri" w:hAnsi="Georgia" w:cs="Times New Roman"/>
          <w:color w:val="585756"/>
          <w:sz w:val="21"/>
          <w:lang w:val="fr-BE"/>
        </w:rPr>
        <w:br w:type="page"/>
      </w:r>
    </w:p>
    <w:p w14:paraId="607231E8" w14:textId="77777777" w:rsidR="00485DAA" w:rsidRPr="00485DAA" w:rsidRDefault="00485DAA" w:rsidP="00485DAA">
      <w:pPr>
        <w:shd w:val="clear" w:color="auto" w:fill="D81A1C"/>
        <w:autoSpaceDE w:val="0"/>
        <w:autoSpaceDN w:val="0"/>
        <w:adjustRightInd w:val="0"/>
        <w:spacing w:before="240" w:after="240" w:line="276" w:lineRule="auto"/>
        <w:ind w:left="432" w:hanging="432"/>
        <w:outlineLvl w:val="0"/>
        <w:rPr>
          <w:rFonts w:ascii="Georgia" w:eastAsia="Calibri" w:hAnsi="Georgia" w:cs="Calibri"/>
          <w:b/>
          <w:color w:val="FFFFFF"/>
          <w:sz w:val="32"/>
          <w:szCs w:val="32"/>
          <w:lang w:val="fr-BE"/>
        </w:rPr>
      </w:pPr>
      <w:bookmarkStart w:id="0" w:name="_Toc134715644"/>
      <w:r w:rsidRPr="00485DAA">
        <w:rPr>
          <w:rFonts w:ascii="Georgia" w:eastAsia="Calibri" w:hAnsi="Georgia" w:cs="Calibri"/>
          <w:b/>
          <w:color w:val="FFFFFF"/>
          <w:sz w:val="32"/>
          <w:szCs w:val="32"/>
          <w:lang w:val="fr-BE"/>
        </w:rPr>
        <w:lastRenderedPageBreak/>
        <w:t>Contexte du projet et de l’étude</w:t>
      </w:r>
      <w:bookmarkEnd w:id="0"/>
      <w:r w:rsidRPr="00485DAA">
        <w:rPr>
          <w:rFonts w:ascii="Georgia" w:eastAsia="Calibri" w:hAnsi="Georgia" w:cs="Calibri"/>
          <w:b/>
          <w:color w:val="FFFFFF"/>
          <w:sz w:val="32"/>
          <w:szCs w:val="32"/>
          <w:lang w:val="fr-BE"/>
        </w:rPr>
        <w:t xml:space="preserve"> </w:t>
      </w:r>
    </w:p>
    <w:p w14:paraId="17F16CEC" w14:textId="77777777" w:rsidR="00485DAA" w:rsidRPr="00485DAA" w:rsidRDefault="00485DAA" w:rsidP="00485DAA">
      <w:pPr>
        <w:spacing w:line="276"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 xml:space="preserve">L’objectif général de l’intervention SANITA villes propres 2 est d'améliorer l’environnement sanitaire et la qualité de vie des populations urbaines de Coyah, Manéah et Dubréka. </w:t>
      </w:r>
    </w:p>
    <w:p w14:paraId="23EC52D5" w14:textId="39D8A2EB" w:rsidR="00485DAA" w:rsidRPr="00485DAA" w:rsidRDefault="00485DAA" w:rsidP="00485DAA">
      <w:pPr>
        <w:spacing w:line="276"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Dans le cadre du Programme Indicatif National (PIN) du 11ème Fonds Européen de Développement (FED), l'assainissement urbain est identifié comme secteur de concentration. Compte tenu de l’ampleur des besoins, le programme s’appuie sur une approche territoriale intégrée et visant à promouvoir des politiques urbaines et territoriales inclusives et durables, ainsi qu’un service de gestion des déchets pérenne.</w:t>
      </w:r>
    </w:p>
    <w:p w14:paraId="3C327897" w14:textId="77777777" w:rsidR="00485DAA" w:rsidRPr="00485DAA" w:rsidRDefault="00485DAA" w:rsidP="00485DAA">
      <w:pPr>
        <w:spacing w:line="276"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 xml:space="preserve">Ce projet s’inscrit dans la continuité de Sanita Villes Propres 1, qui vise à l’amélioration de l’environnement sanitaire et la qualité de vie des populations urbaines des 5 communes de Conakry et de Kindia. </w:t>
      </w:r>
    </w:p>
    <w:p w14:paraId="77491012" w14:textId="77777777" w:rsidR="00485DAA" w:rsidRPr="00485DAA" w:rsidRDefault="00485DAA" w:rsidP="00485DAA">
      <w:pPr>
        <w:spacing w:line="276"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Dans les trois communes d’intervention, en 4 ans, Sanita VP 2 prévoit de :</w:t>
      </w:r>
    </w:p>
    <w:p w14:paraId="48FA6CDD" w14:textId="77777777" w:rsidR="00485DAA" w:rsidRPr="00485DAA" w:rsidRDefault="00485DAA" w:rsidP="00485DAA">
      <w:pPr>
        <w:spacing w:line="276"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w:t>
      </w:r>
      <w:r w:rsidRPr="00485DAA">
        <w:rPr>
          <w:rFonts w:ascii="Georgia" w:eastAsia="Calibri" w:hAnsi="Georgia" w:cs="Calibri"/>
          <w:color w:val="585756"/>
          <w:sz w:val="21"/>
          <w:lang w:val="fr-BE"/>
        </w:rPr>
        <w:tab/>
        <w:t>Améliorer la pré-collecte des déchets ménagers et assimilés dans les quartiers urbanisés des 3 communes</w:t>
      </w:r>
    </w:p>
    <w:p w14:paraId="4A2F2A88" w14:textId="77777777" w:rsidR="00485DAA" w:rsidRPr="00485DAA" w:rsidRDefault="00485DAA" w:rsidP="00485DAA">
      <w:pPr>
        <w:spacing w:line="276"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w:t>
      </w:r>
      <w:r w:rsidRPr="00485DAA">
        <w:rPr>
          <w:rFonts w:ascii="Georgia" w:eastAsia="Calibri" w:hAnsi="Georgia" w:cs="Calibri"/>
          <w:color w:val="585756"/>
          <w:sz w:val="21"/>
          <w:lang w:val="fr-BE"/>
        </w:rPr>
        <w:tab/>
        <w:t>Améliorer la collecte, la valorisation et l’enfouissement des déchets ménagers et assimilés produits dans les quartiers urbanisés ;</w:t>
      </w:r>
    </w:p>
    <w:p w14:paraId="0E7F91DB" w14:textId="77777777" w:rsidR="00485DAA" w:rsidRPr="00485DAA" w:rsidRDefault="00485DAA" w:rsidP="00485DAA">
      <w:pPr>
        <w:spacing w:line="276"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w:t>
      </w:r>
      <w:r w:rsidRPr="00485DAA">
        <w:rPr>
          <w:rFonts w:ascii="Georgia" w:eastAsia="Calibri" w:hAnsi="Georgia" w:cs="Calibri"/>
          <w:color w:val="585756"/>
          <w:sz w:val="21"/>
          <w:lang w:val="fr-BE"/>
        </w:rPr>
        <w:tab/>
        <w:t>Sensibiliser les habitants aux enjeux de la gestion des déchets ménagers et assimilés, et à les informer sur l’accès au service.</w:t>
      </w:r>
    </w:p>
    <w:p w14:paraId="4F0B27FE" w14:textId="77777777" w:rsidR="00485DAA" w:rsidRPr="00485DAA" w:rsidRDefault="00485DAA" w:rsidP="00485DAA">
      <w:pPr>
        <w:spacing w:line="276"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Le projet inclut également une approche « égalité des genres », notamment la promotion de l'égalité des genres dans la gestion des déchets au sein des ménages et dans le cadre d’activités professionnelles liées à la collecte et la valorisation des déchets ménagers et assimilés (DMA).</w:t>
      </w:r>
    </w:p>
    <w:p w14:paraId="7A0A2645" w14:textId="77777777" w:rsidR="00485DAA" w:rsidRPr="00485DAA" w:rsidRDefault="00485DAA" w:rsidP="00485DAA">
      <w:pPr>
        <w:spacing w:after="0" w:line="240" w:lineRule="auto"/>
        <w:rPr>
          <w:rFonts w:ascii="Georgia" w:eastAsia="Calibri" w:hAnsi="Georgia" w:cs="Calibri"/>
          <w:color w:val="585756"/>
          <w:sz w:val="21"/>
          <w:lang w:val="fr-BE"/>
        </w:rPr>
      </w:pPr>
      <w:r w:rsidRPr="00485DAA">
        <w:rPr>
          <w:rFonts w:ascii="Georgia" w:eastAsia="Calibri" w:hAnsi="Georgia" w:cs="Calibri"/>
          <w:color w:val="585756"/>
          <w:sz w:val="21"/>
          <w:lang w:val="fr-BE"/>
        </w:rPr>
        <w:t>L’approche Sanita de la gestion des DMAs est basée sur la stratégie de professionnalisation de la filière (synthèse en annexe 1), ainsi que sur le schéma directeur (synthèse en annexe 2) de la gestion des déchets du Grand Conakry. La chaine de l’assainissement des déchets solides est sous la responsabilité des communes et se compose de plusieurs étapes, chacune avec ses spécificités :</w:t>
      </w:r>
    </w:p>
    <w:p w14:paraId="726B0D97" w14:textId="77777777" w:rsidR="00485DAA" w:rsidRPr="00485DAA" w:rsidRDefault="00485DAA" w:rsidP="00485DAA">
      <w:pPr>
        <w:numPr>
          <w:ilvl w:val="0"/>
          <w:numId w:val="3"/>
        </w:numPr>
        <w:spacing w:line="276" w:lineRule="auto"/>
        <w:contextualSpacing/>
        <w:jc w:val="both"/>
        <w:rPr>
          <w:rFonts w:ascii="Georgia" w:eastAsia="Calibri" w:hAnsi="Georgia" w:cs="Calibri"/>
          <w:color w:val="585756"/>
          <w:sz w:val="21"/>
          <w:lang w:val="fr-BE"/>
        </w:rPr>
      </w:pPr>
      <w:r w:rsidRPr="00485DAA">
        <w:rPr>
          <w:rFonts w:ascii="Georgia" w:eastAsia="Calibri" w:hAnsi="Georgia" w:cs="Calibri"/>
          <w:color w:val="585756"/>
          <w:sz w:val="21"/>
          <w:lang w:val="fr-BE"/>
        </w:rPr>
        <w:t>Gestion des déchets au sein des ménages ;</w:t>
      </w:r>
    </w:p>
    <w:p w14:paraId="0FF542AF" w14:textId="77777777" w:rsidR="00485DAA" w:rsidRPr="00485DAA" w:rsidRDefault="00485DAA" w:rsidP="00485DAA">
      <w:pPr>
        <w:numPr>
          <w:ilvl w:val="0"/>
          <w:numId w:val="3"/>
        </w:numPr>
        <w:spacing w:line="276" w:lineRule="auto"/>
        <w:contextualSpacing/>
        <w:jc w:val="both"/>
        <w:rPr>
          <w:rFonts w:ascii="Georgia" w:eastAsia="Calibri" w:hAnsi="Georgia" w:cs="Calibri"/>
          <w:color w:val="585756"/>
          <w:sz w:val="21"/>
          <w:lang w:val="fr-BE"/>
        </w:rPr>
      </w:pPr>
      <w:r w:rsidRPr="00485DAA">
        <w:rPr>
          <w:rFonts w:ascii="Georgia" w:eastAsia="Calibri" w:hAnsi="Georgia" w:cs="Calibri"/>
          <w:color w:val="585756"/>
          <w:sz w:val="21"/>
          <w:lang w:val="fr-BE"/>
        </w:rPr>
        <w:t>Pré-collecte : une PME déléguée par la commune passe un contrat avec le ménage et vient récolter leurs déchets de manière régulière ;</w:t>
      </w:r>
    </w:p>
    <w:p w14:paraId="4F0BEB8C" w14:textId="77777777" w:rsidR="00485DAA" w:rsidRPr="00485DAA" w:rsidRDefault="00485DAA" w:rsidP="00485DAA">
      <w:pPr>
        <w:numPr>
          <w:ilvl w:val="0"/>
          <w:numId w:val="3"/>
        </w:numPr>
        <w:spacing w:line="276" w:lineRule="auto"/>
        <w:contextualSpacing/>
        <w:jc w:val="both"/>
        <w:rPr>
          <w:rFonts w:ascii="Georgia" w:eastAsia="Calibri" w:hAnsi="Georgia" w:cs="Calibri"/>
          <w:color w:val="585756"/>
          <w:sz w:val="21"/>
          <w:lang w:val="fr-BE"/>
        </w:rPr>
      </w:pPr>
      <w:r w:rsidRPr="00485DAA">
        <w:rPr>
          <w:rFonts w:ascii="Georgia" w:eastAsia="Calibri" w:hAnsi="Georgia" w:cs="Calibri"/>
          <w:color w:val="585756"/>
          <w:sz w:val="21"/>
          <w:lang w:val="fr-BE"/>
        </w:rPr>
        <w:t>Zone de tri et de transit (ZTT) : la PME de pré-collecte livre les déchets collectés dans les ménages et les déposent dans une ZTT, elle-même gérée par une PME délégataire de la commune, qui réceptionne et trie les déchets ;</w:t>
      </w:r>
    </w:p>
    <w:p w14:paraId="175827A3" w14:textId="77777777" w:rsidR="00485DAA" w:rsidRPr="00485DAA" w:rsidRDefault="00485DAA" w:rsidP="00485DAA">
      <w:pPr>
        <w:numPr>
          <w:ilvl w:val="0"/>
          <w:numId w:val="3"/>
        </w:numPr>
        <w:spacing w:line="276" w:lineRule="auto"/>
        <w:contextualSpacing/>
        <w:jc w:val="both"/>
        <w:rPr>
          <w:rFonts w:ascii="Georgia" w:eastAsia="Calibri" w:hAnsi="Georgia" w:cs="Calibri"/>
          <w:color w:val="585756"/>
          <w:sz w:val="21"/>
          <w:lang w:val="fr-BE"/>
        </w:rPr>
      </w:pPr>
      <w:r w:rsidRPr="00485DAA">
        <w:rPr>
          <w:rFonts w:ascii="Georgia" w:eastAsia="Calibri" w:hAnsi="Georgia" w:cs="Calibri"/>
          <w:color w:val="585756"/>
          <w:sz w:val="21"/>
          <w:lang w:val="fr-BE"/>
        </w:rPr>
        <w:t xml:space="preserve">Collecte : une entreprise désignée par l’ANASP (pour les communes de Conakry) ou par la commune (en dehors de Conakry) vient collecter les déchets dans les ZTT au moyen d’un camion et les transporter vers la décharge ou le site de valorisation. </w:t>
      </w:r>
    </w:p>
    <w:p w14:paraId="6AEA936C" w14:textId="77777777" w:rsidR="00EA2488" w:rsidRDefault="00EA2488" w:rsidP="00485DAA">
      <w:pPr>
        <w:spacing w:line="276" w:lineRule="auto"/>
        <w:jc w:val="both"/>
        <w:rPr>
          <w:rFonts w:ascii="Georgia" w:eastAsia="Calibri" w:hAnsi="Georgia" w:cs="Calibri"/>
          <w:color w:val="585756"/>
          <w:sz w:val="21"/>
          <w:lang w:val="fr-BE"/>
        </w:rPr>
      </w:pPr>
    </w:p>
    <w:p w14:paraId="2BF56086" w14:textId="53745B3E" w:rsidR="00924063" w:rsidRDefault="00F77C79" w:rsidP="00485DAA">
      <w:pPr>
        <w:spacing w:line="276" w:lineRule="auto"/>
        <w:jc w:val="both"/>
        <w:rPr>
          <w:rFonts w:ascii="Georgia" w:eastAsia="Calibri" w:hAnsi="Georgia" w:cs="Calibri"/>
          <w:color w:val="585756"/>
          <w:sz w:val="21"/>
          <w:lang w:val="fr-BE"/>
        </w:rPr>
      </w:pPr>
      <w:r>
        <w:rPr>
          <w:rFonts w:ascii="Georgia" w:eastAsia="Calibri" w:hAnsi="Georgia" w:cs="Calibri"/>
          <w:color w:val="585756"/>
          <w:sz w:val="21"/>
          <w:lang w:val="fr-BE"/>
        </w:rPr>
        <w:t>Dans le contexte actuel, la collecte des déchets est assurée par des entreprises locales parfois non formalisées sous la maîtrise d’ouvrage des communes.</w:t>
      </w:r>
      <w:r w:rsidR="00924063">
        <w:rPr>
          <w:rFonts w:ascii="Georgia" w:eastAsia="Calibri" w:hAnsi="Georgia" w:cs="Calibri"/>
          <w:color w:val="585756"/>
          <w:sz w:val="21"/>
          <w:lang w:val="fr-BE"/>
        </w:rPr>
        <w:t xml:space="preserve"> Si plus de 40% des territoires urbanisés de ces trois communes sont couverts par ces entreprises, moins de 15 % des ménages et autres operateurs sont abonnés à un service de pré-collecte. L’écrasante majorité se tourne plutôt vers des décharges non autorisé</w:t>
      </w:r>
      <w:ins w:id="1" w:author="KEITA, Abdoulaye" w:date="2023-05-16T08:21:00Z">
        <w:r w:rsidR="00686DCF">
          <w:rPr>
            <w:rFonts w:ascii="Georgia" w:eastAsia="Calibri" w:hAnsi="Georgia" w:cs="Calibri"/>
            <w:color w:val="585756"/>
            <w:sz w:val="21"/>
            <w:lang w:val="fr-BE"/>
          </w:rPr>
          <w:t>es</w:t>
        </w:r>
      </w:ins>
      <w:r w:rsidR="00924063">
        <w:rPr>
          <w:rFonts w:ascii="Georgia" w:eastAsia="Calibri" w:hAnsi="Georgia" w:cs="Calibri"/>
          <w:color w:val="585756"/>
          <w:sz w:val="21"/>
          <w:lang w:val="fr-BE"/>
        </w:rPr>
        <w:t xml:space="preserve"> ou l’environnement immédiate pour se débarrasser des déchets. Cet état de fait entraine ainsi une prolifération de l’insalubrité, dégrade le cadre de vie et affecte la santé des populations.</w:t>
      </w:r>
    </w:p>
    <w:p w14:paraId="7F84B304" w14:textId="26D101B6" w:rsidR="00320ACE" w:rsidRDefault="00320ACE" w:rsidP="00485DAA">
      <w:pPr>
        <w:spacing w:line="276" w:lineRule="auto"/>
        <w:jc w:val="both"/>
        <w:rPr>
          <w:rFonts w:ascii="Georgia" w:eastAsia="Calibri" w:hAnsi="Georgia" w:cs="Calibri"/>
          <w:color w:val="585756"/>
          <w:sz w:val="21"/>
          <w:lang w:val="fr-BE"/>
        </w:rPr>
      </w:pPr>
      <w:r>
        <w:rPr>
          <w:rFonts w:ascii="Georgia" w:eastAsia="Calibri" w:hAnsi="Georgia" w:cs="Calibri"/>
          <w:color w:val="585756"/>
          <w:sz w:val="21"/>
          <w:lang w:val="fr-BE"/>
        </w:rPr>
        <w:lastRenderedPageBreak/>
        <w:t xml:space="preserve">Au nombre des facteurs de cette attitude incivique des </w:t>
      </w:r>
      <w:r w:rsidR="003F152F">
        <w:rPr>
          <w:rFonts w:ascii="Georgia" w:eastAsia="Calibri" w:hAnsi="Georgia" w:cs="Calibri"/>
          <w:color w:val="585756"/>
          <w:sz w:val="21"/>
          <w:lang w:val="fr-BE"/>
        </w:rPr>
        <w:t xml:space="preserve">usagers, il y a </w:t>
      </w:r>
      <w:r>
        <w:rPr>
          <w:rFonts w:ascii="Georgia" w:eastAsia="Calibri" w:hAnsi="Georgia" w:cs="Calibri"/>
          <w:color w:val="585756"/>
          <w:sz w:val="21"/>
          <w:lang w:val="fr-BE"/>
        </w:rPr>
        <w:t>l’absence d’une politique de tarification du service d’une part et d’autre d’une stratégie communal</w:t>
      </w:r>
      <w:r w:rsidR="00CC7805">
        <w:rPr>
          <w:rFonts w:ascii="Georgia" w:eastAsia="Calibri" w:hAnsi="Georgia" w:cs="Calibri"/>
          <w:color w:val="585756"/>
          <w:sz w:val="21"/>
          <w:lang w:val="fr-BE"/>
        </w:rPr>
        <w:t>e</w:t>
      </w:r>
      <w:r>
        <w:rPr>
          <w:rFonts w:ascii="Georgia" w:eastAsia="Calibri" w:hAnsi="Georgia" w:cs="Calibri"/>
          <w:color w:val="585756"/>
          <w:sz w:val="21"/>
          <w:lang w:val="fr-BE"/>
        </w:rPr>
        <w:t xml:space="preserve"> d’hygiène et de salubrité des territoires. </w:t>
      </w:r>
      <w:r w:rsidR="00F0088F">
        <w:rPr>
          <w:rFonts w:ascii="Georgia" w:eastAsia="Calibri" w:hAnsi="Georgia" w:cs="Calibri"/>
          <w:color w:val="585756"/>
          <w:sz w:val="21"/>
          <w:lang w:val="fr-BE"/>
        </w:rPr>
        <w:t xml:space="preserve">Cette tarification doit non seulement permettre au service de fonctionner et d’être pérenne, mais également à tous les habitants des territoires </w:t>
      </w:r>
      <w:r w:rsidR="00CC7805">
        <w:rPr>
          <w:rFonts w:ascii="Georgia" w:eastAsia="Calibri" w:hAnsi="Georgia" w:cs="Calibri"/>
          <w:color w:val="585756"/>
          <w:sz w:val="21"/>
          <w:lang w:val="fr-BE"/>
        </w:rPr>
        <w:t>d’avoir accès à ce</w:t>
      </w:r>
      <w:r w:rsidR="00F0088F">
        <w:rPr>
          <w:rFonts w:ascii="Georgia" w:eastAsia="Calibri" w:hAnsi="Georgia" w:cs="Calibri"/>
          <w:color w:val="585756"/>
          <w:sz w:val="21"/>
          <w:lang w:val="fr-BE"/>
        </w:rPr>
        <w:t xml:space="preserve"> service. </w:t>
      </w:r>
    </w:p>
    <w:p w14:paraId="20D4A574" w14:textId="77777777" w:rsidR="00320ACE" w:rsidRDefault="003F152F" w:rsidP="00485DAA">
      <w:pPr>
        <w:spacing w:line="276" w:lineRule="auto"/>
        <w:jc w:val="both"/>
        <w:rPr>
          <w:rFonts w:ascii="Georgia" w:eastAsia="Calibri" w:hAnsi="Georgia" w:cs="Calibri"/>
          <w:color w:val="585756"/>
          <w:sz w:val="21"/>
          <w:lang w:val="fr-BE"/>
        </w:rPr>
      </w:pPr>
      <w:r>
        <w:rPr>
          <w:rFonts w:ascii="Georgia" w:eastAsia="Calibri" w:hAnsi="Georgia" w:cs="Calibri"/>
          <w:color w:val="585756"/>
          <w:sz w:val="21"/>
          <w:lang w:val="fr-BE"/>
        </w:rPr>
        <w:t xml:space="preserve">Cette étude si vient donc en appui aux autres actions du projet pour aider à mettre en place au sein des trois communes, une grille de tarification du service de collecte des déchets </w:t>
      </w:r>
      <w:r w:rsidR="001C3A21">
        <w:rPr>
          <w:rFonts w:ascii="Georgia" w:eastAsia="Calibri" w:hAnsi="Georgia" w:cs="Calibri"/>
          <w:color w:val="585756"/>
          <w:sz w:val="21"/>
          <w:lang w:val="fr-BE"/>
        </w:rPr>
        <w:t xml:space="preserve">ménagers et assimilés. </w:t>
      </w:r>
    </w:p>
    <w:p w14:paraId="18DC1681" w14:textId="13AC177D" w:rsidR="001C3A21" w:rsidRDefault="001C3A21" w:rsidP="00485DAA">
      <w:pPr>
        <w:spacing w:line="276" w:lineRule="auto"/>
        <w:jc w:val="both"/>
        <w:rPr>
          <w:rFonts w:ascii="Georgia" w:eastAsia="Calibri" w:hAnsi="Georgia" w:cs="Calibri"/>
          <w:color w:val="585756"/>
          <w:sz w:val="21"/>
          <w:lang w:val="fr-BE"/>
        </w:rPr>
      </w:pPr>
      <w:r>
        <w:rPr>
          <w:rFonts w:ascii="Georgia" w:eastAsia="Calibri" w:hAnsi="Georgia" w:cs="Calibri"/>
          <w:color w:val="585756"/>
          <w:sz w:val="21"/>
          <w:lang w:val="fr-BE"/>
        </w:rPr>
        <w:t xml:space="preserve">Loin d’être une démarche axée uniquement sur le volet prix, la consultation prendra en compte les facteurs qui peuvent influencer l’adhésion au service à savoir : la qualité </w:t>
      </w:r>
      <w:r w:rsidR="00273D45">
        <w:rPr>
          <w:rFonts w:ascii="Georgia" w:eastAsia="Calibri" w:hAnsi="Georgia" w:cs="Calibri"/>
          <w:color w:val="585756"/>
          <w:sz w:val="21"/>
          <w:lang w:val="fr-BE"/>
        </w:rPr>
        <w:t xml:space="preserve">et la pérennité </w:t>
      </w:r>
      <w:r>
        <w:rPr>
          <w:rFonts w:ascii="Georgia" w:eastAsia="Calibri" w:hAnsi="Georgia" w:cs="Calibri"/>
          <w:color w:val="585756"/>
          <w:sz w:val="21"/>
          <w:lang w:val="fr-BE"/>
        </w:rPr>
        <w:t xml:space="preserve">du service, la destination finale des déchets et la stratégie communale d’hygiène et de salubrité. </w:t>
      </w:r>
    </w:p>
    <w:p w14:paraId="4E5811A7" w14:textId="77777777" w:rsidR="00485DAA" w:rsidRPr="00485DAA" w:rsidRDefault="00485DAA" w:rsidP="00485DAA">
      <w:pPr>
        <w:shd w:val="clear" w:color="auto" w:fill="D81A1C"/>
        <w:autoSpaceDE w:val="0"/>
        <w:autoSpaceDN w:val="0"/>
        <w:adjustRightInd w:val="0"/>
        <w:spacing w:before="240" w:after="240" w:line="276" w:lineRule="auto"/>
        <w:ind w:left="432" w:hanging="432"/>
        <w:outlineLvl w:val="0"/>
        <w:rPr>
          <w:rFonts w:ascii="Georgia" w:eastAsia="Calibri" w:hAnsi="Georgia" w:cs="Calibri"/>
          <w:b/>
          <w:color w:val="FFFFFF"/>
          <w:sz w:val="32"/>
          <w:szCs w:val="32"/>
          <w:lang w:val="fr-BE"/>
        </w:rPr>
      </w:pPr>
      <w:bookmarkStart w:id="2" w:name="_Toc472499372"/>
      <w:bookmarkStart w:id="3" w:name="_Toc134715645"/>
      <w:r w:rsidRPr="00485DAA">
        <w:rPr>
          <w:rFonts w:ascii="Georgia" w:eastAsia="Calibri" w:hAnsi="Georgia" w:cs="Calibri"/>
          <w:b/>
          <w:color w:val="FFFFFF"/>
          <w:sz w:val="32"/>
          <w:szCs w:val="32"/>
          <w:lang w:val="fr-BE"/>
        </w:rPr>
        <w:t xml:space="preserve">Objectifs et résultats attendus de </w:t>
      </w:r>
      <w:bookmarkEnd w:id="2"/>
      <w:r w:rsidRPr="00485DAA">
        <w:rPr>
          <w:rFonts w:ascii="Georgia" w:eastAsia="Calibri" w:hAnsi="Georgia" w:cs="Calibri"/>
          <w:b/>
          <w:color w:val="FFFFFF"/>
          <w:sz w:val="32"/>
          <w:szCs w:val="32"/>
          <w:lang w:val="fr-BE"/>
        </w:rPr>
        <w:t>l’étude</w:t>
      </w:r>
      <w:bookmarkEnd w:id="3"/>
    </w:p>
    <w:p w14:paraId="23AA15C0" w14:textId="77777777" w:rsidR="00485DAA" w:rsidRPr="00485DAA" w:rsidRDefault="00485DAA" w:rsidP="00485DAA">
      <w:pPr>
        <w:keepNext/>
        <w:keepLines/>
        <w:spacing w:before="120" w:after="120" w:line="240" w:lineRule="auto"/>
        <w:ind w:left="576" w:hanging="576"/>
        <w:outlineLvl w:val="1"/>
        <w:rPr>
          <w:rFonts w:ascii="Georgia" w:eastAsia="Times New Roman" w:hAnsi="Georgia" w:cs="Times New Roman"/>
          <w:b/>
          <w:color w:val="D81A1A"/>
          <w:sz w:val="28"/>
          <w:szCs w:val="26"/>
          <w:lang w:val="fr-BE"/>
        </w:rPr>
      </w:pPr>
      <w:bookmarkStart w:id="4" w:name="_Toc17817901"/>
      <w:bookmarkStart w:id="5" w:name="_Toc18057182"/>
      <w:bookmarkStart w:id="6" w:name="_Toc134715646"/>
      <w:r w:rsidRPr="00485DAA">
        <w:rPr>
          <w:rFonts w:ascii="Georgia" w:eastAsia="Times New Roman" w:hAnsi="Georgia" w:cs="Times New Roman"/>
          <w:b/>
          <w:color w:val="D81A1A"/>
          <w:sz w:val="28"/>
          <w:szCs w:val="26"/>
          <w:lang w:val="fr-BE"/>
        </w:rPr>
        <w:t>2.1. Objectifs</w:t>
      </w:r>
      <w:bookmarkEnd w:id="4"/>
      <w:bookmarkEnd w:id="5"/>
      <w:bookmarkEnd w:id="6"/>
    </w:p>
    <w:p w14:paraId="56CE0BAD" w14:textId="4D52F9A0" w:rsidR="00F0088F" w:rsidRDefault="001C3A21" w:rsidP="00485DAA">
      <w:pPr>
        <w:spacing w:line="276" w:lineRule="auto"/>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 xml:space="preserve">L’objectif principal de cette consultation est de parvenir à mettre en place une grille de tarification </w:t>
      </w:r>
      <w:r w:rsidR="00273D45">
        <w:rPr>
          <w:rFonts w:ascii="Georgia" w:eastAsia="Calibri" w:hAnsi="Georgia" w:cs="Times New Roman"/>
          <w:color w:val="585756"/>
          <w:sz w:val="21"/>
          <w:szCs w:val="21"/>
          <w:lang w:val="fr-BE"/>
        </w:rPr>
        <w:t>des services d’assainissement, accepté par les parties prenantes,</w:t>
      </w:r>
      <w:r>
        <w:rPr>
          <w:rFonts w:ascii="Georgia" w:eastAsia="Calibri" w:hAnsi="Georgia" w:cs="Times New Roman"/>
          <w:color w:val="585756"/>
          <w:sz w:val="21"/>
          <w:szCs w:val="21"/>
          <w:lang w:val="fr-BE"/>
        </w:rPr>
        <w:t xml:space="preserve"> qui puisse favoriser un accès universel au service dans les trois communes. </w:t>
      </w:r>
    </w:p>
    <w:p w14:paraId="4F1137AC" w14:textId="472E505E" w:rsidR="00485DAA" w:rsidRDefault="001C3A21" w:rsidP="00485DAA">
      <w:pPr>
        <w:spacing w:line="276" w:lineRule="auto"/>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 xml:space="preserve">De manière spécifique, </w:t>
      </w:r>
      <w:r w:rsidR="00F0088F">
        <w:rPr>
          <w:rFonts w:ascii="Georgia" w:eastAsia="Calibri" w:hAnsi="Georgia" w:cs="Times New Roman"/>
          <w:color w:val="585756"/>
          <w:sz w:val="21"/>
          <w:szCs w:val="21"/>
          <w:lang w:val="fr-BE"/>
        </w:rPr>
        <w:t xml:space="preserve">en concertation avec les partenaires, </w:t>
      </w:r>
      <w:r>
        <w:rPr>
          <w:rFonts w:ascii="Georgia" w:eastAsia="Calibri" w:hAnsi="Georgia" w:cs="Times New Roman"/>
          <w:color w:val="585756"/>
          <w:sz w:val="21"/>
          <w:szCs w:val="21"/>
          <w:lang w:val="fr-BE"/>
        </w:rPr>
        <w:t xml:space="preserve">il s’agira de : </w:t>
      </w:r>
    </w:p>
    <w:p w14:paraId="0E80807F" w14:textId="77777777" w:rsidR="00222893" w:rsidRDefault="00222893" w:rsidP="00222893">
      <w:pPr>
        <w:pStyle w:val="Paragraphedeliste"/>
        <w:numPr>
          <w:ilvl w:val="0"/>
          <w:numId w:val="24"/>
        </w:numPr>
        <w:spacing w:line="276" w:lineRule="auto"/>
        <w:jc w:val="both"/>
        <w:rPr>
          <w:rFonts w:ascii="Georgia" w:eastAsia="Calibri" w:hAnsi="Georgia" w:cs="Times New Roman"/>
          <w:color w:val="585756"/>
          <w:sz w:val="21"/>
          <w:szCs w:val="21"/>
          <w:lang w:val="fr-BE"/>
        </w:rPr>
      </w:pPr>
      <w:r w:rsidRPr="009130A3">
        <w:rPr>
          <w:rFonts w:ascii="Georgia" w:eastAsia="Calibri" w:hAnsi="Georgia" w:cs="Times New Roman"/>
          <w:color w:val="585756"/>
          <w:sz w:val="21"/>
          <w:szCs w:val="21"/>
          <w:lang w:val="fr-BE"/>
        </w:rPr>
        <w:t xml:space="preserve">Réaliser une enquête sur les tarifs actuels </w:t>
      </w:r>
      <w:r>
        <w:rPr>
          <w:rFonts w:ascii="Georgia" w:eastAsia="Calibri" w:hAnsi="Georgia" w:cs="Times New Roman"/>
          <w:color w:val="585756"/>
          <w:sz w:val="21"/>
          <w:szCs w:val="21"/>
          <w:lang w:val="fr-BE"/>
        </w:rPr>
        <w:t xml:space="preserve">en comparaison avec les </w:t>
      </w:r>
      <w:r w:rsidRPr="009130A3">
        <w:rPr>
          <w:rFonts w:ascii="Georgia" w:eastAsia="Calibri" w:hAnsi="Georgia" w:cs="Times New Roman"/>
          <w:color w:val="585756"/>
          <w:sz w:val="21"/>
          <w:szCs w:val="21"/>
          <w:lang w:val="fr-BE"/>
        </w:rPr>
        <w:t xml:space="preserve">capacités d’abonnement des usagers auprès des usagers ; </w:t>
      </w:r>
    </w:p>
    <w:p w14:paraId="3610E00B" w14:textId="77777777" w:rsidR="00F0088F" w:rsidRDefault="00F0088F" w:rsidP="00F0088F">
      <w:pPr>
        <w:pStyle w:val="Paragraphedeliste"/>
        <w:numPr>
          <w:ilvl w:val="0"/>
          <w:numId w:val="24"/>
        </w:numPr>
        <w:spacing w:line="276" w:lineRule="auto"/>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Former et sensibiliser les acteurs de la gestion des déchets à l’équilibre financier et à la mise en place d’une tarification pour les services d’assainissement.</w:t>
      </w:r>
    </w:p>
    <w:p w14:paraId="4601F2B9" w14:textId="77777777" w:rsidR="00F0088F" w:rsidRDefault="00F0088F" w:rsidP="00F0088F">
      <w:pPr>
        <w:pStyle w:val="Paragraphedeliste"/>
        <w:numPr>
          <w:ilvl w:val="0"/>
          <w:numId w:val="24"/>
        </w:numPr>
        <w:spacing w:line="276" w:lineRule="auto"/>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 xml:space="preserve">Identifier les coûts et les recettes actuelles des différents acteurs </w:t>
      </w:r>
    </w:p>
    <w:p w14:paraId="789C8B6B" w14:textId="639A604A" w:rsidR="00F0088F" w:rsidRDefault="00F0088F" w:rsidP="00485DAA">
      <w:pPr>
        <w:pStyle w:val="Paragraphedeliste"/>
        <w:numPr>
          <w:ilvl w:val="0"/>
          <w:numId w:val="24"/>
        </w:numPr>
        <w:spacing w:line="276" w:lineRule="auto"/>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Identifier les différentes catégories d’usagers</w:t>
      </w:r>
    </w:p>
    <w:p w14:paraId="346CD1FF" w14:textId="15A13528" w:rsidR="00F0088F" w:rsidRDefault="00F0088F" w:rsidP="00485DAA">
      <w:pPr>
        <w:pStyle w:val="Paragraphedeliste"/>
        <w:numPr>
          <w:ilvl w:val="0"/>
          <w:numId w:val="24"/>
        </w:numPr>
        <w:spacing w:line="276" w:lineRule="auto"/>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Proposer une grille de tarification prenant en compte les différentes catégories d’usager, leurs capacités à payer, et les recettes nécessaires au bon fonctionnement du service</w:t>
      </w:r>
      <w:r w:rsidR="00CC7805">
        <w:rPr>
          <w:rFonts w:ascii="Georgia" w:eastAsia="Calibri" w:hAnsi="Georgia" w:cs="Times New Roman"/>
          <w:color w:val="585756"/>
          <w:sz w:val="21"/>
          <w:szCs w:val="21"/>
          <w:lang w:val="fr-BE"/>
        </w:rPr>
        <w:t xml:space="preserve"> (d’une PME)</w:t>
      </w:r>
    </w:p>
    <w:p w14:paraId="02B03188" w14:textId="24F19A39" w:rsidR="00F0088F" w:rsidRPr="00CC7805" w:rsidRDefault="00F0088F" w:rsidP="00CC7805">
      <w:pPr>
        <w:spacing w:line="276" w:lineRule="auto"/>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 xml:space="preserve">Au-delà de l’élaboration de la grille de tarification, ce processus contribuera au développement des capacités des partenaires du projet et à la définition de la politique communale de gestion des déchets solides. </w:t>
      </w:r>
    </w:p>
    <w:p w14:paraId="6BC3AADD" w14:textId="77777777" w:rsidR="00222893" w:rsidRDefault="00222893">
      <w:pPr>
        <w:rPr>
          <w:rFonts w:ascii="Georgia" w:eastAsia="Times New Roman" w:hAnsi="Georgia" w:cs="Times New Roman"/>
          <w:b/>
          <w:color w:val="D81A1A"/>
          <w:sz w:val="28"/>
          <w:szCs w:val="26"/>
          <w:lang w:val="fr-BE"/>
        </w:rPr>
      </w:pPr>
      <w:bookmarkStart w:id="7" w:name="_Toc18057183"/>
      <w:bookmarkStart w:id="8" w:name="_Toc17817902"/>
      <w:r>
        <w:rPr>
          <w:rFonts w:ascii="Georgia" w:eastAsia="Times New Roman" w:hAnsi="Georgia" w:cs="Times New Roman"/>
          <w:b/>
          <w:color w:val="D81A1A"/>
          <w:sz w:val="28"/>
          <w:szCs w:val="26"/>
          <w:lang w:val="fr-BE"/>
        </w:rPr>
        <w:br w:type="page"/>
      </w:r>
    </w:p>
    <w:p w14:paraId="1002AE11" w14:textId="72CE3492" w:rsidR="00485DAA" w:rsidRPr="00485DAA" w:rsidRDefault="00485DAA" w:rsidP="00485DAA">
      <w:pPr>
        <w:keepNext/>
        <w:keepLines/>
        <w:numPr>
          <w:ilvl w:val="1"/>
          <w:numId w:val="1"/>
        </w:numPr>
        <w:spacing w:before="120" w:after="120" w:line="240" w:lineRule="auto"/>
        <w:outlineLvl w:val="1"/>
        <w:rPr>
          <w:rFonts w:ascii="Georgia" w:eastAsia="Times New Roman" w:hAnsi="Georgia" w:cs="Times New Roman"/>
          <w:b/>
          <w:color w:val="D81A1A"/>
          <w:sz w:val="28"/>
          <w:szCs w:val="26"/>
          <w:lang w:val="fr-BE"/>
        </w:rPr>
      </w:pPr>
      <w:bookmarkStart w:id="9" w:name="_Toc134715647"/>
      <w:r w:rsidRPr="00485DAA">
        <w:rPr>
          <w:rFonts w:ascii="Georgia" w:eastAsia="Times New Roman" w:hAnsi="Georgia" w:cs="Times New Roman"/>
          <w:b/>
          <w:color w:val="D81A1A"/>
          <w:sz w:val="28"/>
          <w:szCs w:val="26"/>
          <w:lang w:val="fr-BE"/>
        </w:rPr>
        <w:lastRenderedPageBreak/>
        <w:t>Résultats attendus</w:t>
      </w:r>
      <w:bookmarkEnd w:id="7"/>
      <w:bookmarkEnd w:id="9"/>
      <w:r w:rsidRPr="00485DAA">
        <w:rPr>
          <w:rFonts w:ascii="Georgia" w:eastAsia="Times New Roman" w:hAnsi="Georgia" w:cs="Times New Roman"/>
          <w:b/>
          <w:color w:val="D81A1A"/>
          <w:sz w:val="28"/>
          <w:szCs w:val="26"/>
          <w:lang w:val="fr-BE"/>
        </w:rPr>
        <w:t xml:space="preserve"> </w:t>
      </w:r>
      <w:bookmarkEnd w:id="8"/>
    </w:p>
    <w:p w14:paraId="51DC8AEE" w14:textId="77777777" w:rsidR="00485DAA" w:rsidRPr="00485DAA" w:rsidRDefault="00485DAA" w:rsidP="00485DAA">
      <w:pPr>
        <w:spacing w:after="0"/>
        <w:jc w:val="both"/>
        <w:rPr>
          <w:rFonts w:ascii="Georgia" w:eastAsia="Calibri" w:hAnsi="Georgia" w:cs="Times New Roman"/>
          <w:b/>
          <w:bCs/>
          <w:color w:val="585756"/>
          <w:sz w:val="21"/>
          <w:szCs w:val="21"/>
          <w:lang w:val="fr-BE"/>
        </w:rPr>
      </w:pPr>
      <w:r w:rsidRPr="00485DAA">
        <w:rPr>
          <w:rFonts w:ascii="Georgia" w:eastAsia="Calibri" w:hAnsi="Georgia" w:cs="Times New Roman"/>
          <w:b/>
          <w:bCs/>
          <w:color w:val="585756"/>
          <w:sz w:val="21"/>
          <w:lang w:val="fr-BE"/>
        </w:rPr>
        <w:t xml:space="preserve">2.2.1 </w:t>
      </w:r>
      <w:r w:rsidRPr="00485DAA">
        <w:rPr>
          <w:rFonts w:ascii="Georgia" w:eastAsia="Calibri" w:hAnsi="Georgia" w:cs="Times New Roman"/>
          <w:color w:val="585756"/>
          <w:sz w:val="21"/>
          <w:lang w:val="fr-BE"/>
        </w:rPr>
        <w:tab/>
      </w:r>
      <w:r w:rsidRPr="00485DAA">
        <w:rPr>
          <w:rFonts w:ascii="Georgia" w:eastAsia="Calibri" w:hAnsi="Georgia" w:cs="Times New Roman"/>
          <w:b/>
          <w:bCs/>
          <w:color w:val="585756"/>
          <w:sz w:val="21"/>
          <w:lang w:val="fr-BE"/>
        </w:rPr>
        <w:t xml:space="preserve">Pour l’objectif 1 </w:t>
      </w:r>
    </w:p>
    <w:p w14:paraId="14CAB49D" w14:textId="77777777" w:rsidR="00485DAA" w:rsidRPr="00485DAA" w:rsidRDefault="00485DAA" w:rsidP="00485DAA">
      <w:pPr>
        <w:spacing w:after="0"/>
        <w:jc w:val="both"/>
        <w:rPr>
          <w:rFonts w:ascii="Georgia" w:eastAsia="Calibri" w:hAnsi="Georgia" w:cs="Times New Roman"/>
          <w:color w:val="585756"/>
          <w:sz w:val="21"/>
          <w:szCs w:val="21"/>
          <w:lang w:val="fr-BE"/>
        </w:rPr>
      </w:pPr>
    </w:p>
    <w:p w14:paraId="3F7FB0F2" w14:textId="77777777" w:rsidR="00485DAA" w:rsidRPr="00485DAA" w:rsidRDefault="00485DAA" w:rsidP="00485DAA">
      <w:pPr>
        <w:spacing w:after="0"/>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szCs w:val="21"/>
          <w:lang w:val="fr-BE"/>
        </w:rPr>
        <w:t xml:space="preserve">Sur la base : </w:t>
      </w:r>
    </w:p>
    <w:p w14:paraId="20B3F973" w14:textId="77777777" w:rsidR="00485DAA" w:rsidRPr="00485DAA" w:rsidRDefault="00485DAA" w:rsidP="00485DAA">
      <w:pPr>
        <w:numPr>
          <w:ilvl w:val="0"/>
          <w:numId w:val="2"/>
        </w:numPr>
        <w:spacing w:after="0" w:line="276" w:lineRule="auto"/>
        <w:contextualSpacing/>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szCs w:val="21"/>
          <w:lang w:val="fr-BE"/>
        </w:rPr>
        <w:t>Des expériences réalisées par le programme SANITA VP 1</w:t>
      </w:r>
      <w:r w:rsidR="004D38CD">
        <w:rPr>
          <w:rFonts w:ascii="Georgia" w:eastAsia="Calibri" w:hAnsi="Georgia" w:cs="Times New Roman"/>
          <w:color w:val="585756"/>
          <w:sz w:val="21"/>
          <w:szCs w:val="21"/>
          <w:lang w:val="fr-BE"/>
        </w:rPr>
        <w:t xml:space="preserve"> et les tarifications pratiquées dans les cinq communes de Conakry</w:t>
      </w:r>
      <w:r w:rsidRPr="00485DAA">
        <w:rPr>
          <w:rFonts w:ascii="Georgia" w:eastAsia="Calibri" w:hAnsi="Georgia" w:cs="Times New Roman"/>
          <w:color w:val="585756"/>
          <w:sz w:val="21"/>
          <w:szCs w:val="21"/>
          <w:lang w:val="fr-BE"/>
        </w:rPr>
        <w:t xml:space="preserve"> ; </w:t>
      </w:r>
    </w:p>
    <w:p w14:paraId="337579D5" w14:textId="53C98A62" w:rsidR="00485DAA" w:rsidRDefault="00485DAA" w:rsidP="00485DAA">
      <w:pPr>
        <w:numPr>
          <w:ilvl w:val="0"/>
          <w:numId w:val="2"/>
        </w:numPr>
        <w:spacing w:after="0" w:line="276" w:lineRule="auto"/>
        <w:contextualSpacing/>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szCs w:val="21"/>
          <w:lang w:val="fr-BE"/>
        </w:rPr>
        <w:t xml:space="preserve">D’expériences réussies dans des contextes similaires </w:t>
      </w:r>
      <w:r w:rsidR="004D38CD">
        <w:rPr>
          <w:rFonts w:ascii="Georgia" w:eastAsia="Calibri" w:hAnsi="Georgia" w:cs="Times New Roman"/>
          <w:color w:val="585756"/>
          <w:sz w:val="21"/>
          <w:szCs w:val="21"/>
          <w:lang w:val="fr-BE"/>
        </w:rPr>
        <w:t xml:space="preserve">(sans copier) </w:t>
      </w:r>
      <w:r w:rsidRPr="00485DAA">
        <w:rPr>
          <w:rFonts w:ascii="Georgia" w:eastAsia="Calibri" w:hAnsi="Georgia" w:cs="Times New Roman"/>
          <w:color w:val="585756"/>
          <w:sz w:val="21"/>
          <w:szCs w:val="21"/>
          <w:lang w:val="fr-BE"/>
        </w:rPr>
        <w:t>en matière</w:t>
      </w:r>
      <w:r w:rsidR="004D38CD">
        <w:rPr>
          <w:rFonts w:ascii="Georgia" w:eastAsia="Calibri" w:hAnsi="Georgia" w:cs="Times New Roman"/>
          <w:color w:val="585756"/>
          <w:sz w:val="21"/>
          <w:szCs w:val="21"/>
          <w:lang w:val="fr-BE"/>
        </w:rPr>
        <w:t xml:space="preserve"> tarification dans les régions voisines (Abidjan et Cotonou) </w:t>
      </w:r>
      <w:r w:rsidR="004D38CD" w:rsidRPr="00485DAA">
        <w:rPr>
          <w:rFonts w:ascii="Georgia" w:eastAsia="Calibri" w:hAnsi="Georgia" w:cs="Times New Roman"/>
          <w:color w:val="585756"/>
          <w:sz w:val="21"/>
          <w:szCs w:val="21"/>
          <w:lang w:val="fr-BE"/>
        </w:rPr>
        <w:t>;</w:t>
      </w:r>
    </w:p>
    <w:p w14:paraId="7C92FD32" w14:textId="77777777" w:rsidR="002C288B" w:rsidRPr="00485DAA" w:rsidRDefault="002C288B" w:rsidP="00CC7805">
      <w:pPr>
        <w:spacing w:after="0" w:line="276" w:lineRule="auto"/>
        <w:ind w:left="720"/>
        <w:contextualSpacing/>
        <w:jc w:val="both"/>
        <w:rPr>
          <w:rFonts w:ascii="Georgia" w:eastAsia="Calibri" w:hAnsi="Georgia" w:cs="Times New Roman"/>
          <w:color w:val="585756"/>
          <w:sz w:val="21"/>
          <w:szCs w:val="21"/>
          <w:lang w:val="fr-BE"/>
        </w:rPr>
      </w:pPr>
    </w:p>
    <w:p w14:paraId="3CCFBE0A" w14:textId="77777777" w:rsidR="007A3D96" w:rsidRDefault="004D38CD" w:rsidP="00485DAA">
      <w:pPr>
        <w:spacing w:after="0"/>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Le prestataire produira</w:t>
      </w:r>
      <w:r w:rsidR="007A3D96">
        <w:rPr>
          <w:rFonts w:ascii="Georgia" w:eastAsia="Calibri" w:hAnsi="Georgia" w:cs="Times New Roman"/>
          <w:color w:val="585756"/>
          <w:sz w:val="21"/>
          <w:szCs w:val="21"/>
          <w:lang w:val="fr-BE"/>
        </w:rPr>
        <w:t xml:space="preserve"> : </w:t>
      </w:r>
    </w:p>
    <w:p w14:paraId="08BA616C" w14:textId="40EF9456" w:rsidR="007A3D96" w:rsidRPr="007A3D96" w:rsidRDefault="007A3D96" w:rsidP="007A3D96">
      <w:pPr>
        <w:pStyle w:val="Paragraphedeliste"/>
        <w:numPr>
          <w:ilvl w:val="0"/>
          <w:numId w:val="25"/>
        </w:numPr>
        <w:spacing w:after="0"/>
        <w:jc w:val="both"/>
        <w:rPr>
          <w:rFonts w:ascii="Georgia" w:eastAsia="Calibri" w:hAnsi="Georgia" w:cs="Times New Roman"/>
          <w:color w:val="585756"/>
          <w:sz w:val="21"/>
          <w:szCs w:val="21"/>
          <w:lang w:val="fr-BE"/>
        </w:rPr>
      </w:pPr>
      <w:r w:rsidRPr="007A3D96">
        <w:rPr>
          <w:rFonts w:ascii="Georgia" w:eastAsia="Calibri" w:hAnsi="Georgia" w:cs="Times New Roman"/>
          <w:color w:val="585756"/>
          <w:sz w:val="21"/>
          <w:szCs w:val="21"/>
          <w:lang w:val="fr-BE"/>
        </w:rPr>
        <w:t xml:space="preserve">Un TDR de l’enquête ; </w:t>
      </w:r>
    </w:p>
    <w:p w14:paraId="71383344" w14:textId="77777777" w:rsidR="007A3D96" w:rsidRPr="007A3D96" w:rsidRDefault="007A3D96" w:rsidP="007A3D96">
      <w:pPr>
        <w:pStyle w:val="Paragraphedeliste"/>
        <w:numPr>
          <w:ilvl w:val="0"/>
          <w:numId w:val="25"/>
        </w:numPr>
        <w:spacing w:after="0"/>
        <w:jc w:val="both"/>
        <w:rPr>
          <w:rFonts w:ascii="Georgia" w:eastAsia="Calibri" w:hAnsi="Georgia" w:cs="Times New Roman"/>
          <w:color w:val="585756"/>
          <w:sz w:val="21"/>
          <w:szCs w:val="21"/>
          <w:lang w:val="fr-BE"/>
        </w:rPr>
      </w:pPr>
      <w:r w:rsidRPr="007A3D96">
        <w:rPr>
          <w:rFonts w:ascii="Georgia" w:eastAsia="Calibri" w:hAnsi="Georgia" w:cs="Times New Roman"/>
          <w:color w:val="585756"/>
          <w:sz w:val="21"/>
          <w:szCs w:val="21"/>
          <w:lang w:val="fr-BE"/>
        </w:rPr>
        <w:t xml:space="preserve">Les outils de l’enquête </w:t>
      </w:r>
    </w:p>
    <w:p w14:paraId="1413990A" w14:textId="77777777" w:rsidR="00485DAA" w:rsidRPr="007A3D96" w:rsidRDefault="007A3D96" w:rsidP="007A3D96">
      <w:pPr>
        <w:pStyle w:val="Paragraphedeliste"/>
        <w:numPr>
          <w:ilvl w:val="0"/>
          <w:numId w:val="25"/>
        </w:numPr>
        <w:spacing w:after="0"/>
        <w:jc w:val="both"/>
        <w:rPr>
          <w:rFonts w:ascii="Georgia" w:eastAsia="Calibri" w:hAnsi="Georgia" w:cs="Times New Roman"/>
          <w:color w:val="585756"/>
          <w:sz w:val="21"/>
          <w:szCs w:val="21"/>
          <w:lang w:val="fr-BE"/>
        </w:rPr>
      </w:pPr>
      <w:r w:rsidRPr="007A3D96">
        <w:rPr>
          <w:rFonts w:ascii="Georgia" w:eastAsia="Calibri" w:hAnsi="Georgia" w:cs="Times New Roman"/>
          <w:color w:val="585756"/>
          <w:sz w:val="21"/>
          <w:szCs w:val="21"/>
          <w:lang w:val="fr-BE"/>
        </w:rPr>
        <w:t>Un rapport d’enquête</w:t>
      </w:r>
      <w:r w:rsidR="004D38CD" w:rsidRPr="007A3D96">
        <w:rPr>
          <w:rFonts w:ascii="Georgia" w:eastAsia="Calibri" w:hAnsi="Georgia" w:cs="Times New Roman"/>
          <w:color w:val="585756"/>
          <w:sz w:val="21"/>
          <w:szCs w:val="21"/>
          <w:lang w:val="fr-BE"/>
        </w:rPr>
        <w:t xml:space="preserve"> </w:t>
      </w:r>
      <w:r>
        <w:rPr>
          <w:rFonts w:ascii="Georgia" w:eastAsia="Calibri" w:hAnsi="Georgia" w:cs="Times New Roman"/>
          <w:color w:val="585756"/>
          <w:sz w:val="21"/>
          <w:szCs w:val="21"/>
          <w:lang w:val="fr-BE"/>
        </w:rPr>
        <w:t xml:space="preserve">avec des résultats désagrégés par </w:t>
      </w:r>
      <w:r w:rsidR="00960B9A">
        <w:rPr>
          <w:rFonts w:ascii="Georgia" w:eastAsia="Calibri" w:hAnsi="Georgia" w:cs="Times New Roman"/>
          <w:color w:val="585756"/>
          <w:sz w:val="21"/>
          <w:szCs w:val="21"/>
          <w:lang w:val="fr-BE"/>
        </w:rPr>
        <w:t xml:space="preserve">commune, par </w:t>
      </w:r>
      <w:r>
        <w:rPr>
          <w:rFonts w:ascii="Georgia" w:eastAsia="Calibri" w:hAnsi="Georgia" w:cs="Times New Roman"/>
          <w:color w:val="585756"/>
          <w:sz w:val="21"/>
          <w:szCs w:val="21"/>
          <w:lang w:val="fr-BE"/>
        </w:rPr>
        <w:t>zone et par catégorie</w:t>
      </w:r>
      <w:r w:rsidR="00960B9A">
        <w:rPr>
          <w:rFonts w:ascii="Georgia" w:eastAsia="Calibri" w:hAnsi="Georgia" w:cs="Times New Roman"/>
          <w:color w:val="585756"/>
          <w:sz w:val="21"/>
          <w:szCs w:val="21"/>
          <w:lang w:val="fr-BE"/>
        </w:rPr>
        <w:t xml:space="preserve"> qui sera présenté à l’équipe SANITA et dans les trois communes pour discussion et amendement. </w:t>
      </w:r>
    </w:p>
    <w:p w14:paraId="4EE2C64F" w14:textId="77777777" w:rsidR="00485DAA" w:rsidRPr="00485DAA" w:rsidRDefault="00485DAA" w:rsidP="00485DAA">
      <w:pPr>
        <w:spacing w:after="0"/>
        <w:jc w:val="both"/>
        <w:rPr>
          <w:rFonts w:ascii="Georgia" w:eastAsia="Calibri" w:hAnsi="Georgia" w:cs="Times New Roman"/>
          <w:color w:val="585756"/>
          <w:sz w:val="21"/>
          <w:szCs w:val="21"/>
          <w:lang w:val="fr-BE"/>
        </w:rPr>
      </w:pPr>
    </w:p>
    <w:p w14:paraId="6CDEAEF2" w14:textId="506DCE66" w:rsidR="00485DAA" w:rsidRPr="00485DAA" w:rsidRDefault="00485DAA" w:rsidP="00485DAA">
      <w:pPr>
        <w:spacing w:after="0"/>
        <w:jc w:val="both"/>
        <w:rPr>
          <w:rFonts w:ascii="Georgia" w:eastAsia="Calibri" w:hAnsi="Georgia" w:cs="Times New Roman"/>
          <w:b/>
          <w:bCs/>
          <w:color w:val="585756"/>
          <w:sz w:val="21"/>
          <w:szCs w:val="21"/>
          <w:lang w:val="fr-BE"/>
        </w:rPr>
      </w:pPr>
      <w:r w:rsidRPr="00485DAA">
        <w:rPr>
          <w:rFonts w:ascii="Georgia" w:eastAsia="Calibri" w:hAnsi="Georgia" w:cs="Times New Roman"/>
          <w:b/>
          <w:bCs/>
          <w:color w:val="585756"/>
          <w:sz w:val="21"/>
          <w:lang w:val="fr-BE"/>
        </w:rPr>
        <w:t xml:space="preserve">2.2.2 </w:t>
      </w:r>
      <w:r w:rsidRPr="00485DAA">
        <w:rPr>
          <w:rFonts w:ascii="Georgia" w:eastAsia="Calibri" w:hAnsi="Georgia" w:cs="Times New Roman"/>
          <w:color w:val="585756"/>
          <w:sz w:val="21"/>
          <w:lang w:val="fr-BE"/>
        </w:rPr>
        <w:tab/>
      </w:r>
      <w:r w:rsidRPr="00485DAA">
        <w:rPr>
          <w:rFonts w:ascii="Georgia" w:eastAsia="Calibri" w:hAnsi="Georgia" w:cs="Times New Roman"/>
          <w:b/>
          <w:bCs/>
          <w:color w:val="585756"/>
          <w:sz w:val="21"/>
          <w:lang w:val="fr-BE"/>
        </w:rPr>
        <w:t xml:space="preserve">Pour </w:t>
      </w:r>
      <w:r w:rsidR="00BD12C7" w:rsidRPr="00485DAA">
        <w:rPr>
          <w:rFonts w:ascii="Georgia" w:eastAsia="Calibri" w:hAnsi="Georgia" w:cs="Times New Roman"/>
          <w:b/>
          <w:bCs/>
          <w:color w:val="585756"/>
          <w:sz w:val="21"/>
          <w:lang w:val="fr-BE"/>
        </w:rPr>
        <w:t>l</w:t>
      </w:r>
      <w:r w:rsidR="00222893">
        <w:rPr>
          <w:rFonts w:ascii="Georgia" w:eastAsia="Calibri" w:hAnsi="Georgia" w:cs="Times New Roman"/>
          <w:b/>
          <w:bCs/>
          <w:color w:val="585756"/>
          <w:sz w:val="21"/>
          <w:lang w:val="fr-BE"/>
        </w:rPr>
        <w:t xml:space="preserve">es </w:t>
      </w:r>
      <w:r w:rsidR="00BD12C7" w:rsidRPr="00485DAA">
        <w:rPr>
          <w:rFonts w:ascii="Georgia" w:eastAsia="Calibri" w:hAnsi="Georgia" w:cs="Times New Roman"/>
          <w:b/>
          <w:bCs/>
          <w:color w:val="585756"/>
          <w:sz w:val="21"/>
          <w:lang w:val="fr-BE"/>
        </w:rPr>
        <w:t xml:space="preserve">objectif </w:t>
      </w:r>
      <w:r w:rsidR="00BD12C7">
        <w:rPr>
          <w:rFonts w:ascii="Georgia" w:eastAsia="Calibri" w:hAnsi="Georgia" w:cs="Times New Roman"/>
          <w:b/>
          <w:bCs/>
          <w:color w:val="585756"/>
          <w:sz w:val="21"/>
          <w:lang w:val="fr-BE"/>
        </w:rPr>
        <w:t>2</w:t>
      </w:r>
      <w:r w:rsidR="00222893">
        <w:rPr>
          <w:rFonts w:ascii="Georgia" w:eastAsia="Calibri" w:hAnsi="Georgia" w:cs="Times New Roman"/>
          <w:b/>
          <w:bCs/>
          <w:color w:val="585756"/>
          <w:sz w:val="21"/>
          <w:lang w:val="fr-BE"/>
        </w:rPr>
        <w:t>, 3 et 4</w:t>
      </w:r>
    </w:p>
    <w:p w14:paraId="35EA697C" w14:textId="7D1F8E05" w:rsidR="00485DAA" w:rsidRDefault="00485DAA" w:rsidP="00485DAA">
      <w:pPr>
        <w:spacing w:after="0"/>
        <w:jc w:val="both"/>
        <w:rPr>
          <w:rFonts w:ascii="Georgia" w:eastAsia="Calibri" w:hAnsi="Georgia" w:cs="Times New Roman"/>
          <w:color w:val="585756"/>
          <w:sz w:val="21"/>
          <w:szCs w:val="21"/>
          <w:lang w:val="fr-BE"/>
        </w:rPr>
      </w:pPr>
    </w:p>
    <w:p w14:paraId="277826F0" w14:textId="77777777" w:rsidR="00222893" w:rsidRPr="00485DAA" w:rsidRDefault="00222893" w:rsidP="00222893">
      <w:pPr>
        <w:spacing w:after="0"/>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szCs w:val="21"/>
          <w:lang w:val="fr-BE"/>
        </w:rPr>
        <w:t xml:space="preserve">Sur la base : </w:t>
      </w:r>
    </w:p>
    <w:p w14:paraId="574B38A2" w14:textId="7DFFB9CD" w:rsidR="00222893" w:rsidRDefault="00222893" w:rsidP="00222893">
      <w:pPr>
        <w:numPr>
          <w:ilvl w:val="0"/>
          <w:numId w:val="2"/>
        </w:numPr>
        <w:spacing w:after="0" w:line="276" w:lineRule="auto"/>
        <w:contextualSpacing/>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De contenu théorique sur la tarification des services publics locaux</w:t>
      </w:r>
    </w:p>
    <w:p w14:paraId="5687EF79" w14:textId="6A321D3A" w:rsidR="002C288B" w:rsidRDefault="002C288B" w:rsidP="00222893">
      <w:pPr>
        <w:numPr>
          <w:ilvl w:val="0"/>
          <w:numId w:val="2"/>
        </w:numPr>
        <w:spacing w:after="0" w:line="276" w:lineRule="auto"/>
        <w:contextualSpacing/>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Des résultats de l’enquête sur les prix d’abonnement actuels et la capacité à payer</w:t>
      </w:r>
    </w:p>
    <w:p w14:paraId="106D9DA6" w14:textId="58B973CD" w:rsidR="002C288B" w:rsidRDefault="002C288B" w:rsidP="00222893">
      <w:pPr>
        <w:numPr>
          <w:ilvl w:val="0"/>
          <w:numId w:val="2"/>
        </w:numPr>
        <w:spacing w:after="0" w:line="276" w:lineRule="auto"/>
        <w:contextualSpacing/>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Des informations déjà disponibles sur les acteurs locaux des trois communes et des expériences en Guinée et ailleurs</w:t>
      </w:r>
      <w:r w:rsidR="00CC7805">
        <w:rPr>
          <w:rFonts w:ascii="Georgia" w:eastAsia="Calibri" w:hAnsi="Georgia" w:cs="Times New Roman"/>
          <w:color w:val="585756"/>
          <w:sz w:val="21"/>
          <w:szCs w:val="21"/>
          <w:lang w:val="fr-BE"/>
        </w:rPr>
        <w:t xml:space="preserve"> ; </w:t>
      </w:r>
    </w:p>
    <w:p w14:paraId="5D9C5C62" w14:textId="66C53740" w:rsidR="00CC7805" w:rsidRPr="00485DAA" w:rsidRDefault="00CC7805" w:rsidP="00222893">
      <w:pPr>
        <w:numPr>
          <w:ilvl w:val="0"/>
          <w:numId w:val="2"/>
        </w:numPr>
        <w:spacing w:after="0" w:line="276" w:lineRule="auto"/>
        <w:contextualSpacing/>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 xml:space="preserve">De l’expertise et des expériences pratiques du consultant, </w:t>
      </w:r>
    </w:p>
    <w:p w14:paraId="5701367F" w14:textId="77777777" w:rsidR="00222893" w:rsidRDefault="00222893" w:rsidP="00222893">
      <w:pPr>
        <w:spacing w:after="0"/>
        <w:jc w:val="both"/>
        <w:rPr>
          <w:rFonts w:ascii="Georgia" w:eastAsia="Calibri" w:hAnsi="Georgia" w:cs="Times New Roman"/>
          <w:color w:val="585756"/>
          <w:sz w:val="21"/>
          <w:szCs w:val="21"/>
          <w:lang w:val="fr-BE"/>
        </w:rPr>
      </w:pPr>
    </w:p>
    <w:p w14:paraId="22A6BF79" w14:textId="1F940064" w:rsidR="00222893" w:rsidRDefault="00222893" w:rsidP="00222893">
      <w:pPr>
        <w:spacing w:after="0"/>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 xml:space="preserve">Le prestataire </w:t>
      </w:r>
      <w:r w:rsidR="00B4380A">
        <w:rPr>
          <w:rFonts w:ascii="Georgia" w:eastAsia="Calibri" w:hAnsi="Georgia" w:cs="Times New Roman"/>
          <w:color w:val="585756"/>
          <w:sz w:val="21"/>
          <w:szCs w:val="21"/>
          <w:lang w:val="fr-BE"/>
        </w:rPr>
        <w:t>réalisera</w:t>
      </w:r>
      <w:r>
        <w:rPr>
          <w:rFonts w:ascii="Georgia" w:eastAsia="Calibri" w:hAnsi="Georgia" w:cs="Times New Roman"/>
          <w:color w:val="585756"/>
          <w:sz w:val="21"/>
          <w:szCs w:val="21"/>
          <w:lang w:val="fr-BE"/>
        </w:rPr>
        <w:t xml:space="preserve"> : </w:t>
      </w:r>
    </w:p>
    <w:p w14:paraId="3E984D07" w14:textId="77777777" w:rsidR="00222893" w:rsidRDefault="00222893" w:rsidP="00485DAA">
      <w:pPr>
        <w:spacing w:after="0"/>
        <w:jc w:val="both"/>
        <w:rPr>
          <w:rFonts w:ascii="Georgia" w:eastAsia="Calibri" w:hAnsi="Georgia" w:cs="Times New Roman"/>
          <w:color w:val="585756"/>
          <w:sz w:val="21"/>
          <w:szCs w:val="21"/>
          <w:lang w:val="fr-BE"/>
        </w:rPr>
      </w:pPr>
    </w:p>
    <w:p w14:paraId="4820335D" w14:textId="235459EA" w:rsidR="002C288B" w:rsidRDefault="002C288B" w:rsidP="002C288B">
      <w:pPr>
        <w:pStyle w:val="Paragraphedeliste"/>
        <w:numPr>
          <w:ilvl w:val="0"/>
          <w:numId w:val="25"/>
        </w:numPr>
        <w:spacing w:after="0"/>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Une séance de formation à l’équipe Enabel et ANASP sur l’accompagnement d’un processus de mise en place de tarification</w:t>
      </w:r>
      <w:r w:rsidR="00CF3CF1">
        <w:rPr>
          <w:rFonts w:ascii="Georgia" w:eastAsia="Calibri" w:hAnsi="Georgia" w:cs="Times New Roman"/>
          <w:color w:val="585756"/>
          <w:sz w:val="21"/>
          <w:szCs w:val="21"/>
          <w:lang w:val="fr-BE"/>
        </w:rPr>
        <w:t xml:space="preserve"> et les techniques de collecte des données (méthodologie de collecte, d’analyse et d’interprétation, les outils digitaux libres et payant)</w:t>
      </w:r>
    </w:p>
    <w:p w14:paraId="292C6A4F" w14:textId="2FF5383D" w:rsidR="00222893" w:rsidRDefault="00222893" w:rsidP="00222893">
      <w:pPr>
        <w:pStyle w:val="Paragraphedeliste"/>
        <w:numPr>
          <w:ilvl w:val="0"/>
          <w:numId w:val="25"/>
        </w:numPr>
        <w:spacing w:after="0"/>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3 séances de formation et de travail répétée</w:t>
      </w:r>
      <w:ins w:id="10" w:author="KEITA, Abdoulaye" w:date="2023-05-16T08:49:00Z">
        <w:r w:rsidR="00DC7E4A">
          <w:rPr>
            <w:rFonts w:ascii="Georgia" w:eastAsia="Calibri" w:hAnsi="Georgia" w:cs="Times New Roman"/>
            <w:color w:val="585756"/>
            <w:sz w:val="21"/>
            <w:szCs w:val="21"/>
            <w:lang w:val="fr-BE"/>
          </w:rPr>
          <w:t>s</w:t>
        </w:r>
      </w:ins>
      <w:r>
        <w:rPr>
          <w:rFonts w:ascii="Georgia" w:eastAsia="Calibri" w:hAnsi="Georgia" w:cs="Times New Roman"/>
          <w:color w:val="585756"/>
          <w:sz w:val="21"/>
          <w:szCs w:val="21"/>
          <w:lang w:val="fr-BE"/>
        </w:rPr>
        <w:t xml:space="preserve"> trois fois à différents groupes</w:t>
      </w:r>
      <w:r w:rsidR="002C288B">
        <w:rPr>
          <w:rFonts w:ascii="Georgia" w:eastAsia="Calibri" w:hAnsi="Georgia" w:cs="Times New Roman"/>
          <w:color w:val="585756"/>
          <w:sz w:val="21"/>
          <w:szCs w:val="21"/>
          <w:lang w:val="fr-BE"/>
        </w:rPr>
        <w:t xml:space="preserve"> de partenaires</w:t>
      </w:r>
      <w:r>
        <w:rPr>
          <w:rFonts w:ascii="Georgia" w:eastAsia="Calibri" w:hAnsi="Georgia" w:cs="Times New Roman"/>
          <w:color w:val="585756"/>
          <w:sz w:val="21"/>
          <w:szCs w:val="21"/>
          <w:lang w:val="fr-BE"/>
        </w:rPr>
        <w:t xml:space="preserve"> (9 au total)</w:t>
      </w:r>
    </w:p>
    <w:p w14:paraId="27F72042" w14:textId="77777777" w:rsidR="00222893" w:rsidRDefault="00222893" w:rsidP="00222893">
      <w:pPr>
        <w:pStyle w:val="Paragraphedeliste"/>
        <w:numPr>
          <w:ilvl w:val="1"/>
          <w:numId w:val="25"/>
        </w:numPr>
        <w:spacing w:after="0"/>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1 générale sur la tarification des services publics d’assainissement (considérations, enjeux, impacts, etc.)</w:t>
      </w:r>
    </w:p>
    <w:p w14:paraId="4E9D495C" w14:textId="06E9C061" w:rsidR="00222893" w:rsidRDefault="00222893" w:rsidP="00222893">
      <w:pPr>
        <w:pStyle w:val="Paragraphedeliste"/>
        <w:numPr>
          <w:ilvl w:val="1"/>
          <w:numId w:val="25"/>
        </w:numPr>
        <w:spacing w:after="0"/>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 xml:space="preserve">1 sur l’équilibre des dépenses et des recettes pour chaque catégorie d’acteurs (évaluation des coûts, des recettes, </w:t>
      </w:r>
      <w:r w:rsidR="002C288B">
        <w:rPr>
          <w:rFonts w:ascii="Georgia" w:eastAsia="Calibri" w:hAnsi="Georgia" w:cs="Times New Roman"/>
          <w:color w:val="585756"/>
          <w:sz w:val="21"/>
          <w:szCs w:val="21"/>
          <w:lang w:val="fr-BE"/>
        </w:rPr>
        <w:t>des potentiels, etc.</w:t>
      </w:r>
      <w:r>
        <w:rPr>
          <w:rFonts w:ascii="Georgia" w:eastAsia="Calibri" w:hAnsi="Georgia" w:cs="Times New Roman"/>
          <w:color w:val="585756"/>
          <w:sz w:val="21"/>
          <w:szCs w:val="21"/>
          <w:lang w:val="fr-BE"/>
        </w:rPr>
        <w:t>)</w:t>
      </w:r>
      <w:r w:rsidR="002C288B">
        <w:rPr>
          <w:rFonts w:ascii="Georgia" w:eastAsia="Calibri" w:hAnsi="Georgia" w:cs="Times New Roman"/>
          <w:color w:val="585756"/>
          <w:sz w:val="21"/>
          <w:szCs w:val="21"/>
          <w:lang w:val="fr-BE"/>
        </w:rPr>
        <w:t xml:space="preserve"> et les conditions de ressources pour améliorer le service</w:t>
      </w:r>
    </w:p>
    <w:p w14:paraId="03142FE8" w14:textId="1E6E235E" w:rsidR="00222893" w:rsidRDefault="00222893" w:rsidP="00222893">
      <w:pPr>
        <w:pStyle w:val="Paragraphedeliste"/>
        <w:numPr>
          <w:ilvl w:val="1"/>
          <w:numId w:val="25"/>
        </w:numPr>
        <w:spacing w:after="0"/>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 xml:space="preserve">1 sur les différentes catégories d’usager du service et leurs spécificités </w:t>
      </w:r>
    </w:p>
    <w:p w14:paraId="024FA019" w14:textId="2D93E014" w:rsidR="009F7304" w:rsidRDefault="009F7304" w:rsidP="00CC7805">
      <w:pPr>
        <w:pStyle w:val="Paragraphedeliste"/>
        <w:numPr>
          <w:ilvl w:val="0"/>
          <w:numId w:val="25"/>
        </w:numPr>
        <w:spacing w:after="0"/>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 xml:space="preserve">Des supports de formation à la portée de tous les acteurs qui pourront être partagés pendant et après les séances : un </w:t>
      </w:r>
      <w:r w:rsidR="00CC7805">
        <w:rPr>
          <w:rFonts w:ascii="Georgia" w:eastAsia="Calibri" w:hAnsi="Georgia" w:cs="Times New Roman"/>
          <w:color w:val="585756"/>
          <w:sz w:val="21"/>
          <w:szCs w:val="21"/>
          <w:lang w:val="fr-BE"/>
        </w:rPr>
        <w:t>PowerPoint</w:t>
      </w:r>
      <w:r>
        <w:rPr>
          <w:rFonts w:ascii="Georgia" w:eastAsia="Calibri" w:hAnsi="Georgia" w:cs="Times New Roman"/>
          <w:color w:val="585756"/>
          <w:sz w:val="21"/>
          <w:szCs w:val="21"/>
          <w:lang w:val="fr-BE"/>
        </w:rPr>
        <w:t xml:space="preserve"> + un flyer (4 pages maximum, imagé, non technique)</w:t>
      </w:r>
      <w:ins w:id="11" w:author="KEITA, Abdoulaye" w:date="2023-05-16T08:52:00Z">
        <w:r w:rsidR="008524A3">
          <w:rPr>
            <w:rFonts w:ascii="Georgia" w:eastAsia="Calibri" w:hAnsi="Georgia" w:cs="Times New Roman"/>
            <w:color w:val="585756"/>
            <w:sz w:val="21"/>
            <w:szCs w:val="21"/>
            <w:lang w:val="fr-BE"/>
          </w:rPr>
          <w:t>.</w:t>
        </w:r>
      </w:ins>
    </w:p>
    <w:p w14:paraId="387E96D2" w14:textId="77777777" w:rsidR="00222893" w:rsidRDefault="00222893" w:rsidP="00222893">
      <w:pPr>
        <w:spacing w:after="0"/>
        <w:jc w:val="both"/>
        <w:rPr>
          <w:rFonts w:ascii="Georgia" w:eastAsia="Calibri" w:hAnsi="Georgia" w:cs="Times New Roman"/>
          <w:color w:val="585756"/>
          <w:sz w:val="21"/>
          <w:szCs w:val="21"/>
          <w:lang w:val="fr-BE"/>
        </w:rPr>
      </w:pPr>
    </w:p>
    <w:p w14:paraId="6B6CD154" w14:textId="77777777" w:rsidR="00222893" w:rsidRDefault="00222893" w:rsidP="00222893">
      <w:pPr>
        <w:spacing w:after="0"/>
        <w:jc w:val="both"/>
        <w:rPr>
          <w:rFonts w:ascii="Georgia" w:eastAsia="Calibri" w:hAnsi="Georgia" w:cs="Times New Roman"/>
          <w:color w:val="585756"/>
          <w:sz w:val="21"/>
          <w:szCs w:val="21"/>
          <w:lang w:val="fr-BE"/>
        </w:rPr>
      </w:pPr>
    </w:p>
    <w:p w14:paraId="42914A40" w14:textId="12A422E2" w:rsidR="002C288B" w:rsidRPr="00485DAA" w:rsidRDefault="002C288B" w:rsidP="002C288B">
      <w:pPr>
        <w:spacing w:after="0"/>
        <w:jc w:val="both"/>
        <w:rPr>
          <w:rFonts w:ascii="Georgia" w:eastAsia="Calibri" w:hAnsi="Georgia" w:cs="Times New Roman"/>
          <w:b/>
          <w:bCs/>
          <w:color w:val="585756"/>
          <w:sz w:val="21"/>
          <w:szCs w:val="21"/>
          <w:lang w:val="fr-BE"/>
        </w:rPr>
      </w:pPr>
      <w:r w:rsidRPr="00485DAA">
        <w:rPr>
          <w:rFonts w:ascii="Georgia" w:eastAsia="Calibri" w:hAnsi="Georgia" w:cs="Times New Roman"/>
          <w:b/>
          <w:bCs/>
          <w:color w:val="585756"/>
          <w:sz w:val="21"/>
          <w:lang w:val="fr-BE"/>
        </w:rPr>
        <w:t xml:space="preserve">2.2.2 </w:t>
      </w:r>
      <w:r w:rsidRPr="00485DAA">
        <w:rPr>
          <w:rFonts w:ascii="Georgia" w:eastAsia="Calibri" w:hAnsi="Georgia" w:cs="Times New Roman"/>
          <w:color w:val="585756"/>
          <w:sz w:val="21"/>
          <w:lang w:val="fr-BE"/>
        </w:rPr>
        <w:tab/>
      </w:r>
      <w:r w:rsidRPr="00485DAA">
        <w:rPr>
          <w:rFonts w:ascii="Georgia" w:eastAsia="Calibri" w:hAnsi="Georgia" w:cs="Times New Roman"/>
          <w:b/>
          <w:bCs/>
          <w:color w:val="585756"/>
          <w:sz w:val="21"/>
          <w:lang w:val="fr-BE"/>
        </w:rPr>
        <w:t>Pour l</w:t>
      </w:r>
      <w:r>
        <w:rPr>
          <w:rFonts w:ascii="Georgia" w:eastAsia="Calibri" w:hAnsi="Georgia" w:cs="Times New Roman"/>
          <w:b/>
          <w:bCs/>
          <w:color w:val="585756"/>
          <w:sz w:val="21"/>
          <w:lang w:val="fr-BE"/>
        </w:rPr>
        <w:t>’</w:t>
      </w:r>
      <w:r w:rsidRPr="00485DAA">
        <w:rPr>
          <w:rFonts w:ascii="Georgia" w:eastAsia="Calibri" w:hAnsi="Georgia" w:cs="Times New Roman"/>
          <w:b/>
          <w:bCs/>
          <w:color w:val="585756"/>
          <w:sz w:val="21"/>
          <w:lang w:val="fr-BE"/>
        </w:rPr>
        <w:t xml:space="preserve">objectif </w:t>
      </w:r>
      <w:r>
        <w:rPr>
          <w:rFonts w:ascii="Georgia" w:eastAsia="Calibri" w:hAnsi="Georgia" w:cs="Times New Roman"/>
          <w:b/>
          <w:bCs/>
          <w:color w:val="585756"/>
          <w:sz w:val="21"/>
          <w:lang w:val="fr-BE"/>
        </w:rPr>
        <w:t>5</w:t>
      </w:r>
    </w:p>
    <w:p w14:paraId="5ADA4B5F" w14:textId="77777777" w:rsidR="002C288B" w:rsidRDefault="002C288B" w:rsidP="002C288B">
      <w:pPr>
        <w:spacing w:after="0"/>
        <w:jc w:val="both"/>
        <w:rPr>
          <w:rFonts w:ascii="Georgia" w:eastAsia="Calibri" w:hAnsi="Georgia" w:cs="Times New Roman"/>
          <w:color w:val="585756"/>
          <w:sz w:val="21"/>
          <w:szCs w:val="21"/>
          <w:lang w:val="fr-BE"/>
        </w:rPr>
      </w:pPr>
    </w:p>
    <w:p w14:paraId="15ED7E1D" w14:textId="77777777" w:rsidR="002C288B" w:rsidRPr="00485DAA" w:rsidRDefault="002C288B" w:rsidP="002C288B">
      <w:pPr>
        <w:spacing w:after="0"/>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szCs w:val="21"/>
          <w:lang w:val="fr-BE"/>
        </w:rPr>
        <w:t xml:space="preserve">Sur la base : </w:t>
      </w:r>
    </w:p>
    <w:p w14:paraId="0BA65F2C" w14:textId="00A4634F" w:rsidR="002C288B" w:rsidRDefault="002C288B" w:rsidP="002C288B">
      <w:pPr>
        <w:numPr>
          <w:ilvl w:val="0"/>
          <w:numId w:val="2"/>
        </w:numPr>
        <w:spacing w:after="0" w:line="276" w:lineRule="auto"/>
        <w:contextualSpacing/>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Des résultats de l’enquête sur les prix d’abonnement actuels et la capacité à payer</w:t>
      </w:r>
    </w:p>
    <w:p w14:paraId="3D828299" w14:textId="1711014D" w:rsidR="002C288B" w:rsidRDefault="002C288B" w:rsidP="002C288B">
      <w:pPr>
        <w:numPr>
          <w:ilvl w:val="0"/>
          <w:numId w:val="2"/>
        </w:numPr>
        <w:spacing w:after="0" w:line="276" w:lineRule="auto"/>
        <w:contextualSpacing/>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Des séances de formation et ateliers de travail ci-dessus</w:t>
      </w:r>
    </w:p>
    <w:p w14:paraId="026B9B6D" w14:textId="75365DC4" w:rsidR="002C288B" w:rsidRDefault="002C288B" w:rsidP="002C288B">
      <w:pPr>
        <w:spacing w:after="0" w:line="276" w:lineRule="auto"/>
        <w:contextualSpacing/>
        <w:jc w:val="both"/>
        <w:rPr>
          <w:rFonts w:ascii="Georgia" w:eastAsia="Calibri" w:hAnsi="Georgia" w:cs="Times New Roman"/>
          <w:color w:val="585756"/>
          <w:sz w:val="21"/>
          <w:szCs w:val="21"/>
          <w:lang w:val="fr-BE"/>
        </w:rPr>
      </w:pPr>
    </w:p>
    <w:p w14:paraId="0ED1F38D" w14:textId="73E5184B" w:rsidR="002C288B" w:rsidRDefault="002C288B" w:rsidP="002C288B">
      <w:pPr>
        <w:spacing w:after="0"/>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 xml:space="preserve">Le prestataire </w:t>
      </w:r>
      <w:r w:rsidR="00CC7805">
        <w:rPr>
          <w:rFonts w:ascii="Georgia" w:eastAsia="Calibri" w:hAnsi="Georgia" w:cs="Times New Roman"/>
          <w:color w:val="585756"/>
          <w:sz w:val="21"/>
          <w:szCs w:val="21"/>
          <w:lang w:val="fr-BE"/>
        </w:rPr>
        <w:t>réalisera </w:t>
      </w:r>
      <w:r>
        <w:rPr>
          <w:rFonts w:ascii="Georgia" w:eastAsia="Calibri" w:hAnsi="Georgia" w:cs="Times New Roman"/>
          <w:color w:val="585756"/>
          <w:sz w:val="21"/>
          <w:szCs w:val="21"/>
          <w:lang w:val="fr-BE"/>
        </w:rPr>
        <w:t xml:space="preserve">: </w:t>
      </w:r>
    </w:p>
    <w:p w14:paraId="4A8B6820" w14:textId="56312957" w:rsidR="002C288B" w:rsidRDefault="002C288B" w:rsidP="002C288B">
      <w:pPr>
        <w:pStyle w:val="Paragraphedeliste"/>
        <w:numPr>
          <w:ilvl w:val="0"/>
          <w:numId w:val="25"/>
        </w:numPr>
        <w:spacing w:after="0"/>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lastRenderedPageBreak/>
        <w:t>Un atelier présentant les résultats du travail effectué précédemment, les scenarios possibles de tarification avec le</w:t>
      </w:r>
      <w:r w:rsidR="00EC6E89">
        <w:rPr>
          <w:rFonts w:ascii="Georgia" w:eastAsia="Calibri" w:hAnsi="Georgia" w:cs="Times New Roman"/>
          <w:color w:val="585756"/>
          <w:sz w:val="21"/>
          <w:szCs w:val="21"/>
          <w:lang w:val="fr-BE"/>
        </w:rPr>
        <w:t>urs avantages, inconvénients (accessibilité, facilité de mise en œuvre, impacts financiers, enjeux culturels et politique, etc.) au cours duquel un scenario de tarification sera choisi par les communes et ses modalités de mise en œuvre discuté;</w:t>
      </w:r>
    </w:p>
    <w:p w14:paraId="27793194" w14:textId="690D85BA" w:rsidR="002C288B" w:rsidRDefault="002C288B" w:rsidP="002C288B">
      <w:pPr>
        <w:pStyle w:val="Paragraphedeliste"/>
        <w:numPr>
          <w:ilvl w:val="0"/>
          <w:numId w:val="25"/>
        </w:numPr>
        <w:spacing w:after="0"/>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Un rapport présentant les données collectées de manière synthétiques (couts, recettes, potentiels, considérations, enjeux, etc.), les scenarios possibles de tarification, le scenario choisi par les communes</w:t>
      </w:r>
      <w:r w:rsidR="00EC6E89">
        <w:rPr>
          <w:rFonts w:ascii="Georgia" w:eastAsia="Calibri" w:hAnsi="Georgia" w:cs="Times New Roman"/>
          <w:color w:val="585756"/>
          <w:sz w:val="21"/>
          <w:szCs w:val="21"/>
          <w:lang w:val="fr-BE"/>
        </w:rPr>
        <w:t>, la grille de tarification détaillée liée à ce scenario et les modalités de mise en œuvre de ce scenario</w:t>
      </w:r>
      <w:r w:rsidR="00F0623F">
        <w:rPr>
          <w:rFonts w:ascii="Georgia" w:eastAsia="Calibri" w:hAnsi="Georgia" w:cs="Times New Roman"/>
          <w:color w:val="585756"/>
          <w:sz w:val="21"/>
          <w:szCs w:val="21"/>
          <w:lang w:val="fr-BE"/>
        </w:rPr>
        <w:t xml:space="preserve"> et de révision</w:t>
      </w:r>
    </w:p>
    <w:p w14:paraId="57958621" w14:textId="5D006575" w:rsidR="002C288B" w:rsidRDefault="00EC6E89" w:rsidP="002C288B">
      <w:pPr>
        <w:pStyle w:val="Paragraphedeliste"/>
        <w:numPr>
          <w:ilvl w:val="0"/>
          <w:numId w:val="25"/>
        </w:numPr>
        <w:spacing w:after="0"/>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 xml:space="preserve">Un guide sur le processus d’élaboration de tarification dans l’assainissement en Guinée, les modalités de mise en œuvre et de révision régulière. </w:t>
      </w:r>
    </w:p>
    <w:p w14:paraId="41B818BF" w14:textId="77777777" w:rsidR="002C288B" w:rsidRDefault="002C288B" w:rsidP="00CC7805">
      <w:pPr>
        <w:spacing w:after="0" w:line="276" w:lineRule="auto"/>
        <w:contextualSpacing/>
        <w:jc w:val="both"/>
        <w:rPr>
          <w:rFonts w:ascii="Georgia" w:eastAsia="Calibri" w:hAnsi="Georgia" w:cs="Times New Roman"/>
          <w:color w:val="585756"/>
          <w:sz w:val="21"/>
          <w:szCs w:val="21"/>
          <w:lang w:val="fr-BE"/>
        </w:rPr>
      </w:pPr>
    </w:p>
    <w:p w14:paraId="24DE7855" w14:textId="77777777" w:rsidR="00485DAA" w:rsidRPr="00485DAA" w:rsidRDefault="00485DAA" w:rsidP="00485DAA">
      <w:pPr>
        <w:spacing w:after="0"/>
        <w:ind w:left="360"/>
        <w:jc w:val="both"/>
        <w:rPr>
          <w:rFonts w:ascii="Georgia" w:eastAsia="Calibri" w:hAnsi="Georgia" w:cs="Times New Roman"/>
          <w:color w:val="585756"/>
          <w:sz w:val="21"/>
          <w:szCs w:val="21"/>
          <w:lang w:val="fr-BE"/>
        </w:rPr>
      </w:pPr>
    </w:p>
    <w:p w14:paraId="05BB0822" w14:textId="77777777" w:rsidR="00485DAA" w:rsidRPr="00485DAA" w:rsidRDefault="00485DAA" w:rsidP="00485DAA">
      <w:pPr>
        <w:shd w:val="clear" w:color="auto" w:fill="D81A1C"/>
        <w:autoSpaceDE w:val="0"/>
        <w:autoSpaceDN w:val="0"/>
        <w:adjustRightInd w:val="0"/>
        <w:spacing w:before="240" w:after="240" w:line="276" w:lineRule="auto"/>
        <w:ind w:left="432" w:hanging="432"/>
        <w:outlineLvl w:val="0"/>
        <w:rPr>
          <w:rFonts w:ascii="Georgia" w:eastAsia="Calibri" w:hAnsi="Georgia" w:cs="Calibri"/>
          <w:b/>
          <w:color w:val="FFFFFF"/>
          <w:sz w:val="32"/>
          <w:szCs w:val="32"/>
          <w:lang w:val="fr-BE"/>
        </w:rPr>
      </w:pPr>
      <w:bookmarkStart w:id="12" w:name="_Toc17817903"/>
      <w:bookmarkStart w:id="13" w:name="_Toc134715648"/>
      <w:r w:rsidRPr="00485DAA">
        <w:rPr>
          <w:rFonts w:ascii="Georgia" w:eastAsia="Calibri" w:hAnsi="Georgia" w:cs="Calibri"/>
          <w:b/>
          <w:color w:val="FFFFFF"/>
          <w:sz w:val="32"/>
          <w:szCs w:val="32"/>
          <w:lang w:val="fr-BE"/>
        </w:rPr>
        <w:t>Délai</w:t>
      </w:r>
      <w:bookmarkEnd w:id="12"/>
      <w:r w:rsidRPr="00485DAA">
        <w:rPr>
          <w:rFonts w:ascii="Georgia" w:eastAsia="Calibri" w:hAnsi="Georgia" w:cs="Calibri"/>
          <w:b/>
          <w:color w:val="FFFFFF"/>
          <w:sz w:val="32"/>
          <w:szCs w:val="32"/>
          <w:lang w:val="fr-BE"/>
        </w:rPr>
        <w:t xml:space="preserve"> et méthodologie</w:t>
      </w:r>
      <w:bookmarkEnd w:id="13"/>
    </w:p>
    <w:p w14:paraId="7333BD1E" w14:textId="77777777" w:rsidR="00485DAA" w:rsidRPr="00485DAA" w:rsidRDefault="00485DAA" w:rsidP="00485DAA">
      <w:pPr>
        <w:keepNext/>
        <w:keepLines/>
        <w:numPr>
          <w:ilvl w:val="1"/>
          <w:numId w:val="0"/>
        </w:numPr>
        <w:spacing w:before="120" w:after="120" w:line="240" w:lineRule="auto"/>
        <w:ind w:left="576" w:hanging="576"/>
        <w:outlineLvl w:val="1"/>
        <w:rPr>
          <w:rFonts w:ascii="Georgia" w:eastAsia="Times New Roman" w:hAnsi="Georgia" w:cs="Times New Roman"/>
          <w:b/>
          <w:color w:val="D81A1A"/>
          <w:sz w:val="28"/>
          <w:szCs w:val="26"/>
          <w:lang w:val="fr-BE"/>
        </w:rPr>
      </w:pPr>
      <w:bookmarkStart w:id="14" w:name="_Toc18057185"/>
      <w:bookmarkStart w:id="15" w:name="_Toc134715649"/>
      <w:r w:rsidRPr="00485DAA">
        <w:rPr>
          <w:rFonts w:ascii="Georgia" w:eastAsia="Times New Roman" w:hAnsi="Georgia" w:cs="Times New Roman"/>
          <w:b/>
          <w:color w:val="D81A1A"/>
          <w:sz w:val="28"/>
          <w:szCs w:val="26"/>
          <w:lang w:val="fr-BE"/>
        </w:rPr>
        <w:t>Délais d’exécution</w:t>
      </w:r>
      <w:bookmarkEnd w:id="14"/>
      <w:bookmarkEnd w:id="15"/>
    </w:p>
    <w:p w14:paraId="6FB5EB32" w14:textId="39CF697A" w:rsidR="00C20614" w:rsidRPr="00C20614" w:rsidRDefault="00C20614" w:rsidP="00C20614">
      <w:pPr>
        <w:spacing w:line="276" w:lineRule="auto"/>
        <w:jc w:val="both"/>
        <w:rPr>
          <w:rFonts w:ascii="Georgia" w:eastAsia="Calibri" w:hAnsi="Georgia" w:cs="Times New Roman"/>
          <w:color w:val="585756"/>
          <w:sz w:val="21"/>
          <w:lang w:val="fr-BE"/>
        </w:rPr>
      </w:pPr>
      <w:r w:rsidRPr="00C20614">
        <w:rPr>
          <w:rFonts w:ascii="Georgia" w:eastAsia="Calibri" w:hAnsi="Georgia" w:cs="Times New Roman"/>
          <w:color w:val="585756"/>
          <w:sz w:val="21"/>
          <w:lang w:val="fr-BE"/>
        </w:rPr>
        <w:t xml:space="preserve">La collecte des données et la réalisation des livrables feront l’objet </w:t>
      </w:r>
      <w:r>
        <w:rPr>
          <w:rFonts w:ascii="Georgia" w:eastAsia="Calibri" w:hAnsi="Georgia" w:cs="Times New Roman"/>
          <w:color w:val="585756"/>
          <w:sz w:val="21"/>
          <w:lang w:val="fr-BE"/>
        </w:rPr>
        <w:t>d’une ou</w:t>
      </w:r>
      <w:r w:rsidRPr="00C20614">
        <w:rPr>
          <w:rFonts w:ascii="Georgia" w:eastAsia="Calibri" w:hAnsi="Georgia" w:cs="Times New Roman"/>
          <w:color w:val="585756"/>
          <w:sz w:val="21"/>
          <w:lang w:val="fr-BE"/>
        </w:rPr>
        <w:t xml:space="preserve"> deux missions, selon la méthodologie proposée par le prestataire. Les dates de cette/ces mission(s) sont à définir par le prestataire en coordination avec </w:t>
      </w:r>
      <w:ins w:id="16" w:author="KEITA, Abdoulaye" w:date="2023-05-16T08:55:00Z">
        <w:r w:rsidR="009E1A46">
          <w:rPr>
            <w:rFonts w:ascii="Georgia" w:eastAsia="Calibri" w:hAnsi="Georgia" w:cs="Times New Roman"/>
            <w:color w:val="585756"/>
            <w:sz w:val="21"/>
            <w:lang w:val="fr-BE"/>
          </w:rPr>
          <w:t>le fonctionnaire dirigeant.</w:t>
        </w:r>
      </w:ins>
      <w:del w:id="17" w:author="KEITA, Abdoulaye" w:date="2023-05-16T08:55:00Z">
        <w:r w:rsidRPr="00C20614" w:rsidDel="009E1A46">
          <w:rPr>
            <w:rFonts w:ascii="Georgia" w:eastAsia="Calibri" w:hAnsi="Georgia" w:cs="Times New Roman"/>
            <w:color w:val="585756"/>
            <w:sz w:val="21"/>
            <w:lang w:val="fr-BE"/>
          </w:rPr>
          <w:delText xml:space="preserve">l’équipe Sanita. </w:delText>
        </w:r>
      </w:del>
    </w:p>
    <w:p w14:paraId="659744BA" w14:textId="2D66AA46" w:rsidR="00C20614" w:rsidRDefault="00C20614" w:rsidP="00C20614">
      <w:pPr>
        <w:spacing w:line="276" w:lineRule="auto"/>
        <w:jc w:val="both"/>
        <w:rPr>
          <w:rFonts w:ascii="Georgia" w:eastAsia="Calibri" w:hAnsi="Georgia" w:cs="Times New Roman"/>
          <w:color w:val="585756"/>
          <w:sz w:val="21"/>
          <w:lang w:val="fr-BE"/>
        </w:rPr>
      </w:pPr>
      <w:r w:rsidRPr="00C20614">
        <w:rPr>
          <w:rFonts w:ascii="Georgia" w:eastAsia="Calibri" w:hAnsi="Georgia" w:cs="Times New Roman"/>
          <w:color w:val="585756"/>
          <w:sz w:val="21"/>
          <w:lang w:val="fr-BE"/>
        </w:rPr>
        <w:t xml:space="preserve">La durée de la prestation est évaluée globalement à </w:t>
      </w:r>
      <w:commentRangeStart w:id="18"/>
      <w:r w:rsidRPr="00C20614">
        <w:rPr>
          <w:rFonts w:ascii="Georgia" w:eastAsia="Calibri" w:hAnsi="Georgia" w:cs="Times New Roman"/>
          <w:color w:val="585756"/>
          <w:sz w:val="21"/>
          <w:lang w:val="fr-BE"/>
        </w:rPr>
        <w:t>trois mois</w:t>
      </w:r>
      <w:commentRangeEnd w:id="18"/>
      <w:r w:rsidR="00A87226">
        <w:rPr>
          <w:rStyle w:val="Marquedecommentaire"/>
        </w:rPr>
        <w:commentReference w:id="18"/>
      </w:r>
      <w:r w:rsidRPr="00C20614">
        <w:rPr>
          <w:rFonts w:ascii="Georgia" w:eastAsia="Calibri" w:hAnsi="Georgia" w:cs="Times New Roman"/>
          <w:color w:val="585756"/>
          <w:sz w:val="21"/>
          <w:lang w:val="fr-BE"/>
        </w:rPr>
        <w:t>. L’offre technique précisera le calendrier d’exécution</w:t>
      </w:r>
      <w:del w:id="19" w:author="KEITA, Abdoulaye" w:date="2023-05-16T08:57:00Z">
        <w:r w:rsidRPr="00C20614" w:rsidDel="000F27A0">
          <w:rPr>
            <w:rFonts w:ascii="Georgia" w:eastAsia="Calibri" w:hAnsi="Georgia" w:cs="Times New Roman"/>
            <w:color w:val="585756"/>
            <w:sz w:val="21"/>
            <w:lang w:val="fr-BE"/>
          </w:rPr>
          <w:delText xml:space="preserve"> et le nombre d’H/J par type d’expertise</w:delText>
        </w:r>
      </w:del>
      <w:r w:rsidRPr="00C20614">
        <w:rPr>
          <w:rFonts w:ascii="Georgia" w:eastAsia="Calibri" w:hAnsi="Georgia" w:cs="Times New Roman"/>
          <w:color w:val="585756"/>
          <w:sz w:val="21"/>
          <w:lang w:val="fr-BE"/>
        </w:rPr>
        <w:t>. Le nombre d’homme jour estimé est précisé ci-dessous :</w:t>
      </w:r>
    </w:p>
    <w:p w14:paraId="3B65F7A0" w14:textId="0EB8F4F6" w:rsidR="00485DAA" w:rsidRDefault="00485DAA" w:rsidP="00B57D92">
      <w:pPr>
        <w:pStyle w:val="Paragraphedeliste"/>
        <w:numPr>
          <w:ilvl w:val="0"/>
          <w:numId w:val="27"/>
        </w:numPr>
        <w:spacing w:line="276" w:lineRule="auto"/>
        <w:jc w:val="both"/>
        <w:rPr>
          <w:rFonts w:ascii="Georgia" w:eastAsia="Calibri" w:hAnsi="Georgia" w:cs="Times New Roman"/>
          <w:color w:val="585756"/>
          <w:sz w:val="21"/>
          <w:lang w:val="fr-BE"/>
        </w:rPr>
      </w:pPr>
      <w:r w:rsidRPr="00B57D92">
        <w:rPr>
          <w:rFonts w:ascii="Georgia" w:eastAsia="Calibri" w:hAnsi="Georgia" w:cs="Times New Roman"/>
          <w:color w:val="585756"/>
          <w:sz w:val="21"/>
          <w:lang w:val="fr-BE"/>
        </w:rPr>
        <w:t xml:space="preserve">Expert </w:t>
      </w:r>
      <w:r w:rsidR="005636FD">
        <w:rPr>
          <w:rFonts w:ascii="Georgia" w:eastAsia="Calibri" w:hAnsi="Georgia" w:cs="Times New Roman"/>
          <w:color w:val="585756"/>
          <w:sz w:val="21"/>
          <w:lang w:val="fr-BE"/>
        </w:rPr>
        <w:t>tarification</w:t>
      </w:r>
      <w:r w:rsidR="005636FD" w:rsidRPr="00B57D92">
        <w:rPr>
          <w:rFonts w:ascii="Georgia" w:eastAsia="Calibri" w:hAnsi="Georgia" w:cs="Times New Roman"/>
          <w:color w:val="585756"/>
          <w:sz w:val="21"/>
          <w:lang w:val="fr-BE"/>
        </w:rPr>
        <w:t xml:space="preserve"> </w:t>
      </w:r>
      <w:r w:rsidR="005636FD">
        <w:rPr>
          <w:rFonts w:ascii="Georgia" w:eastAsia="Calibri" w:hAnsi="Georgia" w:cs="Times New Roman"/>
          <w:color w:val="585756"/>
          <w:sz w:val="21"/>
          <w:lang w:val="fr-BE"/>
        </w:rPr>
        <w:t xml:space="preserve">et formation </w:t>
      </w:r>
      <w:r w:rsidRPr="00B57D92">
        <w:rPr>
          <w:rFonts w:ascii="Georgia" w:eastAsia="Calibri" w:hAnsi="Georgia" w:cs="Times New Roman"/>
          <w:color w:val="585756"/>
          <w:sz w:val="21"/>
          <w:lang w:val="fr-BE"/>
        </w:rPr>
        <w:t>: </w:t>
      </w:r>
      <w:r w:rsidR="00CF3CF1">
        <w:rPr>
          <w:rFonts w:ascii="Georgia" w:eastAsia="Calibri" w:hAnsi="Georgia" w:cs="Times New Roman"/>
          <w:color w:val="585756"/>
          <w:sz w:val="21"/>
          <w:lang w:val="fr-BE"/>
        </w:rPr>
        <w:t>45</w:t>
      </w:r>
      <w:r w:rsidR="00CF3CF1" w:rsidRPr="00B57D92">
        <w:rPr>
          <w:rFonts w:ascii="Georgia" w:eastAsia="Calibri" w:hAnsi="Georgia" w:cs="Times New Roman"/>
          <w:color w:val="585756"/>
          <w:sz w:val="21"/>
          <w:lang w:val="fr-BE"/>
        </w:rPr>
        <w:t xml:space="preserve"> </w:t>
      </w:r>
      <w:ins w:id="20" w:author="KEITA, Abdoulaye" w:date="2023-05-16T09:00:00Z">
        <w:r w:rsidR="00185521">
          <w:rPr>
            <w:rFonts w:ascii="Georgia" w:eastAsia="Calibri" w:hAnsi="Georgia" w:cs="Times New Roman"/>
            <w:color w:val="585756"/>
            <w:sz w:val="21"/>
            <w:lang w:val="fr-BE"/>
          </w:rPr>
          <w:t>H</w:t>
        </w:r>
      </w:ins>
      <w:r w:rsidR="00B57D92" w:rsidRPr="00B57D92">
        <w:rPr>
          <w:rFonts w:ascii="Georgia" w:eastAsia="Calibri" w:hAnsi="Georgia" w:cs="Times New Roman"/>
          <w:color w:val="585756"/>
          <w:sz w:val="21"/>
          <w:lang w:val="fr-BE"/>
        </w:rPr>
        <w:t>/</w:t>
      </w:r>
      <w:r w:rsidRPr="00B57D92">
        <w:rPr>
          <w:rFonts w:ascii="Georgia" w:eastAsia="Calibri" w:hAnsi="Georgia" w:cs="Times New Roman"/>
          <w:color w:val="585756"/>
          <w:sz w:val="21"/>
          <w:lang w:val="fr-BE"/>
        </w:rPr>
        <w:t>J</w:t>
      </w:r>
    </w:p>
    <w:p w14:paraId="16B7657C" w14:textId="09CFA856" w:rsidR="00C20614" w:rsidRPr="00B57D92" w:rsidRDefault="00C20614" w:rsidP="00B57D92">
      <w:pPr>
        <w:pStyle w:val="Paragraphedeliste"/>
        <w:numPr>
          <w:ilvl w:val="0"/>
          <w:numId w:val="27"/>
        </w:num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 xml:space="preserve">Expert enquête prix : </w:t>
      </w:r>
      <w:r w:rsidR="00CF3CF1">
        <w:rPr>
          <w:rFonts w:ascii="Georgia" w:eastAsia="Calibri" w:hAnsi="Georgia" w:cs="Times New Roman"/>
          <w:color w:val="585756"/>
          <w:sz w:val="21"/>
          <w:lang w:val="fr-BE"/>
        </w:rPr>
        <w:t xml:space="preserve">25 </w:t>
      </w:r>
      <w:r>
        <w:rPr>
          <w:rFonts w:ascii="Georgia" w:eastAsia="Calibri" w:hAnsi="Georgia" w:cs="Times New Roman"/>
          <w:color w:val="585756"/>
          <w:sz w:val="21"/>
          <w:lang w:val="fr-BE"/>
        </w:rPr>
        <w:t>H/J</w:t>
      </w:r>
    </w:p>
    <w:p w14:paraId="7C6AE0F6" w14:textId="167AF001" w:rsidR="00C20614" w:rsidRDefault="00485DAA" w:rsidP="00CC7805">
      <w:pPr>
        <w:pStyle w:val="Paragraphedeliste"/>
        <w:numPr>
          <w:ilvl w:val="0"/>
          <w:numId w:val="27"/>
        </w:numPr>
        <w:spacing w:line="276" w:lineRule="auto"/>
        <w:jc w:val="both"/>
        <w:rPr>
          <w:lang w:val="fr-BE"/>
        </w:rPr>
      </w:pPr>
      <w:r w:rsidRPr="00B57D92">
        <w:rPr>
          <w:rFonts w:ascii="Georgia" w:eastAsia="Calibri" w:hAnsi="Georgia" w:cs="Times New Roman"/>
          <w:color w:val="585756"/>
          <w:sz w:val="21"/>
          <w:lang w:val="fr-FR"/>
        </w:rPr>
        <w:t xml:space="preserve">Enquêteurs :  </w:t>
      </w:r>
      <w:r w:rsidR="00B57D92" w:rsidRPr="00B57D92">
        <w:rPr>
          <w:rFonts w:ascii="Georgia" w:eastAsia="Calibri" w:hAnsi="Georgia" w:cs="Times New Roman"/>
          <w:color w:val="585756"/>
          <w:sz w:val="21"/>
          <w:lang w:val="fr-FR"/>
        </w:rPr>
        <w:t xml:space="preserve"> 75 </w:t>
      </w:r>
      <w:r w:rsidRPr="00B57D92">
        <w:rPr>
          <w:rFonts w:ascii="Georgia" w:eastAsia="Calibri" w:hAnsi="Georgia" w:cs="Times New Roman"/>
          <w:color w:val="585756"/>
          <w:sz w:val="21"/>
          <w:lang w:val="fr-FR"/>
        </w:rPr>
        <w:t>H/J</w:t>
      </w:r>
    </w:p>
    <w:p w14:paraId="766E99D6" w14:textId="05560F17" w:rsidR="00485DAA" w:rsidRDefault="00485DAA" w:rsidP="00485DAA">
      <w:pPr>
        <w:spacing w:line="276" w:lineRule="auto"/>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 xml:space="preserve">La période d’exécution du contrat est fixée à </w:t>
      </w:r>
      <w:commentRangeStart w:id="21"/>
      <w:r w:rsidR="00B57D92">
        <w:rPr>
          <w:rFonts w:ascii="Georgia" w:eastAsia="Calibri" w:hAnsi="Georgia" w:cs="Times New Roman"/>
          <w:color w:val="585756"/>
          <w:sz w:val="21"/>
          <w:lang w:val="fr-BE"/>
        </w:rPr>
        <w:t>1</w:t>
      </w:r>
      <w:r w:rsidR="005636FD">
        <w:rPr>
          <w:rFonts w:ascii="Georgia" w:eastAsia="Calibri" w:hAnsi="Georgia" w:cs="Times New Roman"/>
          <w:color w:val="585756"/>
          <w:sz w:val="21"/>
          <w:lang w:val="fr-BE"/>
        </w:rPr>
        <w:t>5</w:t>
      </w:r>
      <w:r w:rsidRPr="00485DAA">
        <w:rPr>
          <w:rFonts w:ascii="Georgia" w:eastAsia="Calibri" w:hAnsi="Georgia" w:cs="Times New Roman"/>
          <w:color w:val="585756"/>
          <w:sz w:val="21"/>
          <w:lang w:val="fr-BE"/>
        </w:rPr>
        <w:t xml:space="preserve">0 jours </w:t>
      </w:r>
      <w:commentRangeEnd w:id="21"/>
      <w:r w:rsidR="00A87226">
        <w:rPr>
          <w:rStyle w:val="Marquedecommentaire"/>
        </w:rPr>
        <w:commentReference w:id="21"/>
      </w:r>
      <w:r w:rsidR="00B57D92" w:rsidRPr="00485DAA">
        <w:rPr>
          <w:rFonts w:ascii="Georgia" w:eastAsia="Calibri" w:hAnsi="Georgia" w:cs="Times New Roman"/>
          <w:color w:val="585756"/>
          <w:sz w:val="21"/>
          <w:lang w:val="fr-BE"/>
        </w:rPr>
        <w:t>calend</w:t>
      </w:r>
      <w:r w:rsidR="00B57D92">
        <w:rPr>
          <w:rFonts w:ascii="Georgia" w:eastAsia="Calibri" w:hAnsi="Georgia" w:cs="Times New Roman"/>
          <w:color w:val="585756"/>
          <w:sz w:val="21"/>
          <w:lang w:val="fr-BE"/>
        </w:rPr>
        <w:t xml:space="preserve">aires </w:t>
      </w:r>
      <w:r w:rsidR="00B57D92" w:rsidRPr="00485DAA">
        <w:rPr>
          <w:rFonts w:ascii="Georgia" w:eastAsia="Calibri" w:hAnsi="Georgia" w:cs="Times New Roman"/>
          <w:color w:val="585756"/>
          <w:sz w:val="21"/>
          <w:lang w:val="fr-BE"/>
        </w:rPr>
        <w:t>à</w:t>
      </w:r>
      <w:r w:rsidRPr="00485DAA">
        <w:rPr>
          <w:rFonts w:ascii="Georgia" w:eastAsia="Calibri" w:hAnsi="Georgia" w:cs="Times New Roman"/>
          <w:color w:val="585756"/>
          <w:sz w:val="21"/>
          <w:lang w:val="fr-BE"/>
        </w:rPr>
        <w:t xml:space="preserve"> compter de la signature du marché. </w:t>
      </w:r>
    </w:p>
    <w:p w14:paraId="0478CED7" w14:textId="77777777" w:rsidR="005636FD" w:rsidRPr="00485DAA" w:rsidRDefault="005636FD" w:rsidP="00485DAA">
      <w:pPr>
        <w:spacing w:line="276" w:lineRule="auto"/>
        <w:rPr>
          <w:rFonts w:ascii="Georgia" w:eastAsia="Calibri" w:hAnsi="Georgia" w:cs="Times New Roman"/>
          <w:color w:val="585756"/>
          <w:sz w:val="21"/>
          <w:lang w:val="fr-BE"/>
        </w:rPr>
      </w:pPr>
    </w:p>
    <w:p w14:paraId="0C10A214" w14:textId="77777777" w:rsidR="00485DAA" w:rsidRPr="00485DAA" w:rsidRDefault="00485DAA" w:rsidP="00485DAA">
      <w:pPr>
        <w:keepNext/>
        <w:keepLines/>
        <w:numPr>
          <w:ilvl w:val="1"/>
          <w:numId w:val="0"/>
        </w:numPr>
        <w:spacing w:before="120" w:after="120" w:line="240" w:lineRule="auto"/>
        <w:ind w:left="576" w:hanging="576"/>
        <w:outlineLvl w:val="1"/>
        <w:rPr>
          <w:rFonts w:ascii="Georgia" w:eastAsia="Times New Roman" w:hAnsi="Georgia" w:cs="Times New Roman"/>
          <w:b/>
          <w:color w:val="D81A1A"/>
          <w:sz w:val="28"/>
          <w:szCs w:val="26"/>
          <w:lang w:val="fr-BE"/>
        </w:rPr>
      </w:pPr>
      <w:bookmarkStart w:id="22" w:name="_Toc106887359"/>
      <w:bookmarkStart w:id="23" w:name="_Toc134715650"/>
      <w:bookmarkEnd w:id="22"/>
      <w:r w:rsidRPr="00485DAA">
        <w:rPr>
          <w:rFonts w:ascii="Georgia" w:eastAsia="Times New Roman" w:hAnsi="Georgia" w:cs="Times New Roman"/>
          <w:b/>
          <w:color w:val="D81A1A"/>
          <w:sz w:val="28"/>
          <w:szCs w:val="26"/>
          <w:lang w:val="fr-BE"/>
        </w:rPr>
        <w:t>Méthodologie</w:t>
      </w:r>
      <w:bookmarkEnd w:id="23"/>
    </w:p>
    <w:p w14:paraId="75268C24" w14:textId="77777777" w:rsidR="00B57D92" w:rsidRDefault="00B57D92" w:rsidP="00485DAA">
      <w:pPr>
        <w:spacing w:line="276" w:lineRule="auto"/>
        <w:jc w:val="both"/>
        <w:rPr>
          <w:rFonts w:ascii="Georgia" w:eastAsia="Calibri" w:hAnsi="Georgia" w:cs="Times New Roman"/>
          <w:color w:val="585756"/>
          <w:sz w:val="21"/>
          <w:lang w:val="fr-BE"/>
        </w:rPr>
      </w:pPr>
    </w:p>
    <w:p w14:paraId="62DB27BA" w14:textId="77777777" w:rsidR="00485DAA" w:rsidRPr="00485DAA" w:rsidRDefault="00485DAA" w:rsidP="00485DAA">
      <w:pPr>
        <w:spacing w:line="276" w:lineRule="auto"/>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 xml:space="preserve">L’offre technique devra intégrer à minima les éléments suivants : </w:t>
      </w:r>
    </w:p>
    <w:p w14:paraId="0C900515" w14:textId="77777777" w:rsidR="00485DAA" w:rsidRPr="00485DAA" w:rsidRDefault="00485DAA" w:rsidP="00485DAA">
      <w:pPr>
        <w:spacing w:line="276" w:lineRule="auto"/>
        <w:jc w:val="both"/>
        <w:rPr>
          <w:rFonts w:ascii="Georgia" w:eastAsia="Calibri" w:hAnsi="Georgia" w:cs="Times New Roman"/>
          <w:color w:val="585756"/>
          <w:sz w:val="21"/>
          <w:lang w:val="fr-BE"/>
        </w:rPr>
      </w:pPr>
    </w:p>
    <w:p w14:paraId="0C1FA96F" w14:textId="77777777" w:rsidR="00485DAA" w:rsidRPr="00485DAA" w:rsidRDefault="00485DAA" w:rsidP="00485DAA">
      <w:pPr>
        <w:numPr>
          <w:ilvl w:val="0"/>
          <w:numId w:val="7"/>
        </w:numPr>
        <w:spacing w:line="276" w:lineRule="auto"/>
        <w:contextualSpacing/>
        <w:jc w:val="both"/>
        <w:rPr>
          <w:rFonts w:ascii="Georgia" w:eastAsia="Calibri" w:hAnsi="Georgia" w:cs="Times New Roman"/>
          <w:i/>
          <w:color w:val="585756"/>
          <w:sz w:val="21"/>
          <w:u w:val="single"/>
          <w:lang w:val="fr-BE"/>
        </w:rPr>
      </w:pPr>
      <w:r w:rsidRPr="00485DAA">
        <w:rPr>
          <w:rFonts w:ascii="Georgia" w:eastAsia="Calibri" w:hAnsi="Georgia" w:cs="Times New Roman"/>
          <w:i/>
          <w:color w:val="585756"/>
          <w:sz w:val="21"/>
          <w:u w:val="single"/>
          <w:lang w:val="fr-BE"/>
        </w:rPr>
        <w:t>Cadrage de la prestation</w:t>
      </w:r>
    </w:p>
    <w:p w14:paraId="35B3C0A5" w14:textId="77777777" w:rsidR="00485DAA" w:rsidRPr="00485DAA" w:rsidRDefault="00485DAA" w:rsidP="00485DAA">
      <w:pPr>
        <w:numPr>
          <w:ilvl w:val="0"/>
          <w:numId w:val="12"/>
        </w:numPr>
        <w:spacing w:line="276" w:lineRule="auto"/>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lang w:val="fr-BE"/>
        </w:rPr>
        <w:t>Préparation d’un Powerpoint pour présenter la démarche, la méthode, l’équipe de consultants, le calendrier de travail… pour la première réunion du comité de suivi.</w:t>
      </w:r>
    </w:p>
    <w:p w14:paraId="4BF2520F" w14:textId="518D85B9" w:rsidR="00485DAA" w:rsidRPr="00485DAA" w:rsidRDefault="00485DAA" w:rsidP="00485DAA">
      <w:pPr>
        <w:numPr>
          <w:ilvl w:val="0"/>
          <w:numId w:val="12"/>
        </w:numPr>
        <w:spacing w:line="276" w:lineRule="auto"/>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lang w:val="fr-BE"/>
        </w:rPr>
        <w:t xml:space="preserve">Animation de la réunion de cadrage avec le comité de suivi de </w:t>
      </w:r>
      <w:r w:rsidR="00507DDC">
        <w:rPr>
          <w:rFonts w:ascii="Georgia" w:eastAsia="Calibri" w:hAnsi="Georgia" w:cs="Times New Roman"/>
          <w:color w:val="585756"/>
          <w:sz w:val="21"/>
          <w:lang w:val="fr-BE"/>
        </w:rPr>
        <w:t>la prestation</w:t>
      </w:r>
      <w:r w:rsidRPr="00485DAA">
        <w:rPr>
          <w:rFonts w:ascii="Georgia" w:eastAsia="Calibri" w:hAnsi="Georgia" w:cs="Times New Roman"/>
          <w:color w:val="585756"/>
          <w:sz w:val="21"/>
          <w:lang w:val="fr-BE"/>
        </w:rPr>
        <w:t>.</w:t>
      </w:r>
    </w:p>
    <w:p w14:paraId="2A42D44E" w14:textId="77777777" w:rsidR="00485DAA" w:rsidRPr="00DD39E8" w:rsidRDefault="00485DAA" w:rsidP="00485DAA">
      <w:pPr>
        <w:numPr>
          <w:ilvl w:val="0"/>
          <w:numId w:val="12"/>
        </w:numPr>
        <w:spacing w:line="276" w:lineRule="auto"/>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lang w:val="fr-BE"/>
        </w:rPr>
        <w:t>Sur la base des propositions et ajustements éventuellement validés par le comité de suivi, rédaction d’une note de cadrage finale et diffusion au comité de suivi.</w:t>
      </w:r>
    </w:p>
    <w:p w14:paraId="60D7796B" w14:textId="77777777" w:rsidR="00DD39E8" w:rsidRPr="00485DAA" w:rsidRDefault="00DD39E8" w:rsidP="00DD39E8">
      <w:pPr>
        <w:spacing w:line="276" w:lineRule="auto"/>
        <w:ind w:left="720"/>
        <w:jc w:val="both"/>
        <w:rPr>
          <w:rFonts w:ascii="Georgia" w:eastAsia="Calibri" w:hAnsi="Georgia" w:cs="Times New Roman"/>
          <w:color w:val="585756"/>
          <w:sz w:val="21"/>
          <w:szCs w:val="21"/>
          <w:lang w:val="fr-BE"/>
        </w:rPr>
      </w:pPr>
    </w:p>
    <w:p w14:paraId="4559E9D8" w14:textId="181C2762" w:rsidR="00485DAA" w:rsidRPr="00485DAA" w:rsidRDefault="00485DAA" w:rsidP="00485DAA">
      <w:pPr>
        <w:numPr>
          <w:ilvl w:val="0"/>
          <w:numId w:val="7"/>
        </w:numPr>
        <w:spacing w:line="276" w:lineRule="auto"/>
        <w:contextualSpacing/>
        <w:jc w:val="both"/>
        <w:rPr>
          <w:rFonts w:ascii="Georgia" w:eastAsia="Calibri" w:hAnsi="Georgia" w:cs="Times New Roman"/>
          <w:i/>
          <w:color w:val="585756"/>
          <w:sz w:val="21"/>
          <w:u w:val="single"/>
          <w:lang w:val="fr-BE"/>
        </w:rPr>
      </w:pPr>
      <w:r w:rsidRPr="00485DAA">
        <w:rPr>
          <w:rFonts w:ascii="Georgia" w:eastAsia="Calibri" w:hAnsi="Georgia" w:cs="Times New Roman"/>
          <w:i/>
          <w:color w:val="585756"/>
          <w:sz w:val="21"/>
          <w:u w:val="single"/>
          <w:lang w:val="fr-BE"/>
        </w:rPr>
        <w:t>Réalisation et restitution de l’</w:t>
      </w:r>
      <w:r w:rsidR="00DD39E8">
        <w:rPr>
          <w:rFonts w:ascii="Georgia" w:eastAsia="Calibri" w:hAnsi="Georgia" w:cs="Times New Roman"/>
          <w:i/>
          <w:color w:val="585756"/>
          <w:sz w:val="21"/>
          <w:u w:val="single"/>
          <w:lang w:val="fr-BE"/>
        </w:rPr>
        <w:t xml:space="preserve">enquête </w:t>
      </w:r>
      <w:r w:rsidR="00507DDC">
        <w:rPr>
          <w:rFonts w:ascii="Georgia" w:eastAsia="Calibri" w:hAnsi="Georgia" w:cs="Times New Roman"/>
          <w:i/>
          <w:color w:val="585756"/>
          <w:sz w:val="21"/>
          <w:u w:val="single"/>
          <w:lang w:val="fr-BE"/>
        </w:rPr>
        <w:t>(objectif 1)</w:t>
      </w:r>
    </w:p>
    <w:p w14:paraId="256CD37E" w14:textId="77777777" w:rsidR="00485DAA" w:rsidRPr="00485DAA" w:rsidRDefault="00485DAA" w:rsidP="00485DAA">
      <w:pPr>
        <w:numPr>
          <w:ilvl w:val="0"/>
          <w:numId w:val="16"/>
        </w:numPr>
        <w:spacing w:line="276" w:lineRule="auto"/>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lang w:val="fr-BE"/>
        </w:rPr>
        <w:lastRenderedPageBreak/>
        <w:t>Phase exploratoire : exploitation de la documentation existante, entretiens exploratoires, observations…</w:t>
      </w:r>
    </w:p>
    <w:p w14:paraId="5AFA6250" w14:textId="77777777" w:rsidR="00485DAA" w:rsidRPr="00485DAA" w:rsidRDefault="00485DAA" w:rsidP="00485DAA">
      <w:pPr>
        <w:numPr>
          <w:ilvl w:val="0"/>
          <w:numId w:val="16"/>
        </w:numPr>
        <w:spacing w:line="276" w:lineRule="auto"/>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 xml:space="preserve">Phase terrain de collecte de données complémentaires. </w:t>
      </w:r>
    </w:p>
    <w:p w14:paraId="529A7339" w14:textId="3D4FF608" w:rsidR="00485DAA" w:rsidRPr="00485DAA" w:rsidRDefault="00485DAA" w:rsidP="00485DAA">
      <w:pPr>
        <w:spacing w:after="0"/>
        <w:ind w:left="720"/>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lang w:val="fr-BE"/>
        </w:rPr>
        <w:t xml:space="preserve">Le présent marché prévoit la mobilisation de </w:t>
      </w:r>
      <w:r w:rsidR="00DD39E8">
        <w:rPr>
          <w:rFonts w:ascii="Georgia" w:eastAsia="Calibri" w:hAnsi="Georgia" w:cs="Times New Roman"/>
          <w:color w:val="585756"/>
          <w:sz w:val="21"/>
          <w:lang w:val="fr-BE"/>
        </w:rPr>
        <w:t xml:space="preserve">5 </w:t>
      </w:r>
      <w:r w:rsidR="00DD39E8" w:rsidRPr="00485DAA">
        <w:rPr>
          <w:rFonts w:ascii="Georgia" w:eastAsia="Calibri" w:hAnsi="Georgia" w:cs="Times New Roman"/>
          <w:color w:val="585756"/>
          <w:sz w:val="21"/>
          <w:lang w:val="fr-BE"/>
        </w:rPr>
        <w:t>enquêteurs</w:t>
      </w:r>
      <w:r w:rsidRPr="00485DAA">
        <w:rPr>
          <w:rFonts w:ascii="Georgia" w:eastAsia="Calibri" w:hAnsi="Georgia" w:cs="Times New Roman"/>
          <w:color w:val="585756"/>
          <w:sz w:val="21"/>
          <w:lang w:val="fr-BE"/>
        </w:rPr>
        <w:t xml:space="preserve"> pour </w:t>
      </w:r>
      <w:r w:rsidR="00DD39E8">
        <w:rPr>
          <w:rFonts w:ascii="Georgia" w:eastAsia="Calibri" w:hAnsi="Georgia" w:cs="Times New Roman"/>
          <w:color w:val="585756"/>
          <w:sz w:val="21"/>
          <w:lang w:val="fr-BE"/>
        </w:rPr>
        <w:t xml:space="preserve">5 </w:t>
      </w:r>
      <w:r w:rsidR="00DD39E8" w:rsidRPr="00485DAA">
        <w:rPr>
          <w:rFonts w:ascii="Georgia" w:eastAsia="Calibri" w:hAnsi="Georgia" w:cs="Times New Roman"/>
          <w:color w:val="585756"/>
          <w:sz w:val="21"/>
          <w:lang w:val="fr-BE"/>
        </w:rPr>
        <w:t>jours</w:t>
      </w:r>
      <w:r w:rsidRPr="00485DAA">
        <w:rPr>
          <w:rFonts w:ascii="Georgia" w:eastAsia="Calibri" w:hAnsi="Georgia" w:cs="Times New Roman"/>
          <w:color w:val="585756"/>
          <w:sz w:val="21"/>
          <w:lang w:val="fr-BE"/>
        </w:rPr>
        <w:t xml:space="preserve"> </w:t>
      </w:r>
      <w:r w:rsidR="00507DDC">
        <w:rPr>
          <w:rFonts w:ascii="Georgia" w:eastAsia="Calibri" w:hAnsi="Georgia" w:cs="Times New Roman"/>
          <w:color w:val="585756"/>
          <w:sz w:val="21"/>
          <w:lang w:val="fr-BE"/>
        </w:rPr>
        <w:t xml:space="preserve">dans chaque commune </w:t>
      </w:r>
      <w:r w:rsidRPr="00485DAA">
        <w:rPr>
          <w:rFonts w:ascii="Georgia" w:eastAsia="Calibri" w:hAnsi="Georgia" w:cs="Times New Roman"/>
          <w:color w:val="585756"/>
          <w:sz w:val="21"/>
          <w:lang w:val="fr-BE"/>
        </w:rPr>
        <w:t>afin de collecter les données que l’équipe jugera nécessaire.</w:t>
      </w:r>
      <w:r w:rsidRPr="00485DAA">
        <w:rPr>
          <w:rFonts w:ascii="Georgia" w:eastAsia="Calibri" w:hAnsi="Georgia" w:cs="Times New Roman"/>
          <w:color w:val="585756"/>
          <w:sz w:val="21"/>
          <w:szCs w:val="21"/>
          <w:lang w:val="fr-BE"/>
        </w:rPr>
        <w:t xml:space="preserve"> Les enquêteurs devront avoir au moins une </w:t>
      </w:r>
      <w:r w:rsidRPr="00485DAA">
        <w:rPr>
          <w:rFonts w:ascii="Georgia" w:eastAsia="Calibri" w:hAnsi="Georgia" w:cs="Times New Roman"/>
          <w:color w:val="585756"/>
          <w:sz w:val="21"/>
          <w:lang w:val="fr-BE"/>
        </w:rPr>
        <w:t>formation universitaire en sciences sociales (BAC +3)</w:t>
      </w:r>
      <w:r w:rsidR="00DD39E8">
        <w:rPr>
          <w:rFonts w:ascii="Georgia" w:eastAsia="Calibri" w:hAnsi="Georgia" w:cs="Times New Roman"/>
          <w:color w:val="585756"/>
          <w:sz w:val="21"/>
          <w:lang w:val="fr-BE"/>
        </w:rPr>
        <w:t xml:space="preserve">, </w:t>
      </w:r>
      <w:r w:rsidRPr="00485DAA">
        <w:rPr>
          <w:rFonts w:ascii="Georgia" w:eastAsia="Calibri" w:hAnsi="Georgia" w:cs="Times New Roman"/>
          <w:color w:val="585756"/>
          <w:sz w:val="21"/>
          <w:lang w:val="fr-BE"/>
        </w:rPr>
        <w:t>au moins</w:t>
      </w:r>
      <w:r w:rsidR="00DD39E8">
        <w:rPr>
          <w:rFonts w:ascii="Georgia" w:eastAsia="Calibri" w:hAnsi="Georgia" w:cs="Times New Roman"/>
          <w:color w:val="585756"/>
          <w:sz w:val="21"/>
          <w:lang w:val="fr-BE"/>
        </w:rPr>
        <w:t xml:space="preserve"> une expérience </w:t>
      </w:r>
      <w:r w:rsidR="00DD39E8" w:rsidRPr="00485DAA">
        <w:rPr>
          <w:rFonts w:ascii="Georgia" w:eastAsia="Calibri" w:hAnsi="Georgia" w:cs="Times New Roman"/>
          <w:color w:val="585756"/>
          <w:sz w:val="21"/>
          <w:lang w:val="fr-BE"/>
        </w:rPr>
        <w:t>d’enquêteur</w:t>
      </w:r>
      <w:r w:rsidRPr="00485DAA">
        <w:rPr>
          <w:rFonts w:ascii="Georgia" w:eastAsia="Calibri" w:hAnsi="Georgia" w:cs="Times New Roman"/>
          <w:color w:val="585756"/>
          <w:sz w:val="21"/>
          <w:lang w:val="fr-BE"/>
        </w:rPr>
        <w:t xml:space="preserve"> </w:t>
      </w:r>
      <w:r w:rsidR="00DD39E8">
        <w:rPr>
          <w:rFonts w:ascii="Georgia" w:eastAsia="Calibri" w:hAnsi="Georgia" w:cs="Times New Roman"/>
          <w:color w:val="585756"/>
          <w:sz w:val="21"/>
          <w:lang w:val="fr-BE"/>
        </w:rPr>
        <w:t xml:space="preserve">sera un atout. Une séance d’orientation et de renforcement de capacités de l’équipe d’enquêteur est prévue.  </w:t>
      </w:r>
      <w:commentRangeStart w:id="24"/>
      <w:r w:rsidR="00DD39E8" w:rsidRPr="00485DAA">
        <w:rPr>
          <w:rFonts w:ascii="Georgia" w:eastAsia="Calibri" w:hAnsi="Georgia" w:cs="Times New Roman"/>
          <w:color w:val="585756"/>
          <w:sz w:val="21"/>
          <w:lang w:val="fr-BE"/>
        </w:rPr>
        <w:t>Les</w:t>
      </w:r>
      <w:r w:rsidRPr="00485DAA">
        <w:rPr>
          <w:rFonts w:ascii="Georgia" w:eastAsia="Calibri" w:hAnsi="Georgia" w:cs="Times New Roman"/>
          <w:color w:val="585756"/>
          <w:sz w:val="21"/>
          <w:lang w:val="fr-BE"/>
        </w:rPr>
        <w:t xml:space="preserve"> CV des enquêteurs devront être validés par Sanita VP2 avant leur déploiement.</w:t>
      </w:r>
      <w:commentRangeEnd w:id="24"/>
      <w:r w:rsidR="00653B83">
        <w:rPr>
          <w:rStyle w:val="Marquedecommentaire"/>
        </w:rPr>
        <w:commentReference w:id="24"/>
      </w:r>
    </w:p>
    <w:p w14:paraId="0A433B96" w14:textId="77777777" w:rsidR="00485DAA" w:rsidRPr="00485DAA" w:rsidRDefault="00485DAA" w:rsidP="00485DAA">
      <w:pPr>
        <w:spacing w:after="0"/>
        <w:ind w:left="720"/>
        <w:jc w:val="both"/>
        <w:rPr>
          <w:rFonts w:ascii="Georgia" w:eastAsia="Calibri" w:hAnsi="Georgia" w:cs="Times New Roman"/>
          <w:color w:val="585756"/>
          <w:sz w:val="21"/>
          <w:szCs w:val="21"/>
          <w:lang w:val="fr-BE"/>
        </w:rPr>
      </w:pPr>
    </w:p>
    <w:p w14:paraId="50518FDB" w14:textId="3D93DFE2" w:rsidR="00485DAA" w:rsidRPr="00485DAA" w:rsidRDefault="00485DAA" w:rsidP="00485DAA">
      <w:pPr>
        <w:numPr>
          <w:ilvl w:val="0"/>
          <w:numId w:val="16"/>
        </w:numPr>
        <w:spacing w:line="276" w:lineRule="auto"/>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lang w:val="fr-BE"/>
        </w:rPr>
        <w:t>Phase d’analyse et de rédaction du rapport provisoire</w:t>
      </w:r>
      <w:r w:rsidR="00507DDC">
        <w:rPr>
          <w:rFonts w:ascii="Georgia" w:eastAsia="Calibri" w:hAnsi="Georgia" w:cs="Times New Roman"/>
          <w:color w:val="585756"/>
          <w:sz w:val="21"/>
          <w:lang w:val="fr-BE"/>
        </w:rPr>
        <w:t xml:space="preserve"> d’enquête</w:t>
      </w:r>
      <w:r w:rsidRPr="00485DAA">
        <w:rPr>
          <w:rFonts w:ascii="Georgia" w:eastAsia="Calibri" w:hAnsi="Georgia" w:cs="Times New Roman"/>
          <w:color w:val="585756"/>
          <w:sz w:val="21"/>
          <w:lang w:val="fr-BE"/>
        </w:rPr>
        <w:t xml:space="preserve">. Celui-ci devra être transmis aux membres du comité de suivi une semaine avant la réunion de restitution. Le rapport d’étude devra présenter les principaux constats, analyses, </w:t>
      </w:r>
      <w:r w:rsidR="00507DDC">
        <w:rPr>
          <w:rFonts w:ascii="Georgia" w:eastAsia="Calibri" w:hAnsi="Georgia" w:cs="Times New Roman"/>
          <w:color w:val="585756"/>
          <w:sz w:val="21"/>
          <w:lang w:val="fr-BE"/>
        </w:rPr>
        <w:t xml:space="preserve">et </w:t>
      </w:r>
      <w:r w:rsidR="00A010FC" w:rsidRPr="00485DAA">
        <w:rPr>
          <w:rFonts w:ascii="Georgia" w:eastAsia="Calibri" w:hAnsi="Georgia" w:cs="Times New Roman"/>
          <w:color w:val="585756"/>
          <w:sz w:val="21"/>
          <w:lang w:val="fr-BE"/>
        </w:rPr>
        <w:t>conclusions ;</w:t>
      </w:r>
      <w:r w:rsidRPr="00485DAA">
        <w:rPr>
          <w:rFonts w:ascii="Georgia" w:eastAsia="Calibri" w:hAnsi="Georgia" w:cs="Times New Roman"/>
          <w:color w:val="585756"/>
          <w:sz w:val="21"/>
          <w:lang w:val="fr-BE"/>
        </w:rPr>
        <w:t xml:space="preserve"> il renverra en annexe les éléments et données brutes ou intermédiaires pour produire les constats et analyses.</w:t>
      </w:r>
    </w:p>
    <w:p w14:paraId="64089E65" w14:textId="77777777" w:rsidR="00485DAA" w:rsidRPr="00485DAA" w:rsidRDefault="00485DAA" w:rsidP="00485DAA">
      <w:pPr>
        <w:numPr>
          <w:ilvl w:val="0"/>
          <w:numId w:val="12"/>
        </w:numPr>
        <w:spacing w:line="276" w:lineRule="auto"/>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lang w:val="fr-BE"/>
        </w:rPr>
        <w:t>Animation de la restitution au comité de suivi</w:t>
      </w:r>
    </w:p>
    <w:p w14:paraId="39B180BA" w14:textId="37E2BC0E" w:rsidR="00485DAA" w:rsidRPr="00485DAA" w:rsidRDefault="00485DAA" w:rsidP="00485DAA">
      <w:pPr>
        <w:numPr>
          <w:ilvl w:val="0"/>
          <w:numId w:val="12"/>
        </w:numPr>
        <w:spacing w:line="276" w:lineRule="auto"/>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lang w:val="fr-BE"/>
        </w:rPr>
        <w:t xml:space="preserve">Rédaction finale du rapport </w:t>
      </w:r>
      <w:r w:rsidR="00507DDC">
        <w:rPr>
          <w:rFonts w:ascii="Georgia" w:eastAsia="Calibri" w:hAnsi="Georgia" w:cs="Times New Roman"/>
          <w:color w:val="585756"/>
          <w:sz w:val="21"/>
          <w:lang w:val="fr-BE"/>
        </w:rPr>
        <w:t>d’enquête</w:t>
      </w:r>
    </w:p>
    <w:p w14:paraId="69A438F5" w14:textId="77777777" w:rsidR="00485DAA" w:rsidRPr="00485DAA" w:rsidRDefault="00485DAA" w:rsidP="00485DAA">
      <w:pPr>
        <w:spacing w:line="276" w:lineRule="auto"/>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lang w:val="fr-BE"/>
        </w:rPr>
        <w:t>Le soumissionnaire devra argumenter la pertinence de ces choix méthodologiques pour aboutir aux résultats attendus de l’étude.</w:t>
      </w:r>
    </w:p>
    <w:p w14:paraId="5C2A0397" w14:textId="10554080" w:rsidR="00485DAA" w:rsidRDefault="00485DAA" w:rsidP="00485DAA">
      <w:pPr>
        <w:numPr>
          <w:ilvl w:val="0"/>
          <w:numId w:val="7"/>
        </w:numPr>
        <w:spacing w:line="276" w:lineRule="auto"/>
        <w:contextualSpacing/>
        <w:jc w:val="both"/>
        <w:rPr>
          <w:rFonts w:ascii="Georgia" w:eastAsia="Calibri" w:hAnsi="Georgia" w:cs="Times New Roman"/>
          <w:i/>
          <w:color w:val="585756"/>
          <w:sz w:val="21"/>
          <w:u w:val="single"/>
          <w:lang w:val="fr-BE"/>
        </w:rPr>
      </w:pPr>
      <w:r w:rsidRPr="00485DAA">
        <w:rPr>
          <w:rFonts w:ascii="Georgia" w:eastAsia="Calibri" w:hAnsi="Georgia" w:cs="Times New Roman"/>
          <w:i/>
          <w:color w:val="585756"/>
          <w:sz w:val="21"/>
          <w:u w:val="single"/>
          <w:lang w:val="fr-BE"/>
        </w:rPr>
        <w:t xml:space="preserve">Elaboration et présentation </w:t>
      </w:r>
      <w:r w:rsidR="00507DDC">
        <w:rPr>
          <w:rFonts w:ascii="Georgia" w:eastAsia="Calibri" w:hAnsi="Georgia" w:cs="Times New Roman"/>
          <w:i/>
          <w:color w:val="585756"/>
          <w:sz w:val="21"/>
          <w:u w:val="single"/>
          <w:lang w:val="fr-BE"/>
        </w:rPr>
        <w:t>du processus d’élaboration et de validation de la tarification</w:t>
      </w:r>
      <w:r w:rsidRPr="00485DAA">
        <w:rPr>
          <w:rFonts w:ascii="Georgia" w:eastAsia="Calibri" w:hAnsi="Georgia" w:cs="Times New Roman"/>
          <w:i/>
          <w:color w:val="585756"/>
          <w:sz w:val="21"/>
          <w:u w:val="single"/>
          <w:lang w:val="fr-BE"/>
        </w:rPr>
        <w:t xml:space="preserve"> </w:t>
      </w:r>
      <w:r w:rsidR="00507DDC">
        <w:rPr>
          <w:rFonts w:ascii="Georgia" w:eastAsia="Calibri" w:hAnsi="Georgia" w:cs="Times New Roman"/>
          <w:i/>
          <w:color w:val="585756"/>
          <w:sz w:val="21"/>
          <w:u w:val="single"/>
          <w:lang w:val="fr-BE"/>
        </w:rPr>
        <w:t>(objectifs 2 à 5)</w:t>
      </w:r>
    </w:p>
    <w:p w14:paraId="1E1659CC" w14:textId="77777777" w:rsidR="009F7304" w:rsidRPr="00485DAA" w:rsidRDefault="009F7304" w:rsidP="00CC7805">
      <w:pPr>
        <w:spacing w:line="276" w:lineRule="auto"/>
        <w:ind w:left="720"/>
        <w:contextualSpacing/>
        <w:jc w:val="both"/>
        <w:rPr>
          <w:rFonts w:ascii="Georgia" w:eastAsia="Calibri" w:hAnsi="Georgia" w:cs="Times New Roman"/>
          <w:i/>
          <w:color w:val="585756"/>
          <w:sz w:val="21"/>
          <w:u w:val="single"/>
          <w:lang w:val="fr-BE"/>
        </w:rPr>
      </w:pPr>
    </w:p>
    <w:p w14:paraId="6D68298B" w14:textId="3198390E" w:rsidR="00507DDC" w:rsidRDefault="00485DAA" w:rsidP="00507DDC">
      <w:pPr>
        <w:numPr>
          <w:ilvl w:val="0"/>
          <w:numId w:val="13"/>
        </w:numPr>
        <w:spacing w:line="276" w:lineRule="auto"/>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 xml:space="preserve">Sur la base des résultats de l’étude, </w:t>
      </w:r>
      <w:r w:rsidR="00507DDC">
        <w:rPr>
          <w:rFonts w:ascii="Georgia" w:eastAsia="Calibri" w:hAnsi="Georgia" w:cs="Times New Roman"/>
          <w:color w:val="585756"/>
          <w:sz w:val="21"/>
          <w:lang w:val="fr-BE"/>
        </w:rPr>
        <w:t xml:space="preserve">des discussions avec l’équipe Sanita et ses partenaires, préparation et animation de </w:t>
      </w:r>
      <w:r w:rsidR="006E11F0">
        <w:rPr>
          <w:rFonts w:ascii="Georgia" w:eastAsia="Calibri" w:hAnsi="Georgia" w:cs="Times New Roman"/>
          <w:color w:val="585756"/>
          <w:sz w:val="21"/>
          <w:lang w:val="fr-BE"/>
        </w:rPr>
        <w:t>4</w:t>
      </w:r>
      <w:r w:rsidR="00507DDC">
        <w:rPr>
          <w:rFonts w:ascii="Georgia" w:eastAsia="Calibri" w:hAnsi="Georgia" w:cs="Times New Roman"/>
          <w:color w:val="585756"/>
          <w:sz w:val="21"/>
          <w:lang w:val="fr-BE"/>
        </w:rPr>
        <w:t xml:space="preserve"> séances de </w:t>
      </w:r>
      <w:r w:rsidR="00507DDC" w:rsidRPr="00507DDC">
        <w:rPr>
          <w:rFonts w:ascii="Georgia" w:eastAsia="Calibri" w:hAnsi="Georgia" w:cs="Times New Roman"/>
          <w:color w:val="585756"/>
          <w:sz w:val="21"/>
          <w:lang w:val="fr-BE"/>
        </w:rPr>
        <w:t xml:space="preserve">formation et de travail </w:t>
      </w:r>
      <w:r w:rsidR="006E11F0">
        <w:rPr>
          <w:rFonts w:ascii="Georgia" w:eastAsia="Calibri" w:hAnsi="Georgia" w:cs="Times New Roman"/>
          <w:color w:val="585756"/>
          <w:sz w:val="21"/>
          <w:lang w:val="fr-BE"/>
        </w:rPr>
        <w:t xml:space="preserve">dont trois </w:t>
      </w:r>
      <w:r w:rsidR="00507DDC" w:rsidRPr="00507DDC">
        <w:rPr>
          <w:rFonts w:ascii="Georgia" w:eastAsia="Calibri" w:hAnsi="Georgia" w:cs="Times New Roman"/>
          <w:color w:val="585756"/>
          <w:sz w:val="21"/>
          <w:lang w:val="fr-BE"/>
        </w:rPr>
        <w:t>répétée</w:t>
      </w:r>
      <w:r w:rsidR="006E11F0">
        <w:rPr>
          <w:rFonts w:ascii="Georgia" w:eastAsia="Calibri" w:hAnsi="Georgia" w:cs="Times New Roman"/>
          <w:color w:val="585756"/>
          <w:sz w:val="21"/>
          <w:lang w:val="fr-BE"/>
        </w:rPr>
        <w:t>s</w:t>
      </w:r>
      <w:r w:rsidR="00507DDC" w:rsidRPr="00507DDC">
        <w:rPr>
          <w:rFonts w:ascii="Georgia" w:eastAsia="Calibri" w:hAnsi="Georgia" w:cs="Times New Roman"/>
          <w:color w:val="585756"/>
          <w:sz w:val="21"/>
          <w:lang w:val="fr-BE"/>
        </w:rPr>
        <w:t xml:space="preserve"> trois fois à différents groupes de partenaires </w:t>
      </w:r>
      <w:commentRangeStart w:id="25"/>
      <w:r w:rsidR="00507DDC" w:rsidRPr="00507DDC">
        <w:rPr>
          <w:rFonts w:ascii="Georgia" w:eastAsia="Calibri" w:hAnsi="Georgia" w:cs="Times New Roman"/>
          <w:color w:val="585756"/>
          <w:sz w:val="21"/>
          <w:lang w:val="fr-BE"/>
        </w:rPr>
        <w:t>(</w:t>
      </w:r>
      <w:r w:rsidR="006E11F0">
        <w:rPr>
          <w:rFonts w:ascii="Georgia" w:eastAsia="Calibri" w:hAnsi="Georgia" w:cs="Times New Roman"/>
          <w:color w:val="585756"/>
          <w:sz w:val="21"/>
          <w:lang w:val="fr-BE"/>
        </w:rPr>
        <w:t>10</w:t>
      </w:r>
      <w:r w:rsidR="00507DDC" w:rsidRPr="00507DDC">
        <w:rPr>
          <w:rFonts w:ascii="Georgia" w:eastAsia="Calibri" w:hAnsi="Georgia" w:cs="Times New Roman"/>
          <w:color w:val="585756"/>
          <w:sz w:val="21"/>
          <w:lang w:val="fr-BE"/>
        </w:rPr>
        <w:t xml:space="preserve"> au total)</w:t>
      </w:r>
      <w:commentRangeEnd w:id="25"/>
      <w:r w:rsidR="00D75370">
        <w:rPr>
          <w:rStyle w:val="Marquedecommentaire"/>
        </w:rPr>
        <w:commentReference w:id="25"/>
      </w:r>
    </w:p>
    <w:tbl>
      <w:tblPr>
        <w:tblStyle w:val="Grilledutableau"/>
        <w:tblW w:w="0" w:type="auto"/>
        <w:tblLook w:val="04A0" w:firstRow="1" w:lastRow="0" w:firstColumn="1" w:lastColumn="0" w:noHBand="0" w:noVBand="1"/>
      </w:tblPr>
      <w:tblGrid>
        <w:gridCol w:w="2965"/>
        <w:gridCol w:w="2965"/>
        <w:gridCol w:w="2965"/>
      </w:tblGrid>
      <w:tr w:rsidR="00507DDC" w14:paraId="226910AC" w14:textId="77777777" w:rsidTr="00CC7805">
        <w:trPr>
          <w:trHeight w:val="315"/>
        </w:trPr>
        <w:tc>
          <w:tcPr>
            <w:tcW w:w="2965" w:type="dxa"/>
          </w:tcPr>
          <w:p w14:paraId="4B2B6C65" w14:textId="4FC7D294" w:rsidR="00507DDC" w:rsidRDefault="00507DDC" w:rsidP="00507DDC">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Thème de la formation</w:t>
            </w:r>
          </w:p>
        </w:tc>
        <w:tc>
          <w:tcPr>
            <w:tcW w:w="2965" w:type="dxa"/>
          </w:tcPr>
          <w:p w14:paraId="5BEA3934" w14:textId="7E04109F" w:rsidR="00507DDC" w:rsidRDefault="00507DDC" w:rsidP="00507DDC">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Participants</w:t>
            </w:r>
          </w:p>
        </w:tc>
        <w:tc>
          <w:tcPr>
            <w:tcW w:w="2965" w:type="dxa"/>
          </w:tcPr>
          <w:p w14:paraId="43A169EA" w14:textId="5D29E8FA" w:rsidR="00507DDC" w:rsidRDefault="00507DDC" w:rsidP="00507DDC">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Sessions</w:t>
            </w:r>
          </w:p>
        </w:tc>
      </w:tr>
      <w:tr w:rsidR="00507DDC" w14:paraId="0603CEEC" w14:textId="77777777" w:rsidTr="00CC7805">
        <w:trPr>
          <w:trHeight w:val="933"/>
        </w:trPr>
        <w:tc>
          <w:tcPr>
            <w:tcW w:w="2965" w:type="dxa"/>
          </w:tcPr>
          <w:p w14:paraId="33B16815" w14:textId="6298814F" w:rsidR="00507DDC" w:rsidRDefault="00507DDC" w:rsidP="00507DDC">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L</w:t>
            </w:r>
            <w:r w:rsidRPr="00507DDC">
              <w:rPr>
                <w:rFonts w:ascii="Georgia" w:eastAsia="Calibri" w:hAnsi="Georgia" w:cs="Times New Roman"/>
                <w:color w:val="585756"/>
                <w:sz w:val="21"/>
                <w:lang w:val="fr-BE"/>
              </w:rPr>
              <w:t>’accompagnement d’un processus de mise en place de tarification</w:t>
            </w:r>
          </w:p>
        </w:tc>
        <w:tc>
          <w:tcPr>
            <w:tcW w:w="2965" w:type="dxa"/>
          </w:tcPr>
          <w:p w14:paraId="37F2C00D" w14:textId="041E30EC" w:rsidR="00507DDC" w:rsidRDefault="00507DDC" w:rsidP="00507DDC">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 xml:space="preserve">Enabel, ANASP, partenaires nationaux </w:t>
            </w:r>
          </w:p>
        </w:tc>
        <w:tc>
          <w:tcPr>
            <w:tcW w:w="2965" w:type="dxa"/>
          </w:tcPr>
          <w:p w14:paraId="76BE8511" w14:textId="1DB23DBD" w:rsidR="00507DDC" w:rsidRDefault="00A90D0D" w:rsidP="00507DDC">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1</w:t>
            </w:r>
            <w:r w:rsidR="00CF3CF1">
              <w:rPr>
                <w:rFonts w:ascii="Georgia" w:eastAsia="Calibri" w:hAnsi="Georgia" w:cs="Times New Roman"/>
                <w:color w:val="585756"/>
                <w:sz w:val="21"/>
                <w:lang w:val="fr-BE"/>
              </w:rPr>
              <w:t xml:space="preserve"> session</w:t>
            </w:r>
            <w:r>
              <w:rPr>
                <w:rFonts w:ascii="Georgia" w:eastAsia="Calibri" w:hAnsi="Georgia" w:cs="Times New Roman"/>
                <w:color w:val="585756"/>
                <w:sz w:val="21"/>
                <w:lang w:val="fr-BE"/>
              </w:rPr>
              <w:t xml:space="preserve"> (10-20 personnes)</w:t>
            </w:r>
          </w:p>
        </w:tc>
      </w:tr>
      <w:tr w:rsidR="00507DDC" w14:paraId="13845415" w14:textId="77777777" w:rsidTr="00CC7805">
        <w:trPr>
          <w:trHeight w:val="1578"/>
        </w:trPr>
        <w:tc>
          <w:tcPr>
            <w:tcW w:w="2965" w:type="dxa"/>
          </w:tcPr>
          <w:p w14:paraId="5B25DD05" w14:textId="2B2BABE4" w:rsidR="00507DDC" w:rsidRDefault="00507DDC" w:rsidP="00F0623F">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Les bases de l</w:t>
            </w:r>
            <w:r w:rsidRPr="00507DDC">
              <w:rPr>
                <w:rFonts w:ascii="Georgia" w:eastAsia="Calibri" w:hAnsi="Georgia" w:cs="Times New Roman"/>
                <w:color w:val="585756"/>
                <w:sz w:val="21"/>
                <w:lang w:val="fr-BE"/>
              </w:rPr>
              <w:t>a tarification des services publics d’assainissement (considérations, enjeux, impacts, etc.)</w:t>
            </w:r>
          </w:p>
        </w:tc>
        <w:tc>
          <w:tcPr>
            <w:tcW w:w="2965" w:type="dxa"/>
          </w:tcPr>
          <w:p w14:paraId="569CE5E0" w14:textId="0E07AF07" w:rsidR="00507DDC" w:rsidRDefault="006E7ED1" w:rsidP="00507DDC">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Enabel, ANASP, partenaires nationaux, communes, services préfectoraux, PMEs, OSC / ONG, représentants des usagers et leaders communautaires</w:t>
            </w:r>
          </w:p>
        </w:tc>
        <w:tc>
          <w:tcPr>
            <w:tcW w:w="2965" w:type="dxa"/>
          </w:tcPr>
          <w:p w14:paraId="578D0F78" w14:textId="42039207" w:rsidR="00507DDC" w:rsidRDefault="006E7ED1" w:rsidP="00507DDC">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3 sessions mélangées par type d’acteur et commune</w:t>
            </w:r>
            <w:r w:rsidR="009F7304">
              <w:rPr>
                <w:rFonts w:ascii="Georgia" w:eastAsia="Calibri" w:hAnsi="Georgia" w:cs="Times New Roman"/>
                <w:color w:val="585756"/>
                <w:sz w:val="21"/>
                <w:lang w:val="fr-BE"/>
              </w:rPr>
              <w:t xml:space="preserve"> (20 à 25p par session)</w:t>
            </w:r>
          </w:p>
          <w:p w14:paraId="5C2BB324" w14:textId="44143DA1" w:rsidR="006E7ED1" w:rsidRDefault="006E7ED1" w:rsidP="00507DDC">
            <w:pPr>
              <w:spacing w:line="276" w:lineRule="auto"/>
              <w:jc w:val="both"/>
              <w:rPr>
                <w:rFonts w:ascii="Georgia" w:eastAsia="Calibri" w:hAnsi="Georgia" w:cs="Times New Roman"/>
                <w:color w:val="585756"/>
                <w:sz w:val="21"/>
                <w:lang w:val="fr-BE"/>
              </w:rPr>
            </w:pPr>
          </w:p>
        </w:tc>
      </w:tr>
      <w:tr w:rsidR="006E7ED1" w14:paraId="6711F15E" w14:textId="77777777" w:rsidTr="00CC7805">
        <w:trPr>
          <w:trHeight w:val="2196"/>
        </w:trPr>
        <w:tc>
          <w:tcPr>
            <w:tcW w:w="2965" w:type="dxa"/>
          </w:tcPr>
          <w:p w14:paraId="569A6199" w14:textId="763417B6" w:rsidR="006E7ED1" w:rsidRDefault="006E7ED1" w:rsidP="006E7ED1">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L</w:t>
            </w:r>
            <w:r w:rsidRPr="00507DDC">
              <w:rPr>
                <w:rFonts w:ascii="Georgia" w:eastAsia="Calibri" w:hAnsi="Georgia" w:cs="Times New Roman"/>
                <w:color w:val="585756"/>
                <w:sz w:val="21"/>
                <w:lang w:val="fr-BE"/>
              </w:rPr>
              <w:t xml:space="preserve">’équilibre des dépenses et des recettes pour chaque catégorie d’acteurs (évaluation des coûts, des recettes, des potentiels, etc.) et les conditions de ressources pour améliorer le service </w:t>
            </w:r>
          </w:p>
        </w:tc>
        <w:tc>
          <w:tcPr>
            <w:tcW w:w="2965" w:type="dxa"/>
          </w:tcPr>
          <w:p w14:paraId="7B9F1EB8" w14:textId="07FF43F7" w:rsidR="006E7ED1" w:rsidRDefault="006E7ED1" w:rsidP="006E7ED1">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Enabel, ANASP, partenaires nationaux, communes, services préfectoraux, PMEs</w:t>
            </w:r>
          </w:p>
        </w:tc>
        <w:tc>
          <w:tcPr>
            <w:tcW w:w="2965" w:type="dxa"/>
          </w:tcPr>
          <w:p w14:paraId="52240E9B" w14:textId="77777777" w:rsidR="006E7ED1" w:rsidRDefault="006E7ED1" w:rsidP="006E7ED1">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 xml:space="preserve">3 sessions par type d’acteur : </w:t>
            </w:r>
          </w:p>
          <w:p w14:paraId="60A8527E" w14:textId="3CED835F" w:rsidR="006E7ED1" w:rsidRDefault="006E7ED1" w:rsidP="006E7ED1">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 xml:space="preserve">- 1 institutionnel (commune, préfecture, etc.), </w:t>
            </w:r>
          </w:p>
          <w:p w14:paraId="5A267F19" w14:textId="77777777" w:rsidR="006E7ED1" w:rsidRDefault="006E7ED1" w:rsidP="006E7ED1">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 xml:space="preserve">- 2 PMEs </w:t>
            </w:r>
          </w:p>
          <w:p w14:paraId="097EAB20" w14:textId="77777777" w:rsidR="009F7304" w:rsidRDefault="009F7304" w:rsidP="009F7304">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(20 à 25p par session)</w:t>
            </w:r>
          </w:p>
          <w:p w14:paraId="226A6784" w14:textId="11E6CB82" w:rsidR="009F7304" w:rsidRDefault="009F7304" w:rsidP="00F0623F">
            <w:pPr>
              <w:spacing w:line="276" w:lineRule="auto"/>
              <w:jc w:val="both"/>
              <w:rPr>
                <w:rFonts w:ascii="Georgia" w:eastAsia="Calibri" w:hAnsi="Georgia" w:cs="Times New Roman"/>
                <w:color w:val="585756"/>
                <w:sz w:val="21"/>
                <w:lang w:val="fr-BE"/>
              </w:rPr>
            </w:pPr>
          </w:p>
        </w:tc>
      </w:tr>
      <w:tr w:rsidR="006E7ED1" w14:paraId="6E952805" w14:textId="77777777" w:rsidTr="00CC7805">
        <w:trPr>
          <w:trHeight w:val="1564"/>
        </w:trPr>
        <w:tc>
          <w:tcPr>
            <w:tcW w:w="2965" w:type="dxa"/>
          </w:tcPr>
          <w:p w14:paraId="49ED8B01" w14:textId="1D133C3F" w:rsidR="006E7ED1" w:rsidRPr="00507DDC" w:rsidRDefault="006E7ED1" w:rsidP="006E7ED1">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lastRenderedPageBreak/>
              <w:t>L</w:t>
            </w:r>
            <w:r w:rsidRPr="00507DDC">
              <w:rPr>
                <w:rFonts w:ascii="Georgia" w:eastAsia="Calibri" w:hAnsi="Georgia" w:cs="Times New Roman"/>
                <w:color w:val="585756"/>
                <w:sz w:val="21"/>
                <w:lang w:val="fr-BE"/>
              </w:rPr>
              <w:t>es différentes catégories d’usager du service et leurs spécificités</w:t>
            </w:r>
          </w:p>
        </w:tc>
        <w:tc>
          <w:tcPr>
            <w:tcW w:w="2965" w:type="dxa"/>
          </w:tcPr>
          <w:p w14:paraId="38FA7098" w14:textId="03FD8300" w:rsidR="006E7ED1" w:rsidRDefault="006E7ED1" w:rsidP="006E7ED1">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 xml:space="preserve">Enabel, ANASP, partenaires nationaux, communes, services préfectoraux, PMEs, OSC / ONG, représentants des usagers et leaders communautaires </w:t>
            </w:r>
          </w:p>
        </w:tc>
        <w:tc>
          <w:tcPr>
            <w:tcW w:w="2965" w:type="dxa"/>
          </w:tcPr>
          <w:p w14:paraId="1683426C" w14:textId="77777777" w:rsidR="006E7ED1" w:rsidRDefault="006E7ED1" w:rsidP="006E7ED1">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3 sessions mélangées par type d’acteur et commune</w:t>
            </w:r>
          </w:p>
          <w:p w14:paraId="4497EBC5" w14:textId="77777777" w:rsidR="009F7304" w:rsidRDefault="009F7304" w:rsidP="009F7304">
            <w:p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(20 à 25p par session)</w:t>
            </w:r>
          </w:p>
          <w:p w14:paraId="7ABE38C7" w14:textId="5B779B07" w:rsidR="009F7304" w:rsidRDefault="009F7304" w:rsidP="006E7ED1">
            <w:pPr>
              <w:spacing w:line="276" w:lineRule="auto"/>
              <w:jc w:val="both"/>
              <w:rPr>
                <w:rFonts w:ascii="Georgia" w:eastAsia="Calibri" w:hAnsi="Georgia" w:cs="Times New Roman"/>
                <w:color w:val="585756"/>
                <w:sz w:val="21"/>
                <w:lang w:val="fr-BE"/>
              </w:rPr>
            </w:pPr>
          </w:p>
        </w:tc>
      </w:tr>
    </w:tbl>
    <w:p w14:paraId="7865F044" w14:textId="77777777" w:rsidR="00507DDC" w:rsidRPr="00507DDC" w:rsidRDefault="00507DDC" w:rsidP="00CC7805">
      <w:pPr>
        <w:spacing w:line="276" w:lineRule="auto"/>
        <w:jc w:val="both"/>
        <w:rPr>
          <w:rFonts w:ascii="Georgia" w:eastAsia="Calibri" w:hAnsi="Georgia" w:cs="Times New Roman"/>
          <w:color w:val="585756"/>
          <w:sz w:val="21"/>
          <w:lang w:val="fr-BE"/>
        </w:rPr>
      </w:pPr>
    </w:p>
    <w:p w14:paraId="213BFD31" w14:textId="19CAF607" w:rsidR="00F0623F" w:rsidRPr="00F0623F" w:rsidRDefault="00F0623F" w:rsidP="00F0623F">
      <w:pPr>
        <w:numPr>
          <w:ilvl w:val="0"/>
          <w:numId w:val="13"/>
        </w:numPr>
        <w:spacing w:line="276" w:lineRule="auto"/>
        <w:jc w:val="both"/>
        <w:rPr>
          <w:rFonts w:ascii="Georgia" w:eastAsia="Calibri" w:hAnsi="Georgia" w:cs="Times New Roman"/>
          <w:color w:val="585756"/>
          <w:sz w:val="21"/>
          <w:lang w:val="fr-BE"/>
        </w:rPr>
      </w:pPr>
      <w:r w:rsidRPr="00F0623F">
        <w:rPr>
          <w:rFonts w:ascii="Georgia" w:eastAsia="Calibri" w:hAnsi="Georgia" w:cs="Times New Roman"/>
          <w:color w:val="585756"/>
          <w:sz w:val="21"/>
          <w:lang w:val="fr-BE"/>
        </w:rPr>
        <w:t>La préparation et transmission des outils support des ateliers (</w:t>
      </w:r>
      <w:r w:rsidR="00CF3CF1" w:rsidRPr="00F0623F">
        <w:rPr>
          <w:rFonts w:ascii="Georgia" w:eastAsia="Calibri" w:hAnsi="Georgia" w:cs="Times New Roman"/>
          <w:color w:val="585756"/>
          <w:sz w:val="21"/>
          <w:lang w:val="fr-BE"/>
        </w:rPr>
        <w:t>PowerPoint</w:t>
      </w:r>
      <w:r w:rsidRPr="00F0623F">
        <w:rPr>
          <w:rFonts w:ascii="Georgia" w:eastAsia="Calibri" w:hAnsi="Georgia" w:cs="Times New Roman"/>
          <w:color w:val="585756"/>
          <w:sz w:val="21"/>
          <w:lang w:val="fr-BE"/>
        </w:rPr>
        <w:t xml:space="preserve"> de présentation et flyers synthétiques)</w:t>
      </w:r>
    </w:p>
    <w:p w14:paraId="500E9C54" w14:textId="01C60FCD" w:rsidR="00507DDC" w:rsidRDefault="00507DDC" w:rsidP="00507DDC">
      <w:pPr>
        <w:numPr>
          <w:ilvl w:val="0"/>
          <w:numId w:val="13"/>
        </w:numPr>
        <w:spacing w:line="276" w:lineRule="auto"/>
        <w:jc w:val="both"/>
        <w:rPr>
          <w:rFonts w:ascii="Georgia" w:eastAsia="Calibri" w:hAnsi="Georgia" w:cs="Times New Roman"/>
          <w:color w:val="585756"/>
          <w:sz w:val="21"/>
          <w:lang w:val="fr-BE"/>
        </w:rPr>
      </w:pPr>
      <w:r w:rsidRPr="00507DDC">
        <w:rPr>
          <w:rFonts w:ascii="Georgia" w:eastAsia="Calibri" w:hAnsi="Georgia" w:cs="Times New Roman"/>
          <w:color w:val="585756"/>
          <w:sz w:val="21"/>
          <w:lang w:val="fr-BE"/>
        </w:rPr>
        <w:t xml:space="preserve">Un atelier </w:t>
      </w:r>
      <w:r w:rsidR="006E11F0">
        <w:rPr>
          <w:rFonts w:ascii="Georgia" w:eastAsia="Calibri" w:hAnsi="Georgia" w:cs="Times New Roman"/>
          <w:color w:val="585756"/>
          <w:sz w:val="21"/>
          <w:lang w:val="fr-BE"/>
        </w:rPr>
        <w:t xml:space="preserve">d’une journée </w:t>
      </w:r>
      <w:r w:rsidRPr="00507DDC">
        <w:rPr>
          <w:rFonts w:ascii="Georgia" w:eastAsia="Calibri" w:hAnsi="Georgia" w:cs="Times New Roman"/>
          <w:color w:val="585756"/>
          <w:sz w:val="21"/>
          <w:lang w:val="fr-BE"/>
        </w:rPr>
        <w:t xml:space="preserve">présentant les résultats du travail effectué, les scenarios possibles de tarification </w:t>
      </w:r>
      <w:r w:rsidR="006E11F0">
        <w:rPr>
          <w:rFonts w:ascii="Georgia" w:eastAsia="Calibri" w:hAnsi="Georgia" w:cs="Times New Roman"/>
          <w:color w:val="585756"/>
          <w:sz w:val="21"/>
          <w:lang w:val="fr-BE"/>
        </w:rPr>
        <w:t>et décidant d’</w:t>
      </w:r>
      <w:r w:rsidRPr="00507DDC">
        <w:rPr>
          <w:rFonts w:ascii="Georgia" w:eastAsia="Calibri" w:hAnsi="Georgia" w:cs="Times New Roman"/>
          <w:color w:val="585756"/>
          <w:sz w:val="21"/>
          <w:lang w:val="fr-BE"/>
        </w:rPr>
        <w:t>un scenario de tarification par les communes et ses modalités de mise en œuvre discuté;</w:t>
      </w:r>
    </w:p>
    <w:p w14:paraId="1A91485C" w14:textId="759A70CC" w:rsidR="00F0623F" w:rsidRPr="00485DAA" w:rsidRDefault="00F0623F" w:rsidP="00F0623F">
      <w:pPr>
        <w:numPr>
          <w:ilvl w:val="0"/>
          <w:numId w:val="16"/>
        </w:numPr>
        <w:spacing w:line="276" w:lineRule="auto"/>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lang w:val="fr-BE"/>
        </w:rPr>
        <w:t>Phase d’analyse</w:t>
      </w:r>
      <w:r>
        <w:rPr>
          <w:rFonts w:ascii="Georgia" w:eastAsia="Calibri" w:hAnsi="Georgia" w:cs="Times New Roman"/>
          <w:color w:val="585756"/>
          <w:sz w:val="21"/>
          <w:lang w:val="fr-BE"/>
        </w:rPr>
        <w:t>, de définition de la grille de tarification</w:t>
      </w:r>
      <w:r w:rsidRPr="00485DAA">
        <w:rPr>
          <w:rFonts w:ascii="Georgia" w:eastAsia="Calibri" w:hAnsi="Georgia" w:cs="Times New Roman"/>
          <w:color w:val="585756"/>
          <w:sz w:val="21"/>
          <w:lang w:val="fr-BE"/>
        </w:rPr>
        <w:t xml:space="preserve"> et de rédaction du rapport provisoire</w:t>
      </w:r>
      <w:r>
        <w:rPr>
          <w:rFonts w:ascii="Georgia" w:eastAsia="Calibri" w:hAnsi="Georgia" w:cs="Times New Roman"/>
          <w:color w:val="585756"/>
          <w:sz w:val="21"/>
          <w:lang w:val="fr-BE"/>
        </w:rPr>
        <w:t xml:space="preserve"> final</w:t>
      </w:r>
      <w:r w:rsidRPr="00485DAA">
        <w:rPr>
          <w:rFonts w:ascii="Georgia" w:eastAsia="Calibri" w:hAnsi="Georgia" w:cs="Times New Roman"/>
          <w:color w:val="585756"/>
          <w:sz w:val="21"/>
          <w:lang w:val="fr-BE"/>
        </w:rPr>
        <w:t xml:space="preserve">. Celui-ci devra être transmis aux membres du comité de suivi une semaine avant la réunion de restitution. Le rapport </w:t>
      </w:r>
      <w:r w:rsidR="00D528B1">
        <w:rPr>
          <w:rFonts w:ascii="Georgia" w:eastAsia="Calibri" w:hAnsi="Georgia" w:cs="Times New Roman"/>
          <w:color w:val="585756"/>
          <w:sz w:val="21"/>
          <w:lang w:val="fr-BE"/>
        </w:rPr>
        <w:t>final</w:t>
      </w:r>
      <w:r w:rsidRPr="00485DAA">
        <w:rPr>
          <w:rFonts w:ascii="Georgia" w:eastAsia="Calibri" w:hAnsi="Georgia" w:cs="Times New Roman"/>
          <w:color w:val="585756"/>
          <w:sz w:val="21"/>
          <w:lang w:val="fr-BE"/>
        </w:rPr>
        <w:t xml:space="preserve"> devra présenter </w:t>
      </w:r>
      <w:r w:rsidRPr="00507DDC">
        <w:rPr>
          <w:rFonts w:ascii="Georgia" w:eastAsia="Calibri" w:hAnsi="Georgia" w:cs="Times New Roman"/>
          <w:color w:val="585756"/>
          <w:sz w:val="21"/>
          <w:lang w:val="fr-BE"/>
        </w:rPr>
        <w:t>les données collectées de manière synthétiques (couts, recettes, potentiels, considérations, enjeux, etc.), les scenarios possibles de tarification, le scenario choisi par les communes, la grille de tarification détaillée liée à ce scenario et les modalités de mise en œuvre de ce scenario</w:t>
      </w:r>
      <w:r w:rsidRPr="00485DAA">
        <w:rPr>
          <w:rFonts w:ascii="Georgia" w:eastAsia="Calibri" w:hAnsi="Georgia" w:cs="Times New Roman"/>
          <w:color w:val="585756"/>
          <w:sz w:val="21"/>
          <w:lang w:val="fr-BE"/>
        </w:rPr>
        <w:t>; il renverra en annexe les éléments et données brutes ou intermédiaires pour produire les constats et analyses.</w:t>
      </w:r>
    </w:p>
    <w:p w14:paraId="0C9FDDA6" w14:textId="6C06D403" w:rsidR="00D528B1" w:rsidRPr="00156F07" w:rsidRDefault="00D528B1" w:rsidP="00D528B1">
      <w:pPr>
        <w:numPr>
          <w:ilvl w:val="0"/>
          <w:numId w:val="16"/>
        </w:numPr>
        <w:spacing w:line="276" w:lineRule="auto"/>
        <w:jc w:val="both"/>
        <w:rPr>
          <w:rFonts w:ascii="Georgia" w:eastAsia="Calibri" w:hAnsi="Georgia" w:cs="Times New Roman"/>
          <w:color w:val="585756"/>
          <w:sz w:val="21"/>
          <w:lang w:val="fr-BE"/>
        </w:rPr>
      </w:pPr>
      <w:r>
        <w:rPr>
          <w:rFonts w:ascii="Georgia" w:eastAsia="Calibri" w:hAnsi="Georgia" w:cs="Times New Roman"/>
          <w:color w:val="585756"/>
          <w:sz w:val="21"/>
          <w:lang w:val="fr-BE"/>
        </w:rPr>
        <w:t xml:space="preserve">Préparation, transmission et validation des différents outils de restitutions, ainsi que du </w:t>
      </w:r>
      <w:r>
        <w:rPr>
          <w:rFonts w:ascii="Georgia" w:eastAsia="Calibri" w:hAnsi="Georgia" w:cs="Times New Roman"/>
          <w:color w:val="585756"/>
          <w:sz w:val="21"/>
          <w:szCs w:val="21"/>
          <w:lang w:val="fr-BE"/>
        </w:rPr>
        <w:t>guide sur le processus d’élaboration de tarification dans l’assainissement en Guinée, les modalités de mise en œuvre et de révision régulière.</w:t>
      </w:r>
    </w:p>
    <w:p w14:paraId="5291B0A9" w14:textId="77777777" w:rsidR="00F0623F" w:rsidRPr="00485DAA" w:rsidRDefault="00F0623F" w:rsidP="00F0623F">
      <w:pPr>
        <w:numPr>
          <w:ilvl w:val="0"/>
          <w:numId w:val="12"/>
        </w:numPr>
        <w:spacing w:line="276" w:lineRule="auto"/>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lang w:val="fr-BE"/>
        </w:rPr>
        <w:t>Animation de la restitution au comité de suivi</w:t>
      </w:r>
    </w:p>
    <w:p w14:paraId="3A3328EC" w14:textId="2C54C063" w:rsidR="00F0623F" w:rsidRPr="00485DAA" w:rsidRDefault="00F0623F" w:rsidP="00F0623F">
      <w:pPr>
        <w:numPr>
          <w:ilvl w:val="0"/>
          <w:numId w:val="12"/>
        </w:numPr>
        <w:spacing w:line="276" w:lineRule="auto"/>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lang w:val="fr-BE"/>
        </w:rPr>
        <w:t xml:space="preserve">Rédaction </w:t>
      </w:r>
      <w:del w:id="26" w:author="KEITA, Abdoulaye" w:date="2023-05-16T09:48:00Z">
        <w:r w:rsidRPr="00485DAA" w:rsidDel="001D5283">
          <w:rPr>
            <w:rFonts w:ascii="Georgia" w:eastAsia="Calibri" w:hAnsi="Georgia" w:cs="Times New Roman"/>
            <w:color w:val="585756"/>
            <w:sz w:val="21"/>
            <w:lang w:val="fr-BE"/>
          </w:rPr>
          <w:delText xml:space="preserve">finale </w:delText>
        </w:r>
      </w:del>
      <w:r w:rsidRPr="00485DAA">
        <w:rPr>
          <w:rFonts w:ascii="Georgia" w:eastAsia="Calibri" w:hAnsi="Georgia" w:cs="Times New Roman"/>
          <w:color w:val="585756"/>
          <w:sz w:val="21"/>
          <w:lang w:val="fr-BE"/>
        </w:rPr>
        <w:t xml:space="preserve">du rapport </w:t>
      </w:r>
      <w:r>
        <w:rPr>
          <w:rFonts w:ascii="Georgia" w:eastAsia="Calibri" w:hAnsi="Georgia" w:cs="Times New Roman"/>
          <w:color w:val="585756"/>
          <w:sz w:val="21"/>
          <w:lang w:val="fr-BE"/>
        </w:rPr>
        <w:t>final</w:t>
      </w:r>
    </w:p>
    <w:p w14:paraId="1213D6B5" w14:textId="77777777" w:rsidR="00F0623F" w:rsidRDefault="00F0623F" w:rsidP="00CC7805">
      <w:pPr>
        <w:spacing w:line="276" w:lineRule="auto"/>
        <w:ind w:left="720"/>
        <w:jc w:val="both"/>
        <w:rPr>
          <w:rFonts w:ascii="Georgia" w:eastAsia="Calibri" w:hAnsi="Georgia" w:cs="Times New Roman"/>
          <w:color w:val="585756"/>
          <w:sz w:val="21"/>
          <w:lang w:val="fr-BE"/>
        </w:rPr>
      </w:pPr>
    </w:p>
    <w:p w14:paraId="4CFF795F" w14:textId="783E1285" w:rsidR="00F0623F" w:rsidRPr="00485DAA" w:rsidRDefault="00F0623F">
      <w:pPr>
        <w:keepNext/>
        <w:keepLines/>
        <w:numPr>
          <w:ilvl w:val="1"/>
          <w:numId w:val="0"/>
        </w:numPr>
        <w:spacing w:before="120" w:after="120" w:line="240" w:lineRule="auto"/>
        <w:ind w:left="576" w:hanging="576"/>
        <w:outlineLvl w:val="1"/>
        <w:rPr>
          <w:rFonts w:ascii="Georgia" w:eastAsia="Times New Roman" w:hAnsi="Georgia" w:cs="Times New Roman"/>
          <w:b/>
          <w:color w:val="D81A1A"/>
          <w:sz w:val="28"/>
          <w:szCs w:val="26"/>
          <w:lang w:val="fr-BE"/>
        </w:rPr>
      </w:pPr>
      <w:bookmarkStart w:id="27" w:name="_Toc134715651"/>
      <w:r>
        <w:rPr>
          <w:rFonts w:ascii="Georgia" w:eastAsia="Times New Roman" w:hAnsi="Georgia" w:cs="Times New Roman"/>
          <w:b/>
          <w:color w:val="D81A1A"/>
          <w:sz w:val="28"/>
          <w:szCs w:val="26"/>
          <w:lang w:val="fr-BE"/>
        </w:rPr>
        <w:t>Approche</w:t>
      </w:r>
      <w:bookmarkEnd w:id="27"/>
    </w:p>
    <w:p w14:paraId="7645DAEF" w14:textId="4FCB8DCF" w:rsidR="00F0623F" w:rsidRDefault="00F0623F" w:rsidP="009F7304">
      <w:pPr>
        <w:spacing w:line="276" w:lineRule="auto"/>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 xml:space="preserve">Dans la préparation de la note technique, et tout au long de sa prestation, le prestataire devra prendre en considération les approches </w:t>
      </w:r>
      <w:r w:rsidR="007B0253">
        <w:rPr>
          <w:rFonts w:ascii="Georgia" w:eastAsia="Calibri" w:hAnsi="Georgia" w:cs="Times New Roman"/>
          <w:color w:val="585756"/>
          <w:sz w:val="21"/>
          <w:szCs w:val="21"/>
          <w:lang w:val="fr-BE"/>
        </w:rPr>
        <w:t xml:space="preserve">et éléments </w:t>
      </w:r>
      <w:r>
        <w:rPr>
          <w:rFonts w:ascii="Georgia" w:eastAsia="Calibri" w:hAnsi="Georgia" w:cs="Times New Roman"/>
          <w:color w:val="585756"/>
          <w:sz w:val="21"/>
          <w:szCs w:val="21"/>
          <w:lang w:val="fr-BE"/>
        </w:rPr>
        <w:t>suivants :</w:t>
      </w:r>
    </w:p>
    <w:p w14:paraId="796F2FF9" w14:textId="13642EEB" w:rsidR="00F0623F" w:rsidRDefault="007B0253" w:rsidP="007B0253">
      <w:pPr>
        <w:pStyle w:val="Paragraphedeliste"/>
        <w:numPr>
          <w:ilvl w:val="0"/>
          <w:numId w:val="2"/>
        </w:numPr>
        <w:spacing w:line="276" w:lineRule="auto"/>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 xml:space="preserve">Inclusivité et participation : Les formations, ateliers et séances de travail se dérouleront en présentiel et devront favoriser l’interactivité et la participation, </w:t>
      </w:r>
      <w:r w:rsidRPr="00F0623F">
        <w:rPr>
          <w:rFonts w:ascii="Georgia" w:eastAsia="Calibri" w:hAnsi="Georgia" w:cs="Times New Roman"/>
          <w:color w:val="585756"/>
          <w:sz w:val="21"/>
          <w:szCs w:val="21"/>
          <w:lang w:val="fr-BE"/>
        </w:rPr>
        <w:t>combinant des présentations théoriques, des exercices pratiques, des discussions de groupe et des études de cas.</w:t>
      </w:r>
      <w:r>
        <w:rPr>
          <w:rFonts w:ascii="Georgia" w:eastAsia="Calibri" w:hAnsi="Georgia" w:cs="Times New Roman"/>
          <w:color w:val="585756"/>
          <w:sz w:val="21"/>
          <w:szCs w:val="21"/>
          <w:lang w:val="fr-BE"/>
        </w:rPr>
        <w:t xml:space="preserve"> Certains participants pourraient ne pas savoir lire et écrire, le prestataire devra donc proposer une méthodologie adaptée. Les supports et guide de formation devront également être adapté à un public non expert. </w:t>
      </w:r>
    </w:p>
    <w:p w14:paraId="188E254C" w14:textId="77777777" w:rsidR="007B0253" w:rsidRDefault="007B0253" w:rsidP="00CC7805">
      <w:pPr>
        <w:pStyle w:val="Paragraphedeliste"/>
        <w:spacing w:line="276" w:lineRule="auto"/>
        <w:jc w:val="both"/>
        <w:rPr>
          <w:rFonts w:ascii="Georgia" w:eastAsia="Calibri" w:hAnsi="Georgia" w:cs="Times New Roman"/>
          <w:color w:val="585756"/>
          <w:sz w:val="21"/>
          <w:szCs w:val="21"/>
          <w:lang w:val="fr-BE"/>
        </w:rPr>
      </w:pPr>
    </w:p>
    <w:p w14:paraId="40292457" w14:textId="4A760E43" w:rsidR="00F0623F" w:rsidRPr="00CC7805" w:rsidRDefault="007B0253" w:rsidP="00CC7805">
      <w:pPr>
        <w:pStyle w:val="Paragraphedeliste"/>
        <w:numPr>
          <w:ilvl w:val="0"/>
          <w:numId w:val="2"/>
        </w:numPr>
        <w:spacing w:line="276" w:lineRule="auto"/>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 xml:space="preserve">Accessibilité et transparence des tarifs : </w:t>
      </w:r>
      <w:r w:rsidR="00F0623F" w:rsidRPr="00CC7805">
        <w:rPr>
          <w:rFonts w:ascii="Georgia" w:eastAsia="Calibri" w:hAnsi="Georgia" w:cs="Times New Roman"/>
          <w:color w:val="585756"/>
          <w:sz w:val="21"/>
          <w:szCs w:val="21"/>
          <w:lang w:val="fr-BE"/>
        </w:rPr>
        <w:t xml:space="preserve">La tarification des services publics est un enjeu majeur pour les </w:t>
      </w:r>
      <w:r>
        <w:rPr>
          <w:rFonts w:ascii="Georgia" w:eastAsia="Calibri" w:hAnsi="Georgia" w:cs="Times New Roman"/>
          <w:color w:val="585756"/>
          <w:sz w:val="21"/>
          <w:szCs w:val="21"/>
          <w:lang w:val="fr-BE"/>
        </w:rPr>
        <w:t>communes, les fournisseurs de service et les usagers</w:t>
      </w:r>
      <w:r w:rsidR="00F0623F" w:rsidRPr="00CC7805">
        <w:rPr>
          <w:rFonts w:ascii="Georgia" w:eastAsia="Calibri" w:hAnsi="Georgia" w:cs="Times New Roman"/>
          <w:color w:val="585756"/>
          <w:sz w:val="21"/>
          <w:szCs w:val="21"/>
          <w:lang w:val="fr-BE"/>
        </w:rPr>
        <w:t>. Cette formation vise</w:t>
      </w:r>
      <w:r>
        <w:rPr>
          <w:rFonts w:ascii="Georgia" w:eastAsia="Calibri" w:hAnsi="Georgia" w:cs="Times New Roman"/>
          <w:color w:val="585756"/>
          <w:sz w:val="21"/>
          <w:szCs w:val="21"/>
          <w:lang w:val="fr-BE"/>
        </w:rPr>
        <w:t xml:space="preserve"> non seulement à</w:t>
      </w:r>
      <w:r w:rsidR="00F0623F" w:rsidRPr="00CC7805">
        <w:rPr>
          <w:rFonts w:ascii="Georgia" w:eastAsia="Calibri" w:hAnsi="Georgia" w:cs="Times New Roman"/>
          <w:color w:val="585756"/>
          <w:sz w:val="21"/>
          <w:szCs w:val="21"/>
          <w:lang w:val="fr-BE"/>
        </w:rPr>
        <w:t xml:space="preserve"> fournir aux participants les connaissances et les compétences nécessaires pour déterminer la meilleure tarification possible pour un service public</w:t>
      </w:r>
      <w:r>
        <w:rPr>
          <w:rFonts w:ascii="Georgia" w:eastAsia="Calibri" w:hAnsi="Georgia" w:cs="Times New Roman"/>
          <w:color w:val="585756"/>
          <w:sz w:val="21"/>
          <w:szCs w:val="21"/>
          <w:lang w:val="fr-BE"/>
        </w:rPr>
        <w:t>, mais aussi à les sensibiliser à l’importance pour toutes les parties d’être raisonnables et transparente pour que le système entier fonctionne et que les services soient accessibles pour tous</w:t>
      </w:r>
      <w:r w:rsidR="00F0623F" w:rsidRPr="00CC7805">
        <w:rPr>
          <w:rFonts w:ascii="Georgia" w:eastAsia="Calibri" w:hAnsi="Georgia" w:cs="Times New Roman"/>
          <w:color w:val="585756"/>
          <w:sz w:val="21"/>
          <w:szCs w:val="21"/>
          <w:lang w:val="fr-BE"/>
        </w:rPr>
        <w:t xml:space="preserve">. </w:t>
      </w:r>
    </w:p>
    <w:p w14:paraId="6C667A53" w14:textId="77777777" w:rsidR="00F0623F" w:rsidRPr="00F0623F" w:rsidRDefault="00F0623F" w:rsidP="00F0623F">
      <w:pPr>
        <w:spacing w:line="276" w:lineRule="auto"/>
        <w:jc w:val="both"/>
        <w:rPr>
          <w:rFonts w:ascii="Georgia" w:eastAsia="Calibri" w:hAnsi="Georgia" w:cs="Times New Roman"/>
          <w:color w:val="585756"/>
          <w:sz w:val="21"/>
          <w:szCs w:val="21"/>
          <w:lang w:val="fr-BE"/>
        </w:rPr>
      </w:pPr>
    </w:p>
    <w:p w14:paraId="326FB7A4" w14:textId="0568AECA" w:rsidR="00F0623F" w:rsidRDefault="007B0253" w:rsidP="007B0253">
      <w:pPr>
        <w:pStyle w:val="Paragraphedeliste"/>
        <w:numPr>
          <w:ilvl w:val="0"/>
          <w:numId w:val="2"/>
        </w:numPr>
        <w:spacing w:line="276" w:lineRule="auto"/>
        <w:jc w:val="both"/>
        <w:rPr>
          <w:rFonts w:ascii="Georgia" w:eastAsia="Calibri" w:hAnsi="Georgia" w:cs="Times New Roman"/>
          <w:color w:val="585756"/>
          <w:sz w:val="21"/>
          <w:szCs w:val="21"/>
          <w:lang w:val="fr-BE"/>
        </w:rPr>
      </w:pPr>
      <w:r>
        <w:rPr>
          <w:rFonts w:ascii="Georgia" w:eastAsia="Calibri" w:hAnsi="Georgia" w:cs="Times New Roman"/>
          <w:color w:val="585756"/>
          <w:sz w:val="21"/>
          <w:szCs w:val="21"/>
          <w:lang w:val="fr-BE"/>
        </w:rPr>
        <w:t xml:space="preserve">Acceptabilité des tarifs : l’implication de toutes les catégories d’acteurs vise à mieux </w:t>
      </w:r>
      <w:r w:rsidR="00F0623F" w:rsidRPr="00CC7805">
        <w:rPr>
          <w:rFonts w:ascii="Georgia" w:eastAsia="Calibri" w:hAnsi="Georgia" w:cs="Times New Roman"/>
          <w:color w:val="585756"/>
          <w:sz w:val="21"/>
          <w:szCs w:val="21"/>
          <w:lang w:val="fr-BE"/>
        </w:rPr>
        <w:t xml:space="preserve">comprendre les préoccupations et les attentes </w:t>
      </w:r>
      <w:r>
        <w:rPr>
          <w:rFonts w:ascii="Georgia" w:eastAsia="Calibri" w:hAnsi="Georgia" w:cs="Times New Roman"/>
          <w:color w:val="585756"/>
          <w:sz w:val="21"/>
          <w:szCs w:val="21"/>
          <w:lang w:val="fr-BE"/>
        </w:rPr>
        <w:t>de chacun, mais également à arriver à une tarification comprise acceptée par tous et donc possible à appliquer</w:t>
      </w:r>
      <w:r w:rsidR="00F0623F" w:rsidRPr="00CC7805">
        <w:rPr>
          <w:rFonts w:ascii="Georgia" w:eastAsia="Calibri" w:hAnsi="Georgia" w:cs="Times New Roman"/>
          <w:color w:val="585756"/>
          <w:sz w:val="21"/>
          <w:szCs w:val="21"/>
          <w:lang w:val="fr-BE"/>
        </w:rPr>
        <w:t>.</w:t>
      </w:r>
      <w:r>
        <w:rPr>
          <w:rFonts w:ascii="Georgia" w:eastAsia="Calibri" w:hAnsi="Georgia" w:cs="Times New Roman"/>
          <w:color w:val="585756"/>
          <w:sz w:val="21"/>
          <w:szCs w:val="21"/>
          <w:lang w:val="fr-BE"/>
        </w:rPr>
        <w:t xml:space="preserve"> Les réalités du contexte qui s’exprimeront lors de l’enquête et des différentes sessions seront donc à prendre en compte, au-delà des seuls bilans financiers dans l’élaboration des scenarios et grille de tarification. </w:t>
      </w:r>
    </w:p>
    <w:p w14:paraId="31CAFBEB" w14:textId="77777777" w:rsidR="007B0253" w:rsidRPr="00CC7805" w:rsidRDefault="007B0253" w:rsidP="00CC7805">
      <w:pPr>
        <w:pStyle w:val="Paragraphedeliste"/>
        <w:rPr>
          <w:rFonts w:ascii="Georgia" w:eastAsia="Calibri" w:hAnsi="Georgia" w:cs="Times New Roman"/>
          <w:color w:val="585756"/>
          <w:sz w:val="21"/>
          <w:szCs w:val="21"/>
          <w:lang w:val="fr-BE"/>
        </w:rPr>
      </w:pPr>
    </w:p>
    <w:p w14:paraId="02E4E13A" w14:textId="00B56540" w:rsidR="00F0623F" w:rsidRPr="005833C5" w:rsidRDefault="007B0253" w:rsidP="00CC7805">
      <w:pPr>
        <w:pStyle w:val="Paragraphedeliste"/>
        <w:numPr>
          <w:ilvl w:val="0"/>
          <w:numId w:val="2"/>
        </w:numPr>
        <w:spacing w:line="276" w:lineRule="auto"/>
        <w:jc w:val="both"/>
        <w:rPr>
          <w:rFonts w:ascii="Georgia" w:eastAsia="Calibri" w:hAnsi="Georgia" w:cs="Times New Roman"/>
          <w:color w:val="585756"/>
          <w:sz w:val="21"/>
          <w:szCs w:val="21"/>
          <w:lang w:val="fr-BE"/>
        </w:rPr>
      </w:pPr>
      <w:r w:rsidRPr="005833C5">
        <w:rPr>
          <w:rFonts w:ascii="Georgia" w:eastAsia="Calibri" w:hAnsi="Georgia" w:cs="Times New Roman"/>
          <w:color w:val="585756"/>
          <w:sz w:val="21"/>
          <w:szCs w:val="21"/>
          <w:lang w:val="fr-BE"/>
        </w:rPr>
        <w:t xml:space="preserve">Efficacité </w:t>
      </w:r>
      <w:r w:rsidR="005833C5" w:rsidRPr="005833C5">
        <w:rPr>
          <w:rFonts w:ascii="Georgia" w:eastAsia="Calibri" w:hAnsi="Georgia" w:cs="Times New Roman"/>
          <w:color w:val="585756"/>
          <w:sz w:val="21"/>
          <w:szCs w:val="21"/>
          <w:lang w:val="fr-BE"/>
        </w:rPr>
        <w:t xml:space="preserve">du service : une considération particulière devra être apportée à encourager une utilisation efficace des ressources limitées disponibles pour les acteurs de la gestion des déchets. Des exemples de politiques et de tarifications incitatives pourraient être présentée aux acteurs. </w:t>
      </w:r>
    </w:p>
    <w:p w14:paraId="1837788D" w14:textId="77777777" w:rsidR="00EC6E89" w:rsidRDefault="00EC6E89" w:rsidP="00EC6E89">
      <w:pPr>
        <w:pStyle w:val="Paragraphedeliste"/>
        <w:spacing w:after="0"/>
        <w:jc w:val="both"/>
        <w:rPr>
          <w:rFonts w:ascii="Georgia" w:eastAsia="Calibri" w:hAnsi="Georgia" w:cs="Times New Roman"/>
          <w:color w:val="585756"/>
          <w:sz w:val="21"/>
          <w:szCs w:val="21"/>
          <w:lang w:val="fr-BE"/>
        </w:rPr>
      </w:pPr>
    </w:p>
    <w:p w14:paraId="413CB5FD" w14:textId="77777777" w:rsidR="00EC6E89" w:rsidRPr="0048518D" w:rsidRDefault="00EC6E89" w:rsidP="00EC6E89">
      <w:pPr>
        <w:spacing w:after="0"/>
        <w:jc w:val="both"/>
        <w:rPr>
          <w:rFonts w:ascii="Georgia" w:eastAsia="Calibri" w:hAnsi="Georgia" w:cs="Times New Roman"/>
          <w:color w:val="585756"/>
          <w:sz w:val="21"/>
          <w:szCs w:val="21"/>
          <w:lang w:val="fr-BE"/>
        </w:rPr>
      </w:pPr>
    </w:p>
    <w:p w14:paraId="3418F3B5" w14:textId="77777777" w:rsidR="00EC6E89" w:rsidRPr="00DD39E8" w:rsidRDefault="00EC6E89" w:rsidP="00CC7805">
      <w:pPr>
        <w:spacing w:line="276" w:lineRule="auto"/>
        <w:jc w:val="both"/>
        <w:rPr>
          <w:rFonts w:ascii="Georgia" w:eastAsia="Calibri" w:hAnsi="Georgia" w:cs="Times New Roman"/>
          <w:color w:val="585756"/>
          <w:sz w:val="21"/>
          <w:szCs w:val="21"/>
          <w:lang w:val="fr-BE"/>
        </w:rPr>
      </w:pPr>
    </w:p>
    <w:p w14:paraId="4DA44BBC" w14:textId="77777777" w:rsidR="00485DAA" w:rsidRPr="00485DAA" w:rsidRDefault="00485DAA" w:rsidP="00485DAA">
      <w:pPr>
        <w:shd w:val="clear" w:color="auto" w:fill="D81A1C"/>
        <w:autoSpaceDE w:val="0"/>
        <w:autoSpaceDN w:val="0"/>
        <w:adjustRightInd w:val="0"/>
        <w:spacing w:before="240" w:after="240" w:line="276" w:lineRule="auto"/>
        <w:ind w:left="432" w:hanging="432"/>
        <w:outlineLvl w:val="0"/>
        <w:rPr>
          <w:rFonts w:ascii="Georgia" w:eastAsia="Calibri" w:hAnsi="Georgia" w:cs="Calibri"/>
          <w:b/>
          <w:color w:val="FFFFFF"/>
          <w:sz w:val="32"/>
          <w:szCs w:val="32"/>
          <w:lang w:val="fr-BE"/>
        </w:rPr>
      </w:pPr>
      <w:bookmarkStart w:id="28" w:name="_Toc106887362"/>
      <w:bookmarkStart w:id="29" w:name="_Toc472499374"/>
      <w:bookmarkStart w:id="30" w:name="_Toc134715652"/>
      <w:bookmarkEnd w:id="28"/>
      <w:r w:rsidRPr="00485DAA">
        <w:rPr>
          <w:rFonts w:ascii="Georgia" w:eastAsia="Calibri" w:hAnsi="Georgia" w:cs="Calibri"/>
          <w:b/>
          <w:color w:val="FFFFFF"/>
          <w:sz w:val="32"/>
          <w:szCs w:val="32"/>
          <w:lang w:val="fr-BE"/>
        </w:rPr>
        <w:t>Jalons et livrables</w:t>
      </w:r>
      <w:bookmarkEnd w:id="29"/>
      <w:bookmarkEnd w:id="30"/>
    </w:p>
    <w:p w14:paraId="32FA5C84" w14:textId="77777777" w:rsidR="00485DAA" w:rsidRPr="00485DAA" w:rsidRDefault="00485DAA" w:rsidP="00485DAA">
      <w:pPr>
        <w:spacing w:line="276" w:lineRule="auto"/>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 xml:space="preserve">Les livrables attendus à chaque jalon sont : </w:t>
      </w:r>
    </w:p>
    <w:tbl>
      <w:tblPr>
        <w:tblW w:w="0" w:type="auto"/>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846"/>
        <w:gridCol w:w="2693"/>
        <w:gridCol w:w="5521"/>
      </w:tblGrid>
      <w:tr w:rsidR="00D528B1" w:rsidRPr="00485DAA" w14:paraId="01869F7B" w14:textId="77777777" w:rsidTr="005636FD">
        <w:tc>
          <w:tcPr>
            <w:tcW w:w="846" w:type="dxa"/>
          </w:tcPr>
          <w:p w14:paraId="638C5E78" w14:textId="77777777" w:rsidR="00D528B1" w:rsidRPr="00485DAA" w:rsidRDefault="00D528B1" w:rsidP="005636FD">
            <w:pPr>
              <w:spacing w:line="276" w:lineRule="auto"/>
              <w:jc w:val="center"/>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N°</w:t>
            </w:r>
          </w:p>
        </w:tc>
        <w:tc>
          <w:tcPr>
            <w:tcW w:w="2693" w:type="dxa"/>
            <w:tcMar>
              <w:top w:w="0" w:type="dxa"/>
              <w:left w:w="108" w:type="dxa"/>
              <w:bottom w:w="0" w:type="dxa"/>
              <w:right w:w="108" w:type="dxa"/>
            </w:tcMar>
          </w:tcPr>
          <w:p w14:paraId="1B11131D" w14:textId="77777777" w:rsidR="00D528B1" w:rsidRPr="00485DAA" w:rsidRDefault="00D528B1" w:rsidP="005636FD">
            <w:pPr>
              <w:spacing w:line="276" w:lineRule="auto"/>
              <w:jc w:val="center"/>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Jalon</w:t>
            </w:r>
          </w:p>
        </w:tc>
        <w:tc>
          <w:tcPr>
            <w:tcW w:w="5521" w:type="dxa"/>
          </w:tcPr>
          <w:p w14:paraId="7916FA20" w14:textId="77777777" w:rsidR="00D528B1" w:rsidRPr="00485DAA" w:rsidRDefault="00D528B1" w:rsidP="005636FD">
            <w:pPr>
              <w:spacing w:line="276" w:lineRule="auto"/>
              <w:jc w:val="center"/>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Livrables</w:t>
            </w:r>
          </w:p>
        </w:tc>
      </w:tr>
      <w:tr w:rsidR="00D528B1" w:rsidRPr="00485DAA" w14:paraId="1BA047BC" w14:textId="77777777" w:rsidTr="005636FD">
        <w:tc>
          <w:tcPr>
            <w:tcW w:w="846" w:type="dxa"/>
          </w:tcPr>
          <w:p w14:paraId="24A0DCEB" w14:textId="77777777" w:rsidR="00D528B1" w:rsidRPr="00485DAA" w:rsidRDefault="00D528B1" w:rsidP="00D528B1">
            <w:pPr>
              <w:numPr>
                <w:ilvl w:val="0"/>
                <w:numId w:val="5"/>
              </w:numPr>
              <w:spacing w:line="276" w:lineRule="auto"/>
              <w:contextualSpacing/>
              <w:rPr>
                <w:rFonts w:ascii="Georgia" w:eastAsia="Calibri" w:hAnsi="Georgia" w:cs="Times New Roman"/>
                <w:color w:val="585756"/>
                <w:sz w:val="21"/>
                <w:lang w:val="fr-BE"/>
              </w:rPr>
            </w:pPr>
          </w:p>
        </w:tc>
        <w:tc>
          <w:tcPr>
            <w:tcW w:w="2693" w:type="dxa"/>
            <w:tcMar>
              <w:top w:w="0" w:type="dxa"/>
              <w:left w:w="108" w:type="dxa"/>
              <w:bottom w:w="0" w:type="dxa"/>
              <w:right w:w="108" w:type="dxa"/>
            </w:tcMar>
            <w:hideMark/>
          </w:tcPr>
          <w:p w14:paraId="4A47F5CB" w14:textId="77777777" w:rsidR="00D528B1" w:rsidRPr="00485DAA" w:rsidRDefault="00D528B1" w:rsidP="005636FD">
            <w:pPr>
              <w:spacing w:line="276" w:lineRule="auto"/>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Cadrage</w:t>
            </w:r>
          </w:p>
        </w:tc>
        <w:tc>
          <w:tcPr>
            <w:tcW w:w="5521" w:type="dxa"/>
          </w:tcPr>
          <w:p w14:paraId="45AD4A98" w14:textId="77777777" w:rsidR="00D528B1" w:rsidRPr="00485DAA" w:rsidRDefault="00D528B1" w:rsidP="005636FD">
            <w:pPr>
              <w:spacing w:line="276" w:lineRule="auto"/>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Un PowerPoint pour la réunion de cadrage avec le comité de suivi</w:t>
            </w:r>
          </w:p>
          <w:p w14:paraId="24138349" w14:textId="77777777" w:rsidR="00D528B1" w:rsidRPr="00485DAA" w:rsidRDefault="00D528B1" w:rsidP="005636FD">
            <w:pPr>
              <w:spacing w:line="276" w:lineRule="auto"/>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Une note de cadrage présentant la démarche, la méthodologie et le calendrier de travail définitifs telles que discutées et ajustées avec le comité de suivi</w:t>
            </w:r>
          </w:p>
        </w:tc>
      </w:tr>
      <w:tr w:rsidR="00D528B1" w:rsidRPr="00485DAA" w14:paraId="7686AF10" w14:textId="77777777" w:rsidTr="005636FD">
        <w:tc>
          <w:tcPr>
            <w:tcW w:w="846" w:type="dxa"/>
          </w:tcPr>
          <w:p w14:paraId="6EECC452" w14:textId="77777777" w:rsidR="00D528B1" w:rsidRPr="00485DAA" w:rsidRDefault="00D528B1" w:rsidP="00D528B1">
            <w:pPr>
              <w:numPr>
                <w:ilvl w:val="0"/>
                <w:numId w:val="5"/>
              </w:numPr>
              <w:spacing w:line="276" w:lineRule="auto"/>
              <w:contextualSpacing/>
              <w:rPr>
                <w:rFonts w:ascii="Georgia" w:eastAsia="Calibri" w:hAnsi="Georgia" w:cs="Times New Roman"/>
                <w:color w:val="585756"/>
                <w:sz w:val="21"/>
                <w:lang w:val="fr-BE"/>
              </w:rPr>
            </w:pPr>
          </w:p>
        </w:tc>
        <w:tc>
          <w:tcPr>
            <w:tcW w:w="2693" w:type="dxa"/>
            <w:tcMar>
              <w:top w:w="0" w:type="dxa"/>
              <w:left w:w="108" w:type="dxa"/>
              <w:bottom w:w="0" w:type="dxa"/>
              <w:right w:w="108" w:type="dxa"/>
            </w:tcMar>
            <w:hideMark/>
          </w:tcPr>
          <w:p w14:paraId="0C347381" w14:textId="77777777" w:rsidR="00D528B1" w:rsidRPr="00485DAA" w:rsidRDefault="00D528B1" w:rsidP="005636FD">
            <w:pPr>
              <w:spacing w:line="276" w:lineRule="auto"/>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 xml:space="preserve">Réalisation et restitution de </w:t>
            </w:r>
            <w:r>
              <w:rPr>
                <w:rFonts w:ascii="Georgia" w:eastAsia="Calibri" w:hAnsi="Georgia" w:cs="Times New Roman"/>
                <w:color w:val="585756"/>
                <w:sz w:val="21"/>
                <w:lang w:val="fr-BE"/>
              </w:rPr>
              <w:t>l’enquête sur les tarifs actuels</w:t>
            </w:r>
          </w:p>
        </w:tc>
        <w:tc>
          <w:tcPr>
            <w:tcW w:w="5521" w:type="dxa"/>
          </w:tcPr>
          <w:p w14:paraId="533FDD20" w14:textId="77777777" w:rsidR="00D528B1" w:rsidRDefault="00D528B1" w:rsidP="005636FD">
            <w:pPr>
              <w:spacing w:line="276" w:lineRule="auto"/>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 xml:space="preserve">Un rapport </w:t>
            </w:r>
            <w:r>
              <w:rPr>
                <w:rFonts w:ascii="Georgia" w:eastAsia="Calibri" w:hAnsi="Georgia" w:cs="Times New Roman"/>
                <w:color w:val="585756"/>
                <w:sz w:val="21"/>
                <w:lang w:val="fr-BE"/>
              </w:rPr>
              <w:t xml:space="preserve">d’enquête </w:t>
            </w:r>
            <w:r w:rsidRPr="00485DAA">
              <w:rPr>
                <w:rFonts w:ascii="Georgia" w:eastAsia="Calibri" w:hAnsi="Georgia" w:cs="Times New Roman"/>
                <w:color w:val="585756"/>
                <w:sz w:val="21"/>
                <w:lang w:val="fr-BE"/>
              </w:rPr>
              <w:t>d’étude présentant les principaux constats, analyses, conclusions et recommandations + annexes (base de données des informations collectées)</w:t>
            </w:r>
          </w:p>
          <w:p w14:paraId="5412F67B" w14:textId="77777777" w:rsidR="00D528B1" w:rsidRPr="00485DAA" w:rsidRDefault="00D528B1" w:rsidP="005636FD">
            <w:pPr>
              <w:spacing w:line="276" w:lineRule="auto"/>
              <w:rPr>
                <w:rFonts w:ascii="Georgia" w:eastAsia="Calibri" w:hAnsi="Georgia" w:cs="Times New Roman"/>
                <w:color w:val="585756"/>
                <w:sz w:val="21"/>
                <w:lang w:val="fr-BE"/>
              </w:rPr>
            </w:pPr>
            <w:r>
              <w:rPr>
                <w:rFonts w:ascii="Georgia" w:eastAsia="Calibri" w:hAnsi="Georgia" w:cs="Times New Roman"/>
                <w:color w:val="585756"/>
                <w:sz w:val="21"/>
                <w:lang w:val="fr-BE"/>
              </w:rPr>
              <w:t>Un document synthétique de dissémination court (4pages maximum) et accessible aux non-experts</w:t>
            </w:r>
          </w:p>
        </w:tc>
      </w:tr>
      <w:tr w:rsidR="00D528B1" w:rsidRPr="00485DAA" w14:paraId="0D31C386" w14:textId="77777777" w:rsidTr="005636FD">
        <w:tc>
          <w:tcPr>
            <w:tcW w:w="846" w:type="dxa"/>
          </w:tcPr>
          <w:p w14:paraId="27F6E59C" w14:textId="77777777" w:rsidR="00D528B1" w:rsidRPr="00485DAA" w:rsidRDefault="00D528B1" w:rsidP="00D528B1">
            <w:pPr>
              <w:numPr>
                <w:ilvl w:val="0"/>
                <w:numId w:val="5"/>
              </w:numPr>
              <w:spacing w:line="276" w:lineRule="auto"/>
              <w:contextualSpacing/>
              <w:rPr>
                <w:rFonts w:ascii="Georgia" w:eastAsia="Calibri" w:hAnsi="Georgia" w:cs="Times New Roman"/>
                <w:color w:val="585756"/>
                <w:sz w:val="21"/>
                <w:lang w:val="fr-BE"/>
              </w:rPr>
            </w:pPr>
          </w:p>
        </w:tc>
        <w:tc>
          <w:tcPr>
            <w:tcW w:w="2693" w:type="dxa"/>
            <w:tcMar>
              <w:top w:w="0" w:type="dxa"/>
              <w:left w:w="108" w:type="dxa"/>
              <w:bottom w:w="0" w:type="dxa"/>
              <w:right w:w="108" w:type="dxa"/>
            </w:tcMar>
          </w:tcPr>
          <w:p w14:paraId="45D3619F" w14:textId="77777777" w:rsidR="00D528B1" w:rsidRPr="00485DAA" w:rsidRDefault="00D528B1" w:rsidP="005636FD">
            <w:pPr>
              <w:spacing w:line="276" w:lineRule="auto"/>
              <w:rPr>
                <w:rFonts w:ascii="Georgia" w:eastAsia="Calibri" w:hAnsi="Georgia" w:cs="Times New Roman"/>
                <w:color w:val="585756"/>
                <w:sz w:val="21"/>
                <w:lang w:val="fr-BE"/>
              </w:rPr>
            </w:pPr>
            <w:r>
              <w:rPr>
                <w:rFonts w:ascii="Georgia" w:eastAsia="Calibri" w:hAnsi="Georgia" w:cs="Times New Roman"/>
                <w:color w:val="585756"/>
                <w:sz w:val="21"/>
                <w:lang w:val="fr-BE"/>
              </w:rPr>
              <w:t>Séances de formation et de travail et finalisation d’une tarification validée</w:t>
            </w:r>
          </w:p>
        </w:tc>
        <w:tc>
          <w:tcPr>
            <w:tcW w:w="5521" w:type="dxa"/>
          </w:tcPr>
          <w:p w14:paraId="5954E355" w14:textId="77777777" w:rsidR="00D528B1" w:rsidRDefault="00D528B1" w:rsidP="005636FD">
            <w:pPr>
              <w:spacing w:line="276" w:lineRule="auto"/>
              <w:rPr>
                <w:rFonts w:ascii="Georgia" w:eastAsia="Calibri" w:hAnsi="Georgia" w:cs="Times New Roman"/>
                <w:color w:val="585756"/>
                <w:sz w:val="21"/>
                <w:lang w:val="fr-BE"/>
              </w:rPr>
            </w:pPr>
            <w:r>
              <w:rPr>
                <w:rFonts w:ascii="Georgia" w:eastAsia="Calibri" w:hAnsi="Georgia" w:cs="Times New Roman"/>
                <w:color w:val="585756"/>
                <w:sz w:val="21"/>
                <w:lang w:val="fr-BE"/>
              </w:rPr>
              <w:t>4 Powerpoint correspondants aux 4 formations</w:t>
            </w:r>
          </w:p>
          <w:p w14:paraId="28A2142A" w14:textId="77777777" w:rsidR="00D528B1" w:rsidRDefault="00D528B1" w:rsidP="005636FD">
            <w:pPr>
              <w:spacing w:line="276" w:lineRule="auto"/>
              <w:rPr>
                <w:rFonts w:ascii="Georgia" w:eastAsia="Calibri" w:hAnsi="Georgia" w:cs="Times New Roman"/>
                <w:color w:val="585756"/>
                <w:sz w:val="21"/>
                <w:lang w:val="fr-BE"/>
              </w:rPr>
            </w:pPr>
            <w:r>
              <w:rPr>
                <w:rFonts w:ascii="Georgia" w:eastAsia="Calibri" w:hAnsi="Georgia" w:cs="Times New Roman"/>
                <w:color w:val="585756"/>
                <w:sz w:val="21"/>
                <w:lang w:val="fr-BE"/>
              </w:rPr>
              <w:t>4 supports de formation cours et accessibles aux non-experts (4pages maximum)</w:t>
            </w:r>
          </w:p>
          <w:p w14:paraId="6CEC5264" w14:textId="77777777" w:rsidR="00D528B1" w:rsidRDefault="00D528B1" w:rsidP="005636FD">
            <w:pPr>
              <w:spacing w:line="276" w:lineRule="auto"/>
              <w:rPr>
                <w:rFonts w:ascii="Georgia" w:eastAsia="Calibri" w:hAnsi="Georgia" w:cs="Times New Roman"/>
                <w:color w:val="585756"/>
                <w:sz w:val="21"/>
                <w:lang w:val="fr-BE"/>
              </w:rPr>
            </w:pPr>
            <w:r>
              <w:rPr>
                <w:rFonts w:ascii="Georgia" w:eastAsia="Calibri" w:hAnsi="Georgia" w:cs="Times New Roman"/>
                <w:color w:val="585756"/>
                <w:sz w:val="21"/>
                <w:lang w:val="fr-BE"/>
              </w:rPr>
              <w:t>1 Powerpoint pour l’atelier de présentation et de validation du scenario de tarification</w:t>
            </w:r>
          </w:p>
          <w:p w14:paraId="4121BCF1" w14:textId="77777777" w:rsidR="00D528B1" w:rsidRDefault="00D528B1" w:rsidP="005636FD">
            <w:pPr>
              <w:spacing w:line="276" w:lineRule="auto"/>
              <w:rPr>
                <w:rFonts w:ascii="Georgia" w:eastAsia="Calibri" w:hAnsi="Georgia" w:cs="Times New Roman"/>
                <w:color w:val="585756"/>
                <w:sz w:val="21"/>
                <w:lang w:val="fr-BE"/>
              </w:rPr>
            </w:pPr>
            <w:r>
              <w:rPr>
                <w:rFonts w:ascii="Georgia" w:eastAsia="Calibri" w:hAnsi="Georgia" w:cs="Times New Roman"/>
                <w:color w:val="585756"/>
                <w:sz w:val="21"/>
                <w:lang w:val="fr-BE"/>
              </w:rPr>
              <w:t>1 guide sur le processus d’élaboration de tarification</w:t>
            </w:r>
          </w:p>
          <w:p w14:paraId="465A31B5" w14:textId="77777777" w:rsidR="00D528B1" w:rsidRPr="00485DAA" w:rsidRDefault="00D528B1" w:rsidP="005636FD">
            <w:pPr>
              <w:spacing w:line="276" w:lineRule="auto"/>
              <w:rPr>
                <w:rFonts w:ascii="Georgia" w:eastAsia="Calibri" w:hAnsi="Georgia" w:cs="Times New Roman"/>
                <w:color w:val="585756"/>
                <w:sz w:val="21"/>
                <w:lang w:val="fr-BE"/>
              </w:rPr>
            </w:pPr>
            <w:r>
              <w:rPr>
                <w:rFonts w:ascii="Georgia" w:eastAsia="Calibri" w:hAnsi="Georgia" w:cs="Times New Roman"/>
                <w:color w:val="585756"/>
                <w:sz w:val="21"/>
                <w:lang w:val="fr-BE"/>
              </w:rPr>
              <w:t>1 rapport final présentant les résultats des séances de formation et de travail, les scenarios envisagés, le scenario choisi et ses modalités de mise en œuvre et de révision + annexes (bases de données)</w:t>
            </w:r>
          </w:p>
        </w:tc>
      </w:tr>
    </w:tbl>
    <w:p w14:paraId="10AB563A" w14:textId="77777777" w:rsidR="00485DAA" w:rsidRPr="00485DAA" w:rsidRDefault="00485DAA" w:rsidP="00485DAA">
      <w:pPr>
        <w:spacing w:line="276" w:lineRule="auto"/>
        <w:ind w:left="360"/>
        <w:jc w:val="both"/>
        <w:rPr>
          <w:rFonts w:ascii="Georgia" w:eastAsia="Calibri" w:hAnsi="Georgia" w:cs="Times New Roman"/>
          <w:color w:val="585756"/>
          <w:sz w:val="21"/>
          <w:lang w:val="fr-BE"/>
        </w:rPr>
      </w:pPr>
    </w:p>
    <w:p w14:paraId="1817B91A" w14:textId="77777777" w:rsidR="00485DAA" w:rsidRPr="00485DAA" w:rsidRDefault="00485DAA" w:rsidP="00485DAA">
      <w:pPr>
        <w:spacing w:line="276" w:lineRule="auto"/>
        <w:ind w:left="360"/>
        <w:jc w:val="both"/>
        <w:rPr>
          <w:rFonts w:ascii="Georgia" w:eastAsia="Calibri" w:hAnsi="Georgia" w:cs="Times New Roman"/>
          <w:color w:val="585756"/>
          <w:sz w:val="21"/>
          <w:lang w:val="fr-BE"/>
        </w:rPr>
      </w:pPr>
    </w:p>
    <w:p w14:paraId="6124DF9A" w14:textId="77777777" w:rsidR="00485DAA" w:rsidRPr="00485DAA" w:rsidRDefault="00485DAA" w:rsidP="00485DAA">
      <w:pPr>
        <w:shd w:val="clear" w:color="auto" w:fill="D81A1C"/>
        <w:autoSpaceDE w:val="0"/>
        <w:autoSpaceDN w:val="0"/>
        <w:adjustRightInd w:val="0"/>
        <w:spacing w:before="240" w:after="240" w:line="276" w:lineRule="auto"/>
        <w:ind w:left="432" w:hanging="432"/>
        <w:outlineLvl w:val="0"/>
        <w:rPr>
          <w:rFonts w:ascii="Georgia" w:eastAsia="Calibri" w:hAnsi="Georgia" w:cs="Calibri"/>
          <w:b/>
          <w:color w:val="FFFFFF"/>
          <w:sz w:val="32"/>
          <w:szCs w:val="32"/>
          <w:lang w:val="fr-BE"/>
        </w:rPr>
      </w:pPr>
      <w:bookmarkStart w:id="31" w:name="_Toc134715653"/>
      <w:r w:rsidRPr="00485DAA">
        <w:rPr>
          <w:rFonts w:ascii="Georgia" w:eastAsia="Calibri" w:hAnsi="Georgia" w:cs="Calibri"/>
          <w:b/>
          <w:color w:val="FFFFFF"/>
          <w:sz w:val="32"/>
          <w:szCs w:val="32"/>
          <w:lang w:val="fr-BE"/>
        </w:rPr>
        <w:t>Profil des experts</w:t>
      </w:r>
      <w:bookmarkEnd w:id="31"/>
      <w:r w:rsidRPr="00485DAA">
        <w:rPr>
          <w:rFonts w:ascii="Georgia" w:eastAsia="Calibri" w:hAnsi="Georgia" w:cs="Calibri"/>
          <w:b/>
          <w:color w:val="FFFFFF"/>
          <w:sz w:val="32"/>
          <w:szCs w:val="32"/>
          <w:lang w:val="fr-BE"/>
        </w:rPr>
        <w:t xml:space="preserve"> </w:t>
      </w:r>
    </w:p>
    <w:p w14:paraId="5EA309E2" w14:textId="77777777" w:rsidR="00485DAA" w:rsidRPr="00485DAA" w:rsidRDefault="00485DAA" w:rsidP="00485DAA">
      <w:pPr>
        <w:spacing w:after="100" w:line="250" w:lineRule="exact"/>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Au vu des objectifs et des thématiques d’expertise mobilisée</w:t>
      </w:r>
      <w:del w:id="32" w:author="KEITA, Abdoulaye" w:date="2023-05-16T10:08:00Z">
        <w:r w:rsidRPr="00485DAA" w:rsidDel="008A6FDC">
          <w:rPr>
            <w:rFonts w:ascii="Georgia" w:eastAsia="Calibri" w:hAnsi="Georgia" w:cs="Times New Roman"/>
            <w:color w:val="585756"/>
            <w:sz w:val="21"/>
            <w:lang w:val="fr-BE"/>
          </w:rPr>
          <w:delText>s</w:delText>
        </w:r>
      </w:del>
      <w:r w:rsidRPr="00485DAA">
        <w:rPr>
          <w:rFonts w:ascii="Georgia" w:eastAsia="Calibri" w:hAnsi="Georgia" w:cs="Times New Roman"/>
          <w:color w:val="585756"/>
          <w:sz w:val="21"/>
          <w:lang w:val="fr-BE"/>
        </w:rPr>
        <w:t xml:space="preserve"> pendant la mission, les profils des experts nécessaires à la réalisation de la prestation sont présentés ci-dessous. Ces profils peuvent être combinés mais toutes les expertises décrites doivent être présentes dans l’équipe proposée par le prestataire. </w:t>
      </w:r>
    </w:p>
    <w:p w14:paraId="2FBF155E" w14:textId="77777777" w:rsidR="00485DAA" w:rsidRPr="00485DAA" w:rsidRDefault="00485DAA" w:rsidP="00485DAA">
      <w:pPr>
        <w:spacing w:after="100" w:line="250" w:lineRule="exact"/>
        <w:jc w:val="both"/>
        <w:rPr>
          <w:rFonts w:ascii="Georgia" w:eastAsia="Calibri" w:hAnsi="Georgia" w:cs="Times New Roman"/>
          <w:color w:val="585756"/>
          <w:sz w:val="21"/>
          <w:lang w:val="fr-B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99"/>
        <w:gridCol w:w="4961"/>
      </w:tblGrid>
      <w:tr w:rsidR="00485DAA" w:rsidRPr="00485DAA" w14:paraId="74559668" w14:textId="77777777" w:rsidTr="00EC6E89">
        <w:tc>
          <w:tcPr>
            <w:tcW w:w="2262" w:type="pct"/>
          </w:tcPr>
          <w:p w14:paraId="50A39110" w14:textId="77777777" w:rsidR="00485DAA" w:rsidRPr="00485DAA" w:rsidRDefault="00485DAA" w:rsidP="00485DAA">
            <w:pPr>
              <w:spacing w:after="100" w:line="250" w:lineRule="exact"/>
              <w:jc w:val="both"/>
              <w:rPr>
                <w:rFonts w:ascii="Georgia" w:eastAsia="Calibri" w:hAnsi="Georgia" w:cs="Times New Roman"/>
                <w:color w:val="585756"/>
                <w:sz w:val="21"/>
                <w:lang w:val="fr-BE"/>
              </w:rPr>
            </w:pPr>
            <w:commentRangeStart w:id="33"/>
            <w:r w:rsidRPr="00485DAA">
              <w:rPr>
                <w:rFonts w:ascii="Georgia" w:eastAsia="Calibri" w:hAnsi="Georgia" w:cs="Times New Roman"/>
                <w:color w:val="585756"/>
                <w:sz w:val="21"/>
                <w:lang w:val="fr-BE"/>
              </w:rPr>
              <w:t>Experts</w:t>
            </w:r>
          </w:p>
        </w:tc>
        <w:tc>
          <w:tcPr>
            <w:tcW w:w="2738" w:type="pct"/>
          </w:tcPr>
          <w:p w14:paraId="2E00EB74" w14:textId="77777777" w:rsidR="00485DAA" w:rsidRPr="00485DAA" w:rsidRDefault="00485DAA" w:rsidP="00485DAA">
            <w:pPr>
              <w:spacing w:after="100" w:line="250" w:lineRule="exact"/>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Profil</w:t>
            </w:r>
          </w:p>
        </w:tc>
      </w:tr>
      <w:tr w:rsidR="00485DAA" w:rsidRPr="00485DAA" w14:paraId="65F36797" w14:textId="77777777" w:rsidTr="00EC6E89">
        <w:tc>
          <w:tcPr>
            <w:tcW w:w="2262" w:type="pct"/>
          </w:tcPr>
          <w:p w14:paraId="127808BF" w14:textId="2395DAFE" w:rsidR="00485DAA" w:rsidRPr="00485DAA" w:rsidRDefault="00485DAA" w:rsidP="00485DAA">
            <w:pPr>
              <w:spacing w:after="100" w:line="250" w:lineRule="exact"/>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 xml:space="preserve">Expert </w:t>
            </w:r>
            <w:r w:rsidR="005636FD">
              <w:rPr>
                <w:rFonts w:ascii="Georgia" w:eastAsia="Calibri" w:hAnsi="Georgia" w:cs="Times New Roman"/>
                <w:color w:val="585756"/>
                <w:sz w:val="21"/>
                <w:lang w:val="fr-BE"/>
              </w:rPr>
              <w:t>Enquête prix</w:t>
            </w:r>
          </w:p>
        </w:tc>
        <w:tc>
          <w:tcPr>
            <w:tcW w:w="2738" w:type="pct"/>
          </w:tcPr>
          <w:p w14:paraId="21F44FB2" w14:textId="77777777" w:rsidR="00485DAA" w:rsidRPr="00485DAA" w:rsidRDefault="00485DAA" w:rsidP="00485DAA">
            <w:pPr>
              <w:spacing w:after="100" w:line="250" w:lineRule="exact"/>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 xml:space="preserve">Formation universitaire en sociologie / </w:t>
            </w:r>
            <w:r w:rsidR="00B57D92">
              <w:rPr>
                <w:rFonts w:ascii="Georgia" w:eastAsia="Calibri" w:hAnsi="Georgia" w:cs="Times New Roman"/>
                <w:color w:val="585756"/>
                <w:sz w:val="21"/>
                <w:lang w:val="fr-BE"/>
              </w:rPr>
              <w:t xml:space="preserve">économie </w:t>
            </w:r>
            <w:r w:rsidR="00B57D92" w:rsidRPr="00485DAA">
              <w:rPr>
                <w:rFonts w:ascii="Georgia" w:eastAsia="Calibri" w:hAnsi="Georgia" w:cs="Times New Roman"/>
                <w:color w:val="585756"/>
                <w:sz w:val="21"/>
                <w:lang w:val="fr-BE"/>
              </w:rPr>
              <w:t>(</w:t>
            </w:r>
            <w:r w:rsidRPr="00485DAA">
              <w:rPr>
                <w:rFonts w:ascii="Georgia" w:eastAsia="Calibri" w:hAnsi="Georgia" w:cs="Times New Roman"/>
                <w:color w:val="585756"/>
                <w:sz w:val="21"/>
                <w:lang w:val="fr-BE"/>
              </w:rPr>
              <w:t>BAC +5 minimum)</w:t>
            </w:r>
          </w:p>
          <w:p w14:paraId="34A21E01" w14:textId="20C5E705" w:rsidR="00485DAA" w:rsidRDefault="00485DAA" w:rsidP="00485DAA">
            <w:pPr>
              <w:spacing w:after="100" w:line="250" w:lineRule="exact"/>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 xml:space="preserve"> </w:t>
            </w:r>
            <w:r w:rsidR="005636FD">
              <w:rPr>
                <w:rFonts w:ascii="Georgia" w:eastAsia="Calibri" w:hAnsi="Georgia" w:cs="Times New Roman"/>
                <w:color w:val="585756"/>
                <w:sz w:val="21"/>
                <w:lang w:val="fr-BE"/>
              </w:rPr>
              <w:t>7</w:t>
            </w:r>
            <w:r w:rsidR="00B57D92">
              <w:rPr>
                <w:rFonts w:ascii="Georgia" w:eastAsia="Calibri" w:hAnsi="Georgia" w:cs="Times New Roman"/>
                <w:color w:val="585756"/>
                <w:sz w:val="21"/>
                <w:lang w:val="fr-BE"/>
              </w:rPr>
              <w:t xml:space="preserve"> </w:t>
            </w:r>
            <w:r w:rsidRPr="00485DAA">
              <w:rPr>
                <w:rFonts w:ascii="Georgia" w:eastAsia="Calibri" w:hAnsi="Georgia" w:cs="Times New Roman"/>
                <w:color w:val="585756"/>
                <w:sz w:val="21"/>
                <w:lang w:val="fr-BE"/>
              </w:rPr>
              <w:t>ans d’expérience</w:t>
            </w:r>
            <w:r w:rsidR="00B57D92">
              <w:rPr>
                <w:rFonts w:ascii="Georgia" w:eastAsia="Calibri" w:hAnsi="Georgia" w:cs="Times New Roman"/>
                <w:color w:val="585756"/>
                <w:sz w:val="21"/>
                <w:lang w:val="fr-BE"/>
              </w:rPr>
              <w:t xml:space="preserve"> </w:t>
            </w:r>
            <w:r w:rsidR="006F1245">
              <w:rPr>
                <w:rFonts w:ascii="Georgia" w:eastAsia="Calibri" w:hAnsi="Georgia" w:cs="Times New Roman"/>
                <w:color w:val="585756"/>
                <w:sz w:val="21"/>
                <w:lang w:val="fr-BE"/>
              </w:rPr>
              <w:t xml:space="preserve">en </w:t>
            </w:r>
            <w:r w:rsidR="005636FD">
              <w:rPr>
                <w:rFonts w:ascii="Georgia" w:eastAsia="Calibri" w:hAnsi="Georgia" w:cs="Times New Roman"/>
                <w:color w:val="585756"/>
                <w:sz w:val="21"/>
                <w:lang w:val="fr-BE"/>
              </w:rPr>
              <w:t>suivi, évaluation, gestion des données et enquêtes statistiques</w:t>
            </w:r>
            <w:r w:rsidR="006F1245">
              <w:rPr>
                <w:rFonts w:ascii="Georgia" w:eastAsia="Calibri" w:hAnsi="Georgia" w:cs="Times New Roman"/>
                <w:color w:val="585756"/>
                <w:sz w:val="21"/>
                <w:lang w:val="fr-BE"/>
              </w:rPr>
              <w:t xml:space="preserve"> ; </w:t>
            </w:r>
          </w:p>
          <w:p w14:paraId="44AB0B03" w14:textId="42BEB70F" w:rsidR="005636FD" w:rsidRPr="00DB2517" w:rsidRDefault="005636FD" w:rsidP="005636FD">
            <w:pPr>
              <w:pStyle w:val="TEXTECOURANT"/>
              <w:rPr>
                <w:rFonts w:ascii="Georgia" w:eastAsia="Calibri" w:hAnsi="Georgia" w:cs="Times New Roman"/>
                <w:color w:val="585756"/>
                <w:sz w:val="21"/>
                <w:lang w:val="fr-BE" w:eastAsia="en-US"/>
              </w:rPr>
            </w:pPr>
            <w:r w:rsidRPr="00DB2517">
              <w:rPr>
                <w:rFonts w:ascii="Georgia" w:eastAsia="Calibri" w:hAnsi="Georgia" w:cs="Times New Roman"/>
                <w:color w:val="585756"/>
                <w:sz w:val="21"/>
                <w:lang w:val="fr-BE" w:eastAsia="en-US"/>
              </w:rPr>
              <w:t xml:space="preserve">Au moins 3 expériences dans la conduite </w:t>
            </w:r>
            <w:r>
              <w:rPr>
                <w:rFonts w:ascii="Georgia" w:eastAsia="Calibri" w:hAnsi="Georgia" w:cs="Times New Roman"/>
                <w:color w:val="585756"/>
                <w:sz w:val="21"/>
                <w:lang w:val="fr-BE" w:eastAsia="en-US"/>
              </w:rPr>
              <w:t>d’enquête de capacité à payer ou de volonté à payer pour des projets de développement ;</w:t>
            </w:r>
          </w:p>
          <w:p w14:paraId="39DD1646" w14:textId="77777777" w:rsidR="005636FD" w:rsidRDefault="005636FD" w:rsidP="005636FD">
            <w:pPr>
              <w:spacing w:after="100" w:line="250" w:lineRule="exact"/>
              <w:jc w:val="both"/>
              <w:rPr>
                <w:rFonts w:ascii="Georgia" w:eastAsia="Calibri" w:hAnsi="Georgia" w:cs="Times New Roman"/>
                <w:color w:val="585756"/>
                <w:sz w:val="21"/>
                <w:lang w:val="fr-BE"/>
              </w:rPr>
            </w:pPr>
            <w:r>
              <w:rPr>
                <w:rFonts w:ascii="Georgia" w:eastAsia="Calibri" w:hAnsi="Georgia" w:cs="Times New Roman"/>
                <w:color w:val="585756"/>
                <w:sz w:val="21"/>
                <w:lang w:val="fr-BE"/>
              </w:rPr>
              <w:t>Capacités rédactionnelles démontrées.</w:t>
            </w:r>
          </w:p>
          <w:p w14:paraId="42F52249" w14:textId="77777777" w:rsidR="00485DAA" w:rsidRPr="00485DAA" w:rsidRDefault="00485DAA" w:rsidP="00485DAA">
            <w:pPr>
              <w:spacing w:after="100" w:line="250" w:lineRule="exact"/>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Une expérience dans l’appui à un projet de développement en lien avec la gestion des déchets est un atout supplémentaire.</w:t>
            </w:r>
          </w:p>
          <w:p w14:paraId="513128B4" w14:textId="4F6E575F" w:rsidR="00485DAA" w:rsidRPr="00485DAA" w:rsidRDefault="00485DAA" w:rsidP="00485DAA">
            <w:pPr>
              <w:spacing w:after="100" w:line="250" w:lineRule="exact"/>
              <w:jc w:val="both"/>
              <w:rPr>
                <w:rFonts w:ascii="Georgia" w:eastAsia="Calibri" w:hAnsi="Georgia" w:cs="Times New Roman"/>
                <w:color w:val="585756"/>
                <w:sz w:val="21"/>
                <w:lang w:val="fr-BE"/>
              </w:rPr>
            </w:pPr>
          </w:p>
        </w:tc>
      </w:tr>
      <w:tr w:rsidR="005636FD" w:rsidRPr="00DB2517" w14:paraId="1521CC48" w14:textId="77777777" w:rsidTr="005636FD">
        <w:tc>
          <w:tcPr>
            <w:tcW w:w="2262" w:type="pct"/>
          </w:tcPr>
          <w:p w14:paraId="76C59B9D" w14:textId="79B41E0A" w:rsidR="005636FD" w:rsidRPr="00DB2517" w:rsidRDefault="005636FD" w:rsidP="005636FD">
            <w:pPr>
              <w:pStyle w:val="TEXTECOURANT"/>
              <w:rPr>
                <w:rFonts w:ascii="Georgia" w:eastAsia="Calibri" w:hAnsi="Georgia" w:cs="Times New Roman"/>
                <w:color w:val="585756"/>
                <w:sz w:val="21"/>
                <w:lang w:val="fr-BE" w:eastAsia="en-US"/>
              </w:rPr>
            </w:pPr>
            <w:r w:rsidRPr="00DB2517">
              <w:rPr>
                <w:rFonts w:ascii="Georgia" w:eastAsia="Calibri" w:hAnsi="Georgia" w:cs="Times New Roman"/>
                <w:color w:val="585756"/>
                <w:sz w:val="21"/>
                <w:lang w:val="fr-BE" w:eastAsia="en-US"/>
              </w:rPr>
              <w:t xml:space="preserve">Expert </w:t>
            </w:r>
            <w:r>
              <w:rPr>
                <w:rFonts w:ascii="Georgia" w:eastAsia="Calibri" w:hAnsi="Georgia" w:cs="Times New Roman"/>
                <w:color w:val="585756"/>
                <w:sz w:val="21"/>
                <w:lang w:val="fr-BE" w:eastAsia="en-US"/>
              </w:rPr>
              <w:t xml:space="preserve">2 </w:t>
            </w:r>
            <w:r w:rsidRPr="00DB2517">
              <w:rPr>
                <w:rFonts w:ascii="Georgia" w:eastAsia="Calibri" w:hAnsi="Georgia" w:cs="Times New Roman"/>
                <w:color w:val="585756"/>
                <w:sz w:val="21"/>
                <w:lang w:val="fr-BE" w:eastAsia="en-US"/>
              </w:rPr>
              <w:t xml:space="preserve">en </w:t>
            </w:r>
            <w:r>
              <w:rPr>
                <w:rFonts w:ascii="Georgia" w:eastAsia="Calibri" w:hAnsi="Georgia" w:cs="Times New Roman"/>
                <w:color w:val="585756"/>
                <w:sz w:val="21"/>
                <w:lang w:val="fr-BE" w:eastAsia="en-US"/>
              </w:rPr>
              <w:t xml:space="preserve">Tarification et Formation </w:t>
            </w:r>
            <w:r w:rsidRPr="00DB2517">
              <w:rPr>
                <w:rFonts w:ascii="Georgia" w:eastAsia="Calibri" w:hAnsi="Georgia" w:cs="Times New Roman"/>
                <w:color w:val="585756"/>
                <w:sz w:val="21"/>
                <w:lang w:val="fr-BE" w:eastAsia="en-US"/>
              </w:rPr>
              <w:t xml:space="preserve"> </w:t>
            </w:r>
          </w:p>
        </w:tc>
        <w:tc>
          <w:tcPr>
            <w:tcW w:w="2738" w:type="pct"/>
          </w:tcPr>
          <w:p w14:paraId="7C639788" w14:textId="77777777" w:rsidR="005636FD" w:rsidRPr="00485DAA" w:rsidRDefault="005636FD" w:rsidP="005636FD">
            <w:pPr>
              <w:spacing w:after="100" w:line="250" w:lineRule="exact"/>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 xml:space="preserve">Formation universitaire en sociologie / </w:t>
            </w:r>
            <w:r>
              <w:rPr>
                <w:rFonts w:ascii="Georgia" w:eastAsia="Calibri" w:hAnsi="Georgia" w:cs="Times New Roman"/>
                <w:color w:val="585756"/>
                <w:sz w:val="21"/>
                <w:lang w:val="fr-BE"/>
              </w:rPr>
              <w:t xml:space="preserve">économie </w:t>
            </w:r>
            <w:r w:rsidRPr="00485DAA">
              <w:rPr>
                <w:rFonts w:ascii="Georgia" w:eastAsia="Calibri" w:hAnsi="Georgia" w:cs="Times New Roman"/>
                <w:color w:val="585756"/>
                <w:sz w:val="21"/>
                <w:lang w:val="fr-BE"/>
              </w:rPr>
              <w:t>(BAC +5 minimum)</w:t>
            </w:r>
          </w:p>
          <w:p w14:paraId="13B9399D" w14:textId="77777777" w:rsidR="005636FD" w:rsidRDefault="005636FD" w:rsidP="005636FD">
            <w:pPr>
              <w:spacing w:after="100" w:line="250" w:lineRule="exact"/>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 xml:space="preserve"> </w:t>
            </w:r>
            <w:r>
              <w:rPr>
                <w:rFonts w:ascii="Georgia" w:eastAsia="Calibri" w:hAnsi="Georgia" w:cs="Times New Roman"/>
                <w:color w:val="585756"/>
                <w:sz w:val="21"/>
                <w:lang w:val="fr-BE"/>
              </w:rPr>
              <w:t xml:space="preserve">15 </w:t>
            </w:r>
            <w:r w:rsidRPr="00485DAA">
              <w:rPr>
                <w:rFonts w:ascii="Georgia" w:eastAsia="Calibri" w:hAnsi="Georgia" w:cs="Times New Roman"/>
                <w:color w:val="585756"/>
                <w:sz w:val="21"/>
                <w:lang w:val="fr-BE"/>
              </w:rPr>
              <w:t>ans d’expérience</w:t>
            </w:r>
            <w:r>
              <w:rPr>
                <w:rFonts w:ascii="Georgia" w:eastAsia="Calibri" w:hAnsi="Georgia" w:cs="Times New Roman"/>
                <w:color w:val="585756"/>
                <w:sz w:val="21"/>
                <w:lang w:val="fr-BE"/>
              </w:rPr>
              <w:t xml:space="preserve"> en développement local/décentralisation avec l’accent sur la création et l’encadrement des services d’intérêt public ; </w:t>
            </w:r>
          </w:p>
          <w:p w14:paraId="43E40397" w14:textId="77777777" w:rsidR="005636FD" w:rsidRDefault="005636FD" w:rsidP="005636FD">
            <w:pPr>
              <w:spacing w:after="100" w:line="250" w:lineRule="exact"/>
              <w:jc w:val="both"/>
              <w:rPr>
                <w:rFonts w:ascii="Georgia" w:eastAsia="Calibri" w:hAnsi="Georgia" w:cs="Times New Roman"/>
                <w:color w:val="585756"/>
                <w:sz w:val="21"/>
                <w:lang w:val="fr-BE"/>
              </w:rPr>
            </w:pPr>
            <w:r>
              <w:rPr>
                <w:rFonts w:ascii="Georgia" w:eastAsia="Calibri" w:hAnsi="Georgia" w:cs="Times New Roman"/>
                <w:color w:val="585756"/>
                <w:sz w:val="21"/>
                <w:lang w:val="fr-BE"/>
              </w:rPr>
              <w:t xml:space="preserve">Au moins 3 expériences </w:t>
            </w:r>
            <w:r w:rsidRPr="00C20614">
              <w:rPr>
                <w:rFonts w:ascii="Georgia" w:eastAsia="Calibri" w:hAnsi="Georgia" w:cs="Times New Roman"/>
                <w:color w:val="585756"/>
                <w:sz w:val="21"/>
                <w:lang w:val="fr-BE"/>
              </w:rPr>
              <w:t xml:space="preserve">dans </w:t>
            </w:r>
            <w:r>
              <w:rPr>
                <w:rFonts w:ascii="Georgia" w:eastAsia="Calibri" w:hAnsi="Georgia" w:cs="Times New Roman"/>
                <w:color w:val="585756"/>
                <w:sz w:val="21"/>
                <w:lang w:val="fr-BE"/>
              </w:rPr>
              <w:t xml:space="preserve">le développement et/ou la formation à </w:t>
            </w:r>
            <w:r w:rsidRPr="00C20614">
              <w:rPr>
                <w:rFonts w:ascii="Georgia" w:eastAsia="Calibri" w:hAnsi="Georgia" w:cs="Times New Roman"/>
                <w:color w:val="585756"/>
                <w:sz w:val="21"/>
                <w:lang w:val="fr-BE"/>
              </w:rPr>
              <w:t>la tarification des services publics</w:t>
            </w:r>
          </w:p>
          <w:p w14:paraId="1D6AA39B" w14:textId="77777777" w:rsidR="005636FD" w:rsidRPr="00485DAA" w:rsidRDefault="005636FD" w:rsidP="005636FD">
            <w:pPr>
              <w:spacing w:after="100" w:line="250" w:lineRule="exact"/>
              <w:jc w:val="both"/>
              <w:rPr>
                <w:rFonts w:ascii="Georgia" w:eastAsia="Calibri" w:hAnsi="Georgia" w:cs="Times New Roman"/>
                <w:color w:val="585756"/>
                <w:sz w:val="21"/>
                <w:lang w:val="fr-BE"/>
              </w:rPr>
            </w:pPr>
            <w:r>
              <w:rPr>
                <w:rFonts w:ascii="Georgia" w:eastAsia="Calibri" w:hAnsi="Georgia" w:cs="Times New Roman"/>
                <w:color w:val="585756"/>
                <w:sz w:val="21"/>
                <w:lang w:val="fr-BE"/>
              </w:rPr>
              <w:t xml:space="preserve">Au moins 3 expériences en Afrique de l’ouest </w:t>
            </w:r>
          </w:p>
          <w:p w14:paraId="1F132C6E" w14:textId="77777777" w:rsidR="005636FD" w:rsidRPr="00485DAA" w:rsidRDefault="005636FD" w:rsidP="005636FD">
            <w:pPr>
              <w:spacing w:after="100" w:line="250" w:lineRule="exact"/>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Une expérience dans l’appui à un projet de développement en lien avec la gestion des déchets est un atout supplémentaire.</w:t>
            </w:r>
          </w:p>
          <w:p w14:paraId="39A4B23E" w14:textId="77777777" w:rsidR="005636FD" w:rsidRDefault="005636FD" w:rsidP="005636FD">
            <w:pPr>
              <w:pStyle w:val="TEXTECOURANT"/>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Capacités rédactionnelles démontrées.</w:t>
            </w:r>
          </w:p>
          <w:p w14:paraId="0676C2F4" w14:textId="4C88CCC8" w:rsidR="000F55B3" w:rsidRPr="00DB2517" w:rsidRDefault="000F55B3" w:rsidP="005636FD">
            <w:pPr>
              <w:pStyle w:val="TEXTECOURANT"/>
              <w:rPr>
                <w:rFonts w:ascii="Georgia" w:eastAsia="Calibri" w:hAnsi="Georgia" w:cs="Times New Roman"/>
                <w:color w:val="585756"/>
                <w:sz w:val="21"/>
                <w:lang w:val="fr-BE" w:eastAsia="en-US"/>
              </w:rPr>
            </w:pPr>
            <w:r w:rsidRPr="000F55B3">
              <w:rPr>
                <w:rFonts w:ascii="Georgia" w:eastAsia="Calibri" w:hAnsi="Georgia" w:cs="Times New Roman"/>
                <w:color w:val="585756"/>
                <w:sz w:val="21"/>
                <w:lang w:val="fr-BE" w:eastAsia="en-US"/>
              </w:rPr>
              <w:t>Une forte connaissance du contexte sociologique local est un atout déterminant.</w:t>
            </w:r>
            <w:commentRangeEnd w:id="33"/>
            <w:r w:rsidR="008A6FDC">
              <w:rPr>
                <w:rStyle w:val="Marquedecommentaire"/>
                <w:rFonts w:asciiTheme="minorHAnsi" w:eastAsiaTheme="minorHAnsi" w:hAnsiTheme="minorHAnsi" w:cstheme="minorBidi"/>
                <w:lang w:eastAsia="en-US"/>
              </w:rPr>
              <w:commentReference w:id="33"/>
            </w:r>
          </w:p>
        </w:tc>
      </w:tr>
    </w:tbl>
    <w:p w14:paraId="45DA02C4" w14:textId="77777777" w:rsidR="00485DAA" w:rsidRPr="00485DAA" w:rsidRDefault="00485DAA" w:rsidP="00485DAA">
      <w:pPr>
        <w:spacing w:after="100" w:line="250" w:lineRule="exact"/>
        <w:jc w:val="both"/>
        <w:rPr>
          <w:rFonts w:ascii="Georgia" w:eastAsia="Calibri" w:hAnsi="Georgia" w:cs="Times New Roman"/>
          <w:color w:val="585756"/>
          <w:sz w:val="21"/>
          <w:lang w:val="fr-BE"/>
        </w:rPr>
      </w:pPr>
    </w:p>
    <w:p w14:paraId="57A8FD28" w14:textId="77777777" w:rsidR="00485DAA" w:rsidRPr="00485DAA" w:rsidRDefault="00485DAA" w:rsidP="00485DAA">
      <w:pPr>
        <w:spacing w:after="0" w:line="240" w:lineRule="auto"/>
        <w:rPr>
          <w:rFonts w:ascii="Georgia" w:eastAsia="Calibri" w:hAnsi="Georgia" w:cs="Times New Roman"/>
          <w:color w:val="585756"/>
          <w:sz w:val="21"/>
          <w:lang w:val="fr-BE"/>
        </w:rPr>
      </w:pPr>
      <w:r w:rsidRPr="00485DAA">
        <w:rPr>
          <w:rFonts w:ascii="Georgia" w:eastAsia="Calibri" w:hAnsi="Georgia" w:cs="Times New Roman"/>
          <w:color w:val="585756"/>
          <w:sz w:val="21"/>
          <w:lang w:val="fr-BE"/>
        </w:rPr>
        <w:br w:type="page"/>
      </w:r>
    </w:p>
    <w:p w14:paraId="0904CD36" w14:textId="77777777" w:rsidR="00485DAA" w:rsidRPr="00485DAA" w:rsidRDefault="00485DAA" w:rsidP="00485DAA">
      <w:pPr>
        <w:shd w:val="clear" w:color="auto" w:fill="D81A1C"/>
        <w:autoSpaceDE w:val="0"/>
        <w:autoSpaceDN w:val="0"/>
        <w:adjustRightInd w:val="0"/>
        <w:spacing w:before="240" w:after="240" w:line="276" w:lineRule="auto"/>
        <w:ind w:left="432" w:hanging="432"/>
        <w:outlineLvl w:val="0"/>
        <w:rPr>
          <w:rFonts w:ascii="Georgia" w:eastAsia="Calibri" w:hAnsi="Georgia" w:cs="Calibri"/>
          <w:color w:val="FFFFFF"/>
          <w:sz w:val="32"/>
          <w:szCs w:val="32"/>
          <w:lang w:val="fr-BE"/>
        </w:rPr>
      </w:pPr>
      <w:bookmarkStart w:id="34" w:name="_Toc106887365"/>
      <w:bookmarkStart w:id="35" w:name="_Toc26979759"/>
      <w:bookmarkStart w:id="36" w:name="_Toc68771414"/>
      <w:bookmarkStart w:id="37" w:name="_Toc134715654"/>
      <w:bookmarkEnd w:id="34"/>
      <w:r w:rsidRPr="00485DAA">
        <w:rPr>
          <w:rFonts w:ascii="Georgia" w:eastAsia="Calibri" w:hAnsi="Georgia" w:cs="Calibri"/>
          <w:b/>
          <w:color w:val="FFFFFF"/>
          <w:sz w:val="32"/>
          <w:szCs w:val="32"/>
          <w:lang w:val="fr-BE"/>
        </w:rPr>
        <w:lastRenderedPageBreak/>
        <w:t>Contenu de l</w:t>
      </w:r>
      <w:bookmarkEnd w:id="35"/>
      <w:r w:rsidRPr="00485DAA">
        <w:rPr>
          <w:rFonts w:ascii="Georgia" w:eastAsia="Calibri" w:hAnsi="Georgia" w:cs="Calibri"/>
          <w:b/>
          <w:color w:val="FFFFFF"/>
          <w:sz w:val="32"/>
          <w:szCs w:val="32"/>
          <w:lang w:val="fr-BE"/>
        </w:rPr>
        <w:t>’offre</w:t>
      </w:r>
      <w:bookmarkEnd w:id="36"/>
      <w:bookmarkEnd w:id="37"/>
    </w:p>
    <w:p w14:paraId="184156C1" w14:textId="77777777" w:rsidR="00485DAA" w:rsidRPr="00485DAA" w:rsidRDefault="00485DAA" w:rsidP="00485DAA">
      <w:pPr>
        <w:numPr>
          <w:ilvl w:val="1"/>
          <w:numId w:val="8"/>
        </w:numPr>
        <w:spacing w:line="276" w:lineRule="auto"/>
        <w:contextualSpacing/>
        <w:rPr>
          <w:rFonts w:ascii="Georgia" w:eastAsia="Calibri" w:hAnsi="Georgia" w:cs="Times New Roman"/>
          <w:b/>
          <w:bCs/>
          <w:lang w:val="fr-BE"/>
        </w:rPr>
      </w:pPr>
      <w:r w:rsidRPr="00485DAA">
        <w:rPr>
          <w:rFonts w:ascii="Georgia" w:eastAsia="Calibri" w:hAnsi="Georgia" w:cs="Times New Roman"/>
          <w:b/>
          <w:bCs/>
          <w:lang w:val="fr-BE"/>
        </w:rPr>
        <w:t>Offre technique</w:t>
      </w:r>
    </w:p>
    <w:p w14:paraId="1DA9DE31" w14:textId="77777777" w:rsidR="00485DAA" w:rsidRPr="00485DAA" w:rsidRDefault="00485DAA" w:rsidP="00485DAA">
      <w:pPr>
        <w:spacing w:before="120" w:after="120" w:line="240" w:lineRule="auto"/>
        <w:jc w:val="both"/>
        <w:rPr>
          <w:rFonts w:ascii="Georgia" w:eastAsia="Calibri" w:hAnsi="Georgia" w:cs="Calibri"/>
          <w:b/>
          <w:i/>
          <w:color w:val="585756"/>
          <w:sz w:val="21"/>
          <w:lang w:val="fr-BE"/>
        </w:rPr>
      </w:pPr>
    </w:p>
    <w:p w14:paraId="18BDBA7F" w14:textId="77777777" w:rsidR="00485DAA" w:rsidRPr="00485DAA" w:rsidRDefault="00485DAA" w:rsidP="00485DAA">
      <w:pPr>
        <w:numPr>
          <w:ilvl w:val="0"/>
          <w:numId w:val="9"/>
        </w:numPr>
        <w:spacing w:before="120" w:after="120" w:line="240" w:lineRule="auto"/>
        <w:contextualSpacing/>
        <w:jc w:val="both"/>
        <w:rPr>
          <w:rFonts w:ascii="Georgia" w:eastAsia="Calibri" w:hAnsi="Georgia" w:cs="Calibri"/>
          <w:b/>
          <w:i/>
          <w:color w:val="585756"/>
          <w:sz w:val="21"/>
          <w:lang w:val="fr-BE"/>
        </w:rPr>
      </w:pPr>
      <w:r w:rsidRPr="00485DAA">
        <w:rPr>
          <w:rFonts w:ascii="Georgia" w:eastAsia="Calibri" w:hAnsi="Georgia" w:cs="Calibri"/>
          <w:b/>
          <w:i/>
          <w:color w:val="585756"/>
          <w:sz w:val="21"/>
          <w:lang w:val="fr-BE"/>
        </w:rPr>
        <w:t xml:space="preserve">Une proposition technique </w:t>
      </w:r>
    </w:p>
    <w:p w14:paraId="41A8528F" w14:textId="77777777" w:rsidR="00485DAA" w:rsidRPr="00485DAA" w:rsidRDefault="00485DAA" w:rsidP="00485DAA">
      <w:pPr>
        <w:spacing w:after="100" w:line="250" w:lineRule="exact"/>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 xml:space="preserve">Note méthodologique de </w:t>
      </w:r>
      <w:commentRangeStart w:id="38"/>
      <w:r w:rsidRPr="00485DAA">
        <w:rPr>
          <w:rFonts w:ascii="Georgia" w:eastAsia="Calibri" w:hAnsi="Georgia" w:cs="Times New Roman"/>
          <w:color w:val="585756"/>
          <w:sz w:val="21"/>
          <w:lang w:val="fr-BE"/>
        </w:rPr>
        <w:t xml:space="preserve">15 pages </w:t>
      </w:r>
      <w:commentRangeEnd w:id="38"/>
      <w:r w:rsidR="00B950E7">
        <w:rPr>
          <w:rStyle w:val="Marquedecommentaire"/>
        </w:rPr>
        <w:commentReference w:id="38"/>
      </w:r>
      <w:r w:rsidRPr="00485DAA">
        <w:rPr>
          <w:rFonts w:ascii="Georgia" w:eastAsia="Calibri" w:hAnsi="Georgia" w:cs="Times New Roman"/>
          <w:color w:val="585756"/>
          <w:sz w:val="21"/>
          <w:lang w:val="fr-BE"/>
        </w:rPr>
        <w:t>maximum (hors annexes et CV) présentant :</w:t>
      </w:r>
    </w:p>
    <w:p w14:paraId="7174092B" w14:textId="68009FF4" w:rsidR="00485DAA" w:rsidRPr="00485DAA" w:rsidRDefault="00485DAA" w:rsidP="00485DAA">
      <w:pPr>
        <w:numPr>
          <w:ilvl w:val="0"/>
          <w:numId w:val="11"/>
        </w:numPr>
        <w:spacing w:before="120" w:after="120" w:line="240" w:lineRule="auto"/>
        <w:contextualSpacing/>
        <w:jc w:val="both"/>
        <w:rPr>
          <w:rFonts w:ascii="Georgia" w:eastAsia="Calibri" w:hAnsi="Georgia" w:cs="Calibri"/>
          <w:color w:val="585756"/>
          <w:sz w:val="21"/>
          <w:lang w:val="fr-BE"/>
        </w:rPr>
      </w:pPr>
      <w:r w:rsidRPr="00485DAA">
        <w:rPr>
          <w:rFonts w:ascii="Georgia" w:eastAsia="Calibri" w:hAnsi="Georgia" w:cs="Calibri"/>
          <w:color w:val="585756"/>
          <w:sz w:val="21"/>
          <w:lang w:val="fr-BE"/>
        </w:rPr>
        <w:t>La compréhension de</w:t>
      </w:r>
      <w:del w:id="39" w:author="KEITA, Abdoulaye" w:date="2023-05-16T10:31:00Z">
        <w:r w:rsidRPr="00485DAA" w:rsidDel="00B950E7">
          <w:rPr>
            <w:rFonts w:ascii="Georgia" w:eastAsia="Calibri" w:hAnsi="Georgia" w:cs="Calibri"/>
            <w:color w:val="585756"/>
            <w:sz w:val="21"/>
            <w:lang w:val="fr-BE"/>
          </w:rPr>
          <w:delText xml:space="preserve"> </w:delText>
        </w:r>
      </w:del>
      <w:ins w:id="40" w:author="KEITA, Abdoulaye" w:date="2023-05-16T10:31:00Z">
        <w:r w:rsidR="00B950E7">
          <w:rPr>
            <w:rFonts w:ascii="Georgia" w:eastAsia="Calibri" w:hAnsi="Georgia" w:cs="Calibri"/>
            <w:color w:val="585756"/>
            <w:sz w:val="21"/>
            <w:lang w:val="fr-BE"/>
          </w:rPr>
          <w:t xml:space="preserve">l’offre </w:t>
        </w:r>
      </w:ins>
      <w:del w:id="41" w:author="KEITA, Abdoulaye" w:date="2023-05-16T10:31:00Z">
        <w:r w:rsidRPr="00485DAA" w:rsidDel="00B950E7">
          <w:rPr>
            <w:rFonts w:ascii="Georgia" w:eastAsia="Calibri" w:hAnsi="Georgia" w:cs="Calibri"/>
            <w:color w:val="585756"/>
            <w:sz w:val="21"/>
            <w:lang w:val="fr-BE"/>
          </w:rPr>
          <w:delText>la commande </w:delText>
        </w:r>
      </w:del>
      <w:r w:rsidRPr="00485DAA">
        <w:rPr>
          <w:rFonts w:ascii="Georgia" w:eastAsia="Calibri" w:hAnsi="Georgia" w:cs="Calibri"/>
          <w:color w:val="585756"/>
          <w:sz w:val="21"/>
          <w:lang w:val="fr-BE"/>
        </w:rPr>
        <w:t>: contexte, problématique, enjeux, objectifs et résultats attendus ;</w:t>
      </w:r>
    </w:p>
    <w:p w14:paraId="0B90B2EE" w14:textId="77777777" w:rsidR="00485DAA" w:rsidRPr="00485DAA" w:rsidRDefault="00485DAA" w:rsidP="00485DAA">
      <w:pPr>
        <w:spacing w:before="120" w:after="120" w:line="240" w:lineRule="auto"/>
        <w:ind w:left="720"/>
        <w:contextualSpacing/>
        <w:jc w:val="both"/>
        <w:rPr>
          <w:rFonts w:ascii="Georgia" w:eastAsia="Calibri" w:hAnsi="Georgia" w:cs="Calibri"/>
          <w:color w:val="585756"/>
          <w:sz w:val="21"/>
          <w:lang w:val="fr-BE"/>
        </w:rPr>
      </w:pPr>
    </w:p>
    <w:p w14:paraId="492D1520" w14:textId="77777777" w:rsidR="00485DAA" w:rsidRPr="00485DAA" w:rsidRDefault="00485DAA" w:rsidP="00485DAA">
      <w:pPr>
        <w:numPr>
          <w:ilvl w:val="0"/>
          <w:numId w:val="11"/>
        </w:numPr>
        <w:spacing w:before="120" w:after="120" w:line="240" w:lineRule="auto"/>
        <w:contextualSpacing/>
        <w:jc w:val="both"/>
        <w:rPr>
          <w:rFonts w:ascii="Georgia" w:eastAsia="Calibri" w:hAnsi="Georgia" w:cs="Calibri"/>
          <w:color w:val="585756"/>
          <w:sz w:val="21"/>
          <w:lang w:val="fr-BE"/>
        </w:rPr>
      </w:pPr>
      <w:r w:rsidRPr="00485DAA">
        <w:rPr>
          <w:rFonts w:ascii="Georgia" w:eastAsia="Calibri" w:hAnsi="Georgia" w:cs="Calibri"/>
          <w:color w:val="585756"/>
          <w:sz w:val="21"/>
          <w:lang w:val="fr-BE"/>
        </w:rPr>
        <w:t xml:space="preserve">Le détail de la démarche et de la méthodologie pour chaque étape de la prestation, tel qu’attendu au chapitre 3.2 </w:t>
      </w:r>
    </w:p>
    <w:p w14:paraId="61903D19" w14:textId="77777777" w:rsidR="00485DAA" w:rsidRPr="00485DAA" w:rsidRDefault="00485DAA" w:rsidP="00485DAA">
      <w:pPr>
        <w:spacing w:line="276" w:lineRule="auto"/>
        <w:ind w:left="720"/>
        <w:contextualSpacing/>
        <w:rPr>
          <w:rFonts w:ascii="Georgia" w:eastAsia="Calibri" w:hAnsi="Georgia" w:cs="Calibri"/>
          <w:color w:val="585756"/>
          <w:sz w:val="21"/>
          <w:lang w:val="fr-BE"/>
        </w:rPr>
      </w:pPr>
    </w:p>
    <w:p w14:paraId="7584C511" w14:textId="77777777" w:rsidR="00485DAA" w:rsidRPr="00485DAA" w:rsidRDefault="00485DAA" w:rsidP="00485DAA">
      <w:pPr>
        <w:numPr>
          <w:ilvl w:val="0"/>
          <w:numId w:val="11"/>
        </w:numPr>
        <w:spacing w:before="120" w:after="120" w:line="240" w:lineRule="auto"/>
        <w:contextualSpacing/>
        <w:jc w:val="both"/>
        <w:rPr>
          <w:rFonts w:ascii="Georgia" w:eastAsia="Calibri" w:hAnsi="Georgia" w:cs="Calibri"/>
          <w:color w:val="585756"/>
          <w:sz w:val="21"/>
          <w:lang w:val="fr-BE"/>
        </w:rPr>
      </w:pPr>
      <w:r w:rsidRPr="00485DAA">
        <w:rPr>
          <w:rFonts w:ascii="Georgia" w:eastAsia="Calibri" w:hAnsi="Georgia" w:cs="Calibri"/>
          <w:color w:val="585756"/>
          <w:sz w:val="21"/>
          <w:lang w:val="fr-BE"/>
        </w:rPr>
        <w:t>Le calendrier de mise en œuvre</w:t>
      </w:r>
    </w:p>
    <w:p w14:paraId="018906FB" w14:textId="77777777" w:rsidR="00485DAA" w:rsidRPr="00485DAA" w:rsidRDefault="00485DAA" w:rsidP="00485DAA">
      <w:pPr>
        <w:spacing w:before="120" w:after="120" w:line="240" w:lineRule="auto"/>
        <w:ind w:left="720"/>
        <w:contextualSpacing/>
        <w:jc w:val="both"/>
        <w:rPr>
          <w:rFonts w:ascii="Georgia" w:eastAsia="Calibri" w:hAnsi="Georgia" w:cs="Calibri"/>
          <w:color w:val="585756"/>
          <w:sz w:val="21"/>
          <w:lang w:val="fr-BE"/>
        </w:rPr>
      </w:pPr>
    </w:p>
    <w:p w14:paraId="00DD6A95" w14:textId="480D2B99" w:rsidR="00485DAA" w:rsidRPr="00485DAA" w:rsidRDefault="00485DAA" w:rsidP="00485DAA">
      <w:pPr>
        <w:numPr>
          <w:ilvl w:val="0"/>
          <w:numId w:val="9"/>
        </w:numPr>
        <w:spacing w:before="120" w:after="120" w:line="240" w:lineRule="auto"/>
        <w:contextualSpacing/>
        <w:jc w:val="both"/>
        <w:rPr>
          <w:rFonts w:ascii="Georgia" w:eastAsia="Calibri" w:hAnsi="Georgia" w:cs="Calibri"/>
          <w:b/>
          <w:i/>
          <w:color w:val="585756"/>
          <w:sz w:val="21"/>
          <w:lang w:val="fr-BE"/>
        </w:rPr>
      </w:pPr>
      <w:r w:rsidRPr="00485DAA">
        <w:rPr>
          <w:rFonts w:ascii="Georgia" w:eastAsia="Calibri" w:hAnsi="Georgia" w:cs="Calibri"/>
          <w:b/>
          <w:i/>
          <w:color w:val="585756"/>
          <w:sz w:val="21"/>
          <w:lang w:val="fr-BE"/>
        </w:rPr>
        <w:t>Une présentation des CV de</w:t>
      </w:r>
      <w:ins w:id="42" w:author="KEITA, Abdoulaye" w:date="2023-05-16T10:33:00Z">
        <w:r w:rsidR="00127E02">
          <w:rPr>
            <w:rFonts w:ascii="Georgia" w:eastAsia="Calibri" w:hAnsi="Georgia" w:cs="Calibri"/>
            <w:b/>
            <w:i/>
            <w:color w:val="585756"/>
            <w:sz w:val="21"/>
            <w:lang w:val="fr-BE"/>
          </w:rPr>
          <w:t>s</w:t>
        </w:r>
      </w:ins>
      <w:r w:rsidR="00B57D92">
        <w:rPr>
          <w:rFonts w:ascii="Georgia" w:eastAsia="Calibri" w:hAnsi="Georgia" w:cs="Calibri"/>
          <w:b/>
          <w:i/>
          <w:color w:val="585756"/>
          <w:sz w:val="21"/>
          <w:lang w:val="fr-BE"/>
        </w:rPr>
        <w:t xml:space="preserve"> </w:t>
      </w:r>
      <w:del w:id="43" w:author="KEITA, Abdoulaye" w:date="2023-05-16T10:33:00Z">
        <w:r w:rsidR="00B57D92" w:rsidDel="00127E02">
          <w:rPr>
            <w:rFonts w:ascii="Georgia" w:eastAsia="Calibri" w:hAnsi="Georgia" w:cs="Calibri"/>
            <w:b/>
            <w:i/>
            <w:color w:val="585756"/>
            <w:sz w:val="21"/>
            <w:lang w:val="fr-BE"/>
          </w:rPr>
          <w:delText>l’</w:delText>
        </w:r>
      </w:del>
      <w:r w:rsidR="00B57D92">
        <w:rPr>
          <w:rFonts w:ascii="Georgia" w:eastAsia="Calibri" w:hAnsi="Georgia" w:cs="Calibri"/>
          <w:b/>
          <w:i/>
          <w:color w:val="585756"/>
          <w:sz w:val="21"/>
          <w:lang w:val="fr-BE"/>
        </w:rPr>
        <w:t>expert</w:t>
      </w:r>
      <w:ins w:id="44" w:author="KEITA, Abdoulaye" w:date="2023-05-16T10:33:00Z">
        <w:r w:rsidR="00127E02">
          <w:rPr>
            <w:rFonts w:ascii="Georgia" w:eastAsia="Calibri" w:hAnsi="Georgia" w:cs="Calibri"/>
            <w:b/>
            <w:i/>
            <w:color w:val="585756"/>
            <w:sz w:val="21"/>
            <w:lang w:val="fr-BE"/>
          </w:rPr>
          <w:t>s</w:t>
        </w:r>
      </w:ins>
      <w:r w:rsidR="00B57D92">
        <w:rPr>
          <w:rFonts w:ascii="Georgia" w:eastAsia="Calibri" w:hAnsi="Georgia" w:cs="Calibri"/>
          <w:b/>
          <w:i/>
          <w:color w:val="585756"/>
          <w:sz w:val="21"/>
          <w:lang w:val="fr-BE"/>
        </w:rPr>
        <w:t xml:space="preserve"> et des </w:t>
      </w:r>
      <w:commentRangeStart w:id="45"/>
      <w:r w:rsidR="00B57D92">
        <w:rPr>
          <w:rFonts w:ascii="Georgia" w:eastAsia="Calibri" w:hAnsi="Georgia" w:cs="Calibri"/>
          <w:b/>
          <w:i/>
          <w:color w:val="585756"/>
          <w:sz w:val="21"/>
          <w:lang w:val="fr-BE"/>
        </w:rPr>
        <w:t xml:space="preserve">autres intervenants </w:t>
      </w:r>
      <w:commentRangeEnd w:id="45"/>
      <w:r w:rsidR="00127E02">
        <w:rPr>
          <w:rStyle w:val="Marquedecommentaire"/>
        </w:rPr>
        <w:commentReference w:id="45"/>
      </w:r>
    </w:p>
    <w:p w14:paraId="494E8DBA" w14:textId="77777777" w:rsidR="00B57D92" w:rsidRDefault="00B57D92" w:rsidP="00485DAA">
      <w:pPr>
        <w:spacing w:before="120" w:after="120" w:line="240" w:lineRule="auto"/>
        <w:jc w:val="both"/>
        <w:rPr>
          <w:rFonts w:ascii="Georgia" w:eastAsia="Calibri" w:hAnsi="Georgia" w:cs="Calibri"/>
          <w:color w:val="585756"/>
          <w:sz w:val="21"/>
          <w:lang w:val="fr-BE"/>
        </w:rPr>
      </w:pPr>
    </w:p>
    <w:p w14:paraId="659FF55D" w14:textId="77777777" w:rsidR="00485DAA" w:rsidRPr="00485DAA" w:rsidRDefault="00485DAA" w:rsidP="00485DAA">
      <w:pPr>
        <w:spacing w:before="120" w:after="120" w:line="240"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 xml:space="preserve">Le soumissionnaire proposera un binôme de consultants expérimentés ;  Il présentera la plus-value du binôme sous forme d’un tableau  mettant en avant les compétences et expériences des membres des équipes en lien avec les profils attendus (cf. chapitre 5). </w:t>
      </w:r>
    </w:p>
    <w:p w14:paraId="4494EBBE" w14:textId="77777777" w:rsidR="00485DAA" w:rsidRPr="00485DAA" w:rsidRDefault="00485DAA" w:rsidP="00485DAA">
      <w:pPr>
        <w:spacing w:before="120" w:after="120" w:line="240"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Les Copies des diplômes et CV détaillés des experts, dans lesquels seront surlignés les compétences et expériences pertinentes, seront joints en annexe de l’offre technique, ainsi que les preuves attestant des expériences pertinentes attendues.</w:t>
      </w:r>
    </w:p>
    <w:p w14:paraId="2024B4A3" w14:textId="77777777" w:rsidR="00485DAA" w:rsidRPr="00485DAA" w:rsidRDefault="00485DAA" w:rsidP="00485DAA">
      <w:pPr>
        <w:spacing w:before="120" w:after="120" w:line="240"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L’évaluation de l’offre technique sera réalisée sur la base de la grille ci-après.</w:t>
      </w:r>
    </w:p>
    <w:p w14:paraId="3B32982C" w14:textId="77777777" w:rsidR="00485DAA" w:rsidRPr="00485DAA" w:rsidRDefault="00485DAA" w:rsidP="00485DAA">
      <w:pPr>
        <w:spacing w:before="120" w:after="120" w:line="240" w:lineRule="auto"/>
        <w:jc w:val="both"/>
        <w:rPr>
          <w:rFonts w:ascii="Georgia" w:eastAsia="Calibri" w:hAnsi="Georgia" w:cs="Calibri"/>
          <w:color w:val="585756"/>
          <w:sz w:val="21"/>
          <w:lang w:val="fr-BE"/>
        </w:rPr>
      </w:pPr>
    </w:p>
    <w:p w14:paraId="1F04AA5A" w14:textId="77777777" w:rsidR="00485DAA" w:rsidRPr="00485DAA" w:rsidRDefault="00485DAA" w:rsidP="00485DAA">
      <w:pPr>
        <w:numPr>
          <w:ilvl w:val="1"/>
          <w:numId w:val="8"/>
        </w:numPr>
        <w:spacing w:line="276" w:lineRule="auto"/>
        <w:contextualSpacing/>
        <w:rPr>
          <w:rFonts w:ascii="Georgia" w:eastAsia="Calibri" w:hAnsi="Georgia" w:cs="Times New Roman"/>
          <w:b/>
          <w:bCs/>
          <w:lang w:val="fr-BE"/>
        </w:rPr>
      </w:pPr>
      <w:r w:rsidRPr="00485DAA">
        <w:rPr>
          <w:rFonts w:ascii="Georgia" w:eastAsia="Calibri" w:hAnsi="Georgia" w:cs="Times New Roman"/>
          <w:b/>
          <w:bCs/>
          <w:lang w:val="fr-BE"/>
        </w:rPr>
        <w:t>Offre financière</w:t>
      </w:r>
    </w:p>
    <w:p w14:paraId="1107F46C" w14:textId="77777777" w:rsidR="00485DAA" w:rsidRPr="00485DAA" w:rsidRDefault="00485DAA" w:rsidP="00485DAA">
      <w:pPr>
        <w:ind w:left="1080"/>
        <w:contextualSpacing/>
        <w:rPr>
          <w:rFonts w:ascii="Georgia" w:eastAsia="Calibri" w:hAnsi="Georgia" w:cs="Times New Roman"/>
          <w:b/>
          <w:bCs/>
          <w:lang w:val="fr-BE"/>
        </w:rPr>
      </w:pPr>
    </w:p>
    <w:p w14:paraId="79388FC6" w14:textId="77777777" w:rsidR="00485DAA" w:rsidRPr="00485DAA" w:rsidRDefault="00485DAA" w:rsidP="00485DAA">
      <w:pPr>
        <w:spacing w:after="0" w:line="240" w:lineRule="auto"/>
        <w:rPr>
          <w:rFonts w:ascii="Georgia" w:eastAsia="Calibri" w:hAnsi="Georgia" w:cs="Calibri"/>
          <w:color w:val="585756"/>
          <w:sz w:val="21"/>
          <w:lang w:val="fr-BE"/>
        </w:rPr>
      </w:pPr>
      <w:r w:rsidRPr="00485DAA">
        <w:rPr>
          <w:rFonts w:ascii="Georgia" w:eastAsia="Calibri" w:hAnsi="Georgia" w:cs="Calibri"/>
          <w:color w:val="585756"/>
          <w:sz w:val="21"/>
          <w:lang w:val="fr-BE"/>
        </w:rPr>
        <w:t>L’offre financière devra intégrer les éléments suivants et être présentée en euros HT (€), et comme suit :</w:t>
      </w:r>
    </w:p>
    <w:p w14:paraId="09F09625" w14:textId="77777777" w:rsidR="00485DAA" w:rsidRPr="00485DAA" w:rsidRDefault="00485DAA" w:rsidP="00485DAA">
      <w:pPr>
        <w:spacing w:after="0" w:line="240" w:lineRule="auto"/>
        <w:rPr>
          <w:rFonts w:ascii="Georgia" w:eastAsia="Calibri" w:hAnsi="Georgia" w:cs="Calibri"/>
          <w:color w:val="585756"/>
          <w:sz w:val="21"/>
          <w:lang w:val="fr-BE"/>
        </w:rPr>
      </w:pPr>
    </w:p>
    <w:p w14:paraId="6DBCBC9D" w14:textId="033E8E79" w:rsidR="00485DAA" w:rsidRPr="00485DAA" w:rsidDel="00127E02" w:rsidRDefault="00A32C11" w:rsidP="00485DAA">
      <w:pPr>
        <w:spacing w:after="0" w:line="240" w:lineRule="auto"/>
        <w:rPr>
          <w:del w:id="46" w:author="KEITA, Abdoulaye" w:date="2023-05-16T10:34:00Z"/>
          <w:rFonts w:ascii="Georgia" w:eastAsia="Calibri" w:hAnsi="Georgia" w:cs="Calibri"/>
          <w:color w:val="585756"/>
          <w:sz w:val="21"/>
          <w:lang w:val="fr-BE"/>
        </w:rPr>
      </w:pPr>
      <w:del w:id="47" w:author="KEITA, Abdoulaye" w:date="2023-05-16T10:34:00Z">
        <w:r w:rsidRPr="00A32C11" w:rsidDel="00127E02">
          <w:rPr>
            <w:rFonts w:ascii="Georgia" w:eastAsia="Calibri" w:hAnsi="Georgia" w:cs="Calibri"/>
            <w:color w:val="585756"/>
            <w:sz w:val="21"/>
            <w:highlight w:val="yellow"/>
            <w:lang w:val="fr-BE"/>
          </w:rPr>
          <w:delText>le Budget prévisionnel ici</w:delText>
        </w:r>
      </w:del>
    </w:p>
    <w:p w14:paraId="7C9CD58F" w14:textId="77777777" w:rsidR="00485DAA" w:rsidRPr="00485DAA" w:rsidRDefault="00485DAA" w:rsidP="00485DAA">
      <w:pPr>
        <w:spacing w:after="0" w:line="240" w:lineRule="auto"/>
        <w:rPr>
          <w:rFonts w:ascii="Georgia" w:eastAsia="Calibri" w:hAnsi="Georgia" w:cs="Calibri"/>
          <w:color w:val="585756"/>
          <w:sz w:val="21"/>
          <w:lang w:val="fr-BE"/>
        </w:rPr>
      </w:pPr>
    </w:p>
    <w:p w14:paraId="27B9B8F9" w14:textId="77777777" w:rsidR="00485DAA" w:rsidRPr="00485DAA" w:rsidRDefault="00485DAA" w:rsidP="00485DAA">
      <w:pPr>
        <w:spacing w:before="120" w:after="120" w:line="240"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Les prix Homme/jour intègreront les honoraires, le logement et les per diem, la gestion administrative et le secrétariat, les déplacements locaux, les assurances, les frais de visas et de communication, la documentation relative aux services, la production et la livraison de documents ou de pièces liés à l'exécution des services…</w:t>
      </w:r>
    </w:p>
    <w:p w14:paraId="1AFA0333" w14:textId="77777777" w:rsidR="00485DAA" w:rsidRPr="00485DAA" w:rsidRDefault="00485DAA" w:rsidP="00485DAA">
      <w:pPr>
        <w:spacing w:before="120" w:after="120" w:line="240"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 xml:space="preserve">Les frais d’atelier seront pris en charge directement par le programme Sanita VP 2 selon ses règles et procédures, et après approbation du budget. </w:t>
      </w:r>
    </w:p>
    <w:p w14:paraId="04596DBC" w14:textId="04ED88B6" w:rsidR="00485DAA" w:rsidRPr="00485DAA" w:rsidRDefault="00485DAA" w:rsidP="00485DAA">
      <w:pPr>
        <w:spacing w:before="120" w:after="120" w:line="240"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 xml:space="preserve">Le cas échéant, des billets d’avion pour les déplacements internationaux pourront être pris en charge. Le </w:t>
      </w:r>
      <w:r w:rsidR="00FB7E05" w:rsidRPr="00485DAA">
        <w:rPr>
          <w:rFonts w:ascii="Georgia" w:eastAsia="Calibri" w:hAnsi="Georgia" w:cs="Calibri"/>
          <w:color w:val="585756"/>
          <w:sz w:val="21"/>
          <w:lang w:val="fr-BE"/>
        </w:rPr>
        <w:t>co</w:t>
      </w:r>
      <w:r w:rsidR="00FB7E05">
        <w:rPr>
          <w:rFonts w:ascii="Georgia" w:eastAsia="Calibri" w:hAnsi="Georgia" w:cs="Calibri"/>
          <w:color w:val="585756"/>
          <w:sz w:val="21"/>
          <w:lang w:val="fr-BE"/>
        </w:rPr>
        <w:t>û</w:t>
      </w:r>
      <w:r w:rsidR="00FB7E05" w:rsidRPr="00485DAA">
        <w:rPr>
          <w:rFonts w:ascii="Georgia" w:eastAsia="Calibri" w:hAnsi="Georgia" w:cs="Calibri"/>
          <w:color w:val="585756"/>
          <w:sz w:val="21"/>
          <w:lang w:val="fr-BE"/>
        </w:rPr>
        <w:t xml:space="preserve">t </w:t>
      </w:r>
      <w:r w:rsidRPr="00485DAA">
        <w:rPr>
          <w:rFonts w:ascii="Georgia" w:eastAsia="Calibri" w:hAnsi="Georgia" w:cs="Calibri"/>
          <w:color w:val="585756"/>
          <w:sz w:val="21"/>
          <w:lang w:val="fr-BE"/>
        </w:rPr>
        <w:t>unitaire et le nombre de billets prévu ne doivent pas apparaitre dans l’offre financière.  Les billets d’avion seront facturés et remboursés au réel. L’achat des billets qui seront de classe économique, sera soumis préalablement à l’approbation du programme Sanita sur la base d’une réservation.</w:t>
      </w:r>
    </w:p>
    <w:p w14:paraId="75D36D3B" w14:textId="77777777" w:rsidR="00485DAA" w:rsidRPr="00485DAA" w:rsidRDefault="00485DAA" w:rsidP="00485DAA">
      <w:pPr>
        <w:spacing w:before="120" w:after="120" w:line="240" w:lineRule="auto"/>
        <w:jc w:val="both"/>
        <w:rPr>
          <w:rFonts w:ascii="Georgia" w:eastAsia="Calibri" w:hAnsi="Georgia" w:cs="Calibri"/>
          <w:color w:val="585756"/>
          <w:sz w:val="21"/>
          <w:lang w:val="fr-BE"/>
        </w:rPr>
        <w:sectPr w:rsidR="00485DAA" w:rsidRPr="00485DAA" w:rsidSect="00EC6E89">
          <w:pgSz w:w="11906" w:h="16838"/>
          <w:pgMar w:top="1418" w:right="1418" w:bottom="1418" w:left="1418" w:header="709" w:footer="709" w:gutter="0"/>
          <w:cols w:space="708"/>
          <w:docGrid w:linePitch="360"/>
        </w:sectPr>
      </w:pPr>
    </w:p>
    <w:p w14:paraId="4B126984" w14:textId="77777777" w:rsidR="00485DAA" w:rsidRPr="00485DAA" w:rsidRDefault="00485DAA" w:rsidP="00485DAA">
      <w:pPr>
        <w:shd w:val="clear" w:color="auto" w:fill="D81A1C"/>
        <w:autoSpaceDE w:val="0"/>
        <w:autoSpaceDN w:val="0"/>
        <w:adjustRightInd w:val="0"/>
        <w:spacing w:before="240" w:after="240" w:line="276" w:lineRule="auto"/>
        <w:ind w:left="432" w:hanging="432"/>
        <w:outlineLvl w:val="0"/>
        <w:rPr>
          <w:rFonts w:ascii="Georgia" w:eastAsia="Calibri" w:hAnsi="Georgia" w:cs="Calibri"/>
          <w:color w:val="FFFFFF"/>
          <w:sz w:val="32"/>
          <w:szCs w:val="32"/>
          <w:lang w:val="fr-BE"/>
        </w:rPr>
      </w:pPr>
      <w:bookmarkStart w:id="48" w:name="_Toc68771415"/>
      <w:bookmarkStart w:id="49" w:name="_Toc134715655"/>
      <w:r w:rsidRPr="00485DAA">
        <w:rPr>
          <w:rFonts w:ascii="Georgia" w:eastAsia="Calibri" w:hAnsi="Georgia" w:cs="Calibri"/>
          <w:b/>
          <w:color w:val="FFFFFF"/>
          <w:sz w:val="32"/>
          <w:szCs w:val="32"/>
          <w:lang w:val="fr-BE"/>
        </w:rPr>
        <w:lastRenderedPageBreak/>
        <w:t>Critères de sélection</w:t>
      </w:r>
      <w:bookmarkEnd w:id="48"/>
      <w:bookmarkEnd w:id="49"/>
    </w:p>
    <w:p w14:paraId="1C66DB2D" w14:textId="77777777" w:rsidR="00485DAA" w:rsidRPr="00485DAA" w:rsidRDefault="00485DAA" w:rsidP="00485DAA">
      <w:pPr>
        <w:spacing w:before="120" w:after="120" w:line="240"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Pour ce marché la constitution d’une équipe d’un binôme de consultant, à laquelle s’ajoutera un groupe d’enquêteurs, est attendue.</w:t>
      </w:r>
    </w:p>
    <w:p w14:paraId="30F3083E" w14:textId="77777777" w:rsidR="00485DAA" w:rsidRPr="00485DAA" w:rsidRDefault="00485DAA" w:rsidP="00485DAA">
      <w:pPr>
        <w:spacing w:before="120" w:after="120" w:line="240"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 xml:space="preserve">Le soumissionnaire devra disposer des références suivantes : </w:t>
      </w:r>
    </w:p>
    <w:p w14:paraId="76900385" w14:textId="77777777" w:rsidR="00485DAA" w:rsidRPr="00485DAA" w:rsidRDefault="00485DAA" w:rsidP="00485DAA">
      <w:pPr>
        <w:numPr>
          <w:ilvl w:val="0"/>
          <w:numId w:val="2"/>
        </w:numPr>
        <w:spacing w:before="120" w:after="120" w:line="240" w:lineRule="auto"/>
        <w:jc w:val="both"/>
        <w:rPr>
          <w:rFonts w:ascii="Georgia" w:eastAsia="Calibri" w:hAnsi="Georgia" w:cs="Calibri"/>
          <w:color w:val="585756"/>
          <w:sz w:val="21"/>
          <w:szCs w:val="21"/>
          <w:lang w:val="fr-BE"/>
        </w:rPr>
      </w:pPr>
      <w:r w:rsidRPr="00485DAA">
        <w:rPr>
          <w:rFonts w:ascii="Georgia" w:eastAsia="Calibri" w:hAnsi="Georgia" w:cs="Calibri"/>
          <w:color w:val="585756"/>
          <w:sz w:val="21"/>
          <w:lang w:val="fr-BE"/>
        </w:rPr>
        <w:t>A</w:t>
      </w:r>
      <w:r w:rsidRPr="00485DAA">
        <w:rPr>
          <w:rFonts w:ascii="Georgia" w:eastAsia="Calibri" w:hAnsi="Georgia" w:cs="Times New Roman"/>
          <w:color w:val="585756"/>
          <w:sz w:val="21"/>
          <w:szCs w:val="21"/>
          <w:lang w:val="fr-BE"/>
        </w:rPr>
        <w:t>u moins 3 prestations similaires exécutées au cours des 5 dernières années (201</w:t>
      </w:r>
      <w:r w:rsidR="006F1245">
        <w:rPr>
          <w:rFonts w:ascii="Georgia" w:eastAsia="Calibri" w:hAnsi="Georgia" w:cs="Times New Roman"/>
          <w:color w:val="585756"/>
          <w:sz w:val="21"/>
          <w:szCs w:val="21"/>
          <w:lang w:val="fr-BE"/>
        </w:rPr>
        <w:t>8</w:t>
      </w:r>
      <w:r w:rsidRPr="00485DAA">
        <w:rPr>
          <w:rFonts w:ascii="Georgia" w:eastAsia="Calibri" w:hAnsi="Georgia" w:cs="Times New Roman"/>
          <w:color w:val="585756"/>
          <w:sz w:val="21"/>
          <w:szCs w:val="21"/>
          <w:lang w:val="fr-BE"/>
        </w:rPr>
        <w:t xml:space="preserve"> à 202</w:t>
      </w:r>
      <w:r w:rsidR="006F1245">
        <w:rPr>
          <w:rFonts w:ascii="Georgia" w:eastAsia="Calibri" w:hAnsi="Georgia" w:cs="Times New Roman"/>
          <w:color w:val="585756"/>
          <w:sz w:val="21"/>
          <w:szCs w:val="21"/>
          <w:lang w:val="fr-BE"/>
        </w:rPr>
        <w:t>2</w:t>
      </w:r>
      <w:r w:rsidRPr="00485DAA">
        <w:rPr>
          <w:rFonts w:ascii="Georgia" w:eastAsia="Calibri" w:hAnsi="Georgia" w:cs="Times New Roman"/>
          <w:color w:val="585756"/>
          <w:sz w:val="21"/>
          <w:szCs w:val="21"/>
          <w:lang w:val="fr-BE"/>
        </w:rPr>
        <w:t xml:space="preserve">) d’une valeur minimale de 30 000 € chacune, accompagnées par des attestations de bonne fin ou un PV de réception complète et une copie du contrat ; </w:t>
      </w:r>
    </w:p>
    <w:p w14:paraId="0DE3ECB9" w14:textId="77777777" w:rsidR="00485DAA" w:rsidRPr="00485DAA" w:rsidRDefault="00485DAA" w:rsidP="00485DAA">
      <w:pPr>
        <w:numPr>
          <w:ilvl w:val="0"/>
          <w:numId w:val="2"/>
        </w:numPr>
        <w:spacing w:before="120" w:after="120" w:line="240" w:lineRule="auto"/>
        <w:jc w:val="both"/>
        <w:rPr>
          <w:rFonts w:ascii="Georgia" w:eastAsia="Calibri" w:hAnsi="Georgia" w:cs="Calibri"/>
          <w:color w:val="585756"/>
          <w:sz w:val="21"/>
          <w:szCs w:val="21"/>
          <w:lang w:val="fr-BE"/>
        </w:rPr>
      </w:pPr>
      <w:r w:rsidRPr="00485DAA">
        <w:rPr>
          <w:rFonts w:ascii="Georgia" w:eastAsia="Calibri" w:hAnsi="Georgia" w:cs="Times New Roman"/>
          <w:color w:val="585756"/>
          <w:sz w:val="21"/>
          <w:szCs w:val="21"/>
          <w:lang w:val="fr-BE"/>
        </w:rPr>
        <w:t>Avoir réalisé au cours des trois derniers exercices (2018, 2019 et 2020) un chiffre d’affaires moyen au moins égal à : 50 000 euros.</w:t>
      </w:r>
    </w:p>
    <w:p w14:paraId="7BFD1BCB" w14:textId="77777777" w:rsidR="00485DAA" w:rsidRPr="00485DAA" w:rsidRDefault="00485DAA" w:rsidP="00485DAA">
      <w:pPr>
        <w:shd w:val="clear" w:color="auto" w:fill="D81A1C"/>
        <w:autoSpaceDE w:val="0"/>
        <w:autoSpaceDN w:val="0"/>
        <w:adjustRightInd w:val="0"/>
        <w:spacing w:before="240" w:after="240" w:line="276" w:lineRule="auto"/>
        <w:ind w:left="432" w:hanging="432"/>
        <w:outlineLvl w:val="0"/>
        <w:rPr>
          <w:rFonts w:ascii="Georgia" w:eastAsia="Calibri" w:hAnsi="Georgia" w:cs="Calibri"/>
          <w:color w:val="FFFFFF"/>
          <w:sz w:val="32"/>
          <w:szCs w:val="32"/>
          <w:lang w:val="fr-BE"/>
        </w:rPr>
      </w:pPr>
      <w:bookmarkStart w:id="50" w:name="_Toc106887368"/>
      <w:bookmarkStart w:id="51" w:name="_Toc106887369"/>
      <w:bookmarkStart w:id="52" w:name="_Toc68771416"/>
      <w:bookmarkStart w:id="53" w:name="_Toc134715656"/>
      <w:bookmarkEnd w:id="50"/>
      <w:bookmarkEnd w:id="51"/>
      <w:r w:rsidRPr="00485DAA">
        <w:rPr>
          <w:rFonts w:ascii="Georgia" w:eastAsia="Calibri" w:hAnsi="Georgia" w:cs="Calibri"/>
          <w:b/>
          <w:color w:val="FFFFFF"/>
          <w:sz w:val="32"/>
          <w:szCs w:val="32"/>
          <w:lang w:val="fr-BE"/>
        </w:rPr>
        <w:t>Critères d’attribution</w:t>
      </w:r>
      <w:bookmarkEnd w:id="52"/>
      <w:bookmarkEnd w:id="53"/>
    </w:p>
    <w:p w14:paraId="3820297E" w14:textId="77777777" w:rsidR="00485DAA" w:rsidRPr="00485DAA" w:rsidRDefault="00485DAA" w:rsidP="00485DAA">
      <w:pPr>
        <w:spacing w:before="120" w:after="0" w:line="240" w:lineRule="auto"/>
        <w:jc w:val="both"/>
        <w:rPr>
          <w:rFonts w:ascii="Georgia" w:eastAsia="Calibri" w:hAnsi="Georgia" w:cs="Calibri"/>
          <w:color w:val="585756"/>
          <w:sz w:val="21"/>
          <w:lang w:val="fr-BE"/>
        </w:rPr>
      </w:pPr>
      <w:r w:rsidRPr="00485DAA">
        <w:rPr>
          <w:rFonts w:ascii="Georgia" w:eastAsia="Calibri" w:hAnsi="Georgia" w:cs="Calibri"/>
          <w:color w:val="585756"/>
          <w:sz w:val="21"/>
          <w:lang w:val="fr-BE"/>
        </w:rPr>
        <w:t>Le marché sera attribué à l’offre jugée régulière suivant les critères ci-après :</w:t>
      </w:r>
    </w:p>
    <w:p w14:paraId="44E48C3B" w14:textId="77777777" w:rsidR="00485DAA" w:rsidRPr="00485DAA" w:rsidRDefault="00485DAA" w:rsidP="00485DAA">
      <w:pPr>
        <w:numPr>
          <w:ilvl w:val="0"/>
          <w:numId w:val="14"/>
        </w:numPr>
        <w:spacing w:line="276" w:lineRule="auto"/>
        <w:contextualSpacing/>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 xml:space="preserve">70% pour l’offre technique  </w:t>
      </w:r>
    </w:p>
    <w:p w14:paraId="0EE49BE3" w14:textId="77777777" w:rsidR="00485DAA" w:rsidRPr="00485DAA" w:rsidRDefault="00485DAA" w:rsidP="00485DAA">
      <w:pPr>
        <w:numPr>
          <w:ilvl w:val="0"/>
          <w:numId w:val="15"/>
        </w:numPr>
        <w:spacing w:line="276" w:lineRule="auto"/>
        <w:contextualSpacing/>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30% pour l’offre financière.</w:t>
      </w:r>
    </w:p>
    <w:p w14:paraId="733D0EE1" w14:textId="77777777" w:rsidR="00485DAA" w:rsidRPr="00485DAA" w:rsidRDefault="00485DAA" w:rsidP="00485DAA">
      <w:pPr>
        <w:spacing w:line="276" w:lineRule="auto"/>
        <w:jc w:val="both"/>
        <w:rPr>
          <w:rFonts w:ascii="Georgia" w:eastAsia="Calibri" w:hAnsi="Georgia" w:cs="Times New Roman"/>
          <w:color w:val="585756"/>
          <w:sz w:val="21"/>
          <w:szCs w:val="21"/>
          <w:lang w:val="fr-BE"/>
        </w:rPr>
      </w:pPr>
      <w:r w:rsidRPr="00485DAA">
        <w:rPr>
          <w:rFonts w:ascii="Georgia" w:eastAsia="Calibri" w:hAnsi="Georgia" w:cs="Times New Roman"/>
          <w:color w:val="585756"/>
          <w:sz w:val="21"/>
          <w:lang w:val="fr-BE"/>
        </w:rPr>
        <w:t xml:space="preserve">Pour le critère prix : la note de prix sera calculée selon la formule suivante : Cx= P x (Mmin / Mx) </w:t>
      </w:r>
    </w:p>
    <w:p w14:paraId="0870CF85" w14:textId="77777777" w:rsidR="00485DAA" w:rsidRPr="00485DAA" w:rsidRDefault="00485DAA" w:rsidP="00485DAA">
      <w:pPr>
        <w:spacing w:line="276" w:lineRule="auto"/>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Où,</w:t>
      </w:r>
    </w:p>
    <w:p w14:paraId="6AD5C581" w14:textId="77777777" w:rsidR="00485DAA" w:rsidRPr="00485DAA" w:rsidRDefault="00485DAA" w:rsidP="00485DAA">
      <w:pPr>
        <w:numPr>
          <w:ilvl w:val="0"/>
          <w:numId w:val="14"/>
        </w:numPr>
        <w:spacing w:line="276" w:lineRule="auto"/>
        <w:contextualSpacing/>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Cx= la cotation obtenue par le soumissionnaire x pour ce critère</w:t>
      </w:r>
    </w:p>
    <w:p w14:paraId="2606DBCD" w14:textId="77777777" w:rsidR="00485DAA" w:rsidRPr="00485DAA" w:rsidRDefault="00485DAA" w:rsidP="00485DAA">
      <w:pPr>
        <w:numPr>
          <w:ilvl w:val="0"/>
          <w:numId w:val="14"/>
        </w:numPr>
        <w:spacing w:line="276" w:lineRule="auto"/>
        <w:contextualSpacing/>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P= les points prévus pour ce critère</w:t>
      </w:r>
    </w:p>
    <w:p w14:paraId="702B1DB6" w14:textId="77777777" w:rsidR="00485DAA" w:rsidRPr="00485DAA" w:rsidRDefault="00485DAA" w:rsidP="00485DAA">
      <w:pPr>
        <w:numPr>
          <w:ilvl w:val="0"/>
          <w:numId w:val="14"/>
        </w:numPr>
        <w:spacing w:line="276" w:lineRule="auto"/>
        <w:contextualSpacing/>
        <w:jc w:val="both"/>
        <w:rPr>
          <w:rFonts w:ascii="Georgia" w:eastAsia="Calibri" w:hAnsi="Georgia" w:cs="Times New Roman"/>
          <w:color w:val="585756"/>
          <w:sz w:val="21"/>
          <w:lang w:val="fr-BE"/>
        </w:rPr>
      </w:pPr>
      <w:r w:rsidRPr="00485DAA">
        <w:rPr>
          <w:rFonts w:ascii="Georgia" w:eastAsia="Calibri" w:hAnsi="Georgia" w:cs="Times New Roman"/>
          <w:color w:val="585756"/>
          <w:sz w:val="21"/>
          <w:lang w:val="fr-BE"/>
        </w:rPr>
        <w:t>Mmin= Le prix du soumissionnaire le moins-disant</w:t>
      </w:r>
    </w:p>
    <w:p w14:paraId="411FD1F1" w14:textId="77777777" w:rsidR="00485DAA" w:rsidRPr="00485DAA" w:rsidRDefault="00485DAA" w:rsidP="00485DAA">
      <w:pPr>
        <w:spacing w:line="276" w:lineRule="auto"/>
        <w:ind w:left="720"/>
        <w:contextualSpacing/>
        <w:rPr>
          <w:rFonts w:ascii="Georgia" w:eastAsia="Calibri" w:hAnsi="Georgia" w:cs="Times New Roman"/>
          <w:lang w:val="fr-BE"/>
        </w:rPr>
      </w:pPr>
      <w:r w:rsidRPr="00485DAA">
        <w:rPr>
          <w:rFonts w:ascii="Georgia" w:eastAsia="Calibri" w:hAnsi="Georgia" w:cs="Times New Roman"/>
          <w:color w:val="585756"/>
          <w:sz w:val="21"/>
          <w:lang w:val="fr-BE"/>
        </w:rPr>
        <w:t>Mx= le prix du soumissionnaire pour lequel on calcule la cote</w:t>
      </w:r>
    </w:p>
    <w:p w14:paraId="7CC5EA15" w14:textId="77777777" w:rsidR="00485DAA" w:rsidRPr="00485DAA" w:rsidRDefault="00485DAA" w:rsidP="00485DAA">
      <w:pPr>
        <w:rPr>
          <w:rFonts w:ascii="Georgia" w:eastAsia="Calibri" w:hAnsi="Georgia" w:cs="Times New Roman"/>
          <w:lang w:val="fr-BE"/>
        </w:rPr>
      </w:pPr>
      <w:r w:rsidRPr="00485DAA" w:rsidDel="00306905">
        <w:rPr>
          <w:rFonts w:ascii="Georgia" w:eastAsia="Calibri" w:hAnsi="Georgia" w:cs="Times New Roman"/>
          <w:lang w:val="fr-BE"/>
        </w:rPr>
        <w:br w:type="page"/>
      </w:r>
    </w:p>
    <w:p w14:paraId="4FB2182C" w14:textId="77777777" w:rsidR="00485DAA" w:rsidRPr="00485DAA" w:rsidRDefault="00485DAA" w:rsidP="00485DAA">
      <w:pPr>
        <w:shd w:val="clear" w:color="auto" w:fill="D81A1C"/>
        <w:autoSpaceDE w:val="0"/>
        <w:autoSpaceDN w:val="0"/>
        <w:adjustRightInd w:val="0"/>
        <w:spacing w:before="240" w:after="240" w:line="276" w:lineRule="auto"/>
        <w:ind w:left="432" w:hanging="432"/>
        <w:outlineLvl w:val="0"/>
        <w:rPr>
          <w:rFonts w:ascii="Calibri" w:eastAsia="Calibri" w:hAnsi="Calibri" w:cs="Calibri"/>
          <w:b/>
          <w:color w:val="FFFFFF"/>
          <w:sz w:val="32"/>
          <w:szCs w:val="32"/>
          <w:lang w:val="fr-BE"/>
        </w:rPr>
      </w:pPr>
      <w:bookmarkStart w:id="54" w:name="_Toc68771417"/>
      <w:bookmarkStart w:id="55" w:name="_Toc134715657"/>
      <w:r w:rsidRPr="00485DAA">
        <w:rPr>
          <w:rFonts w:ascii="Georgia" w:eastAsia="Calibri" w:hAnsi="Georgia" w:cs="Calibri"/>
          <w:b/>
          <w:color w:val="FFFFFF"/>
          <w:sz w:val="32"/>
          <w:szCs w:val="32"/>
          <w:lang w:val="fr-BE"/>
        </w:rPr>
        <w:lastRenderedPageBreak/>
        <w:t>Liste des acronymes</w:t>
      </w:r>
      <w:bookmarkEnd w:id="54"/>
      <w:bookmarkEnd w:id="55"/>
    </w:p>
    <w:p w14:paraId="7E56233A" w14:textId="77777777" w:rsidR="00485DAA" w:rsidRPr="00485DAA" w:rsidRDefault="00485DAA" w:rsidP="00485DAA">
      <w:pPr>
        <w:rPr>
          <w:rFonts w:ascii="Georgia" w:eastAsia="Calibri" w:hAnsi="Georgia" w:cs="Times New Roman"/>
          <w:lang w:val="fr-BE"/>
        </w:rPr>
      </w:pPr>
      <w:r w:rsidRPr="00485DAA">
        <w:rPr>
          <w:rFonts w:ascii="Georgia" w:eastAsia="Calibri" w:hAnsi="Georgia" w:cs="Times New Roman"/>
          <w:lang w:val="fr-BE"/>
        </w:rPr>
        <w:t xml:space="preserve"> </w:t>
      </w:r>
    </w:p>
    <w:tbl>
      <w:tblPr>
        <w:tblStyle w:val="Grilledutableau1"/>
        <w:tblW w:w="0" w:type="auto"/>
        <w:tblLook w:val="04A0" w:firstRow="1" w:lastRow="0" w:firstColumn="1" w:lastColumn="0" w:noHBand="0" w:noVBand="1"/>
      </w:tblPr>
      <w:tblGrid>
        <w:gridCol w:w="1499"/>
        <w:gridCol w:w="6995"/>
      </w:tblGrid>
      <w:tr w:rsidR="00485DAA" w:rsidRPr="00485DAA" w14:paraId="593C129E" w14:textId="77777777" w:rsidTr="00EC6E89">
        <w:tc>
          <w:tcPr>
            <w:tcW w:w="1499" w:type="dxa"/>
          </w:tcPr>
          <w:p w14:paraId="499260B4" w14:textId="77777777" w:rsidR="00485DAA" w:rsidRPr="00485DAA" w:rsidRDefault="00485DAA" w:rsidP="00485DAA">
            <w:pPr>
              <w:rPr>
                <w:rFonts w:ascii="Georgia" w:hAnsi="Georgia"/>
              </w:rPr>
            </w:pPr>
            <w:r w:rsidRPr="00485DAA">
              <w:rPr>
                <w:rFonts w:ascii="Georgia" w:hAnsi="Georgia"/>
              </w:rPr>
              <w:t xml:space="preserve">ANASP </w:t>
            </w:r>
          </w:p>
        </w:tc>
        <w:tc>
          <w:tcPr>
            <w:tcW w:w="6995" w:type="dxa"/>
          </w:tcPr>
          <w:p w14:paraId="0F94C451" w14:textId="77777777" w:rsidR="00485DAA" w:rsidRPr="00485DAA" w:rsidRDefault="00485DAA" w:rsidP="00485DAA">
            <w:pPr>
              <w:rPr>
                <w:rFonts w:ascii="Georgia" w:hAnsi="Georgia"/>
              </w:rPr>
            </w:pPr>
            <w:r w:rsidRPr="00485DAA">
              <w:rPr>
                <w:rFonts w:ascii="Georgia" w:hAnsi="Georgia"/>
              </w:rPr>
              <w:t>Agence Nationale de l’Assainissement et de la Salubrité Publique</w:t>
            </w:r>
          </w:p>
        </w:tc>
      </w:tr>
      <w:tr w:rsidR="00485DAA" w:rsidRPr="00485DAA" w14:paraId="20F72F00" w14:textId="77777777" w:rsidTr="00EC6E89">
        <w:tc>
          <w:tcPr>
            <w:tcW w:w="1499" w:type="dxa"/>
          </w:tcPr>
          <w:p w14:paraId="70A32444" w14:textId="77777777" w:rsidR="00485DAA" w:rsidRPr="00485DAA" w:rsidRDefault="00485DAA" w:rsidP="00485DAA">
            <w:pPr>
              <w:rPr>
                <w:rFonts w:ascii="Georgia" w:hAnsi="Georgia"/>
              </w:rPr>
            </w:pPr>
            <w:r w:rsidRPr="00485DAA">
              <w:rPr>
                <w:rFonts w:ascii="Georgia" w:hAnsi="Georgia"/>
              </w:rPr>
              <w:t>DS</w:t>
            </w:r>
          </w:p>
        </w:tc>
        <w:tc>
          <w:tcPr>
            <w:tcW w:w="6995" w:type="dxa"/>
          </w:tcPr>
          <w:p w14:paraId="3DB341FC" w14:textId="77777777" w:rsidR="00485DAA" w:rsidRPr="00485DAA" w:rsidRDefault="00485DAA" w:rsidP="00485DAA">
            <w:pPr>
              <w:rPr>
                <w:rFonts w:ascii="Georgia" w:hAnsi="Georgia"/>
              </w:rPr>
            </w:pPr>
            <w:r w:rsidRPr="00485DAA">
              <w:rPr>
                <w:rFonts w:ascii="Georgia" w:hAnsi="Georgia"/>
              </w:rPr>
              <w:t>Déchets Solides</w:t>
            </w:r>
          </w:p>
        </w:tc>
      </w:tr>
      <w:tr w:rsidR="00485DAA" w:rsidRPr="00485DAA" w14:paraId="6EE818B6" w14:textId="77777777" w:rsidTr="00EC6E89">
        <w:tc>
          <w:tcPr>
            <w:tcW w:w="1499" w:type="dxa"/>
          </w:tcPr>
          <w:p w14:paraId="45D2CD4B" w14:textId="77777777" w:rsidR="00485DAA" w:rsidRPr="00485DAA" w:rsidRDefault="00485DAA" w:rsidP="00485DAA">
            <w:pPr>
              <w:rPr>
                <w:rFonts w:ascii="Georgia" w:hAnsi="Georgia"/>
              </w:rPr>
            </w:pPr>
            <w:r w:rsidRPr="00485DAA">
              <w:rPr>
                <w:rFonts w:ascii="Georgia" w:hAnsi="Georgia"/>
              </w:rPr>
              <w:t xml:space="preserve">GDS </w:t>
            </w:r>
          </w:p>
        </w:tc>
        <w:tc>
          <w:tcPr>
            <w:tcW w:w="6995" w:type="dxa"/>
          </w:tcPr>
          <w:p w14:paraId="431A9C39" w14:textId="77777777" w:rsidR="00485DAA" w:rsidRPr="00485DAA" w:rsidRDefault="00485DAA" w:rsidP="00485DAA">
            <w:pPr>
              <w:rPr>
                <w:rFonts w:ascii="Georgia" w:hAnsi="Georgia"/>
              </w:rPr>
            </w:pPr>
            <w:r w:rsidRPr="00485DAA">
              <w:rPr>
                <w:rFonts w:ascii="Georgia" w:hAnsi="Georgia"/>
              </w:rPr>
              <w:t>Gestion des Déchets Solides</w:t>
            </w:r>
          </w:p>
        </w:tc>
      </w:tr>
      <w:tr w:rsidR="00485DAA" w:rsidRPr="00485DAA" w14:paraId="6887F44E" w14:textId="77777777" w:rsidTr="00EC6E89">
        <w:tc>
          <w:tcPr>
            <w:tcW w:w="1499" w:type="dxa"/>
          </w:tcPr>
          <w:p w14:paraId="5908EE6F" w14:textId="77777777" w:rsidR="00485DAA" w:rsidRPr="00485DAA" w:rsidRDefault="00485DAA" w:rsidP="00485DAA">
            <w:pPr>
              <w:rPr>
                <w:rFonts w:ascii="Georgia" w:hAnsi="Georgia"/>
              </w:rPr>
            </w:pPr>
            <w:r w:rsidRPr="00485DAA">
              <w:rPr>
                <w:rFonts w:ascii="Georgia" w:hAnsi="Georgia"/>
              </w:rPr>
              <w:t>SD</w:t>
            </w:r>
          </w:p>
        </w:tc>
        <w:tc>
          <w:tcPr>
            <w:tcW w:w="6995" w:type="dxa"/>
          </w:tcPr>
          <w:p w14:paraId="46AFFCF4" w14:textId="77777777" w:rsidR="00485DAA" w:rsidRPr="00485DAA" w:rsidRDefault="00485DAA" w:rsidP="00485DAA">
            <w:pPr>
              <w:rPr>
                <w:rFonts w:ascii="Georgia" w:hAnsi="Georgia"/>
              </w:rPr>
            </w:pPr>
            <w:r w:rsidRPr="00485DAA">
              <w:rPr>
                <w:rFonts w:ascii="Georgia" w:hAnsi="Georgia"/>
              </w:rPr>
              <w:t>Schéma Directeur</w:t>
            </w:r>
          </w:p>
        </w:tc>
      </w:tr>
      <w:tr w:rsidR="00485DAA" w:rsidRPr="00485DAA" w14:paraId="25210E20" w14:textId="77777777" w:rsidTr="00EC6E89">
        <w:tc>
          <w:tcPr>
            <w:tcW w:w="1499" w:type="dxa"/>
          </w:tcPr>
          <w:p w14:paraId="42B4421B" w14:textId="77777777" w:rsidR="00485DAA" w:rsidRPr="00485DAA" w:rsidRDefault="00485DAA" w:rsidP="00485DAA">
            <w:pPr>
              <w:rPr>
                <w:rFonts w:ascii="Georgia" w:hAnsi="Georgia"/>
              </w:rPr>
            </w:pPr>
            <w:r w:rsidRPr="00485DAA">
              <w:rPr>
                <w:rFonts w:ascii="Georgia" w:hAnsi="Georgia"/>
              </w:rPr>
              <w:t>TDR</w:t>
            </w:r>
          </w:p>
        </w:tc>
        <w:tc>
          <w:tcPr>
            <w:tcW w:w="6995" w:type="dxa"/>
          </w:tcPr>
          <w:p w14:paraId="1858E39F" w14:textId="77777777" w:rsidR="00485DAA" w:rsidRPr="00485DAA" w:rsidRDefault="00485DAA" w:rsidP="00485DAA">
            <w:pPr>
              <w:rPr>
                <w:rFonts w:ascii="Georgia" w:hAnsi="Georgia"/>
              </w:rPr>
            </w:pPr>
            <w:r w:rsidRPr="00485DAA">
              <w:rPr>
                <w:rFonts w:ascii="Georgia" w:hAnsi="Georgia"/>
              </w:rPr>
              <w:t>Termes de Références</w:t>
            </w:r>
          </w:p>
        </w:tc>
      </w:tr>
      <w:tr w:rsidR="00485DAA" w:rsidRPr="00485DAA" w14:paraId="79EB45C7" w14:textId="77777777" w:rsidTr="00EC6E89">
        <w:tc>
          <w:tcPr>
            <w:tcW w:w="1499" w:type="dxa"/>
          </w:tcPr>
          <w:p w14:paraId="0027A06B" w14:textId="77777777" w:rsidR="00485DAA" w:rsidRPr="00485DAA" w:rsidRDefault="00485DAA" w:rsidP="00485DAA">
            <w:pPr>
              <w:rPr>
                <w:rFonts w:ascii="Georgia" w:hAnsi="Georgia"/>
              </w:rPr>
            </w:pPr>
            <w:r w:rsidRPr="00485DAA">
              <w:rPr>
                <w:rFonts w:ascii="Georgia" w:hAnsi="Georgia"/>
              </w:rPr>
              <w:t xml:space="preserve">ZTT </w:t>
            </w:r>
          </w:p>
        </w:tc>
        <w:tc>
          <w:tcPr>
            <w:tcW w:w="6995" w:type="dxa"/>
          </w:tcPr>
          <w:p w14:paraId="0B41E498" w14:textId="77777777" w:rsidR="00485DAA" w:rsidRPr="00485DAA" w:rsidRDefault="00485DAA" w:rsidP="00485DAA">
            <w:pPr>
              <w:rPr>
                <w:rFonts w:ascii="Georgia" w:hAnsi="Georgia"/>
              </w:rPr>
            </w:pPr>
            <w:r w:rsidRPr="00485DAA">
              <w:rPr>
                <w:rFonts w:ascii="Georgia" w:hAnsi="Georgia"/>
              </w:rPr>
              <w:t>Zones de Tri et de Transit</w:t>
            </w:r>
          </w:p>
        </w:tc>
      </w:tr>
      <w:tr w:rsidR="00485DAA" w:rsidRPr="00485DAA" w14:paraId="6085F6A3" w14:textId="77777777" w:rsidTr="00EC6E89">
        <w:tc>
          <w:tcPr>
            <w:tcW w:w="1499" w:type="dxa"/>
          </w:tcPr>
          <w:p w14:paraId="51E0D21A" w14:textId="77777777" w:rsidR="00485DAA" w:rsidRPr="00485DAA" w:rsidRDefault="00485DAA" w:rsidP="00485DAA">
            <w:pPr>
              <w:rPr>
                <w:rFonts w:ascii="Georgia" w:hAnsi="Georgia"/>
              </w:rPr>
            </w:pPr>
            <w:r w:rsidRPr="00485DAA">
              <w:rPr>
                <w:rFonts w:ascii="Georgia" w:hAnsi="Georgia"/>
              </w:rPr>
              <w:t>Sanita VP</w:t>
            </w:r>
          </w:p>
        </w:tc>
        <w:tc>
          <w:tcPr>
            <w:tcW w:w="6995" w:type="dxa"/>
          </w:tcPr>
          <w:p w14:paraId="38E912E0" w14:textId="77777777" w:rsidR="00485DAA" w:rsidRPr="00485DAA" w:rsidRDefault="00485DAA" w:rsidP="00485DAA">
            <w:pPr>
              <w:rPr>
                <w:rFonts w:ascii="Georgia" w:hAnsi="Georgia"/>
              </w:rPr>
            </w:pPr>
            <w:r w:rsidRPr="00485DAA">
              <w:rPr>
                <w:rFonts w:ascii="Georgia" w:hAnsi="Georgia"/>
              </w:rPr>
              <w:t>Sanita Villes Propres</w:t>
            </w:r>
          </w:p>
        </w:tc>
      </w:tr>
    </w:tbl>
    <w:p w14:paraId="0E53AE33" w14:textId="77777777" w:rsidR="00485DAA" w:rsidRPr="00485DAA" w:rsidRDefault="00485DAA" w:rsidP="00485DAA">
      <w:pPr>
        <w:rPr>
          <w:rFonts w:ascii="Georgia" w:eastAsia="Calibri" w:hAnsi="Georgia" w:cs="Times New Roman"/>
          <w:lang w:val="fr-BE"/>
        </w:rPr>
      </w:pPr>
    </w:p>
    <w:p w14:paraId="3B4E8BFB" w14:textId="77777777" w:rsidR="00485DAA" w:rsidRPr="00485DAA" w:rsidRDefault="00485DAA" w:rsidP="00485DAA">
      <w:pPr>
        <w:rPr>
          <w:rFonts w:ascii="Georgia" w:eastAsia="Calibri" w:hAnsi="Georgia" w:cs="Times New Roman"/>
          <w:lang w:val="fr-BE"/>
        </w:rPr>
      </w:pPr>
      <w:r w:rsidRPr="00485DAA">
        <w:rPr>
          <w:rFonts w:ascii="Georgia" w:eastAsia="Calibri" w:hAnsi="Georgia" w:cs="Times New Roman"/>
          <w:lang w:val="fr-BE"/>
        </w:rPr>
        <w:br w:type="page"/>
      </w:r>
    </w:p>
    <w:p w14:paraId="4F5CF187" w14:textId="77777777" w:rsidR="00485DAA" w:rsidRPr="00485DAA" w:rsidRDefault="00485DAA" w:rsidP="00485DAA">
      <w:pPr>
        <w:rPr>
          <w:rFonts w:ascii="Georgia" w:eastAsia="Calibri" w:hAnsi="Georgia" w:cs="Times New Roman"/>
          <w:lang w:val="fr-BE"/>
        </w:rPr>
      </w:pPr>
    </w:p>
    <w:p w14:paraId="3BAA9D9D" w14:textId="77777777" w:rsidR="00485DAA" w:rsidRPr="00485DAA" w:rsidRDefault="00485DAA" w:rsidP="00485DAA">
      <w:pPr>
        <w:shd w:val="clear" w:color="auto" w:fill="D81A1C"/>
        <w:autoSpaceDE w:val="0"/>
        <w:autoSpaceDN w:val="0"/>
        <w:adjustRightInd w:val="0"/>
        <w:spacing w:before="240" w:after="240" w:line="240" w:lineRule="auto"/>
        <w:ind w:left="416" w:hanging="360"/>
        <w:outlineLvl w:val="0"/>
        <w:rPr>
          <w:rFonts w:ascii="Calibri" w:eastAsia="Calibri" w:hAnsi="Calibri" w:cs="Calibri"/>
          <w:b/>
          <w:color w:val="FFFFFF"/>
          <w:sz w:val="32"/>
          <w:szCs w:val="32"/>
          <w:lang w:val="fr-BE"/>
        </w:rPr>
      </w:pPr>
      <w:bookmarkStart w:id="56" w:name="_Toc68771364"/>
      <w:bookmarkStart w:id="57" w:name="_Toc68771418"/>
      <w:bookmarkStart w:id="58" w:name="_Toc68771419"/>
      <w:bookmarkStart w:id="59" w:name="_Toc134715658"/>
      <w:bookmarkEnd w:id="56"/>
      <w:bookmarkEnd w:id="57"/>
      <w:r w:rsidRPr="00485DAA">
        <w:rPr>
          <w:rFonts w:ascii="Calibri" w:eastAsia="Calibri" w:hAnsi="Calibri" w:cs="Calibri"/>
          <w:b/>
          <w:color w:val="FFFFFF"/>
          <w:sz w:val="32"/>
          <w:szCs w:val="32"/>
          <w:lang w:val="fr-BE"/>
        </w:rPr>
        <w:t>Annexes</w:t>
      </w:r>
      <w:bookmarkEnd w:id="58"/>
      <w:bookmarkEnd w:id="59"/>
    </w:p>
    <w:sectPr w:rsidR="00485DAA" w:rsidRPr="00485DAA" w:rsidSect="00EC6E89">
      <w:headerReference w:type="first" r:id="rId19"/>
      <w:footerReference w:type="first" r:id="rId20"/>
      <w:pgSz w:w="11906" w:h="16838"/>
      <w:pgMar w:top="1418" w:right="1531" w:bottom="1418" w:left="187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KEITA, Abdoulaye" w:date="2023-05-16T08:57:00Z" w:initials="KA">
    <w:p w14:paraId="5AE9E192" w14:textId="46D7AF20" w:rsidR="00A87226" w:rsidRPr="00A87226" w:rsidRDefault="00A87226">
      <w:pPr>
        <w:pStyle w:val="Commentaire"/>
        <w:rPr>
          <w:lang w:val="fr-FR"/>
        </w:rPr>
      </w:pPr>
      <w:r>
        <w:rPr>
          <w:rStyle w:val="Marquedecommentaire"/>
        </w:rPr>
        <w:annotationRef/>
      </w:r>
      <w:r>
        <w:rPr>
          <w:lang w:val="fr-FR"/>
        </w:rPr>
        <w:t>La durée de la prestation est de 3 mois, contraire à ce qui est mentionné ci-dessous.</w:t>
      </w:r>
    </w:p>
  </w:comment>
  <w:comment w:id="21" w:author="KEITA, Abdoulaye" w:date="2023-05-16T08:58:00Z" w:initials="KA">
    <w:p w14:paraId="462ECDBA" w14:textId="526BB7D3" w:rsidR="00A87226" w:rsidRPr="00A87226" w:rsidRDefault="00A87226">
      <w:pPr>
        <w:pStyle w:val="Commentaire"/>
        <w:rPr>
          <w:lang w:val="fr-FR"/>
        </w:rPr>
      </w:pPr>
      <w:r>
        <w:rPr>
          <w:rStyle w:val="Marquedecommentaire"/>
        </w:rPr>
        <w:annotationRef/>
      </w:r>
      <w:r>
        <w:rPr>
          <w:lang w:val="fr-FR"/>
        </w:rPr>
        <w:t>Idem</w:t>
      </w:r>
      <w:r w:rsidR="00185521">
        <w:rPr>
          <w:lang w:val="fr-FR"/>
        </w:rPr>
        <w:t>, merci de préciser la durée réelle du marché ?</w:t>
      </w:r>
    </w:p>
  </w:comment>
  <w:comment w:id="24" w:author="KEITA, Abdoulaye" w:date="2023-05-16T09:12:00Z" w:initials="KA">
    <w:p w14:paraId="3ACFF85A" w14:textId="249201F8" w:rsidR="00653B83" w:rsidRPr="00653B83" w:rsidRDefault="00653B83">
      <w:pPr>
        <w:pStyle w:val="Commentaire"/>
        <w:rPr>
          <w:lang w:val="fr-FR"/>
        </w:rPr>
      </w:pPr>
      <w:r>
        <w:rPr>
          <w:rStyle w:val="Marquedecommentaire"/>
        </w:rPr>
        <w:annotationRef/>
      </w:r>
      <w:r>
        <w:rPr>
          <w:lang w:val="fr-FR"/>
        </w:rPr>
        <w:t>Les CVs seront validés pendant l’évaluation technique. Il faudrait prévoir une clause qui interdit par ex le changement des CVs validés ou s’il y’a changement du Cv que cela soit soumis à l’approbation de l’équipe Sanita.</w:t>
      </w:r>
    </w:p>
  </w:comment>
  <w:comment w:id="25" w:author="KEITA, Abdoulaye" w:date="2023-05-16T09:40:00Z" w:initials="KA">
    <w:p w14:paraId="304000B8" w14:textId="598A8DA3" w:rsidR="00D75370" w:rsidRPr="00D75370" w:rsidRDefault="00D75370">
      <w:pPr>
        <w:pStyle w:val="Commentaire"/>
        <w:rPr>
          <w:lang w:val="fr-FR"/>
        </w:rPr>
      </w:pPr>
      <w:r>
        <w:rPr>
          <w:rStyle w:val="Marquedecommentaire"/>
        </w:rPr>
        <w:annotationRef/>
      </w:r>
      <w:r>
        <w:rPr>
          <w:lang w:val="fr-FR"/>
        </w:rPr>
        <w:t>Le chiffre  10 indique-t-il le nombre de séance de formation ou le nombre de groupes de partenaires</w:t>
      </w:r>
      <w:r w:rsidR="004C76B2">
        <w:rPr>
          <w:lang w:val="fr-FR"/>
        </w:rPr>
        <w:t>.  Je pense qu’il s’agit du nombre de séance à confirmer</w:t>
      </w:r>
    </w:p>
  </w:comment>
  <w:comment w:id="33" w:author="KEITA, Abdoulaye" w:date="2023-05-16T10:09:00Z" w:initials="KA">
    <w:p w14:paraId="7CB4FB51" w14:textId="7FC651C2" w:rsidR="008A6FDC" w:rsidRPr="008A6FDC" w:rsidRDefault="008A6FDC">
      <w:pPr>
        <w:pStyle w:val="Commentaire"/>
        <w:rPr>
          <w:lang w:val="fr-FR"/>
        </w:rPr>
      </w:pPr>
      <w:r>
        <w:rPr>
          <w:rStyle w:val="Marquedecommentaire"/>
        </w:rPr>
        <w:annotationRef/>
      </w:r>
      <w:r>
        <w:rPr>
          <w:lang w:val="fr-FR"/>
        </w:rPr>
        <w:t>Merci de compléter le tableau avec le profil des enquêteurs comme mentionné à la page 7.</w:t>
      </w:r>
    </w:p>
  </w:comment>
  <w:comment w:id="38" w:author="KEITA, Abdoulaye" w:date="2023-05-16T10:31:00Z" w:initials="KA">
    <w:p w14:paraId="013B9242" w14:textId="5BF4AC31" w:rsidR="00B950E7" w:rsidRPr="00B950E7" w:rsidRDefault="00B950E7">
      <w:pPr>
        <w:pStyle w:val="Commentaire"/>
        <w:rPr>
          <w:lang w:val="fr-FR"/>
        </w:rPr>
      </w:pPr>
      <w:r>
        <w:rPr>
          <w:rStyle w:val="Marquedecommentaire"/>
        </w:rPr>
        <w:annotationRef/>
      </w:r>
      <w:r>
        <w:rPr>
          <w:lang w:val="fr-FR"/>
        </w:rPr>
        <w:t>Ce n’est pas pertinent de limiter le nombre de page</w:t>
      </w:r>
    </w:p>
  </w:comment>
  <w:comment w:id="45" w:author="KEITA, Abdoulaye" w:date="2023-05-16T10:33:00Z" w:initials="KA">
    <w:p w14:paraId="70ABA1F2" w14:textId="1875F441" w:rsidR="00127E02" w:rsidRPr="00127E02" w:rsidRDefault="00127E02">
      <w:pPr>
        <w:pStyle w:val="Commentaire"/>
        <w:rPr>
          <w:lang w:val="fr-FR"/>
        </w:rPr>
      </w:pPr>
      <w:r>
        <w:rPr>
          <w:rStyle w:val="Marquedecommentaire"/>
        </w:rPr>
        <w:annotationRef/>
      </w:r>
      <w:r>
        <w:rPr>
          <w:lang w:val="fr-FR"/>
        </w:rPr>
        <w:t>Des enquêteurs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E9E192" w15:done="0"/>
  <w15:commentEx w15:paraId="462ECDBA" w15:done="0"/>
  <w15:commentEx w15:paraId="3ACFF85A" w15:done="0"/>
  <w15:commentEx w15:paraId="304000B8" w15:done="0"/>
  <w15:commentEx w15:paraId="7CB4FB51" w15:done="0"/>
  <w15:commentEx w15:paraId="013B9242" w15:done="0"/>
  <w15:commentEx w15:paraId="70ABA1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C412" w16cex:dateUtc="2023-05-16T08:57:00Z"/>
  <w16cex:commentExtensible w16cex:durableId="280DC447" w16cex:dateUtc="2023-05-16T08:58:00Z"/>
  <w16cex:commentExtensible w16cex:durableId="280DC780" w16cex:dateUtc="2023-05-16T09:12:00Z"/>
  <w16cex:commentExtensible w16cex:durableId="280DCE06" w16cex:dateUtc="2023-05-16T09:40:00Z"/>
  <w16cex:commentExtensible w16cex:durableId="280DD4E3" w16cex:dateUtc="2023-05-16T10:09:00Z"/>
  <w16cex:commentExtensible w16cex:durableId="280DD9EA" w16cex:dateUtc="2023-05-16T10:31:00Z"/>
  <w16cex:commentExtensible w16cex:durableId="280DDA5F" w16cex:dateUtc="2023-05-16T1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E9E192" w16cid:durableId="280DC412"/>
  <w16cid:commentId w16cid:paraId="462ECDBA" w16cid:durableId="280DC447"/>
  <w16cid:commentId w16cid:paraId="3ACFF85A" w16cid:durableId="280DC780"/>
  <w16cid:commentId w16cid:paraId="304000B8" w16cid:durableId="280DCE06"/>
  <w16cid:commentId w16cid:paraId="7CB4FB51" w16cid:durableId="280DD4E3"/>
  <w16cid:commentId w16cid:paraId="013B9242" w16cid:durableId="280DD9EA"/>
  <w16cid:commentId w16cid:paraId="70ABA1F2" w16cid:durableId="280DD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93C69" w14:textId="77777777" w:rsidR="006B0FB9" w:rsidRDefault="006B0FB9" w:rsidP="00924063">
      <w:pPr>
        <w:spacing w:after="0" w:line="240" w:lineRule="auto"/>
      </w:pPr>
      <w:r>
        <w:separator/>
      </w:r>
    </w:p>
  </w:endnote>
  <w:endnote w:type="continuationSeparator" w:id="0">
    <w:p w14:paraId="60827F56" w14:textId="77777777" w:rsidR="006B0FB9" w:rsidRDefault="006B0FB9" w:rsidP="00924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altName w:val="Times New Roman"/>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002418"/>
      <w:docPartObj>
        <w:docPartGallery w:val="Page Numbers (Bottom of Page)"/>
        <w:docPartUnique/>
      </w:docPartObj>
    </w:sdtPr>
    <w:sdtContent>
      <w:sdt>
        <w:sdtPr>
          <w:id w:val="1728636285"/>
          <w:docPartObj>
            <w:docPartGallery w:val="Page Numbers (Top of Page)"/>
            <w:docPartUnique/>
          </w:docPartObj>
        </w:sdtPr>
        <w:sdtContent>
          <w:p w14:paraId="68AE68B6" w14:textId="77777777" w:rsidR="00AA7F4D" w:rsidRDefault="00AA7F4D">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05F40BB3" w14:textId="77777777" w:rsidR="00AA7F4D" w:rsidRDefault="00AA7F4D" w:rsidP="00EC6E89">
    <w:pPr>
      <w:pStyle w:val="Pieddepage"/>
      <w:ind w:firstLine="70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F4B78" w14:textId="77777777" w:rsidR="00AA7F4D" w:rsidRDefault="00AA7F4D">
    <w:pPr>
      <w:pStyle w:val="Pieddepage"/>
      <w:jc w:val="right"/>
    </w:pPr>
    <w:r>
      <w:rPr>
        <w:noProof/>
        <w:lang w:val="fr-FR" w:eastAsia="fr-FR"/>
      </w:rPr>
      <mc:AlternateContent>
        <mc:Choice Requires="wps">
          <w:drawing>
            <wp:anchor distT="45720" distB="45720" distL="114300" distR="114300" simplePos="0" relativeHeight="251660288" behindDoc="1" locked="0" layoutInCell="1" allowOverlap="1" wp14:anchorId="080605EF" wp14:editId="6A1E482F">
              <wp:simplePos x="0" y="0"/>
              <wp:positionH relativeFrom="margin">
                <wp:posOffset>84455</wp:posOffset>
              </wp:positionH>
              <wp:positionV relativeFrom="page">
                <wp:posOffset>9829800</wp:posOffset>
              </wp:positionV>
              <wp:extent cx="5006340" cy="594360"/>
              <wp:effectExtent l="0" t="0" r="0" b="0"/>
              <wp:wrapNone/>
              <wp:docPr id="4"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594360"/>
                      </a:xfrm>
                      <a:prstGeom prst="rect">
                        <a:avLst/>
                      </a:prstGeom>
                      <a:solidFill>
                        <a:srgbClr val="FFFFFF"/>
                      </a:solidFill>
                      <a:ln w="9525">
                        <a:noFill/>
                        <a:miter lim="800000"/>
                        <a:headEnd/>
                        <a:tailEnd/>
                      </a:ln>
                    </wps:spPr>
                    <wps:txbx>
                      <w:txbxContent>
                        <w:p w14:paraId="3D3810E2" w14:textId="77777777" w:rsidR="00AA7F4D" w:rsidRPr="00126C92" w:rsidRDefault="00AA7F4D" w:rsidP="00EC6E89">
                          <w:pPr>
                            <w:pStyle w:val="Basdepage"/>
                          </w:pPr>
                          <w:r w:rsidRPr="00126C92">
                            <w:t xml:space="preserve">Enabel </w:t>
                          </w:r>
                          <w:r w:rsidRPr="00126C92">
                            <w:rPr>
                              <w:color w:val="EC0308"/>
                            </w:rPr>
                            <w:t xml:space="preserve">• </w:t>
                          </w:r>
                          <w:r w:rsidRPr="00126C92">
                            <w:t xml:space="preserve">Agence belge de développement </w:t>
                          </w:r>
                          <w:r w:rsidRPr="00126C92">
                            <w:rPr>
                              <w:color w:val="EC0308"/>
                            </w:rPr>
                            <w:t xml:space="preserve">• </w:t>
                          </w:r>
                          <w:r w:rsidRPr="00126C92">
                            <w:t>Société anonyme de droit public à finalité sociale</w:t>
                          </w:r>
                        </w:p>
                        <w:p w14:paraId="2AEC8E63" w14:textId="77777777" w:rsidR="00AA7F4D" w:rsidRPr="00126C92" w:rsidRDefault="00AA7F4D" w:rsidP="00EC6E89">
                          <w:pPr>
                            <w:pStyle w:val="Basdepage"/>
                          </w:pPr>
                          <w:r w:rsidRPr="00126C92">
                            <w:t xml:space="preserve">Rue </w:t>
                          </w:r>
                          <w:r w:rsidRPr="008367A0">
                            <w:t>Haute</w:t>
                          </w:r>
                          <w:r w:rsidRPr="00126C92">
                            <w:t xml:space="preserve"> 147 </w:t>
                          </w:r>
                          <w:r w:rsidRPr="00126C92">
                            <w:rPr>
                              <w:color w:val="EC0308"/>
                            </w:rPr>
                            <w:t xml:space="preserve">• </w:t>
                          </w:r>
                          <w:r w:rsidRPr="00126C92">
                            <w:t xml:space="preserve">1000 Bruxelles </w:t>
                          </w:r>
                          <w:r w:rsidRPr="00126C92">
                            <w:rPr>
                              <w:color w:val="EC0308"/>
                            </w:rPr>
                            <w:t xml:space="preserve">• </w:t>
                          </w:r>
                          <w:r w:rsidRPr="00126C92">
                            <w:t xml:space="preserve">T +32 (0)2 505 37 00 </w:t>
                          </w:r>
                          <w:r w:rsidRPr="00126C92">
                            <w:rPr>
                              <w:color w:val="EC0308"/>
                            </w:rPr>
                            <w:t xml:space="preserve">• </w:t>
                          </w:r>
                          <w:r w:rsidRPr="00126C92">
                            <w:t>enabel.be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0605EF" id="_x0000_t202" coordsize="21600,21600" o:spt="202" path="m,l,21600r21600,l21600,xe">
              <v:stroke joinstyle="miter"/>
              <v:path gradientshapeok="t" o:connecttype="rect"/>
            </v:shapetype>
            <v:shape id="Zone de texte 3" o:spid="_x0000_s1027" type="#_x0000_t202" style="position:absolute;left:0;text-align:left;margin-left:6.65pt;margin-top:774pt;width:394.2pt;height:46.8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" stroked="f">
              <v:textbox>
                <w:txbxContent>
                  <w:p w14:paraId="3D3810E2" w14:textId="77777777" w:rsidR="00AA7F4D" w:rsidRPr="00126C92" w:rsidRDefault="00AA7F4D" w:rsidP="00EC6E89">
                    <w:pPr>
                      <w:pStyle w:val="Basdepage"/>
                    </w:pPr>
                    <w:r w:rsidRPr="00126C92">
                      <w:t xml:space="preserve">Enabel </w:t>
                    </w:r>
                    <w:r w:rsidRPr="00126C92">
                      <w:rPr>
                        <w:color w:val="EC0308"/>
                      </w:rPr>
                      <w:t xml:space="preserve">• </w:t>
                    </w:r>
                    <w:r w:rsidRPr="00126C92">
                      <w:t xml:space="preserve">Agence belge de développement </w:t>
                    </w:r>
                    <w:r w:rsidRPr="00126C92">
                      <w:rPr>
                        <w:color w:val="EC0308"/>
                      </w:rPr>
                      <w:t xml:space="preserve">• </w:t>
                    </w:r>
                    <w:r w:rsidRPr="00126C92">
                      <w:t>Société anonyme de droit public à finalité sociale</w:t>
                    </w:r>
                  </w:p>
                  <w:p w14:paraId="2AEC8E63" w14:textId="77777777" w:rsidR="00AA7F4D" w:rsidRPr="00126C92" w:rsidRDefault="00AA7F4D" w:rsidP="00EC6E89">
                    <w:pPr>
                      <w:pStyle w:val="Basdepage"/>
                    </w:pPr>
                    <w:r w:rsidRPr="00126C92">
                      <w:t xml:space="preserve">Rue </w:t>
                    </w:r>
                    <w:r w:rsidRPr="008367A0">
                      <w:t>Haute</w:t>
                    </w:r>
                    <w:r w:rsidRPr="00126C92">
                      <w:t xml:space="preserve"> 147 </w:t>
                    </w:r>
                    <w:r w:rsidRPr="00126C92">
                      <w:rPr>
                        <w:color w:val="EC0308"/>
                      </w:rPr>
                      <w:t xml:space="preserve">• </w:t>
                    </w:r>
                    <w:r w:rsidRPr="00126C92">
                      <w:t xml:space="preserve">1000 Bruxelles </w:t>
                    </w:r>
                    <w:r w:rsidRPr="00126C92">
                      <w:rPr>
                        <w:color w:val="EC0308"/>
                      </w:rPr>
                      <w:t xml:space="preserve">• </w:t>
                    </w:r>
                    <w:r w:rsidRPr="00126C92">
                      <w:t xml:space="preserve">T +32 (0)2 505 37 00 </w:t>
                    </w:r>
                    <w:r w:rsidRPr="00126C92">
                      <w:rPr>
                        <w:color w:val="EC0308"/>
                      </w:rPr>
                      <w:t xml:space="preserve">• </w:t>
                    </w:r>
                    <w:r w:rsidRPr="00126C92">
                      <w:t>enabel.be</w:t>
                    </w:r>
                  </w:p>
                </w:txbxContent>
              </v:textbox>
              <w10:wrap anchorx="margin" anchory="page"/>
            </v:shape>
          </w:pict>
        </mc:Fallback>
      </mc:AlternateContent>
    </w:r>
    <w:r>
      <w:fldChar w:fldCharType="begin"/>
    </w:r>
    <w:r>
      <w:instrText>PAGE   \* MERGEFORMAT</w:instrText>
    </w:r>
    <w:r>
      <w:fldChar w:fldCharType="separate"/>
    </w:r>
    <w:r w:rsidRPr="00DC67E0">
      <w:rPr>
        <w:noProof/>
        <w:lang w:val="fr-FR"/>
      </w:rPr>
      <w:t>1</w:t>
    </w:r>
    <w:r>
      <w:fldChar w:fldCharType="end"/>
    </w:r>
  </w:p>
  <w:p w14:paraId="501F2F1A" w14:textId="77777777" w:rsidR="00AA7F4D" w:rsidRDefault="00AA7F4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722C" w14:textId="77777777" w:rsidR="00AA7F4D" w:rsidRPr="00C648C0" w:rsidRDefault="00AA7F4D" w:rsidP="00EC6E89">
    <w:pPr>
      <w:spacing w:after="0"/>
      <w:rPr>
        <w:rFonts w:cs="Calibri"/>
        <w:color w:val="1F497D"/>
        <w:sz w:val="18"/>
        <w:szCs w:val="18"/>
      </w:rPr>
    </w:pPr>
    <w:r w:rsidRPr="00C648C0">
      <w:rPr>
        <w:rFonts w:cs="Calibri"/>
        <w:color w:val="1F497D"/>
        <w:sz w:val="18"/>
        <w:szCs w:val="18"/>
      </w:rPr>
      <w:t>Programme SANITA -villes propres- GUINEE</w:t>
    </w:r>
  </w:p>
  <w:p w14:paraId="340CE591" w14:textId="77777777" w:rsidR="00AA7F4D" w:rsidRPr="00C648C0" w:rsidRDefault="00AA7F4D" w:rsidP="00EC6E89">
    <w:pPr>
      <w:spacing w:after="0"/>
      <w:rPr>
        <w:rFonts w:cs="Calibri"/>
        <w:color w:val="1F497D"/>
        <w:sz w:val="18"/>
        <w:szCs w:val="18"/>
      </w:rPr>
    </w:pPr>
    <w:r w:rsidRPr="00C648C0">
      <w:rPr>
        <w:rFonts w:cs="Calibri"/>
        <w:color w:val="1F497D"/>
        <w:sz w:val="18"/>
        <w:szCs w:val="18"/>
      </w:rPr>
      <w:t>SANITA Villes propres est financé par le 11</w:t>
    </w:r>
    <w:r w:rsidRPr="00C648C0">
      <w:rPr>
        <w:rFonts w:cs="Calibri"/>
        <w:color w:val="1F497D"/>
        <w:sz w:val="18"/>
        <w:szCs w:val="18"/>
        <w:vertAlign w:val="superscript"/>
      </w:rPr>
      <w:t>ème</w:t>
    </w:r>
    <w:r w:rsidRPr="00C648C0">
      <w:rPr>
        <w:rFonts w:cs="Calibri"/>
        <w:color w:val="1F497D"/>
        <w:sz w:val="18"/>
        <w:szCs w:val="18"/>
      </w:rPr>
      <w:t xml:space="preserve"> FED de l’union Européenne</w:t>
    </w:r>
  </w:p>
  <w:p w14:paraId="6DCFAE82" w14:textId="77777777" w:rsidR="00AA7F4D" w:rsidRPr="00D0320E" w:rsidRDefault="00AA7F4D" w:rsidP="00EC6E89">
    <w:pPr>
      <w:pStyle w:val="Pieddepage"/>
      <w:jc w:val="right"/>
      <w:rPr>
        <w:sz w:val="20"/>
        <w:szCs w:val="20"/>
        <w:lang w:val="fr-FR"/>
      </w:rPr>
    </w:pPr>
    <w:r w:rsidRPr="00C648C0">
      <w:rPr>
        <w:sz w:val="20"/>
        <w:szCs w:val="20"/>
        <w:lang w:val="fr-FR"/>
      </w:rPr>
      <w:t xml:space="preserve"> </w:t>
    </w:r>
    <w:r>
      <w:rPr>
        <w:sz w:val="20"/>
        <w:szCs w:val="20"/>
      </w:rPr>
      <w:t>11</w:t>
    </w:r>
  </w:p>
  <w:p w14:paraId="5366B254" w14:textId="77777777" w:rsidR="00AA7F4D" w:rsidRDefault="00AA7F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1BAD3" w14:textId="77777777" w:rsidR="006B0FB9" w:rsidRDefault="006B0FB9" w:rsidP="00924063">
      <w:pPr>
        <w:spacing w:after="0" w:line="240" w:lineRule="auto"/>
      </w:pPr>
      <w:r>
        <w:separator/>
      </w:r>
    </w:p>
  </w:footnote>
  <w:footnote w:type="continuationSeparator" w:id="0">
    <w:p w14:paraId="225097C6" w14:textId="77777777" w:rsidR="006B0FB9" w:rsidRDefault="006B0FB9" w:rsidP="00924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FB88" w14:textId="77777777" w:rsidR="00AA7F4D" w:rsidRDefault="00AA7F4D" w:rsidP="00EC6E89">
    <w:pPr>
      <w:pStyle w:val="En-tte"/>
      <w:tabs>
        <w:tab w:val="clear" w:pos="4536"/>
        <w:tab w:val="clear" w:pos="9072"/>
        <w:tab w:val="left" w:pos="6216"/>
      </w:tabs>
      <w:ind w:left="-567"/>
    </w:pPr>
    <w:r>
      <w:rPr>
        <w:noProof/>
        <w:lang w:val="fr-FR" w:eastAsia="fr-FR"/>
      </w:rPr>
      <w:drawing>
        <wp:inline distT="0" distB="0" distL="0" distR="0" wp14:anchorId="6B05A6C9" wp14:editId="52DC601C">
          <wp:extent cx="1295400" cy="647700"/>
          <wp:effectExtent l="0" t="0" r="0" b="12700"/>
          <wp:docPr id="53568221" name="Image 53568221" descr="https://intranet.enabel.be/files/intranet/Communication/Enabel_visual_identity/Enabel_Logo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ranet.enabel.be/files/intranet/Communication/Enabel_visual_identity/Enabel_Logo_Color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647700"/>
                  </a:xfrm>
                  <a:prstGeom prst="rect">
                    <a:avLst/>
                  </a:prstGeom>
                  <a:noFill/>
                  <a:ln>
                    <a:noFill/>
                  </a:ln>
                </pic:spPr>
              </pic:pic>
            </a:graphicData>
          </a:graphic>
        </wp:inline>
      </w:drawing>
    </w:r>
    <w:r>
      <w:tab/>
    </w:r>
    <w:r>
      <w:tab/>
    </w:r>
    <w:r>
      <w:rPr>
        <w:noProof/>
        <w:lang w:val="fr-FR" w:eastAsia="fr-FR"/>
      </w:rPr>
      <w:drawing>
        <wp:inline distT="0" distB="0" distL="0" distR="0" wp14:anchorId="6B5FEC02" wp14:editId="59EE00C3">
          <wp:extent cx="982980" cy="596738"/>
          <wp:effectExtent l="0" t="0" r="7620" b="0"/>
          <wp:docPr id="1501811512" name="Image 150181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ag_yellow_low.jpg"/>
                  <pic:cNvPicPr/>
                </pic:nvPicPr>
                <pic:blipFill>
                  <a:blip r:embed="rId2">
                    <a:extLst>
                      <a:ext uri="{28A0092B-C50C-407E-A947-70E740481C1C}">
                        <a14:useLocalDpi xmlns:a14="http://schemas.microsoft.com/office/drawing/2010/main" val="0"/>
                      </a:ext>
                    </a:extLst>
                  </a:blip>
                  <a:stretch>
                    <a:fillRect/>
                  </a:stretch>
                </pic:blipFill>
                <pic:spPr>
                  <a:xfrm>
                    <a:off x="0" y="0"/>
                    <a:ext cx="1145947" cy="695670"/>
                  </a:xfrm>
                  <a:prstGeom prst="rect">
                    <a:avLst/>
                  </a:prstGeom>
                </pic:spPr>
              </pic:pic>
            </a:graphicData>
          </a:graphic>
        </wp:inline>
      </w:drawing>
    </w:r>
  </w:p>
  <w:p w14:paraId="23236C0C" w14:textId="77777777" w:rsidR="00AA7F4D" w:rsidRDefault="00AA7F4D" w:rsidP="00EC6E89">
    <w:pPr>
      <w:pStyle w:val="En-tte"/>
      <w:tabs>
        <w:tab w:val="clear" w:pos="4536"/>
        <w:tab w:val="clear" w:pos="9072"/>
        <w:tab w:val="left" w:pos="6216"/>
      </w:tabs>
      <w:ind w:left="-56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3DB15" w14:textId="77777777" w:rsidR="00AA7F4D" w:rsidRDefault="00AA7F4D" w:rsidP="00EC6E89">
    <w:pPr>
      <w:pStyle w:val="En-tte"/>
      <w:tabs>
        <w:tab w:val="clear" w:pos="4536"/>
        <w:tab w:val="clear" w:pos="9072"/>
        <w:tab w:val="left" w:pos="1620"/>
      </w:tabs>
    </w:pPr>
    <w:r>
      <w:rPr>
        <w:noProof/>
        <w:lang w:val="fr-FR" w:eastAsia="fr-FR"/>
      </w:rPr>
      <w:drawing>
        <wp:anchor distT="36576" distB="59055" distL="163068" distR="161925" simplePos="0" relativeHeight="251659264" behindDoc="0" locked="1" layoutInCell="1" allowOverlap="1" wp14:anchorId="1AA01262" wp14:editId="09EDEF67">
          <wp:simplePos x="0" y="0"/>
          <wp:positionH relativeFrom="column">
            <wp:posOffset>-1180592</wp:posOffset>
          </wp:positionH>
          <wp:positionV relativeFrom="page">
            <wp:posOffset>6731</wp:posOffset>
          </wp:positionV>
          <wp:extent cx="7542022" cy="10670794"/>
          <wp:effectExtent l="50800" t="50800" r="52705" b="73660"/>
          <wp:wrapNone/>
          <wp:docPr id="1847096500" name="Image 1847096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extLst>
                      <a:ext uri="{28A0092B-C50C-407E-A947-70E740481C1C}">
                        <a14:useLocalDpi xmlns:a14="http://schemas.microsoft.com/office/drawing/2010/main" val="0"/>
                      </a:ext>
                    </a:extLst>
                  </a:blip>
                  <a:stretch>
                    <a:fillRect/>
                  </a:stretch>
                </pic:blipFill>
                <pic:spPr>
                  <a:xfrm>
                    <a:off x="0" y="0"/>
                    <a:ext cx="7541895" cy="10670540"/>
                  </a:xfrm>
                  <a:prstGeom prst="rect">
                    <a:avLst/>
                  </a:prstGeom>
                  <a:effectLst>
                    <a:outerShdw blurRad="50800" dist="12700" dir="5400000" algn="ctr" rotWithShape="0">
                      <a:srgbClr val="000000">
                        <a:alpha val="43137"/>
                      </a:srgbClr>
                    </a:outerShdw>
                  </a:effectLst>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1ED8D" w14:textId="77777777" w:rsidR="00AA7F4D" w:rsidRDefault="00AA7F4D" w:rsidP="00EC6E89">
    <w:pPr>
      <w:pStyle w:val="En-tte"/>
      <w:tabs>
        <w:tab w:val="clear" w:pos="4536"/>
        <w:tab w:val="clear" w:pos="9072"/>
        <w:tab w:val="left" w:pos="1620"/>
      </w:tabs>
    </w:pPr>
    <w:r>
      <w:rPr>
        <w:noProof/>
        <w:lang w:val="fr-FR" w:eastAsia="fr-FR"/>
      </w:rPr>
      <w:drawing>
        <wp:inline distT="0" distB="0" distL="0" distR="0" wp14:anchorId="04A494FF" wp14:editId="38F4A62C">
          <wp:extent cx="1295400" cy="647700"/>
          <wp:effectExtent l="0" t="0" r="0" b="12700"/>
          <wp:docPr id="13" name="Picture 1" descr="https://intranet.enabel.be/files/intranet/Communication/Enabel_visual_identity/Enabel_Logo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ranet.enabel.be/files/intranet/Communication/Enabel_visual_identity/Enabel_Logo_Color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647700"/>
                  </a:xfrm>
                  <a:prstGeom prst="rect">
                    <a:avLst/>
                  </a:prstGeom>
                  <a:noFill/>
                  <a:ln>
                    <a:noFill/>
                  </a:ln>
                </pic:spPr>
              </pic:pic>
            </a:graphicData>
          </a:graphic>
        </wp:inline>
      </w:drawing>
    </w:r>
    <w:r>
      <w:tab/>
    </w:r>
    <w:r>
      <w:tab/>
    </w:r>
    <w:r>
      <w:tab/>
    </w:r>
    <w:r>
      <w:tab/>
    </w:r>
    <w:r>
      <w:tab/>
    </w:r>
    <w:r>
      <w:tab/>
    </w:r>
    <w:r>
      <w:tab/>
    </w:r>
    <w:r>
      <w:rPr>
        <w:noProof/>
        <w:lang w:val="fr-FR" w:eastAsia="fr-FR"/>
      </w:rPr>
      <w:drawing>
        <wp:inline distT="0" distB="0" distL="0" distR="0" wp14:anchorId="1C97ADEB" wp14:editId="01F7D23D">
          <wp:extent cx="1093767" cy="5969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ag_yellow_low.jpg"/>
                  <pic:cNvPicPr/>
                </pic:nvPicPr>
                <pic:blipFill>
                  <a:blip r:embed="rId2">
                    <a:extLst>
                      <a:ext uri="{28A0092B-C50C-407E-A947-70E740481C1C}">
                        <a14:useLocalDpi xmlns:a14="http://schemas.microsoft.com/office/drawing/2010/main" val="0"/>
                      </a:ext>
                    </a:extLst>
                  </a:blip>
                  <a:stretch>
                    <a:fillRect/>
                  </a:stretch>
                </pic:blipFill>
                <pic:spPr>
                  <a:xfrm>
                    <a:off x="0" y="0"/>
                    <a:ext cx="1269710" cy="6929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B2D"/>
    <w:multiLevelType w:val="multilevel"/>
    <w:tmpl w:val="30CC479A"/>
    <w:lvl w:ilvl="0">
      <w:start w:val="2"/>
      <w:numFmt w:val="decimal"/>
      <w:lvlText w:val="%1."/>
      <w:lvlJc w:val="left"/>
      <w:pPr>
        <w:ind w:left="440" w:hanging="4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952E62"/>
    <w:multiLevelType w:val="hybridMultilevel"/>
    <w:tmpl w:val="1D28F2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0A386C"/>
    <w:multiLevelType w:val="hybridMultilevel"/>
    <w:tmpl w:val="966669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5C1770"/>
    <w:multiLevelType w:val="hybridMultilevel"/>
    <w:tmpl w:val="81D8C230"/>
    <w:lvl w:ilvl="0" w:tplc="61F0C53E">
      <w:start w:val="2"/>
      <w:numFmt w:val="bullet"/>
      <w:lvlText w:val="-"/>
      <w:lvlJc w:val="left"/>
      <w:pPr>
        <w:ind w:left="720" w:hanging="360"/>
      </w:pPr>
      <w:rPr>
        <w:rFonts w:ascii="Georgia" w:eastAsia="Calibri" w:hAnsi="Georgi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9B22D3"/>
    <w:multiLevelType w:val="hybridMultilevel"/>
    <w:tmpl w:val="E2CC490A"/>
    <w:lvl w:ilvl="0" w:tplc="FFFFFFFF">
      <w:start w:val="1"/>
      <w:numFmt w:val="decimal"/>
      <w:lvlText w:val="%1."/>
      <w:lvlJc w:val="left"/>
      <w:pPr>
        <w:tabs>
          <w:tab w:val="num" w:pos="720"/>
        </w:tabs>
        <w:ind w:left="720" w:hanging="420"/>
      </w:pPr>
    </w:lvl>
    <w:lvl w:ilvl="1" w:tplc="FFFFFFFF">
      <w:start w:val="633"/>
      <w:numFmt w:val="bullet"/>
      <w:lvlText w:val="-"/>
      <w:lvlJc w:val="left"/>
      <w:pPr>
        <w:tabs>
          <w:tab w:val="num" w:pos="1380"/>
        </w:tabs>
        <w:ind w:left="1380" w:hanging="360"/>
      </w:pPr>
      <w:rPr>
        <w:rFonts w:ascii="Times New Roman" w:eastAsia="Times New Roman" w:hAnsi="Times New Roman" w:cs="Times New Roman" w:hint="default"/>
      </w:rPr>
    </w:lvl>
    <w:lvl w:ilvl="2" w:tplc="FFFFFFFF">
      <w:start w:val="1"/>
      <w:numFmt w:val="lowerRoman"/>
      <w:lvlText w:val="%3."/>
      <w:lvlJc w:val="right"/>
      <w:pPr>
        <w:tabs>
          <w:tab w:val="num" w:pos="2100"/>
        </w:tabs>
        <w:ind w:left="2100" w:hanging="180"/>
      </w:pPr>
    </w:lvl>
    <w:lvl w:ilvl="3" w:tplc="FFFFFFFF">
      <w:start w:val="1"/>
      <w:numFmt w:val="decimal"/>
      <w:lvlText w:val="%4."/>
      <w:lvlJc w:val="left"/>
      <w:pPr>
        <w:tabs>
          <w:tab w:val="num" w:pos="2820"/>
        </w:tabs>
        <w:ind w:left="2820" w:hanging="360"/>
      </w:pPr>
    </w:lvl>
    <w:lvl w:ilvl="4" w:tplc="FFFFFFFF">
      <w:start w:val="1"/>
      <w:numFmt w:val="lowerLetter"/>
      <w:lvlText w:val="%5."/>
      <w:lvlJc w:val="left"/>
      <w:pPr>
        <w:tabs>
          <w:tab w:val="num" w:pos="3540"/>
        </w:tabs>
        <w:ind w:left="3540" w:hanging="360"/>
      </w:pPr>
    </w:lvl>
    <w:lvl w:ilvl="5" w:tplc="FFFFFFFF">
      <w:start w:val="1"/>
      <w:numFmt w:val="lowerRoman"/>
      <w:lvlText w:val="%6."/>
      <w:lvlJc w:val="right"/>
      <w:pPr>
        <w:tabs>
          <w:tab w:val="num" w:pos="4260"/>
        </w:tabs>
        <w:ind w:left="4260" w:hanging="180"/>
      </w:pPr>
    </w:lvl>
    <w:lvl w:ilvl="6" w:tplc="FFFFFFFF">
      <w:start w:val="1"/>
      <w:numFmt w:val="decimal"/>
      <w:lvlText w:val="%7."/>
      <w:lvlJc w:val="left"/>
      <w:pPr>
        <w:tabs>
          <w:tab w:val="num" w:pos="4980"/>
        </w:tabs>
        <w:ind w:left="4980" w:hanging="360"/>
      </w:pPr>
    </w:lvl>
    <w:lvl w:ilvl="7" w:tplc="FFFFFFFF">
      <w:start w:val="1"/>
      <w:numFmt w:val="lowerLetter"/>
      <w:lvlText w:val="%8."/>
      <w:lvlJc w:val="left"/>
      <w:pPr>
        <w:tabs>
          <w:tab w:val="num" w:pos="5700"/>
        </w:tabs>
        <w:ind w:left="5700" w:hanging="360"/>
      </w:pPr>
    </w:lvl>
    <w:lvl w:ilvl="8" w:tplc="FFFFFFFF">
      <w:start w:val="1"/>
      <w:numFmt w:val="lowerRoman"/>
      <w:lvlText w:val="%9."/>
      <w:lvlJc w:val="right"/>
      <w:pPr>
        <w:tabs>
          <w:tab w:val="num" w:pos="6420"/>
        </w:tabs>
        <w:ind w:left="6420" w:hanging="180"/>
      </w:pPr>
    </w:lvl>
  </w:abstractNum>
  <w:abstractNum w:abstractNumId="5" w15:restartNumberingAfterBreak="0">
    <w:nsid w:val="202978B1"/>
    <w:multiLevelType w:val="hybridMultilevel"/>
    <w:tmpl w:val="07AA69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D34918"/>
    <w:multiLevelType w:val="hybridMultilevel"/>
    <w:tmpl w:val="AB0ED0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1D7021"/>
    <w:multiLevelType w:val="hybridMultilevel"/>
    <w:tmpl w:val="E1CA959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941A9F"/>
    <w:multiLevelType w:val="hybridMultilevel"/>
    <w:tmpl w:val="483C837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B7B5551"/>
    <w:multiLevelType w:val="hybridMultilevel"/>
    <w:tmpl w:val="86C839C6"/>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D61506"/>
    <w:multiLevelType w:val="hybridMultilevel"/>
    <w:tmpl w:val="AB0ED0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4932EE"/>
    <w:multiLevelType w:val="hybridMultilevel"/>
    <w:tmpl w:val="F1529728"/>
    <w:lvl w:ilvl="0" w:tplc="040C0001">
      <w:start w:val="1"/>
      <w:numFmt w:val="bullet"/>
      <w:lvlText w:val=""/>
      <w:lvlJc w:val="left"/>
      <w:pPr>
        <w:ind w:left="720" w:hanging="360"/>
      </w:pPr>
      <w:rPr>
        <w:rFonts w:ascii="Symbol" w:hAnsi="Symbol" w:hint="default"/>
        <w:b/>
        <w:strike w:val="0"/>
        <w:dstrike w:val="0"/>
        <w:u w:val="none"/>
        <w:effect w:val="none"/>
      </w:rPr>
    </w:lvl>
    <w:lvl w:ilvl="1" w:tplc="040C0003">
      <w:start w:val="1"/>
      <w:numFmt w:val="lowerLetter"/>
      <w:lvlText w:val="%2."/>
      <w:lvlJc w:val="left"/>
      <w:pPr>
        <w:tabs>
          <w:tab w:val="num" w:pos="1440"/>
        </w:tabs>
        <w:ind w:left="1440" w:hanging="360"/>
      </w:pPr>
    </w:lvl>
    <w:lvl w:ilvl="2" w:tplc="040C0005">
      <w:start w:val="1"/>
      <w:numFmt w:val="lowerRoman"/>
      <w:lvlText w:val="%3."/>
      <w:lvlJc w:val="right"/>
      <w:pPr>
        <w:tabs>
          <w:tab w:val="num" w:pos="2160"/>
        </w:tabs>
        <w:ind w:left="2160" w:hanging="180"/>
      </w:pPr>
    </w:lvl>
    <w:lvl w:ilvl="3" w:tplc="040C0001">
      <w:start w:val="1"/>
      <w:numFmt w:val="decimal"/>
      <w:lvlText w:val="%4."/>
      <w:lvlJc w:val="left"/>
      <w:pPr>
        <w:tabs>
          <w:tab w:val="num" w:pos="2880"/>
        </w:tabs>
        <w:ind w:left="2880" w:hanging="360"/>
      </w:pPr>
    </w:lvl>
    <w:lvl w:ilvl="4" w:tplc="040C0003">
      <w:start w:val="1"/>
      <w:numFmt w:val="lowerLetter"/>
      <w:lvlText w:val="%5."/>
      <w:lvlJc w:val="left"/>
      <w:pPr>
        <w:tabs>
          <w:tab w:val="num" w:pos="3600"/>
        </w:tabs>
        <w:ind w:left="3600" w:hanging="360"/>
      </w:pPr>
    </w:lvl>
    <w:lvl w:ilvl="5" w:tplc="040C0005">
      <w:start w:val="1"/>
      <w:numFmt w:val="lowerRoman"/>
      <w:lvlText w:val="%6."/>
      <w:lvlJc w:val="right"/>
      <w:pPr>
        <w:tabs>
          <w:tab w:val="num" w:pos="4320"/>
        </w:tabs>
        <w:ind w:left="4320" w:hanging="180"/>
      </w:pPr>
    </w:lvl>
    <w:lvl w:ilvl="6" w:tplc="040C0001">
      <w:start w:val="1"/>
      <w:numFmt w:val="decimal"/>
      <w:lvlText w:val="%7."/>
      <w:lvlJc w:val="left"/>
      <w:pPr>
        <w:tabs>
          <w:tab w:val="num" w:pos="5040"/>
        </w:tabs>
        <w:ind w:left="5040" w:hanging="360"/>
      </w:pPr>
    </w:lvl>
    <w:lvl w:ilvl="7" w:tplc="040C0003">
      <w:start w:val="1"/>
      <w:numFmt w:val="lowerLetter"/>
      <w:lvlText w:val="%8."/>
      <w:lvlJc w:val="left"/>
      <w:pPr>
        <w:tabs>
          <w:tab w:val="num" w:pos="5760"/>
        </w:tabs>
        <w:ind w:left="5760" w:hanging="360"/>
      </w:pPr>
    </w:lvl>
    <w:lvl w:ilvl="8" w:tplc="040C0005">
      <w:start w:val="1"/>
      <w:numFmt w:val="lowerRoman"/>
      <w:lvlText w:val="%9."/>
      <w:lvlJc w:val="right"/>
      <w:pPr>
        <w:tabs>
          <w:tab w:val="num" w:pos="6480"/>
        </w:tabs>
        <w:ind w:left="6480" w:hanging="180"/>
      </w:pPr>
    </w:lvl>
  </w:abstractNum>
  <w:abstractNum w:abstractNumId="12" w15:restartNumberingAfterBreak="0">
    <w:nsid w:val="37527F0F"/>
    <w:multiLevelType w:val="hybridMultilevel"/>
    <w:tmpl w:val="6B6EC5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824086E"/>
    <w:multiLevelType w:val="hybridMultilevel"/>
    <w:tmpl w:val="28721E6C"/>
    <w:lvl w:ilvl="0" w:tplc="08829E90">
      <w:start w:val="633"/>
      <w:numFmt w:val="bullet"/>
      <w:lvlText w:val="-"/>
      <w:lvlJc w:val="left"/>
      <w:pPr>
        <w:ind w:left="284" w:hanging="284"/>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3943091E"/>
    <w:multiLevelType w:val="multilevel"/>
    <w:tmpl w:val="DDB4DE7E"/>
    <w:lvl w:ilvl="0">
      <w:start w:val="1"/>
      <w:numFmt w:val="decimal"/>
      <w:lvlText w:val="%1."/>
      <w:lvlJc w:val="left"/>
      <w:pPr>
        <w:ind w:left="720" w:hanging="360"/>
      </w:pPr>
      <w:rPr>
        <w:rFonts w:hint="default"/>
      </w:rPr>
    </w:lvl>
    <w:lvl w:ilvl="1">
      <w:start w:val="2"/>
      <w:numFmt w:val="decimal"/>
      <w:isLgl/>
      <w:lvlText w:val="%1.%2"/>
      <w:lvlJc w:val="left"/>
      <w:pPr>
        <w:ind w:left="850" w:hanging="4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290A72"/>
    <w:multiLevelType w:val="hybridMultilevel"/>
    <w:tmpl w:val="13EEFD94"/>
    <w:lvl w:ilvl="0" w:tplc="6B2AB95A">
      <w:start w:val="1"/>
      <w:numFmt w:val="upperRoman"/>
      <w:lvlText w:val="%1."/>
      <w:lvlJc w:val="left"/>
      <w:pPr>
        <w:ind w:left="1080" w:hanging="72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4A486C81"/>
    <w:multiLevelType w:val="hybridMultilevel"/>
    <w:tmpl w:val="D458C5CE"/>
    <w:lvl w:ilvl="0" w:tplc="04090001">
      <w:start w:val="1"/>
      <w:numFmt w:val="bullet"/>
      <w:lvlText w:val=""/>
      <w:lvlJc w:val="left"/>
      <w:pPr>
        <w:ind w:left="284" w:hanging="284"/>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4D590FD0"/>
    <w:multiLevelType w:val="hybridMultilevel"/>
    <w:tmpl w:val="9522A2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297510"/>
    <w:multiLevelType w:val="hybridMultilevel"/>
    <w:tmpl w:val="52588186"/>
    <w:lvl w:ilvl="0" w:tplc="1BF4E8C0">
      <w:start w:val="1"/>
      <w:numFmt w:val="upperLetter"/>
      <w:lvlText w:val="%1-"/>
      <w:lvlJc w:val="left"/>
      <w:pPr>
        <w:ind w:left="720" w:hanging="360"/>
      </w:pPr>
      <w:rPr>
        <w:b/>
        <w:strike w:val="0"/>
        <w:dstrike w:val="0"/>
        <w:u w:val="none"/>
        <w:effect w:val="none"/>
      </w:rPr>
    </w:lvl>
    <w:lvl w:ilvl="1" w:tplc="040C0003">
      <w:start w:val="1"/>
      <w:numFmt w:val="lowerLetter"/>
      <w:lvlText w:val="%2."/>
      <w:lvlJc w:val="left"/>
      <w:pPr>
        <w:tabs>
          <w:tab w:val="num" w:pos="1440"/>
        </w:tabs>
        <w:ind w:left="1440" w:hanging="360"/>
      </w:pPr>
    </w:lvl>
    <w:lvl w:ilvl="2" w:tplc="040C0005">
      <w:start w:val="1"/>
      <w:numFmt w:val="lowerRoman"/>
      <w:lvlText w:val="%3."/>
      <w:lvlJc w:val="right"/>
      <w:pPr>
        <w:tabs>
          <w:tab w:val="num" w:pos="2160"/>
        </w:tabs>
        <w:ind w:left="2160" w:hanging="180"/>
      </w:pPr>
    </w:lvl>
    <w:lvl w:ilvl="3" w:tplc="040C0001">
      <w:start w:val="1"/>
      <w:numFmt w:val="decimal"/>
      <w:lvlText w:val="%4."/>
      <w:lvlJc w:val="left"/>
      <w:pPr>
        <w:tabs>
          <w:tab w:val="num" w:pos="2880"/>
        </w:tabs>
        <w:ind w:left="2880" w:hanging="360"/>
      </w:pPr>
    </w:lvl>
    <w:lvl w:ilvl="4" w:tplc="040C0003">
      <w:start w:val="1"/>
      <w:numFmt w:val="lowerLetter"/>
      <w:lvlText w:val="%5."/>
      <w:lvlJc w:val="left"/>
      <w:pPr>
        <w:tabs>
          <w:tab w:val="num" w:pos="3600"/>
        </w:tabs>
        <w:ind w:left="3600" w:hanging="360"/>
      </w:pPr>
    </w:lvl>
    <w:lvl w:ilvl="5" w:tplc="040C0005">
      <w:start w:val="1"/>
      <w:numFmt w:val="lowerRoman"/>
      <w:lvlText w:val="%6."/>
      <w:lvlJc w:val="right"/>
      <w:pPr>
        <w:tabs>
          <w:tab w:val="num" w:pos="4320"/>
        </w:tabs>
        <w:ind w:left="4320" w:hanging="180"/>
      </w:pPr>
    </w:lvl>
    <w:lvl w:ilvl="6" w:tplc="040C0001">
      <w:start w:val="1"/>
      <w:numFmt w:val="decimal"/>
      <w:lvlText w:val="%7."/>
      <w:lvlJc w:val="left"/>
      <w:pPr>
        <w:tabs>
          <w:tab w:val="num" w:pos="5040"/>
        </w:tabs>
        <w:ind w:left="5040" w:hanging="360"/>
      </w:pPr>
    </w:lvl>
    <w:lvl w:ilvl="7" w:tplc="040C0003">
      <w:start w:val="1"/>
      <w:numFmt w:val="lowerLetter"/>
      <w:lvlText w:val="%8."/>
      <w:lvlJc w:val="left"/>
      <w:pPr>
        <w:tabs>
          <w:tab w:val="num" w:pos="5760"/>
        </w:tabs>
        <w:ind w:left="5760" w:hanging="360"/>
      </w:pPr>
    </w:lvl>
    <w:lvl w:ilvl="8" w:tplc="040C0005">
      <w:start w:val="1"/>
      <w:numFmt w:val="lowerRoman"/>
      <w:lvlText w:val="%9."/>
      <w:lvlJc w:val="right"/>
      <w:pPr>
        <w:tabs>
          <w:tab w:val="num" w:pos="6480"/>
        </w:tabs>
        <w:ind w:left="6480" w:hanging="180"/>
      </w:pPr>
    </w:lvl>
  </w:abstractNum>
  <w:abstractNum w:abstractNumId="19" w15:restartNumberingAfterBreak="0">
    <w:nsid w:val="5A507B48"/>
    <w:multiLevelType w:val="multilevel"/>
    <w:tmpl w:val="8F04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1A6DD1"/>
    <w:multiLevelType w:val="hybridMultilevel"/>
    <w:tmpl w:val="B22AAB3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3EA5E1B"/>
    <w:multiLevelType w:val="hybridMultilevel"/>
    <w:tmpl w:val="01FA43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AC97D0A"/>
    <w:multiLevelType w:val="hybridMultilevel"/>
    <w:tmpl w:val="1AE070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CFD730B"/>
    <w:multiLevelType w:val="hybridMultilevel"/>
    <w:tmpl w:val="D2824BC0"/>
    <w:lvl w:ilvl="0" w:tplc="8D5EC748">
      <w:start w:val="1"/>
      <w:numFmt w:val="lowerLetter"/>
      <w:lvlText w:val="%1)"/>
      <w:lvlJc w:val="left"/>
      <w:pPr>
        <w:ind w:left="720" w:hanging="360"/>
      </w:pPr>
      <w:rPr>
        <w:rFonts w:ascii="Georgia" w:eastAsia="Calibri" w:hAnsi="Georgia" w:cs="Calibri"/>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6D82702D"/>
    <w:multiLevelType w:val="hybridMultilevel"/>
    <w:tmpl w:val="6B760B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FA31C8B"/>
    <w:multiLevelType w:val="hybridMultilevel"/>
    <w:tmpl w:val="51A455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5034B97"/>
    <w:multiLevelType w:val="multilevel"/>
    <w:tmpl w:val="4F98DA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7C80C55"/>
    <w:multiLevelType w:val="hybridMultilevel"/>
    <w:tmpl w:val="A6FED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7010916">
    <w:abstractNumId w:val="0"/>
  </w:num>
  <w:num w:numId="2" w16cid:durableId="1601647488">
    <w:abstractNumId w:val="3"/>
  </w:num>
  <w:num w:numId="3" w16cid:durableId="905339701">
    <w:abstractNumId w:val="22"/>
  </w:num>
  <w:num w:numId="4" w16cid:durableId="1785078943">
    <w:abstractNumId w:val="8"/>
  </w:num>
  <w:num w:numId="5" w16cid:durableId="9651299">
    <w:abstractNumId w:val="14"/>
  </w:num>
  <w:num w:numId="6" w16cid:durableId="63728111">
    <w:abstractNumId w:val="27"/>
  </w:num>
  <w:num w:numId="7" w16cid:durableId="1706784375">
    <w:abstractNumId w:val="5"/>
  </w:num>
  <w:num w:numId="8" w16cid:durableId="1702124287">
    <w:abstractNumId w:val="26"/>
  </w:num>
  <w:num w:numId="9" w16cid:durableId="1271742850">
    <w:abstractNumId w:val="17"/>
  </w:num>
  <w:num w:numId="10" w16cid:durableId="769816871">
    <w:abstractNumId w:val="7"/>
  </w:num>
  <w:num w:numId="11" w16cid:durableId="1390113578">
    <w:abstractNumId w:val="23"/>
  </w:num>
  <w:num w:numId="12" w16cid:durableId="334497653">
    <w:abstractNumId w:val="10"/>
  </w:num>
  <w:num w:numId="13" w16cid:durableId="1474176280">
    <w:abstractNumId w:val="6"/>
  </w:num>
  <w:num w:numId="14" w16cid:durableId="1972977770">
    <w:abstractNumId w:val="25"/>
  </w:num>
  <w:num w:numId="15" w16cid:durableId="465585357">
    <w:abstractNumId w:val="9"/>
  </w:num>
  <w:num w:numId="16" w16cid:durableId="744109977">
    <w:abstractNumId w:val="20"/>
  </w:num>
  <w:num w:numId="17" w16cid:durableId="10015455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8186938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381531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08605745">
    <w:abstractNumId w:val="13"/>
  </w:num>
  <w:num w:numId="21" w16cid:durableId="35574147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94515287">
    <w:abstractNumId w:val="16"/>
  </w:num>
  <w:num w:numId="23" w16cid:durableId="1444499072">
    <w:abstractNumId w:val="1"/>
  </w:num>
  <w:num w:numId="24" w16cid:durableId="1871215093">
    <w:abstractNumId w:val="24"/>
  </w:num>
  <w:num w:numId="25" w16cid:durableId="1419015738">
    <w:abstractNumId w:val="21"/>
  </w:num>
  <w:num w:numId="26" w16cid:durableId="968783152">
    <w:abstractNumId w:val="12"/>
  </w:num>
  <w:num w:numId="27" w16cid:durableId="664431591">
    <w:abstractNumId w:val="2"/>
  </w:num>
  <w:num w:numId="28" w16cid:durableId="9702121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TA, Abdoulaye">
    <w15:presenceInfo w15:providerId="AD" w15:userId="S::abdoulaye.keita@enabel.be::0a0b0b34-a397-40f6-b36a-b10551e7a1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AA"/>
    <w:rsid w:val="000653EF"/>
    <w:rsid w:val="000E6EF0"/>
    <w:rsid w:val="000F27A0"/>
    <w:rsid w:val="000F55B3"/>
    <w:rsid w:val="00127E02"/>
    <w:rsid w:val="001429F4"/>
    <w:rsid w:val="00185521"/>
    <w:rsid w:val="00185F00"/>
    <w:rsid w:val="001B3C6A"/>
    <w:rsid w:val="001C3A21"/>
    <w:rsid w:val="001C4F11"/>
    <w:rsid w:val="001D5283"/>
    <w:rsid w:val="001E6BAC"/>
    <w:rsid w:val="00222893"/>
    <w:rsid w:val="00273D45"/>
    <w:rsid w:val="002C288B"/>
    <w:rsid w:val="00320ACE"/>
    <w:rsid w:val="0032355A"/>
    <w:rsid w:val="003735EA"/>
    <w:rsid w:val="003F152F"/>
    <w:rsid w:val="003F6464"/>
    <w:rsid w:val="00485DAA"/>
    <w:rsid w:val="004C76B2"/>
    <w:rsid w:val="004D38CD"/>
    <w:rsid w:val="00507DDC"/>
    <w:rsid w:val="005636FD"/>
    <w:rsid w:val="005651BD"/>
    <w:rsid w:val="005833C5"/>
    <w:rsid w:val="005A5C73"/>
    <w:rsid w:val="006325F4"/>
    <w:rsid w:val="00653B83"/>
    <w:rsid w:val="00686DCF"/>
    <w:rsid w:val="006B0FB9"/>
    <w:rsid w:val="006D27B5"/>
    <w:rsid w:val="006E11F0"/>
    <w:rsid w:val="006E7ED1"/>
    <w:rsid w:val="006F1245"/>
    <w:rsid w:val="006F4164"/>
    <w:rsid w:val="007428C7"/>
    <w:rsid w:val="007A3D96"/>
    <w:rsid w:val="007B0253"/>
    <w:rsid w:val="00825BDE"/>
    <w:rsid w:val="008524A3"/>
    <w:rsid w:val="008A6FDC"/>
    <w:rsid w:val="008D3EA3"/>
    <w:rsid w:val="008F784F"/>
    <w:rsid w:val="009130A3"/>
    <w:rsid w:val="00924063"/>
    <w:rsid w:val="00960B9A"/>
    <w:rsid w:val="009E1A1F"/>
    <w:rsid w:val="009E1A46"/>
    <w:rsid w:val="009F7304"/>
    <w:rsid w:val="00A010FC"/>
    <w:rsid w:val="00A32C11"/>
    <w:rsid w:val="00A87226"/>
    <w:rsid w:val="00A90D0D"/>
    <w:rsid w:val="00AA7F4D"/>
    <w:rsid w:val="00B4380A"/>
    <w:rsid w:val="00B57D92"/>
    <w:rsid w:val="00B950E7"/>
    <w:rsid w:val="00BD12C7"/>
    <w:rsid w:val="00C20614"/>
    <w:rsid w:val="00C80362"/>
    <w:rsid w:val="00CC7805"/>
    <w:rsid w:val="00CF3CF1"/>
    <w:rsid w:val="00D528B1"/>
    <w:rsid w:val="00D75370"/>
    <w:rsid w:val="00D8709D"/>
    <w:rsid w:val="00DC7E4A"/>
    <w:rsid w:val="00DD39E8"/>
    <w:rsid w:val="00DF2F4D"/>
    <w:rsid w:val="00E06137"/>
    <w:rsid w:val="00E85E7A"/>
    <w:rsid w:val="00EA2488"/>
    <w:rsid w:val="00EC6E89"/>
    <w:rsid w:val="00F0088F"/>
    <w:rsid w:val="00F0623F"/>
    <w:rsid w:val="00F77C79"/>
    <w:rsid w:val="00FB7E05"/>
  </w:rsids>
  <m:mathPr>
    <m:mathFont m:val="Cambria Math"/>
    <m:brkBin m:val="before"/>
    <m:brkBinSub m:val="--"/>
    <m:smallFrac m:val="0"/>
    <m:dispDef/>
    <m:lMargin m:val="0"/>
    <m:rMargin m:val="0"/>
    <m:defJc m:val="centerGroup"/>
    <m:wrapIndent m:val="1440"/>
    <m:intLim m:val="subSup"/>
    <m:naryLim m:val="undOvr"/>
  </m:mathPr>
  <w:themeFontLang w:val="fr-G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541E"/>
  <w15:chartTrackingRefBased/>
  <w15:docId w15:val="{1B7A4FC2-3B19-4B9A-8DB2-93829EDC1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G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ouverture">
    <w:name w:val="Titre couverture"/>
    <w:basedOn w:val="Normal"/>
    <w:link w:val="TitrecouvertureCar"/>
    <w:qFormat/>
    <w:rsid w:val="00485DAA"/>
    <w:pPr>
      <w:spacing w:line="276" w:lineRule="auto"/>
    </w:pPr>
    <w:rPr>
      <w:rFonts w:ascii="Calibri" w:eastAsia="Calibri" w:hAnsi="Calibri" w:cs="Times New Roman"/>
      <w:color w:val="585756"/>
      <w:sz w:val="32"/>
      <w:lang w:val="fr-BE"/>
    </w:rPr>
  </w:style>
  <w:style w:type="character" w:customStyle="1" w:styleId="TitrecouvertureCar">
    <w:name w:val="Titre couverture Car"/>
    <w:link w:val="Titrecouverture"/>
    <w:rsid w:val="00485DAA"/>
    <w:rPr>
      <w:rFonts w:ascii="Calibri" w:eastAsia="Calibri" w:hAnsi="Calibri" w:cs="Times New Roman"/>
      <w:color w:val="585756"/>
      <w:sz w:val="32"/>
      <w:lang w:val="fr-BE"/>
    </w:rPr>
  </w:style>
  <w:style w:type="paragraph" w:customStyle="1" w:styleId="Basdepage">
    <w:name w:val="Bas de page"/>
    <w:basedOn w:val="Normal"/>
    <w:link w:val="BasdepageCar"/>
    <w:qFormat/>
    <w:rsid w:val="00485DAA"/>
    <w:pPr>
      <w:keepNext/>
      <w:keepLines/>
      <w:spacing w:after="0" w:line="276" w:lineRule="auto"/>
      <w:outlineLvl w:val="0"/>
    </w:pPr>
    <w:rPr>
      <w:rFonts w:ascii="Calibri" w:eastAsia="Times New Roman" w:hAnsi="Calibri" w:cs="Times New Roman"/>
      <w:color w:val="585756"/>
      <w:sz w:val="18"/>
      <w:szCs w:val="24"/>
      <w:lang w:val="fr-FR"/>
    </w:rPr>
  </w:style>
  <w:style w:type="character" w:customStyle="1" w:styleId="BasdepageCar">
    <w:name w:val="Bas de page Car"/>
    <w:link w:val="Basdepage"/>
    <w:rsid w:val="00485DAA"/>
    <w:rPr>
      <w:rFonts w:ascii="Calibri" w:eastAsia="Times New Roman" w:hAnsi="Calibri" w:cs="Times New Roman"/>
      <w:color w:val="585756"/>
      <w:sz w:val="18"/>
      <w:szCs w:val="24"/>
      <w:lang w:val="fr-FR"/>
    </w:rPr>
  </w:style>
  <w:style w:type="paragraph" w:styleId="En-tte">
    <w:name w:val="header"/>
    <w:basedOn w:val="Normal"/>
    <w:link w:val="En-tteCar"/>
    <w:uiPriority w:val="99"/>
    <w:unhideWhenUsed/>
    <w:rsid w:val="00485DAA"/>
    <w:pPr>
      <w:tabs>
        <w:tab w:val="center" w:pos="4536"/>
        <w:tab w:val="right" w:pos="9072"/>
      </w:tabs>
      <w:spacing w:after="0" w:line="240" w:lineRule="auto"/>
    </w:pPr>
    <w:rPr>
      <w:rFonts w:ascii="Georgia" w:eastAsia="Calibri" w:hAnsi="Georgia" w:cs="Times New Roman"/>
      <w:color w:val="585756"/>
      <w:sz w:val="21"/>
      <w:lang w:val="fr-BE"/>
    </w:rPr>
  </w:style>
  <w:style w:type="character" w:customStyle="1" w:styleId="En-tteCar">
    <w:name w:val="En-tête Car"/>
    <w:basedOn w:val="Policepardfaut"/>
    <w:link w:val="En-tte"/>
    <w:uiPriority w:val="99"/>
    <w:rsid w:val="00485DAA"/>
    <w:rPr>
      <w:rFonts w:ascii="Georgia" w:eastAsia="Calibri" w:hAnsi="Georgia" w:cs="Times New Roman"/>
      <w:color w:val="585756"/>
      <w:sz w:val="21"/>
      <w:lang w:val="fr-BE"/>
    </w:rPr>
  </w:style>
  <w:style w:type="paragraph" w:styleId="Pieddepage">
    <w:name w:val="footer"/>
    <w:basedOn w:val="Normal"/>
    <w:link w:val="PieddepageCar"/>
    <w:uiPriority w:val="99"/>
    <w:unhideWhenUsed/>
    <w:rsid w:val="00485DAA"/>
    <w:pPr>
      <w:tabs>
        <w:tab w:val="center" w:pos="4536"/>
        <w:tab w:val="right" w:pos="9072"/>
      </w:tabs>
      <w:spacing w:after="0" w:line="240" w:lineRule="auto"/>
    </w:pPr>
    <w:rPr>
      <w:rFonts w:ascii="Georgia" w:eastAsia="Calibri" w:hAnsi="Georgia" w:cs="Times New Roman"/>
      <w:color w:val="585756"/>
      <w:sz w:val="21"/>
      <w:lang w:val="fr-BE"/>
    </w:rPr>
  </w:style>
  <w:style w:type="character" w:customStyle="1" w:styleId="PieddepageCar">
    <w:name w:val="Pied de page Car"/>
    <w:basedOn w:val="Policepardfaut"/>
    <w:link w:val="Pieddepage"/>
    <w:uiPriority w:val="99"/>
    <w:rsid w:val="00485DAA"/>
    <w:rPr>
      <w:rFonts w:ascii="Georgia" w:eastAsia="Calibri" w:hAnsi="Georgia" w:cs="Times New Roman"/>
      <w:color w:val="585756"/>
      <w:sz w:val="21"/>
      <w:lang w:val="fr-BE"/>
    </w:rPr>
  </w:style>
  <w:style w:type="paragraph" w:customStyle="1" w:styleId="CTBSoustitre">
    <w:name w:val="CTB_Sous titre"/>
    <w:basedOn w:val="Normal"/>
    <w:next w:val="Normal"/>
    <w:rsid w:val="00485DAA"/>
    <w:pPr>
      <w:widowControl w:val="0"/>
      <w:suppressAutoHyphens/>
      <w:spacing w:after="120" w:line="288" w:lineRule="auto"/>
      <w:jc w:val="both"/>
      <w:textAlignment w:val="top"/>
    </w:pPr>
    <w:rPr>
      <w:rFonts w:ascii="Arial" w:eastAsia="Arial Unicode MS" w:hAnsi="Arial" w:cs="Times New Roman"/>
      <w:b/>
      <w:caps/>
      <w:color w:val="50B848"/>
      <w:kern w:val="18"/>
      <w:sz w:val="44"/>
      <w:szCs w:val="24"/>
      <w:lang w:val="fr-BE" w:eastAsia="ar-SA"/>
    </w:rPr>
  </w:style>
  <w:style w:type="paragraph" w:customStyle="1" w:styleId="CTBGrandtitre">
    <w:name w:val="CTB_Grand titre"/>
    <w:basedOn w:val="Normal"/>
    <w:rsid w:val="00485DAA"/>
    <w:pPr>
      <w:widowControl w:val="0"/>
      <w:suppressAutoHyphens/>
      <w:spacing w:before="3402" w:after="0" w:line="240" w:lineRule="auto"/>
      <w:ind w:left="1616"/>
    </w:pPr>
    <w:rPr>
      <w:rFonts w:ascii="Arial" w:eastAsia="DejaVu Sans" w:hAnsi="Arial" w:cs="Tahoma"/>
      <w:b/>
      <w:caps/>
      <w:color w:val="50B848"/>
      <w:sz w:val="60"/>
      <w:szCs w:val="24"/>
      <w:lang w:val="fr-FR" w:eastAsia="fr-BE"/>
    </w:rPr>
  </w:style>
  <w:style w:type="table" w:customStyle="1" w:styleId="Grilledutableau1">
    <w:name w:val="Grille du tableau1"/>
    <w:basedOn w:val="TableauNormal"/>
    <w:next w:val="Grilledutableau"/>
    <w:uiPriority w:val="39"/>
    <w:rsid w:val="00485DAA"/>
    <w:pPr>
      <w:spacing w:after="0" w:line="240" w:lineRule="auto"/>
    </w:pPr>
    <w:rPr>
      <w:rFonts w:ascii="Calibri" w:eastAsia="Calibri" w:hAnsi="Calibri" w:cs="Times New Roman"/>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485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0ACE"/>
    <w:pPr>
      <w:ind w:left="720"/>
      <w:contextualSpacing/>
    </w:pPr>
  </w:style>
  <w:style w:type="paragraph" w:styleId="Textedebulles">
    <w:name w:val="Balloon Text"/>
    <w:basedOn w:val="Normal"/>
    <w:link w:val="TextedebullesCar"/>
    <w:uiPriority w:val="99"/>
    <w:semiHidden/>
    <w:unhideWhenUsed/>
    <w:rsid w:val="00273D4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73D45"/>
    <w:rPr>
      <w:rFonts w:ascii="Segoe UI" w:hAnsi="Segoe UI" w:cs="Segoe UI"/>
      <w:sz w:val="18"/>
      <w:szCs w:val="18"/>
    </w:rPr>
  </w:style>
  <w:style w:type="paragraph" w:styleId="NormalWeb">
    <w:name w:val="Normal (Web)"/>
    <w:basedOn w:val="Normal"/>
    <w:uiPriority w:val="99"/>
    <w:semiHidden/>
    <w:unhideWhenUsed/>
    <w:rsid w:val="00222893"/>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customStyle="1" w:styleId="TEXTECOURANTCar">
    <w:name w:val="TEXTE COURANT Car"/>
    <w:basedOn w:val="Policepardfaut"/>
    <w:link w:val="TEXTECOURANT"/>
    <w:locked/>
    <w:rsid w:val="005636FD"/>
    <w:rPr>
      <w:rFonts w:ascii="Segoe UI" w:eastAsia="Times New Roman" w:hAnsi="Segoe UI" w:cs="Segoe UI"/>
      <w:lang w:eastAsia="fr-FR"/>
    </w:rPr>
  </w:style>
  <w:style w:type="paragraph" w:customStyle="1" w:styleId="TEXTECOURANT">
    <w:name w:val="TEXTE COURANT"/>
    <w:link w:val="TEXTECOURANTCar"/>
    <w:qFormat/>
    <w:rsid w:val="005636FD"/>
    <w:pPr>
      <w:spacing w:after="100" w:line="250" w:lineRule="exact"/>
      <w:jc w:val="both"/>
    </w:pPr>
    <w:rPr>
      <w:rFonts w:ascii="Segoe UI" w:eastAsia="Times New Roman" w:hAnsi="Segoe UI" w:cs="Segoe UI"/>
      <w:lang w:eastAsia="fr-FR"/>
    </w:rPr>
  </w:style>
  <w:style w:type="paragraph" w:styleId="TM1">
    <w:name w:val="toc 1"/>
    <w:basedOn w:val="Normal"/>
    <w:next w:val="Normal"/>
    <w:autoRedefine/>
    <w:uiPriority w:val="39"/>
    <w:unhideWhenUsed/>
    <w:rsid w:val="00AA7F4D"/>
    <w:pPr>
      <w:spacing w:after="100"/>
    </w:pPr>
  </w:style>
  <w:style w:type="paragraph" w:styleId="TM2">
    <w:name w:val="toc 2"/>
    <w:basedOn w:val="Normal"/>
    <w:next w:val="Normal"/>
    <w:autoRedefine/>
    <w:uiPriority w:val="39"/>
    <w:unhideWhenUsed/>
    <w:rsid w:val="00AA7F4D"/>
    <w:pPr>
      <w:spacing w:after="100"/>
      <w:ind w:left="220"/>
    </w:pPr>
  </w:style>
  <w:style w:type="character" w:styleId="Lienhypertexte">
    <w:name w:val="Hyperlink"/>
    <w:basedOn w:val="Policepardfaut"/>
    <w:uiPriority w:val="99"/>
    <w:unhideWhenUsed/>
    <w:rsid w:val="00AA7F4D"/>
    <w:rPr>
      <w:color w:val="0563C1" w:themeColor="hyperlink"/>
      <w:u w:val="single"/>
    </w:rPr>
  </w:style>
  <w:style w:type="paragraph" w:styleId="Rvision">
    <w:name w:val="Revision"/>
    <w:hidden/>
    <w:uiPriority w:val="99"/>
    <w:semiHidden/>
    <w:rsid w:val="00185F00"/>
    <w:pPr>
      <w:spacing w:after="0" w:line="240" w:lineRule="auto"/>
    </w:pPr>
  </w:style>
  <w:style w:type="character" w:styleId="Marquedecommentaire">
    <w:name w:val="annotation reference"/>
    <w:basedOn w:val="Policepardfaut"/>
    <w:uiPriority w:val="99"/>
    <w:semiHidden/>
    <w:unhideWhenUsed/>
    <w:rsid w:val="000F27A0"/>
    <w:rPr>
      <w:sz w:val="16"/>
      <w:szCs w:val="16"/>
    </w:rPr>
  </w:style>
  <w:style w:type="paragraph" w:styleId="Commentaire">
    <w:name w:val="annotation text"/>
    <w:basedOn w:val="Normal"/>
    <w:link w:val="CommentaireCar"/>
    <w:uiPriority w:val="99"/>
    <w:semiHidden/>
    <w:unhideWhenUsed/>
    <w:rsid w:val="000F27A0"/>
    <w:pPr>
      <w:spacing w:line="240" w:lineRule="auto"/>
    </w:pPr>
    <w:rPr>
      <w:sz w:val="20"/>
      <w:szCs w:val="20"/>
    </w:rPr>
  </w:style>
  <w:style w:type="character" w:customStyle="1" w:styleId="CommentaireCar">
    <w:name w:val="Commentaire Car"/>
    <w:basedOn w:val="Policepardfaut"/>
    <w:link w:val="Commentaire"/>
    <w:uiPriority w:val="99"/>
    <w:semiHidden/>
    <w:rsid w:val="000F27A0"/>
    <w:rPr>
      <w:sz w:val="20"/>
      <w:szCs w:val="20"/>
    </w:rPr>
  </w:style>
  <w:style w:type="paragraph" w:styleId="Objetducommentaire">
    <w:name w:val="annotation subject"/>
    <w:basedOn w:val="Commentaire"/>
    <w:next w:val="Commentaire"/>
    <w:link w:val="ObjetducommentaireCar"/>
    <w:uiPriority w:val="99"/>
    <w:semiHidden/>
    <w:unhideWhenUsed/>
    <w:rsid w:val="000F27A0"/>
    <w:rPr>
      <w:b/>
      <w:bCs/>
    </w:rPr>
  </w:style>
  <w:style w:type="character" w:customStyle="1" w:styleId="ObjetducommentaireCar">
    <w:name w:val="Objet du commentaire Car"/>
    <w:basedOn w:val="CommentaireCar"/>
    <w:link w:val="Objetducommentaire"/>
    <w:uiPriority w:val="99"/>
    <w:semiHidden/>
    <w:rsid w:val="000F27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7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39540f4-68bd-4959-b73f-d9d1e6978b7e">
      <Terms xmlns="http://schemas.microsoft.com/office/infopath/2007/PartnerControls"/>
    </lcf76f155ced4ddcb4097134ff3c332f>
    <TaxCatchAll xmlns="9fed0b67-c2cf-44e5-ad00-1fb0514e0d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81CB16A37A7A42B0C2897017F4FAD0" ma:contentTypeVersion="12" ma:contentTypeDescription="Crée un document." ma:contentTypeScope="" ma:versionID="6d8ddabdea5b119bb0e54c1380d7a19f">
  <xsd:schema xmlns:xsd="http://www.w3.org/2001/XMLSchema" xmlns:xs="http://www.w3.org/2001/XMLSchema" xmlns:p="http://schemas.microsoft.com/office/2006/metadata/properties" xmlns:ns2="b39540f4-68bd-4959-b73f-d9d1e6978b7e" xmlns:ns3="9fed0b67-c2cf-44e5-ad00-1fb0514e0dff" targetNamespace="http://schemas.microsoft.com/office/2006/metadata/properties" ma:root="true" ma:fieldsID="76b27f52a35f52a836b2239e4bcab791" ns2:_="" ns3:_="">
    <xsd:import namespace="b39540f4-68bd-4959-b73f-d9d1e6978b7e"/>
    <xsd:import namespace="9fed0b67-c2cf-44e5-ad00-1fb0514e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9540f4-68bd-4959-b73f-d9d1e6978b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60552f54-6c29-411d-8801-9a0c08c1a1a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ed0b67-c2cf-44e5-ad00-1fb0514e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11c280e-65b0-4fff-95ad-cf02b004a189}" ma:internalName="TaxCatchAll" ma:showField="CatchAllData" ma:web="9fed0b67-c2cf-44e5-ad00-1fb0514e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48FB9E-F82A-41ED-8554-E3F218585767}">
  <ds:schemaRefs>
    <ds:schemaRef ds:uri="http://schemas.microsoft.com/sharepoint/v3/contenttype/forms"/>
  </ds:schemaRefs>
</ds:datastoreItem>
</file>

<file path=customXml/itemProps2.xml><?xml version="1.0" encoding="utf-8"?>
<ds:datastoreItem xmlns:ds="http://schemas.openxmlformats.org/officeDocument/2006/customXml" ds:itemID="{046AFFBC-986D-4A3C-B32B-22C15C7D97AE}">
  <ds:schemaRefs>
    <ds:schemaRef ds:uri="http://schemas.microsoft.com/office/2006/metadata/properties"/>
    <ds:schemaRef ds:uri="http://schemas.microsoft.com/office/infopath/2007/PartnerControls"/>
    <ds:schemaRef ds:uri="b39540f4-68bd-4959-b73f-d9d1e6978b7e"/>
    <ds:schemaRef ds:uri="9fed0b67-c2cf-44e5-ad00-1fb0514e0dff"/>
  </ds:schemaRefs>
</ds:datastoreItem>
</file>

<file path=customXml/itemProps3.xml><?xml version="1.0" encoding="utf-8"?>
<ds:datastoreItem xmlns:ds="http://schemas.openxmlformats.org/officeDocument/2006/customXml" ds:itemID="{78B996A6-1BCA-42CB-A15D-0DF987CB4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9540f4-68bd-4959-b73f-d9d1e6978b7e"/>
    <ds:schemaRef ds:uri="9fed0b67-c2cf-44e5-ad00-1fb0514e0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3429</Words>
  <Characters>19548</Characters>
  <Application>Microsoft Office Word</Application>
  <DocSecurity>0</DocSecurity>
  <Lines>162</Lines>
  <Paragraphs>45</Paragraphs>
  <ScaleCrop>false</ScaleCrop>
  <HeadingPairs>
    <vt:vector size="4" baseType="variant">
      <vt:variant>
        <vt:lpstr>Titre</vt:lpstr>
      </vt:variant>
      <vt:variant>
        <vt:i4>1</vt:i4>
      </vt:variant>
      <vt:variant>
        <vt:lpstr>Titres</vt:lpstr>
      </vt:variant>
      <vt:variant>
        <vt:i4>15</vt:i4>
      </vt:variant>
    </vt:vector>
  </HeadingPairs>
  <TitlesOfParts>
    <vt:vector size="16" baseType="lpstr">
      <vt:lpstr/>
      <vt:lpstr>Contexte du projet et de l’étude </vt:lpstr>
      <vt:lpstr>Objectifs et résultats attendus de l’étude</vt:lpstr>
      <vt:lpstr>    2.1. Objectifs</vt:lpstr>
      <vt:lpstr>    Résultats attendus </vt:lpstr>
      <vt:lpstr>Délai et méthodologie</vt:lpstr>
      <vt:lpstr>    Délais d’exécution</vt:lpstr>
      <vt:lpstr>    Méthodologie</vt:lpstr>
      <vt:lpstr>    Approche</vt:lpstr>
      <vt:lpstr>Jalons et livrables</vt:lpstr>
      <vt:lpstr>Profil des experts </vt:lpstr>
      <vt:lpstr>Contenu de l’offre</vt:lpstr>
      <vt:lpstr>Critères de sélection</vt:lpstr>
      <vt:lpstr>Critères d’attribution</vt:lpstr>
      <vt:lpstr>Liste des acronymes</vt:lpstr>
      <vt:lpstr>Annexes</vt:lpstr>
    </vt:vector>
  </TitlesOfParts>
  <Company/>
  <LinksUpToDate>false</LinksUpToDate>
  <CharactersWithSpaces>22932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GUILAVOGUI, Faustin</dc:creator>
  <cp:keywords/>
  <dc:description/>
  <cp:lastModifiedBy>KEITA, Abdoulaye</cp:lastModifiedBy>
  <cp:revision>30</cp:revision>
  <dcterms:created xsi:type="dcterms:W3CDTF">2023-05-13T14:26:00Z</dcterms:created>
  <dcterms:modified xsi:type="dcterms:W3CDTF">2023-05-16T10:34:00Z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0x0101005981CB16A37A7A42B0C2897017F4FAD0</vt:lpwstr>
  </property>
</Properties>
</file>