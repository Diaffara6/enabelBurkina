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C8C46" w14:textId="77777777" w:rsidR="00803D94" w:rsidRPr="00A53736" w:rsidRDefault="00F368A1" w:rsidP="008739C1">
      <w:pPr>
        <w:spacing w:before="600" w:after="120" w:line="240" w:lineRule="auto"/>
        <w:jc w:val="center"/>
        <w:rPr>
          <w:rFonts w:ascii="Georgia" w:hAnsi="Georgia" w:cs="Arial"/>
          <w:b/>
          <w:color w:val="585756"/>
          <w:sz w:val="28"/>
          <w:szCs w:val="20"/>
        </w:rPr>
      </w:pPr>
      <w:r w:rsidRPr="00A53736">
        <w:rPr>
          <w:rFonts w:ascii="Georgia" w:hAnsi="Georgia" w:cs="Arial"/>
          <w:b/>
          <w:color w:val="585756"/>
          <w:sz w:val="28"/>
          <w:szCs w:val="20"/>
        </w:rPr>
        <w:t>DEMANDE DE PRIX</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4"/>
        <w:gridCol w:w="6208"/>
      </w:tblGrid>
      <w:tr w:rsidR="00F368A1" w:rsidRPr="00A53736" w14:paraId="2EF008F1" w14:textId="77777777" w:rsidTr="00B308ED">
        <w:tc>
          <w:tcPr>
            <w:tcW w:w="9072" w:type="dxa"/>
            <w:gridSpan w:val="2"/>
            <w:shd w:val="clear" w:color="auto" w:fill="auto"/>
            <w:vAlign w:val="center"/>
          </w:tcPr>
          <w:p w14:paraId="32CE49C0" w14:textId="77777777" w:rsidR="00F368A1" w:rsidRPr="00A53736" w:rsidRDefault="00F368A1" w:rsidP="00B308ED">
            <w:pPr>
              <w:pStyle w:val="Paragraphedeliste"/>
              <w:numPr>
                <w:ilvl w:val="0"/>
                <w:numId w:val="5"/>
              </w:numPr>
              <w:spacing w:before="40" w:after="40" w:line="240" w:lineRule="auto"/>
              <w:ind w:left="284" w:hanging="284"/>
              <w:contextualSpacing w:val="0"/>
              <w:rPr>
                <w:rFonts w:ascii="Georgia" w:hAnsi="Georgia" w:cs="Arial"/>
                <w:b/>
                <w:color w:val="585756"/>
                <w:sz w:val="21"/>
                <w:szCs w:val="21"/>
              </w:rPr>
            </w:pPr>
            <w:r w:rsidRPr="00A53736">
              <w:rPr>
                <w:rFonts w:ascii="Georgia" w:hAnsi="Georgia" w:cs="Arial"/>
                <w:b/>
                <w:smallCaps/>
                <w:color w:val="585756"/>
                <w:sz w:val="21"/>
                <w:szCs w:val="21"/>
              </w:rPr>
              <w:t>Intervention</w:t>
            </w:r>
          </w:p>
        </w:tc>
      </w:tr>
      <w:tr w:rsidR="009A4EEE" w:rsidRPr="00A53736" w14:paraId="58E94FBA" w14:textId="77777777" w:rsidTr="00AA4F1B">
        <w:tc>
          <w:tcPr>
            <w:tcW w:w="2864" w:type="dxa"/>
            <w:shd w:val="clear" w:color="auto" w:fill="auto"/>
            <w:vAlign w:val="center"/>
          </w:tcPr>
          <w:p w14:paraId="4993D640" w14:textId="77777777" w:rsidR="009A4EEE" w:rsidRPr="00A53736" w:rsidRDefault="009A4EEE" w:rsidP="009A4EEE">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Nom de l’intervention :</w:t>
            </w:r>
          </w:p>
        </w:tc>
        <w:tc>
          <w:tcPr>
            <w:tcW w:w="6208" w:type="dxa"/>
            <w:shd w:val="clear" w:color="auto" w:fill="auto"/>
          </w:tcPr>
          <w:p w14:paraId="478F20C7" w14:textId="1700DC4D" w:rsidR="009A4EEE" w:rsidRPr="00A53736" w:rsidRDefault="009A4EEE" w:rsidP="009A4EEE">
            <w:pPr>
              <w:spacing w:before="40" w:after="40" w:line="240" w:lineRule="auto"/>
              <w:rPr>
                <w:rFonts w:ascii="Georgia" w:hAnsi="Georgia" w:cs="Arial"/>
                <w:color w:val="585756"/>
                <w:sz w:val="21"/>
                <w:szCs w:val="21"/>
                <w:highlight w:val="yellow"/>
              </w:rPr>
            </w:pPr>
            <w:r w:rsidRPr="002823D1">
              <w:rPr>
                <w:rFonts w:ascii="Georgia" w:hAnsi="Georgia" w:cs="Arial"/>
                <w:color w:val="585756"/>
                <w:sz w:val="21"/>
                <w:szCs w:val="21"/>
              </w:rPr>
              <w:t>Projet d’appui au renforcement de la justice pour lutter contre l’impunité - PARJI</w:t>
            </w:r>
          </w:p>
        </w:tc>
      </w:tr>
      <w:tr w:rsidR="009A4EEE" w:rsidRPr="00A53736" w14:paraId="4C8B51FF" w14:textId="77777777" w:rsidTr="00AA4F1B">
        <w:tc>
          <w:tcPr>
            <w:tcW w:w="2864" w:type="dxa"/>
            <w:shd w:val="clear" w:color="auto" w:fill="auto"/>
            <w:vAlign w:val="center"/>
          </w:tcPr>
          <w:p w14:paraId="09A47FD2" w14:textId="77777777" w:rsidR="009A4EEE" w:rsidRPr="00A53736" w:rsidRDefault="009A4EEE" w:rsidP="009A4EEE">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Code de l’intervention :</w:t>
            </w:r>
          </w:p>
        </w:tc>
        <w:tc>
          <w:tcPr>
            <w:tcW w:w="6208" w:type="dxa"/>
            <w:shd w:val="clear" w:color="auto" w:fill="auto"/>
          </w:tcPr>
          <w:p w14:paraId="06C84853" w14:textId="093D0406" w:rsidR="009A4EEE" w:rsidRPr="009A4EEE" w:rsidRDefault="005D158D" w:rsidP="009A4EEE">
            <w:pPr>
              <w:spacing w:before="40" w:after="40" w:line="240" w:lineRule="auto"/>
              <w:rPr>
                <w:rFonts w:ascii="Georgia" w:hAnsi="Georgia" w:cs="Arial"/>
                <w:color w:val="585756"/>
                <w:sz w:val="21"/>
                <w:szCs w:val="21"/>
                <w:lang/>
              </w:rPr>
            </w:pPr>
            <w:r w:rsidRPr="005D158D">
              <w:rPr>
                <w:rFonts w:ascii="Georgia" w:hAnsi="Georgia" w:cs="Arial"/>
                <w:color w:val="585756"/>
                <w:sz w:val="21"/>
                <w:szCs w:val="21"/>
                <w:lang/>
              </w:rPr>
              <w:t>BFA2000311</w:t>
            </w:r>
          </w:p>
        </w:tc>
      </w:tr>
    </w:tbl>
    <w:p w14:paraId="17D5862C" w14:textId="77777777" w:rsidR="00F368A1" w:rsidRPr="00A53736" w:rsidRDefault="00F368A1" w:rsidP="008647D3">
      <w:pPr>
        <w:spacing w:after="0" w:line="240" w:lineRule="auto"/>
        <w:jc w:val="both"/>
        <w:rPr>
          <w:rFonts w:ascii="Georgia" w:hAnsi="Georgia" w:cs="Arial"/>
          <w:color w:val="585756"/>
          <w:sz w:val="14"/>
          <w:szCs w:val="1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4"/>
        <w:gridCol w:w="6208"/>
      </w:tblGrid>
      <w:tr w:rsidR="00F368A1" w:rsidRPr="00A53736" w14:paraId="22051EFB" w14:textId="77777777" w:rsidTr="001F2390">
        <w:tc>
          <w:tcPr>
            <w:tcW w:w="9072" w:type="dxa"/>
            <w:gridSpan w:val="2"/>
            <w:shd w:val="clear" w:color="auto" w:fill="auto"/>
            <w:vAlign w:val="center"/>
          </w:tcPr>
          <w:p w14:paraId="7588F3FD" w14:textId="77777777" w:rsidR="00F368A1" w:rsidRPr="00A53736" w:rsidRDefault="00F368A1" w:rsidP="00B308ED">
            <w:pPr>
              <w:pStyle w:val="Paragraphedeliste"/>
              <w:numPr>
                <w:ilvl w:val="0"/>
                <w:numId w:val="5"/>
              </w:numPr>
              <w:spacing w:before="40" w:after="40" w:line="240" w:lineRule="auto"/>
              <w:ind w:left="284" w:hanging="284"/>
              <w:contextualSpacing w:val="0"/>
              <w:rPr>
                <w:rFonts w:ascii="Georgia" w:hAnsi="Georgia" w:cs="Arial"/>
                <w:b/>
                <w:color w:val="585756"/>
                <w:sz w:val="21"/>
                <w:szCs w:val="21"/>
              </w:rPr>
            </w:pPr>
            <w:r w:rsidRPr="00A53736">
              <w:rPr>
                <w:rFonts w:ascii="Georgia" w:hAnsi="Georgia" w:cs="Arial"/>
                <w:b/>
                <w:smallCaps/>
                <w:color w:val="585756"/>
                <w:sz w:val="21"/>
                <w:szCs w:val="21"/>
              </w:rPr>
              <w:t>Objet de la demande</w:t>
            </w:r>
          </w:p>
        </w:tc>
      </w:tr>
      <w:tr w:rsidR="00F368A1" w:rsidRPr="00A53736" w14:paraId="35AF71FD" w14:textId="77777777" w:rsidTr="00404F2A">
        <w:tc>
          <w:tcPr>
            <w:tcW w:w="2864" w:type="dxa"/>
            <w:shd w:val="clear" w:color="auto" w:fill="auto"/>
            <w:vAlign w:val="center"/>
          </w:tcPr>
          <w:p w14:paraId="39825694" w14:textId="77777777" w:rsidR="00F368A1" w:rsidRPr="00A53736" w:rsidRDefault="00F368A1" w:rsidP="00B308ED">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Intitulé du marché :</w:t>
            </w:r>
          </w:p>
        </w:tc>
        <w:tc>
          <w:tcPr>
            <w:tcW w:w="6208" w:type="dxa"/>
            <w:shd w:val="clear" w:color="auto" w:fill="auto"/>
            <w:vAlign w:val="center"/>
          </w:tcPr>
          <w:p w14:paraId="58404BF9" w14:textId="7AA32F12" w:rsidR="00F368A1" w:rsidRPr="00A53736" w:rsidRDefault="005D158D" w:rsidP="00B308ED">
            <w:pPr>
              <w:spacing w:before="40" w:after="40" w:line="240" w:lineRule="auto"/>
              <w:rPr>
                <w:rFonts w:ascii="Georgia" w:hAnsi="Georgia" w:cs="Arial"/>
                <w:color w:val="585756"/>
                <w:sz w:val="21"/>
                <w:szCs w:val="21"/>
                <w:highlight w:val="yellow"/>
              </w:rPr>
            </w:pPr>
            <w:r w:rsidRPr="005D158D">
              <w:rPr>
                <w:rFonts w:ascii="Georgia" w:hAnsi="Georgia" w:cs="Arial"/>
                <w:color w:val="585756"/>
                <w:sz w:val="21"/>
                <w:szCs w:val="21"/>
              </w:rPr>
              <w:t xml:space="preserve">Evaluation de l’impact des actions du PARJI sur la gestion des conflits fonciers en milieu rural dans les communes de Kaya, Kongoussi, Loumbila, </w:t>
            </w:r>
            <w:proofErr w:type="spellStart"/>
            <w:r w:rsidRPr="005D158D">
              <w:rPr>
                <w:rFonts w:ascii="Georgia" w:hAnsi="Georgia" w:cs="Arial"/>
                <w:color w:val="585756"/>
                <w:sz w:val="21"/>
                <w:szCs w:val="21"/>
              </w:rPr>
              <w:t>Boussé</w:t>
            </w:r>
            <w:proofErr w:type="spellEnd"/>
            <w:r w:rsidRPr="005D158D">
              <w:rPr>
                <w:rFonts w:ascii="Georgia" w:hAnsi="Georgia" w:cs="Arial"/>
                <w:color w:val="585756"/>
                <w:sz w:val="21"/>
                <w:szCs w:val="21"/>
              </w:rPr>
              <w:t xml:space="preserve"> et Ziniaré</w:t>
            </w:r>
          </w:p>
        </w:tc>
      </w:tr>
      <w:tr w:rsidR="00F368A1" w:rsidRPr="00A53736" w14:paraId="4516019B" w14:textId="77777777" w:rsidTr="00404F2A">
        <w:tc>
          <w:tcPr>
            <w:tcW w:w="2864" w:type="dxa"/>
            <w:shd w:val="clear" w:color="auto" w:fill="auto"/>
            <w:vAlign w:val="center"/>
          </w:tcPr>
          <w:p w14:paraId="26B4CB48" w14:textId="77777777" w:rsidR="00F368A1" w:rsidRPr="00A53736" w:rsidRDefault="00F368A1" w:rsidP="00B308ED">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Référence Enabel :</w:t>
            </w:r>
          </w:p>
        </w:tc>
        <w:tc>
          <w:tcPr>
            <w:tcW w:w="6208" w:type="dxa"/>
            <w:shd w:val="clear" w:color="auto" w:fill="auto"/>
            <w:vAlign w:val="center"/>
          </w:tcPr>
          <w:p w14:paraId="00E750DE" w14:textId="735CC1FF" w:rsidR="00F368A1" w:rsidRPr="005D158D" w:rsidRDefault="005D158D" w:rsidP="00B308ED">
            <w:pPr>
              <w:spacing w:before="40" w:after="40" w:line="240" w:lineRule="auto"/>
              <w:rPr>
                <w:rFonts w:ascii="Georgia" w:hAnsi="Georgia" w:cs="Arial"/>
                <w:color w:val="585756"/>
                <w:sz w:val="21"/>
                <w:szCs w:val="21"/>
                <w:lang/>
              </w:rPr>
            </w:pPr>
            <w:r w:rsidRPr="00A02C09">
              <w:rPr>
                <w:rFonts w:ascii="Georgia" w:hAnsi="Georgia" w:cs="Arial"/>
                <w:color w:val="585756"/>
                <w:sz w:val="21"/>
                <w:szCs w:val="21"/>
                <w:highlight w:val="yellow"/>
                <w:lang/>
              </w:rPr>
              <w:t>BFA20003-100</w:t>
            </w:r>
          </w:p>
        </w:tc>
      </w:tr>
    </w:tbl>
    <w:p w14:paraId="2004C8DD" w14:textId="77777777" w:rsidR="00F51D27" w:rsidRPr="00A53736" w:rsidRDefault="00F51D27" w:rsidP="008647D3">
      <w:pPr>
        <w:spacing w:after="0" w:line="240" w:lineRule="auto"/>
        <w:jc w:val="both"/>
        <w:rPr>
          <w:rFonts w:ascii="Georgia" w:hAnsi="Georgia" w:cs="Arial"/>
          <w:color w:val="585756"/>
          <w:sz w:val="14"/>
          <w:szCs w:val="1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88"/>
        <w:gridCol w:w="1276"/>
        <w:gridCol w:w="6208"/>
      </w:tblGrid>
      <w:tr w:rsidR="00F368A1" w:rsidRPr="00A53736" w14:paraId="2F994D56" w14:textId="77777777" w:rsidTr="00F368A1">
        <w:tc>
          <w:tcPr>
            <w:tcW w:w="9072" w:type="dxa"/>
            <w:gridSpan w:val="3"/>
            <w:shd w:val="clear" w:color="auto" w:fill="auto"/>
            <w:vAlign w:val="center"/>
          </w:tcPr>
          <w:p w14:paraId="729A96D5" w14:textId="77777777" w:rsidR="00F368A1" w:rsidRPr="00A53736" w:rsidRDefault="00F368A1" w:rsidP="00B308ED">
            <w:pPr>
              <w:pStyle w:val="Paragraphedeliste"/>
              <w:numPr>
                <w:ilvl w:val="0"/>
                <w:numId w:val="5"/>
              </w:numPr>
              <w:spacing w:before="40" w:after="40" w:line="240" w:lineRule="auto"/>
              <w:ind w:left="284" w:hanging="284"/>
              <w:contextualSpacing w:val="0"/>
              <w:rPr>
                <w:rFonts w:ascii="Georgia" w:hAnsi="Georgia" w:cs="Arial"/>
                <w:b/>
                <w:color w:val="585756"/>
                <w:sz w:val="21"/>
                <w:szCs w:val="21"/>
              </w:rPr>
            </w:pPr>
            <w:r w:rsidRPr="00A53736">
              <w:rPr>
                <w:rFonts w:ascii="Georgia" w:hAnsi="Georgia" w:cs="Arial"/>
                <w:b/>
                <w:smallCaps/>
                <w:color w:val="585756"/>
                <w:sz w:val="21"/>
                <w:szCs w:val="21"/>
              </w:rPr>
              <w:t>Dispositions contractuelles</w:t>
            </w:r>
            <w:r w:rsidR="00FC4C83" w:rsidRPr="00A53736">
              <w:rPr>
                <w:rFonts w:ascii="Georgia" w:hAnsi="Georgia" w:cs="Arial"/>
                <w:b/>
                <w:smallCaps/>
                <w:color w:val="585756"/>
                <w:sz w:val="21"/>
                <w:szCs w:val="21"/>
              </w:rPr>
              <w:t xml:space="preserve"> particulières</w:t>
            </w:r>
          </w:p>
        </w:tc>
      </w:tr>
      <w:tr w:rsidR="00F368A1" w:rsidRPr="00A53736" w14:paraId="21A26ADA" w14:textId="77777777" w:rsidTr="00404F2A">
        <w:tc>
          <w:tcPr>
            <w:tcW w:w="2864" w:type="dxa"/>
            <w:gridSpan w:val="2"/>
            <w:shd w:val="clear" w:color="auto" w:fill="auto"/>
            <w:vAlign w:val="center"/>
          </w:tcPr>
          <w:p w14:paraId="27389BB5" w14:textId="1989877B" w:rsidR="00F368A1" w:rsidRPr="00A53736" w:rsidRDefault="006D52F8" w:rsidP="00B308ED">
            <w:pPr>
              <w:spacing w:before="40" w:after="40" w:line="240" w:lineRule="auto"/>
              <w:rPr>
                <w:rFonts w:ascii="Georgia" w:hAnsi="Georgia" w:cs="Arial"/>
                <w:smallCaps/>
                <w:color w:val="585756"/>
                <w:sz w:val="21"/>
                <w:szCs w:val="21"/>
              </w:rPr>
            </w:pPr>
            <w:proofErr w:type="spellStart"/>
            <w:r w:rsidRPr="00A53736">
              <w:rPr>
                <w:rFonts w:ascii="Georgia" w:hAnsi="Georgia" w:cs="Arial"/>
                <w:smallCaps/>
                <w:color w:val="585756"/>
                <w:sz w:val="21"/>
                <w:szCs w:val="21"/>
              </w:rPr>
              <w:t>delai</w:t>
            </w:r>
            <w:proofErr w:type="spellEnd"/>
            <w:r w:rsidRPr="00A53736">
              <w:rPr>
                <w:rFonts w:ascii="Georgia" w:hAnsi="Georgia" w:cs="Arial"/>
                <w:smallCaps/>
                <w:color w:val="585756"/>
                <w:sz w:val="21"/>
                <w:szCs w:val="21"/>
              </w:rPr>
              <w:t xml:space="preserve"> d’</w:t>
            </w:r>
            <w:proofErr w:type="spellStart"/>
            <w:r w:rsidRPr="00A53736">
              <w:rPr>
                <w:rFonts w:ascii="Georgia" w:hAnsi="Georgia" w:cs="Arial"/>
                <w:smallCaps/>
                <w:color w:val="585756"/>
                <w:sz w:val="21"/>
                <w:szCs w:val="21"/>
              </w:rPr>
              <w:t>execution</w:t>
            </w:r>
            <w:proofErr w:type="spellEnd"/>
            <w:r w:rsidRPr="00A53736">
              <w:rPr>
                <w:rFonts w:ascii="Georgia" w:hAnsi="Georgia" w:cs="Arial"/>
                <w:smallCaps/>
                <w:color w:val="585756"/>
                <w:sz w:val="21"/>
                <w:szCs w:val="21"/>
              </w:rPr>
              <w:t> </w:t>
            </w:r>
            <w:r w:rsidR="00F368A1" w:rsidRPr="00A53736">
              <w:rPr>
                <w:rFonts w:ascii="Georgia" w:hAnsi="Georgia" w:cs="Arial"/>
                <w:smallCaps/>
                <w:color w:val="585756"/>
                <w:sz w:val="21"/>
                <w:szCs w:val="21"/>
              </w:rPr>
              <w:t>:</w:t>
            </w:r>
          </w:p>
        </w:tc>
        <w:tc>
          <w:tcPr>
            <w:tcW w:w="6208" w:type="dxa"/>
            <w:shd w:val="clear" w:color="auto" w:fill="auto"/>
            <w:vAlign w:val="center"/>
          </w:tcPr>
          <w:p w14:paraId="41BA42D3" w14:textId="17A38D58" w:rsidR="00F368A1" w:rsidRPr="00A53736" w:rsidRDefault="00F92894" w:rsidP="00B308ED">
            <w:pPr>
              <w:spacing w:before="40" w:after="40" w:line="240" w:lineRule="auto"/>
              <w:rPr>
                <w:rFonts w:ascii="Georgia" w:hAnsi="Georgia" w:cs="Arial"/>
                <w:color w:val="585756"/>
                <w:sz w:val="21"/>
                <w:szCs w:val="21"/>
                <w:highlight w:val="yellow"/>
              </w:rPr>
            </w:pPr>
            <w:r>
              <w:rPr>
                <w:rFonts w:ascii="Georgia" w:hAnsi="Georgia" w:cs="Arial"/>
                <w:color w:val="585756"/>
                <w:sz w:val="21"/>
                <w:szCs w:val="21"/>
                <w:lang/>
              </w:rPr>
              <w:t>30</w:t>
            </w:r>
            <w:r w:rsidR="000405BE" w:rsidRPr="000405BE">
              <w:rPr>
                <w:rFonts w:ascii="Georgia" w:hAnsi="Georgia" w:cs="Arial"/>
                <w:color w:val="585756"/>
                <w:sz w:val="21"/>
                <w:szCs w:val="21"/>
              </w:rPr>
              <w:t xml:space="preserve"> jours de calendrier à compter de la date de notification du marché (cf. Termes de Référence)</w:t>
            </w:r>
          </w:p>
        </w:tc>
      </w:tr>
      <w:tr w:rsidR="00F368A1" w:rsidRPr="00A53736" w14:paraId="5D3DF374" w14:textId="77777777" w:rsidTr="00404F2A">
        <w:tc>
          <w:tcPr>
            <w:tcW w:w="2864" w:type="dxa"/>
            <w:gridSpan w:val="2"/>
            <w:shd w:val="clear" w:color="auto" w:fill="auto"/>
            <w:vAlign w:val="center"/>
          </w:tcPr>
          <w:p w14:paraId="6EE9EAA2" w14:textId="747C4231" w:rsidR="00F368A1" w:rsidRPr="00A53736" w:rsidRDefault="00485A00" w:rsidP="00B308ED">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Adresse</w:t>
            </w:r>
            <w:r w:rsidR="00F368A1" w:rsidRPr="00A53736">
              <w:rPr>
                <w:rFonts w:ascii="Georgia" w:hAnsi="Georgia" w:cs="Arial"/>
                <w:smallCaps/>
                <w:color w:val="585756"/>
                <w:sz w:val="21"/>
                <w:szCs w:val="21"/>
              </w:rPr>
              <w:t xml:space="preserve"> d’exécution</w:t>
            </w:r>
            <w:r w:rsidR="00D70DF7">
              <w:rPr>
                <w:rFonts w:ascii="Georgia" w:hAnsi="Georgia" w:cs="Arial"/>
                <w:smallCaps/>
                <w:color w:val="585756"/>
                <w:sz w:val="21"/>
                <w:szCs w:val="21"/>
                <w:lang/>
              </w:rPr>
              <w:t xml:space="preserve"> </w:t>
            </w:r>
            <w:r w:rsidR="00F368A1" w:rsidRPr="00A53736">
              <w:rPr>
                <w:rFonts w:ascii="Georgia" w:hAnsi="Georgia" w:cs="Arial"/>
                <w:smallCaps/>
                <w:color w:val="585756"/>
                <w:sz w:val="21"/>
                <w:szCs w:val="21"/>
              </w:rPr>
              <w:t>:</w:t>
            </w:r>
          </w:p>
        </w:tc>
        <w:tc>
          <w:tcPr>
            <w:tcW w:w="6208" w:type="dxa"/>
            <w:shd w:val="clear" w:color="auto" w:fill="auto"/>
            <w:vAlign w:val="center"/>
          </w:tcPr>
          <w:p w14:paraId="1EDB46F5" w14:textId="2B047598" w:rsidR="00F368A1" w:rsidRPr="00A53736" w:rsidRDefault="006B32DD" w:rsidP="00B308ED">
            <w:pPr>
              <w:spacing w:before="40" w:after="40" w:line="240" w:lineRule="auto"/>
              <w:rPr>
                <w:rFonts w:ascii="Georgia" w:hAnsi="Georgia" w:cs="Arial"/>
                <w:color w:val="585756"/>
                <w:sz w:val="21"/>
                <w:szCs w:val="21"/>
              </w:rPr>
            </w:pPr>
            <w:r w:rsidRPr="006B32DD">
              <w:rPr>
                <w:rFonts w:ascii="Georgia" w:hAnsi="Georgia" w:cs="Arial"/>
                <w:color w:val="585756"/>
                <w:sz w:val="21"/>
                <w:szCs w:val="21"/>
                <w:lang/>
              </w:rPr>
              <w:t>Voir Annexe 3 « Termes de Référence »</w:t>
            </w:r>
          </w:p>
        </w:tc>
      </w:tr>
      <w:tr w:rsidR="00F368A1" w:rsidRPr="00A53736" w14:paraId="4E3456FF" w14:textId="77777777" w:rsidTr="00404F2A">
        <w:tc>
          <w:tcPr>
            <w:tcW w:w="2864" w:type="dxa"/>
            <w:gridSpan w:val="2"/>
            <w:shd w:val="clear" w:color="auto" w:fill="auto"/>
            <w:vAlign w:val="center"/>
          </w:tcPr>
          <w:p w14:paraId="2CB189CD" w14:textId="77777777" w:rsidR="00F368A1" w:rsidRPr="00A53736" w:rsidRDefault="00D660B2" w:rsidP="00B308ED">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Personne de contact Enabel</w:t>
            </w:r>
            <w:r w:rsidR="00F368A1" w:rsidRPr="00A53736">
              <w:rPr>
                <w:rFonts w:ascii="Georgia" w:hAnsi="Georgia" w:cs="Arial"/>
                <w:smallCaps/>
                <w:color w:val="585756"/>
                <w:sz w:val="21"/>
                <w:szCs w:val="21"/>
              </w:rPr>
              <w:t> :</w:t>
            </w:r>
          </w:p>
        </w:tc>
        <w:tc>
          <w:tcPr>
            <w:tcW w:w="6208" w:type="dxa"/>
            <w:shd w:val="clear" w:color="auto" w:fill="auto"/>
            <w:vAlign w:val="center"/>
          </w:tcPr>
          <w:p w14:paraId="32003D17" w14:textId="091E98AB" w:rsidR="00F368A1" w:rsidRPr="00A53736" w:rsidRDefault="00D70DF7" w:rsidP="00B308ED">
            <w:pPr>
              <w:spacing w:before="40" w:after="40" w:line="240" w:lineRule="auto"/>
              <w:rPr>
                <w:rFonts w:ascii="Georgia" w:hAnsi="Georgia" w:cs="Arial"/>
                <w:color w:val="585756"/>
                <w:sz w:val="21"/>
                <w:szCs w:val="21"/>
              </w:rPr>
            </w:pPr>
            <w:r>
              <w:rPr>
                <w:rFonts w:ascii="Georgia" w:hAnsi="Georgia" w:cs="Arial"/>
                <w:color w:val="585756"/>
                <w:sz w:val="21"/>
                <w:szCs w:val="21"/>
                <w:lang/>
              </w:rPr>
              <w:t>Patrick Ouattara</w:t>
            </w:r>
            <w:r w:rsidRPr="00642CB4">
              <w:rPr>
                <w:rFonts w:ascii="Georgia" w:hAnsi="Georgia" w:cs="Arial"/>
                <w:color w:val="585756"/>
                <w:sz w:val="21"/>
                <w:szCs w:val="21"/>
                <w:lang w:val="pt-BR"/>
              </w:rPr>
              <w:t xml:space="preserve">, Project Manager Justice PARJI, Ouagadougou, </w:t>
            </w:r>
            <w:r w:rsidRPr="00D70DF7">
              <w:rPr>
                <w:rFonts w:ascii="Georgia" w:hAnsi="Georgia" w:cs="Arial"/>
                <w:color w:val="585756"/>
                <w:sz w:val="21"/>
                <w:szCs w:val="21"/>
                <w:lang w:val="pt-BR"/>
              </w:rPr>
              <w:t>patrick.ouattara@enabel.be</w:t>
            </w:r>
          </w:p>
        </w:tc>
      </w:tr>
      <w:tr w:rsidR="0059274E" w:rsidRPr="00A53736" w14:paraId="677A9BE1" w14:textId="77777777" w:rsidTr="000C1BA3">
        <w:tc>
          <w:tcPr>
            <w:tcW w:w="1588" w:type="dxa"/>
            <w:shd w:val="clear" w:color="auto" w:fill="auto"/>
            <w:vAlign w:val="center"/>
          </w:tcPr>
          <w:p w14:paraId="48FA64F4" w14:textId="77777777" w:rsidR="00F368A1" w:rsidRPr="00A53736" w:rsidRDefault="003725F0" w:rsidP="00B308ED">
            <w:pPr>
              <w:spacing w:before="40" w:after="40" w:line="240" w:lineRule="auto"/>
              <w:rPr>
                <w:rFonts w:ascii="Georgia" w:hAnsi="Georgia" w:cs="Arial"/>
                <w:smallCaps/>
                <w:color w:val="585756"/>
                <w:sz w:val="21"/>
                <w:szCs w:val="21"/>
                <w:highlight w:val="yellow"/>
              </w:rPr>
            </w:pPr>
            <w:r w:rsidRPr="00A53736">
              <w:rPr>
                <w:rFonts w:ascii="Georgia" w:hAnsi="Georgia" w:cs="Arial"/>
                <w:smallCaps/>
                <w:color w:val="585756"/>
                <w:sz w:val="21"/>
                <w:szCs w:val="21"/>
              </w:rPr>
              <w:t>M</w:t>
            </w:r>
            <w:r w:rsidR="00F368A1" w:rsidRPr="00A53736">
              <w:rPr>
                <w:rFonts w:ascii="Georgia" w:hAnsi="Georgia" w:cs="Arial"/>
                <w:smallCaps/>
                <w:color w:val="585756"/>
                <w:sz w:val="21"/>
                <w:szCs w:val="21"/>
              </w:rPr>
              <w:t>odalités de payement :</w:t>
            </w:r>
          </w:p>
        </w:tc>
        <w:tc>
          <w:tcPr>
            <w:tcW w:w="7484" w:type="dxa"/>
            <w:gridSpan w:val="2"/>
            <w:shd w:val="clear" w:color="auto" w:fill="auto"/>
            <w:vAlign w:val="center"/>
          </w:tcPr>
          <w:p w14:paraId="48FFC932" w14:textId="77777777" w:rsidR="00F368A1" w:rsidRPr="00A53736" w:rsidRDefault="00F368A1" w:rsidP="00B308ED">
            <w:pPr>
              <w:spacing w:before="40" w:after="40" w:line="240" w:lineRule="auto"/>
              <w:rPr>
                <w:rFonts w:ascii="Georgia" w:hAnsi="Georgia" w:cs="Arial"/>
                <w:color w:val="585756"/>
                <w:sz w:val="21"/>
                <w:szCs w:val="21"/>
              </w:rPr>
            </w:pPr>
            <w:r w:rsidRPr="00A53736">
              <w:rPr>
                <w:rFonts w:ascii="Georgia" w:hAnsi="Georgia" w:cs="Arial"/>
                <w:color w:val="585756"/>
                <w:sz w:val="21"/>
                <w:szCs w:val="21"/>
              </w:rPr>
              <w:t>Le paiement sera effectué comme suit :</w:t>
            </w:r>
          </w:p>
          <w:p w14:paraId="17D653DD" w14:textId="1C0ED408" w:rsidR="00F368A1" w:rsidRPr="005F5268" w:rsidRDefault="00F368A1" w:rsidP="00B308ED">
            <w:pPr>
              <w:spacing w:before="40" w:after="40" w:line="240" w:lineRule="auto"/>
              <w:rPr>
                <w:rFonts w:ascii="Georgia" w:hAnsi="Georgia" w:cs="Arial"/>
                <w:color w:val="585756"/>
                <w:sz w:val="21"/>
                <w:szCs w:val="21"/>
                <w:lang/>
              </w:rPr>
            </w:pPr>
            <w:r w:rsidRPr="00A53736">
              <w:rPr>
                <w:rFonts w:ascii="Georgia" w:hAnsi="Georgia" w:cs="Arial"/>
                <w:color w:val="585756"/>
                <w:sz w:val="21"/>
                <w:szCs w:val="21"/>
              </w:rPr>
              <w:t xml:space="preserve">1. </w:t>
            </w:r>
            <w:r w:rsidR="008C2A27" w:rsidRPr="005F5268">
              <w:rPr>
                <w:rFonts w:ascii="Georgia" w:hAnsi="Georgia" w:cs="Arial"/>
                <w:color w:val="585756"/>
                <w:sz w:val="21"/>
                <w:szCs w:val="21"/>
                <w:lang/>
              </w:rPr>
              <w:t>4</w:t>
            </w:r>
            <w:r w:rsidR="00D70DF7" w:rsidRPr="005F5268">
              <w:rPr>
                <w:rFonts w:ascii="Georgia" w:hAnsi="Georgia" w:cs="Arial"/>
                <w:color w:val="585756"/>
                <w:sz w:val="21"/>
                <w:szCs w:val="21"/>
                <w:lang/>
              </w:rPr>
              <w:t>0</w:t>
            </w:r>
            <w:r w:rsidRPr="005F5268">
              <w:rPr>
                <w:rFonts w:ascii="Georgia" w:hAnsi="Georgia" w:cs="Arial"/>
                <w:color w:val="585756"/>
                <w:sz w:val="21"/>
                <w:szCs w:val="21"/>
              </w:rPr>
              <w:t xml:space="preserve"> % de la somme totale sera payé après l'approbation d</w:t>
            </w:r>
            <w:r w:rsidR="00D70DF7" w:rsidRPr="005F5268">
              <w:rPr>
                <w:rFonts w:ascii="Georgia" w:hAnsi="Georgia" w:cs="Arial"/>
                <w:color w:val="585756"/>
                <w:sz w:val="21"/>
                <w:szCs w:val="21"/>
                <w:lang/>
              </w:rPr>
              <w:t xml:space="preserve">u rapport de </w:t>
            </w:r>
            <w:r w:rsidR="00F50C24" w:rsidRPr="005F5268">
              <w:rPr>
                <w:rFonts w:ascii="Georgia" w:hAnsi="Georgia" w:cs="Arial"/>
                <w:color w:val="585756"/>
                <w:sz w:val="21"/>
                <w:szCs w:val="21"/>
                <w:lang/>
              </w:rPr>
              <w:t>démarrage</w:t>
            </w:r>
            <w:r w:rsidR="00D70DF7" w:rsidRPr="005F5268">
              <w:rPr>
                <w:rFonts w:ascii="Georgia" w:hAnsi="Georgia" w:cs="Arial"/>
                <w:color w:val="585756"/>
                <w:sz w:val="21"/>
                <w:szCs w:val="21"/>
                <w:lang/>
              </w:rPr>
              <w:t xml:space="preserve"> ;</w:t>
            </w:r>
          </w:p>
          <w:p w14:paraId="145C10D1" w14:textId="6FE6B6AB" w:rsidR="00F368A1" w:rsidRPr="00A53736" w:rsidRDefault="00F368A1" w:rsidP="00B308ED">
            <w:pPr>
              <w:spacing w:before="40" w:after="40" w:line="240" w:lineRule="auto"/>
              <w:rPr>
                <w:rFonts w:ascii="Georgia" w:hAnsi="Georgia" w:cs="Arial"/>
                <w:color w:val="585756"/>
                <w:sz w:val="21"/>
                <w:szCs w:val="21"/>
              </w:rPr>
            </w:pPr>
            <w:r w:rsidRPr="005F5268">
              <w:rPr>
                <w:rFonts w:ascii="Georgia" w:hAnsi="Georgia" w:cs="Arial"/>
                <w:color w:val="585756"/>
                <w:sz w:val="21"/>
                <w:szCs w:val="21"/>
              </w:rPr>
              <w:t xml:space="preserve">2. </w:t>
            </w:r>
            <w:r w:rsidR="00E54CF1" w:rsidRPr="005F5268">
              <w:rPr>
                <w:rFonts w:ascii="Georgia" w:hAnsi="Georgia" w:cs="Arial"/>
                <w:color w:val="585756"/>
                <w:sz w:val="21"/>
                <w:szCs w:val="21"/>
                <w:lang/>
              </w:rPr>
              <w:t>6</w:t>
            </w:r>
            <w:r w:rsidR="00D70DF7" w:rsidRPr="005F5268">
              <w:rPr>
                <w:rFonts w:ascii="Georgia" w:hAnsi="Georgia" w:cs="Arial"/>
                <w:color w:val="585756"/>
                <w:sz w:val="21"/>
                <w:szCs w:val="21"/>
                <w:lang/>
              </w:rPr>
              <w:t>0</w:t>
            </w:r>
            <w:r w:rsidRPr="005F5268">
              <w:rPr>
                <w:rFonts w:ascii="Georgia" w:hAnsi="Georgia" w:cs="Arial"/>
                <w:color w:val="585756"/>
                <w:sz w:val="21"/>
                <w:szCs w:val="21"/>
              </w:rPr>
              <w:t xml:space="preserve"> % sera</w:t>
            </w:r>
            <w:r w:rsidRPr="00A53736">
              <w:rPr>
                <w:rFonts w:ascii="Georgia" w:hAnsi="Georgia" w:cs="Arial"/>
                <w:color w:val="585756"/>
                <w:sz w:val="21"/>
                <w:szCs w:val="21"/>
              </w:rPr>
              <w:t xml:space="preserve"> payé après l'a</w:t>
            </w:r>
            <w:r w:rsidR="00D70DF7">
              <w:rPr>
                <w:rFonts w:ascii="Georgia" w:hAnsi="Georgia" w:cs="Arial"/>
                <w:color w:val="585756"/>
                <w:sz w:val="21"/>
                <w:szCs w:val="21"/>
                <w:lang/>
              </w:rPr>
              <w:t>pprobation du rapport définitif</w:t>
            </w:r>
            <w:r w:rsidRPr="00A53736">
              <w:rPr>
                <w:rFonts w:ascii="Georgia" w:hAnsi="Georgia" w:cs="Arial"/>
                <w:color w:val="585756"/>
                <w:sz w:val="21"/>
                <w:szCs w:val="21"/>
              </w:rPr>
              <w:t>.</w:t>
            </w:r>
          </w:p>
          <w:p w14:paraId="2AFDD900" w14:textId="19F1FE4A" w:rsidR="00F368A1" w:rsidRPr="00A53736" w:rsidRDefault="00F368A1" w:rsidP="00B308ED">
            <w:pPr>
              <w:spacing w:before="40" w:after="40" w:line="240" w:lineRule="auto"/>
              <w:rPr>
                <w:rFonts w:ascii="Georgia" w:hAnsi="Georgia" w:cs="Arial"/>
                <w:color w:val="585756"/>
                <w:sz w:val="21"/>
                <w:szCs w:val="21"/>
                <w:highlight w:val="yellow"/>
              </w:rPr>
            </w:pPr>
            <w:r w:rsidRPr="00A53736">
              <w:rPr>
                <w:rFonts w:ascii="Georgia" w:hAnsi="Georgia" w:cs="Arial"/>
                <w:color w:val="585756"/>
                <w:sz w:val="21"/>
                <w:szCs w:val="21"/>
              </w:rPr>
              <w:t xml:space="preserve">La facture mentionnera </w:t>
            </w:r>
            <w:r w:rsidR="004939AF" w:rsidRPr="00A53736">
              <w:rPr>
                <w:rFonts w:ascii="Georgia" w:hAnsi="Georgia" w:cs="Arial"/>
                <w:color w:val="585756"/>
                <w:sz w:val="21"/>
                <w:szCs w:val="21"/>
              </w:rPr>
              <w:t>« </w:t>
            </w:r>
            <w:r w:rsidR="00D70DF7" w:rsidRPr="00D70DF7">
              <w:rPr>
                <w:rFonts w:ascii="Georgia" w:hAnsi="Georgia" w:cs="Arial"/>
                <w:color w:val="585756"/>
                <w:sz w:val="21"/>
                <w:szCs w:val="21"/>
                <w:lang/>
              </w:rPr>
              <w:t>BFA200</w:t>
            </w:r>
            <w:r w:rsidR="00F50C24">
              <w:rPr>
                <w:rFonts w:ascii="Georgia" w:hAnsi="Georgia" w:cs="Arial"/>
                <w:color w:val="585756"/>
                <w:sz w:val="21"/>
                <w:szCs w:val="21"/>
                <w:lang/>
              </w:rPr>
              <w:t>0</w:t>
            </w:r>
            <w:r w:rsidR="00D70DF7" w:rsidRPr="00D70DF7">
              <w:rPr>
                <w:rFonts w:ascii="Georgia" w:hAnsi="Georgia" w:cs="Arial"/>
                <w:color w:val="585756"/>
                <w:sz w:val="21"/>
                <w:szCs w:val="21"/>
                <w:lang/>
              </w:rPr>
              <w:t>3111</w:t>
            </w:r>
            <w:r w:rsidR="004939AF" w:rsidRPr="00A53736">
              <w:rPr>
                <w:rFonts w:ascii="Georgia" w:hAnsi="Georgia" w:cs="Arial"/>
                <w:color w:val="585756"/>
                <w:sz w:val="21"/>
                <w:szCs w:val="21"/>
              </w:rPr>
              <w:t> »</w:t>
            </w:r>
            <w:r w:rsidR="008312AF" w:rsidRPr="00A53736">
              <w:rPr>
                <w:rFonts w:ascii="Georgia" w:hAnsi="Georgia" w:cs="Arial"/>
                <w:color w:val="585756"/>
                <w:sz w:val="21"/>
                <w:szCs w:val="21"/>
              </w:rPr>
              <w:t>,</w:t>
            </w:r>
            <w:r w:rsidRPr="00A53736">
              <w:rPr>
                <w:rFonts w:ascii="Georgia" w:hAnsi="Georgia" w:cs="Arial"/>
                <w:color w:val="585756"/>
                <w:sz w:val="21"/>
                <w:szCs w:val="21"/>
              </w:rPr>
              <w:t xml:space="preserve"> l</w:t>
            </w:r>
            <w:r w:rsidR="00DD3A06" w:rsidRPr="00A53736">
              <w:rPr>
                <w:rFonts w:ascii="Georgia" w:hAnsi="Georgia" w:cs="Arial"/>
                <w:color w:val="585756"/>
                <w:sz w:val="21"/>
                <w:szCs w:val="21"/>
              </w:rPr>
              <w:t>a référence</w:t>
            </w:r>
            <w:r w:rsidRPr="00A53736">
              <w:rPr>
                <w:rFonts w:ascii="Georgia" w:hAnsi="Georgia" w:cs="Arial"/>
                <w:color w:val="585756"/>
                <w:sz w:val="21"/>
                <w:szCs w:val="21"/>
              </w:rPr>
              <w:t xml:space="preserve"> </w:t>
            </w:r>
            <w:r w:rsidR="004939AF" w:rsidRPr="00A53736">
              <w:rPr>
                <w:rFonts w:ascii="Georgia" w:hAnsi="Georgia" w:cs="Arial"/>
                <w:color w:val="585756"/>
                <w:sz w:val="21"/>
                <w:szCs w:val="21"/>
              </w:rPr>
              <w:t>« </w:t>
            </w:r>
            <w:r w:rsidR="00D70DF7">
              <w:rPr>
                <w:rFonts w:ascii="Georgia" w:hAnsi="Georgia" w:cs="Arial"/>
                <w:color w:val="585756"/>
                <w:sz w:val="21"/>
                <w:szCs w:val="21"/>
                <w:highlight w:val="yellow"/>
                <w:lang/>
              </w:rPr>
              <w:t>BFA20003-100</w:t>
            </w:r>
            <w:r w:rsidR="004939AF" w:rsidRPr="00A53736">
              <w:rPr>
                <w:rFonts w:ascii="Georgia" w:hAnsi="Georgia" w:cs="Arial"/>
                <w:color w:val="585756"/>
                <w:sz w:val="21"/>
                <w:szCs w:val="21"/>
              </w:rPr>
              <w:t> »</w:t>
            </w:r>
            <w:r w:rsidR="008312AF" w:rsidRPr="00A53736">
              <w:rPr>
                <w:rFonts w:ascii="Georgia" w:hAnsi="Georgia" w:cs="Arial"/>
                <w:color w:val="585756"/>
                <w:sz w:val="21"/>
                <w:szCs w:val="21"/>
              </w:rPr>
              <w:t xml:space="preserve"> et la personne de contact Enabel</w:t>
            </w:r>
            <w:r w:rsidR="00DD3A06" w:rsidRPr="00A53736">
              <w:rPr>
                <w:rFonts w:ascii="Georgia" w:hAnsi="Georgia" w:cs="Arial"/>
                <w:color w:val="585756"/>
                <w:sz w:val="21"/>
                <w:szCs w:val="21"/>
              </w:rPr>
              <w:t>.</w:t>
            </w:r>
            <w:r w:rsidRPr="00A53736">
              <w:rPr>
                <w:rFonts w:ascii="Georgia" w:hAnsi="Georgia" w:cs="Arial"/>
                <w:color w:val="585756"/>
                <w:sz w:val="21"/>
                <w:szCs w:val="21"/>
              </w:rPr>
              <w:t xml:space="preserve"> </w:t>
            </w:r>
            <w:r w:rsidR="00DD3A06" w:rsidRPr="00A53736">
              <w:rPr>
                <w:rFonts w:ascii="Georgia" w:hAnsi="Georgia" w:cs="Arial"/>
                <w:color w:val="585756"/>
                <w:sz w:val="21"/>
                <w:szCs w:val="21"/>
              </w:rPr>
              <w:t>Chaque</w:t>
            </w:r>
            <w:r w:rsidRPr="00A53736">
              <w:rPr>
                <w:rFonts w:ascii="Georgia" w:hAnsi="Georgia" w:cs="Arial"/>
                <w:color w:val="585756"/>
                <w:sz w:val="21"/>
                <w:szCs w:val="21"/>
              </w:rPr>
              <w:t xml:space="preserve"> facture ser</w:t>
            </w:r>
            <w:r w:rsidR="00DD3A06" w:rsidRPr="00A53736">
              <w:rPr>
                <w:rFonts w:ascii="Georgia" w:hAnsi="Georgia" w:cs="Arial"/>
                <w:color w:val="585756"/>
                <w:sz w:val="21"/>
                <w:szCs w:val="21"/>
              </w:rPr>
              <w:t>a</w:t>
            </w:r>
            <w:r w:rsidRPr="00A53736">
              <w:rPr>
                <w:rFonts w:ascii="Georgia" w:hAnsi="Georgia" w:cs="Arial"/>
                <w:color w:val="585756"/>
                <w:sz w:val="21"/>
                <w:szCs w:val="21"/>
              </w:rPr>
              <w:t xml:space="preserve"> envoyée à</w:t>
            </w:r>
            <w:r w:rsidR="00DD3A06" w:rsidRPr="00A53736">
              <w:rPr>
                <w:rFonts w:ascii="Georgia" w:hAnsi="Georgia" w:cs="Arial"/>
                <w:color w:val="585756"/>
                <w:sz w:val="21"/>
                <w:szCs w:val="21"/>
              </w:rPr>
              <w:t xml:space="preserve"> </w:t>
            </w:r>
            <w:r w:rsidRPr="00A53736">
              <w:rPr>
                <w:rFonts w:ascii="Georgia" w:hAnsi="Georgia" w:cs="Arial"/>
                <w:color w:val="585756"/>
                <w:sz w:val="21"/>
                <w:szCs w:val="21"/>
              </w:rPr>
              <w:t xml:space="preserve">M. </w:t>
            </w:r>
            <w:r w:rsidR="00D70DF7" w:rsidRPr="00D70DF7">
              <w:rPr>
                <w:rFonts w:ascii="Georgia" w:hAnsi="Georgia" w:cs="Arial"/>
                <w:color w:val="585756"/>
                <w:sz w:val="21"/>
                <w:szCs w:val="21"/>
              </w:rPr>
              <w:t>Patrick Ouattara, Project Manager Justice PARJI, Ouagadougou, patrick.ouattara@enabel.be</w:t>
            </w:r>
            <w:r w:rsidRPr="00A53736">
              <w:rPr>
                <w:rFonts w:ascii="Georgia" w:hAnsi="Georgia" w:cs="Arial"/>
                <w:color w:val="585756"/>
                <w:sz w:val="21"/>
                <w:szCs w:val="21"/>
              </w:rPr>
              <w:t xml:space="preserve">, </w:t>
            </w:r>
            <w:proofErr w:type="spellStart"/>
            <w:r w:rsidRPr="00A53736">
              <w:rPr>
                <w:rFonts w:ascii="Georgia" w:hAnsi="Georgia" w:cs="Arial"/>
                <w:color w:val="585756"/>
                <w:sz w:val="21"/>
                <w:szCs w:val="21"/>
              </w:rPr>
              <w:t>Enabel</w:t>
            </w:r>
            <w:proofErr w:type="spellEnd"/>
            <w:r w:rsidRPr="00A53736">
              <w:rPr>
                <w:rFonts w:ascii="Georgia" w:hAnsi="Georgia" w:cs="Arial"/>
                <w:color w:val="585756"/>
                <w:sz w:val="21"/>
                <w:szCs w:val="21"/>
              </w:rPr>
              <w:t xml:space="preserve"> </w:t>
            </w:r>
            <w:r w:rsidR="00E05F7D" w:rsidRPr="00A53736">
              <w:rPr>
                <w:rFonts w:ascii="Georgia" w:hAnsi="Georgia" w:cs="Arial"/>
                <w:color w:val="585756"/>
                <w:sz w:val="21"/>
                <w:szCs w:val="21"/>
              </w:rPr>
              <w:t>au Burkina Faso</w:t>
            </w:r>
            <w:r w:rsidRPr="00A53736">
              <w:rPr>
                <w:rFonts w:ascii="Georgia" w:hAnsi="Georgia" w:cs="Arial"/>
                <w:color w:val="585756"/>
                <w:sz w:val="21"/>
                <w:szCs w:val="21"/>
              </w:rPr>
              <w:t xml:space="preserve">, </w:t>
            </w:r>
            <w:r w:rsidR="00D70DF7" w:rsidRPr="00D70DF7">
              <w:rPr>
                <w:rFonts w:ascii="Georgia" w:hAnsi="Georgia" w:cs="Arial"/>
                <w:color w:val="585756"/>
                <w:sz w:val="21"/>
                <w:szCs w:val="21"/>
              </w:rPr>
              <w:t>Quartier Zone du Bois, Maison en face de l’entrée de la Croix Rouge, Ouagadougou.</w:t>
            </w:r>
          </w:p>
        </w:tc>
      </w:tr>
    </w:tbl>
    <w:p w14:paraId="65BB007F" w14:textId="77777777" w:rsidR="00F368A1" w:rsidRPr="00A53736" w:rsidRDefault="00F368A1" w:rsidP="008647D3">
      <w:pPr>
        <w:spacing w:after="0" w:line="240" w:lineRule="auto"/>
        <w:jc w:val="both"/>
        <w:rPr>
          <w:rFonts w:ascii="Georgia" w:hAnsi="Georgia" w:cs="Arial"/>
          <w:color w:val="585756"/>
          <w:sz w:val="14"/>
          <w:szCs w:val="1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7"/>
        <w:gridCol w:w="1417"/>
        <w:gridCol w:w="6208"/>
      </w:tblGrid>
      <w:tr w:rsidR="00F368A1" w:rsidRPr="00A53736" w14:paraId="20F45A80" w14:textId="77777777" w:rsidTr="000C1BA3">
        <w:tc>
          <w:tcPr>
            <w:tcW w:w="9072" w:type="dxa"/>
            <w:gridSpan w:val="3"/>
            <w:shd w:val="clear" w:color="auto" w:fill="auto"/>
            <w:vAlign w:val="center"/>
          </w:tcPr>
          <w:p w14:paraId="520EE858" w14:textId="77777777" w:rsidR="00305D26" w:rsidRPr="00A53736" w:rsidRDefault="00305D26" w:rsidP="00B308ED">
            <w:pPr>
              <w:pStyle w:val="Paragraphedeliste"/>
              <w:numPr>
                <w:ilvl w:val="0"/>
                <w:numId w:val="5"/>
              </w:numPr>
              <w:spacing w:before="40" w:after="40" w:line="240" w:lineRule="auto"/>
              <w:ind w:left="284" w:hanging="284"/>
              <w:contextualSpacing w:val="0"/>
              <w:rPr>
                <w:rFonts w:ascii="Georgia" w:hAnsi="Georgia" w:cs="Arial"/>
                <w:b/>
                <w:color w:val="585756"/>
                <w:sz w:val="21"/>
                <w:szCs w:val="21"/>
              </w:rPr>
            </w:pPr>
            <w:r w:rsidRPr="00A53736">
              <w:rPr>
                <w:rFonts w:ascii="Georgia" w:hAnsi="Georgia" w:cs="Arial"/>
                <w:b/>
                <w:smallCaps/>
                <w:color w:val="585756"/>
                <w:sz w:val="21"/>
                <w:szCs w:val="21"/>
              </w:rPr>
              <w:t>Instructions</w:t>
            </w:r>
            <w:r w:rsidR="00DD3A06" w:rsidRPr="00A53736">
              <w:rPr>
                <w:rFonts w:ascii="Georgia" w:hAnsi="Georgia" w:cs="Arial"/>
                <w:b/>
                <w:smallCaps/>
                <w:color w:val="585756"/>
                <w:sz w:val="21"/>
                <w:szCs w:val="21"/>
              </w:rPr>
              <w:t xml:space="preserve"> aux soumissionnaires</w:t>
            </w:r>
          </w:p>
        </w:tc>
      </w:tr>
      <w:tr w:rsidR="00C25C96" w:rsidRPr="00A53736" w14:paraId="731A895B" w14:textId="77777777" w:rsidTr="00C25C96">
        <w:tc>
          <w:tcPr>
            <w:tcW w:w="1447" w:type="dxa"/>
            <w:vMerge w:val="restart"/>
            <w:shd w:val="clear" w:color="auto" w:fill="auto"/>
            <w:vAlign w:val="center"/>
          </w:tcPr>
          <w:p w14:paraId="5EF6F87F" w14:textId="77777777" w:rsidR="00C25C96" w:rsidRPr="00A53736" w:rsidRDefault="00C25C96" w:rsidP="00B308ED">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Réception des offres :</w:t>
            </w:r>
          </w:p>
        </w:tc>
        <w:tc>
          <w:tcPr>
            <w:tcW w:w="1417" w:type="dxa"/>
            <w:shd w:val="clear" w:color="auto" w:fill="auto"/>
            <w:vAlign w:val="center"/>
          </w:tcPr>
          <w:p w14:paraId="43A806DD" w14:textId="77777777" w:rsidR="00C25C96" w:rsidRPr="00C25C96" w:rsidRDefault="00C25C96" w:rsidP="00B308ED">
            <w:pPr>
              <w:spacing w:before="40" w:after="40" w:line="240" w:lineRule="auto"/>
              <w:rPr>
                <w:rFonts w:ascii="Georgia" w:hAnsi="Georgia" w:cs="Arial"/>
                <w:smallCaps/>
                <w:color w:val="585756"/>
                <w:sz w:val="20"/>
                <w:szCs w:val="20"/>
              </w:rPr>
            </w:pPr>
            <w:r w:rsidRPr="00C25C96">
              <w:rPr>
                <w:rFonts w:ascii="Georgia" w:hAnsi="Georgia" w:cs="Arial"/>
                <w:smallCaps/>
                <w:color w:val="585756"/>
                <w:sz w:val="20"/>
                <w:szCs w:val="20"/>
              </w:rPr>
              <w:t>date :</w:t>
            </w:r>
          </w:p>
        </w:tc>
        <w:tc>
          <w:tcPr>
            <w:tcW w:w="6208" w:type="dxa"/>
            <w:shd w:val="clear" w:color="auto" w:fill="auto"/>
            <w:vAlign w:val="center"/>
          </w:tcPr>
          <w:p w14:paraId="201C2740" w14:textId="18C1353B" w:rsidR="00C25C96" w:rsidRPr="00A53736" w:rsidRDefault="00886C76" w:rsidP="00B308ED">
            <w:pPr>
              <w:pStyle w:val="Paragraphedeliste"/>
              <w:spacing w:before="40" w:after="40" w:line="240" w:lineRule="auto"/>
              <w:ind w:left="0"/>
              <w:contextualSpacing w:val="0"/>
              <w:rPr>
                <w:rFonts w:ascii="Georgia" w:hAnsi="Georgia" w:cs="Arial"/>
                <w:color w:val="585756"/>
                <w:sz w:val="21"/>
                <w:szCs w:val="21"/>
                <w:highlight w:val="yellow"/>
              </w:rPr>
            </w:pPr>
            <w:r>
              <w:rPr>
                <w:rFonts w:ascii="Georgia" w:hAnsi="Georgia" w:cs="Arial"/>
                <w:color w:val="585756"/>
                <w:sz w:val="21"/>
                <w:szCs w:val="21"/>
                <w:lang/>
              </w:rPr>
              <w:t>Lun</w:t>
            </w:r>
            <w:r w:rsidR="004C5460" w:rsidRPr="004C5460">
              <w:rPr>
                <w:rFonts w:ascii="Georgia" w:hAnsi="Georgia" w:cs="Arial"/>
                <w:color w:val="585756"/>
                <w:sz w:val="21"/>
                <w:szCs w:val="21"/>
                <w:lang/>
              </w:rPr>
              <w:t xml:space="preserve">di, le </w:t>
            </w:r>
            <w:r>
              <w:rPr>
                <w:rFonts w:ascii="Georgia" w:hAnsi="Georgia" w:cs="Arial"/>
                <w:color w:val="585756"/>
                <w:sz w:val="21"/>
                <w:szCs w:val="21"/>
                <w:lang/>
              </w:rPr>
              <w:t>19</w:t>
            </w:r>
            <w:r w:rsidR="004C5460" w:rsidRPr="004C5460">
              <w:rPr>
                <w:rFonts w:ascii="Georgia" w:hAnsi="Georgia" w:cs="Arial"/>
                <w:color w:val="585756"/>
                <w:sz w:val="21"/>
                <w:szCs w:val="21"/>
                <w:lang/>
              </w:rPr>
              <w:t xml:space="preserve"> aout 2024</w:t>
            </w:r>
            <w:r w:rsidR="00C25C96" w:rsidRPr="004C5460">
              <w:rPr>
                <w:rFonts w:ascii="Georgia" w:hAnsi="Georgia" w:cs="Arial"/>
                <w:color w:val="585756"/>
                <w:sz w:val="21"/>
                <w:szCs w:val="21"/>
              </w:rPr>
              <w:t xml:space="preserve"> à </w:t>
            </w:r>
            <w:r w:rsidR="004C5460" w:rsidRPr="004C5460">
              <w:rPr>
                <w:rFonts w:ascii="Georgia" w:hAnsi="Georgia" w:cs="Arial"/>
                <w:color w:val="585756"/>
                <w:sz w:val="21"/>
                <w:szCs w:val="21"/>
                <w:lang/>
              </w:rPr>
              <w:t>12</w:t>
            </w:r>
            <w:r w:rsidR="00C25C96" w:rsidRPr="004C5460">
              <w:rPr>
                <w:rFonts w:ascii="Georgia" w:hAnsi="Georgia" w:cs="Arial"/>
                <w:color w:val="585756"/>
                <w:sz w:val="21"/>
                <w:szCs w:val="21"/>
              </w:rPr>
              <w:t>h00</w:t>
            </w:r>
            <w:r w:rsidR="00C25C96" w:rsidRPr="00A53736">
              <w:rPr>
                <w:rFonts w:ascii="Georgia" w:hAnsi="Georgia" w:cs="Arial"/>
                <w:color w:val="585756"/>
                <w:sz w:val="21"/>
                <w:szCs w:val="21"/>
              </w:rPr>
              <w:t xml:space="preserve"> au plus tard</w:t>
            </w:r>
          </w:p>
        </w:tc>
      </w:tr>
      <w:tr w:rsidR="00C25C96" w:rsidRPr="00A53736" w14:paraId="0B28AC3B" w14:textId="77777777" w:rsidTr="00C25C96">
        <w:tc>
          <w:tcPr>
            <w:tcW w:w="1447" w:type="dxa"/>
            <w:vMerge/>
            <w:shd w:val="clear" w:color="auto" w:fill="auto"/>
            <w:vAlign w:val="center"/>
          </w:tcPr>
          <w:p w14:paraId="5C14505B" w14:textId="77777777" w:rsidR="00C25C96" w:rsidRPr="00A53736" w:rsidRDefault="00C25C96" w:rsidP="00B308ED">
            <w:pPr>
              <w:spacing w:before="40" w:after="40" w:line="240" w:lineRule="auto"/>
              <w:rPr>
                <w:rFonts w:ascii="Georgia" w:hAnsi="Georgia" w:cs="Arial"/>
                <w:smallCaps/>
                <w:color w:val="585756"/>
                <w:sz w:val="21"/>
                <w:szCs w:val="21"/>
              </w:rPr>
            </w:pPr>
          </w:p>
        </w:tc>
        <w:tc>
          <w:tcPr>
            <w:tcW w:w="1417" w:type="dxa"/>
            <w:shd w:val="clear" w:color="auto" w:fill="auto"/>
            <w:vAlign w:val="center"/>
          </w:tcPr>
          <w:p w14:paraId="125BAD45" w14:textId="77777777" w:rsidR="00C25C96" w:rsidRPr="00C25C96" w:rsidRDefault="00C25C96" w:rsidP="00B308ED">
            <w:pPr>
              <w:spacing w:before="40" w:after="40" w:line="240" w:lineRule="auto"/>
              <w:rPr>
                <w:rFonts w:ascii="Georgia" w:hAnsi="Georgia" w:cs="Arial"/>
                <w:smallCaps/>
                <w:color w:val="585756"/>
                <w:sz w:val="20"/>
                <w:szCs w:val="20"/>
              </w:rPr>
            </w:pPr>
            <w:r w:rsidRPr="00C25C96">
              <w:rPr>
                <w:rFonts w:ascii="Georgia" w:hAnsi="Georgia" w:cs="Arial"/>
                <w:smallCaps/>
                <w:color w:val="585756"/>
                <w:sz w:val="20"/>
                <w:szCs w:val="20"/>
              </w:rPr>
              <w:t>lieu :</w:t>
            </w:r>
          </w:p>
        </w:tc>
        <w:tc>
          <w:tcPr>
            <w:tcW w:w="6208" w:type="dxa"/>
            <w:shd w:val="clear" w:color="auto" w:fill="auto"/>
            <w:vAlign w:val="center"/>
          </w:tcPr>
          <w:p w14:paraId="6212ED5B" w14:textId="2D7C0F43" w:rsidR="00C25C96" w:rsidRPr="00A53736" w:rsidRDefault="004C5460" w:rsidP="00B308ED">
            <w:pPr>
              <w:spacing w:before="40" w:after="40" w:line="240" w:lineRule="auto"/>
              <w:rPr>
                <w:rFonts w:ascii="Georgia" w:hAnsi="Georgia" w:cs="Arial"/>
                <w:color w:val="585756"/>
                <w:sz w:val="21"/>
                <w:szCs w:val="21"/>
              </w:rPr>
            </w:pPr>
            <w:r w:rsidRPr="004C5460">
              <w:rPr>
                <w:rFonts w:ascii="Georgia" w:hAnsi="Georgia" w:cs="Arial"/>
                <w:color w:val="585756"/>
                <w:sz w:val="21"/>
                <w:szCs w:val="21"/>
              </w:rPr>
              <w:t>Offre originale signée et datée portant la référence « BFA2</w:t>
            </w:r>
            <w:r>
              <w:rPr>
                <w:rFonts w:ascii="Georgia" w:hAnsi="Georgia" w:cs="Arial"/>
                <w:color w:val="585756"/>
                <w:sz w:val="21"/>
                <w:szCs w:val="21"/>
                <w:lang/>
              </w:rPr>
              <w:t>0</w:t>
            </w:r>
            <w:r w:rsidRPr="004C5460">
              <w:rPr>
                <w:rFonts w:ascii="Georgia" w:hAnsi="Georgia" w:cs="Arial"/>
                <w:color w:val="585756"/>
                <w:sz w:val="21"/>
                <w:szCs w:val="21"/>
              </w:rPr>
              <w:t>00</w:t>
            </w:r>
            <w:r>
              <w:rPr>
                <w:rFonts w:ascii="Georgia" w:hAnsi="Georgia" w:cs="Arial"/>
                <w:color w:val="585756"/>
                <w:sz w:val="21"/>
                <w:szCs w:val="21"/>
                <w:lang/>
              </w:rPr>
              <w:t>3</w:t>
            </w:r>
            <w:r w:rsidRPr="004C5460">
              <w:rPr>
                <w:rFonts w:ascii="Georgia" w:hAnsi="Georgia" w:cs="Arial"/>
                <w:color w:val="585756"/>
                <w:sz w:val="21"/>
                <w:szCs w:val="21"/>
              </w:rPr>
              <w:t>-</w:t>
            </w:r>
            <w:r w:rsidRPr="004C5460">
              <w:rPr>
                <w:rFonts w:ascii="Georgia" w:hAnsi="Georgia" w:cs="Arial"/>
                <w:color w:val="585756"/>
                <w:sz w:val="21"/>
                <w:szCs w:val="21"/>
                <w:highlight w:val="yellow"/>
              </w:rPr>
              <w:t>100</w:t>
            </w:r>
            <w:r w:rsidRPr="004C5460">
              <w:rPr>
                <w:rFonts w:ascii="Georgia" w:hAnsi="Georgia" w:cs="Arial"/>
                <w:color w:val="585756"/>
                <w:sz w:val="21"/>
                <w:szCs w:val="21"/>
              </w:rPr>
              <w:t xml:space="preserve"> » à transmettre sous enveloppe scellée en un exemplaire portant la mention « original ». L'original doit être soumise en version papier. Une seconde « copie » doit être soumise en un ou plusieurs fichiers PDF sur une clé USB à l’attention de Mme. </w:t>
            </w:r>
            <w:proofErr w:type="spellStart"/>
            <w:r w:rsidRPr="004C5460">
              <w:rPr>
                <w:rFonts w:ascii="Georgia" w:hAnsi="Georgia" w:cs="Arial"/>
                <w:color w:val="585756"/>
                <w:sz w:val="21"/>
                <w:szCs w:val="21"/>
              </w:rPr>
              <w:t>Dargani</w:t>
            </w:r>
            <w:proofErr w:type="spellEnd"/>
            <w:r w:rsidRPr="004C5460">
              <w:rPr>
                <w:rFonts w:ascii="Georgia" w:hAnsi="Georgia" w:cs="Arial"/>
                <w:color w:val="585756"/>
                <w:sz w:val="21"/>
                <w:szCs w:val="21"/>
              </w:rPr>
              <w:t xml:space="preserve"> L. Eleonore, à l’adresse </w:t>
            </w:r>
            <w:proofErr w:type="spellStart"/>
            <w:r w:rsidRPr="004C5460">
              <w:rPr>
                <w:rFonts w:ascii="Georgia" w:hAnsi="Georgia" w:cs="Arial"/>
                <w:color w:val="585756"/>
                <w:sz w:val="21"/>
                <w:szCs w:val="21"/>
              </w:rPr>
              <w:t>Enabel</w:t>
            </w:r>
            <w:proofErr w:type="spellEnd"/>
            <w:r w:rsidRPr="004C5460">
              <w:rPr>
                <w:rFonts w:ascii="Georgia" w:hAnsi="Georgia" w:cs="Arial"/>
                <w:color w:val="585756"/>
                <w:sz w:val="21"/>
                <w:szCs w:val="21"/>
              </w:rPr>
              <w:t xml:space="preserve"> au Burkina Faso, Quartier Zone du Bois, Maison en face de l’entrée de la Croix Rouge, Ouagadougou.</w:t>
            </w:r>
          </w:p>
        </w:tc>
      </w:tr>
      <w:tr w:rsidR="00C25C96" w:rsidRPr="00A53736" w14:paraId="2DA27E7C" w14:textId="77777777" w:rsidTr="00C25C96">
        <w:tc>
          <w:tcPr>
            <w:tcW w:w="1447" w:type="dxa"/>
            <w:vMerge/>
            <w:shd w:val="clear" w:color="auto" w:fill="auto"/>
            <w:vAlign w:val="center"/>
          </w:tcPr>
          <w:p w14:paraId="729A94E1" w14:textId="77777777" w:rsidR="00C25C96" w:rsidRPr="00A53736" w:rsidRDefault="00C25C96" w:rsidP="00B308ED">
            <w:pPr>
              <w:spacing w:before="40" w:after="40" w:line="240" w:lineRule="auto"/>
              <w:rPr>
                <w:rFonts w:ascii="Georgia" w:hAnsi="Georgia" w:cs="Arial"/>
                <w:smallCaps/>
                <w:color w:val="585756"/>
                <w:sz w:val="21"/>
                <w:szCs w:val="21"/>
              </w:rPr>
            </w:pPr>
          </w:p>
        </w:tc>
        <w:tc>
          <w:tcPr>
            <w:tcW w:w="1417" w:type="dxa"/>
            <w:shd w:val="clear" w:color="auto" w:fill="auto"/>
            <w:vAlign w:val="center"/>
          </w:tcPr>
          <w:p w14:paraId="2F4E74D3" w14:textId="376B0570" w:rsidR="00C25C96" w:rsidRPr="00C25C96" w:rsidRDefault="00C25C96" w:rsidP="00B308ED">
            <w:pPr>
              <w:spacing w:before="40" w:after="40" w:line="240" w:lineRule="auto"/>
              <w:rPr>
                <w:rFonts w:ascii="Georgia" w:hAnsi="Georgia" w:cs="Arial"/>
                <w:smallCaps/>
                <w:color w:val="585756"/>
                <w:sz w:val="20"/>
                <w:szCs w:val="20"/>
              </w:rPr>
            </w:pPr>
            <w:r w:rsidRPr="00C25C96">
              <w:rPr>
                <w:rFonts w:ascii="Georgia" w:hAnsi="Georgia" w:cs="Arial"/>
                <w:smallCaps/>
                <w:color w:val="585756"/>
                <w:sz w:val="20"/>
                <w:szCs w:val="20"/>
              </w:rPr>
              <w:t>information</w:t>
            </w:r>
          </w:p>
        </w:tc>
        <w:tc>
          <w:tcPr>
            <w:tcW w:w="6208" w:type="dxa"/>
            <w:shd w:val="clear" w:color="auto" w:fill="auto"/>
            <w:vAlign w:val="center"/>
          </w:tcPr>
          <w:p w14:paraId="2E0CACBD" w14:textId="3A7EB2DD" w:rsidR="00C25C96" w:rsidRPr="004C5460" w:rsidRDefault="00C25C96" w:rsidP="00C25C96">
            <w:pPr>
              <w:spacing w:before="40" w:after="40" w:line="240" w:lineRule="auto"/>
              <w:rPr>
                <w:rFonts w:ascii="Georgia" w:hAnsi="Georgia" w:cs="Arial"/>
                <w:bCs/>
                <w:color w:val="585756"/>
                <w:sz w:val="21"/>
                <w:szCs w:val="21"/>
              </w:rPr>
            </w:pPr>
            <w:r w:rsidRPr="00C25C96">
              <w:rPr>
                <w:rFonts w:ascii="Georgia" w:hAnsi="Georgia" w:cs="Arial"/>
                <w:color w:val="585756"/>
                <w:sz w:val="21"/>
                <w:szCs w:val="21"/>
              </w:rPr>
              <w:t xml:space="preserve">Au plus </w:t>
            </w:r>
            <w:r w:rsidRPr="004C5460">
              <w:rPr>
                <w:rFonts w:ascii="Georgia" w:hAnsi="Georgia" w:cs="Arial"/>
                <w:color w:val="585756"/>
                <w:sz w:val="21"/>
                <w:szCs w:val="21"/>
              </w:rPr>
              <w:t xml:space="preserve">tard </w:t>
            </w:r>
            <w:r w:rsidR="004C5460" w:rsidRPr="004C5460">
              <w:rPr>
                <w:rFonts w:ascii="Georgia" w:hAnsi="Georgia" w:cs="Arial"/>
                <w:color w:val="585756"/>
                <w:sz w:val="21"/>
                <w:szCs w:val="21"/>
                <w:lang/>
              </w:rPr>
              <w:t>10</w:t>
            </w:r>
            <w:r w:rsidRPr="004C5460">
              <w:rPr>
                <w:rFonts w:ascii="Georgia" w:hAnsi="Georgia" w:cs="Arial"/>
                <w:color w:val="585756"/>
                <w:sz w:val="21"/>
                <w:szCs w:val="21"/>
              </w:rPr>
              <w:t xml:space="preserve"> jours</w:t>
            </w:r>
            <w:r w:rsidRPr="00C25C96">
              <w:rPr>
                <w:rFonts w:ascii="Georgia" w:hAnsi="Georgia" w:cs="Arial"/>
                <w:color w:val="585756"/>
                <w:sz w:val="21"/>
                <w:szCs w:val="21"/>
              </w:rPr>
              <w:t xml:space="preserve"> calendrier avant la date limite de réception des offres, les soumissionnaires peuvent poser des questions sur la demande de prix et le marché, et ce conformément à l’Art. 64 de la Loi du 17 juin 2016. Les questions doivent être adressées par écrit à : </w:t>
            </w:r>
            <w:r w:rsidRPr="004C5460">
              <w:rPr>
                <w:rFonts w:ascii="Georgia" w:hAnsi="Georgia" w:cs="Arial"/>
                <w:color w:val="585756"/>
                <w:sz w:val="21"/>
                <w:szCs w:val="21"/>
              </w:rPr>
              <w:t>M</w:t>
            </w:r>
            <w:r w:rsidR="004C5460" w:rsidRPr="004C5460">
              <w:rPr>
                <w:rFonts w:ascii="Georgia" w:hAnsi="Georgia" w:cs="Arial"/>
                <w:color w:val="585756"/>
                <w:sz w:val="21"/>
                <w:szCs w:val="21"/>
                <w:lang/>
              </w:rPr>
              <w:t>me</w:t>
            </w:r>
            <w:r w:rsidRPr="004C5460">
              <w:rPr>
                <w:rFonts w:ascii="Georgia" w:hAnsi="Georgia" w:cs="Arial"/>
                <w:color w:val="585756"/>
                <w:sz w:val="21"/>
                <w:szCs w:val="21"/>
              </w:rPr>
              <w:t>.</w:t>
            </w:r>
            <w:r w:rsidR="004C5460" w:rsidRPr="004C5460">
              <w:rPr>
                <w:rFonts w:ascii="Georgia" w:hAnsi="Georgia" w:cs="Arial"/>
                <w:color w:val="585756"/>
                <w:sz w:val="21"/>
                <w:szCs w:val="21"/>
                <w:lang/>
              </w:rPr>
              <w:t xml:space="preserve"> Eléonore Dargani,</w:t>
            </w:r>
            <w:r w:rsidRPr="004C5460">
              <w:rPr>
                <w:rFonts w:ascii="Georgia" w:hAnsi="Georgia" w:cs="Arial"/>
                <w:color w:val="585756"/>
                <w:sz w:val="21"/>
                <w:szCs w:val="21"/>
              </w:rPr>
              <w:t xml:space="preserve"> Acheteur Public,</w:t>
            </w:r>
            <w:r w:rsidRPr="004C5460">
              <w:rPr>
                <w:rFonts w:ascii="Georgia" w:hAnsi="Georgia" w:cs="Arial"/>
                <w:bCs/>
                <w:color w:val="585756"/>
                <w:sz w:val="21"/>
                <w:szCs w:val="21"/>
              </w:rPr>
              <w:t> :</w:t>
            </w:r>
            <w:r w:rsidRPr="004C5460">
              <w:rPr>
                <w:rFonts w:ascii="Georgia" w:hAnsi="Georgia" w:cs="Arial"/>
                <w:b/>
                <w:color w:val="585756"/>
                <w:sz w:val="21"/>
                <w:szCs w:val="21"/>
              </w:rPr>
              <w:t xml:space="preserve"> </w:t>
            </w:r>
            <w:hyperlink r:id="rId12" w:history="1">
              <w:r w:rsidR="004C5460" w:rsidRPr="004C5460">
                <w:rPr>
                  <w:rStyle w:val="Lienhypertexte"/>
                  <w:rFonts w:ascii="Georgia" w:hAnsi="Georgia" w:cs="Arial"/>
                  <w:sz w:val="21"/>
                  <w:szCs w:val="21"/>
                  <w:lang/>
                </w:rPr>
                <w:t>Eleonore</w:t>
              </w:r>
              <w:r w:rsidR="004C5460" w:rsidRPr="004C5460">
                <w:rPr>
                  <w:rStyle w:val="Lienhypertexte"/>
                  <w:rFonts w:ascii="Georgia" w:hAnsi="Georgia" w:cs="Arial"/>
                  <w:sz w:val="21"/>
                  <w:szCs w:val="21"/>
                </w:rPr>
                <w:t>.</w:t>
              </w:r>
              <w:r w:rsidR="004C5460" w:rsidRPr="004C5460">
                <w:rPr>
                  <w:rStyle w:val="Lienhypertexte"/>
                  <w:rFonts w:ascii="Georgia" w:hAnsi="Georgia" w:cs="Arial"/>
                  <w:sz w:val="21"/>
                  <w:szCs w:val="21"/>
                  <w:lang/>
                </w:rPr>
                <w:t>Dargani</w:t>
              </w:r>
              <w:r w:rsidR="004C5460" w:rsidRPr="004C5460">
                <w:rPr>
                  <w:rStyle w:val="Lienhypertexte"/>
                  <w:rFonts w:ascii="Georgia" w:hAnsi="Georgia" w:cs="Arial"/>
                  <w:sz w:val="21"/>
                  <w:szCs w:val="21"/>
                </w:rPr>
                <w:t>@enabel.be</w:t>
              </w:r>
            </w:hyperlink>
            <w:r w:rsidRPr="004C5460">
              <w:rPr>
                <w:rFonts w:ascii="Georgia" w:hAnsi="Georgia" w:cs="Arial"/>
                <w:color w:val="585756"/>
                <w:sz w:val="21"/>
                <w:szCs w:val="21"/>
              </w:rPr>
              <w:t xml:space="preserve"> et en copie </w:t>
            </w:r>
            <w:r w:rsidRPr="004C5460">
              <w:rPr>
                <w:rFonts w:ascii="Georgia" w:hAnsi="Georgia" w:cs="Arial"/>
                <w:bCs/>
                <w:color w:val="585756"/>
                <w:sz w:val="21"/>
                <w:szCs w:val="21"/>
              </w:rPr>
              <w:t>Mme. Christiane LENGANI, Experte contractualisation, Enabel au Burkina Faso</w:t>
            </w:r>
          </w:p>
          <w:p w14:paraId="374B9552" w14:textId="77777777" w:rsidR="00C25C96" w:rsidRPr="00C25C96" w:rsidRDefault="00487B7C" w:rsidP="00C25C96">
            <w:pPr>
              <w:spacing w:before="40" w:after="40" w:line="240" w:lineRule="auto"/>
              <w:rPr>
                <w:rFonts w:ascii="Georgia" w:hAnsi="Georgia" w:cs="Arial"/>
                <w:color w:val="585756"/>
                <w:sz w:val="21"/>
                <w:szCs w:val="21"/>
                <w:u w:val="single"/>
              </w:rPr>
            </w:pPr>
            <w:hyperlink r:id="rId13" w:history="1">
              <w:r w:rsidR="00C25C96" w:rsidRPr="004C5460">
                <w:rPr>
                  <w:rStyle w:val="Lienhypertexte"/>
                  <w:rFonts w:ascii="Georgia" w:hAnsi="Georgia" w:cs="Arial"/>
                  <w:sz w:val="21"/>
                  <w:szCs w:val="21"/>
                </w:rPr>
                <w:t>christiane.lengani@enabel.be</w:t>
              </w:r>
            </w:hyperlink>
          </w:p>
          <w:p w14:paraId="69AC2947" w14:textId="14360341" w:rsidR="00C25C96" w:rsidRPr="00C25C96" w:rsidRDefault="00C25C96" w:rsidP="00C25C96">
            <w:pPr>
              <w:spacing w:before="40" w:after="40" w:line="240" w:lineRule="auto"/>
              <w:rPr>
                <w:rFonts w:ascii="Georgia" w:hAnsi="Georgia" w:cs="Arial"/>
                <w:color w:val="585756"/>
                <w:sz w:val="21"/>
                <w:szCs w:val="21"/>
              </w:rPr>
            </w:pPr>
            <w:r w:rsidRPr="00C25C96">
              <w:rPr>
                <w:rFonts w:ascii="Georgia" w:hAnsi="Georgia" w:cs="Arial"/>
                <w:color w:val="585756"/>
                <w:sz w:val="21"/>
                <w:szCs w:val="21"/>
              </w:rPr>
              <w:t xml:space="preserve">Il y sera répondu au fur et à mesure de leur réception. L’aperçu complet des questions posées et des réponses sera disponible et envoyées à toutes les entités invitées au plus </w:t>
            </w:r>
            <w:r w:rsidRPr="004C5460">
              <w:rPr>
                <w:rFonts w:ascii="Georgia" w:hAnsi="Georgia" w:cs="Arial"/>
                <w:color w:val="585756"/>
                <w:sz w:val="21"/>
                <w:szCs w:val="21"/>
              </w:rPr>
              <w:t xml:space="preserve">tard </w:t>
            </w:r>
            <w:r w:rsidR="004C5460" w:rsidRPr="004C5460">
              <w:rPr>
                <w:rFonts w:ascii="Georgia" w:hAnsi="Georgia" w:cs="Arial"/>
                <w:color w:val="585756"/>
                <w:sz w:val="21"/>
                <w:szCs w:val="21"/>
                <w:lang/>
              </w:rPr>
              <w:t>7</w:t>
            </w:r>
            <w:r w:rsidRPr="004C5460">
              <w:rPr>
                <w:rFonts w:ascii="Georgia" w:hAnsi="Georgia" w:cs="Arial"/>
                <w:color w:val="585756"/>
                <w:sz w:val="21"/>
                <w:szCs w:val="21"/>
              </w:rPr>
              <w:t xml:space="preserve"> jours</w:t>
            </w:r>
            <w:r w:rsidRPr="00C25C96">
              <w:rPr>
                <w:rFonts w:ascii="Georgia" w:hAnsi="Georgia" w:cs="Arial"/>
                <w:color w:val="585756"/>
                <w:sz w:val="21"/>
                <w:szCs w:val="21"/>
              </w:rPr>
              <w:t xml:space="preserve"> de calendrier avant la date limite de réception des offres.</w:t>
            </w:r>
          </w:p>
          <w:p w14:paraId="6FE48A82" w14:textId="0CB8755E" w:rsidR="00C25C96" w:rsidRPr="00A53736" w:rsidRDefault="00C25C96" w:rsidP="00C25C96">
            <w:pPr>
              <w:spacing w:before="40" w:after="40" w:line="240" w:lineRule="auto"/>
              <w:rPr>
                <w:rFonts w:ascii="Georgia" w:hAnsi="Georgia" w:cs="Arial"/>
                <w:color w:val="585756"/>
                <w:sz w:val="21"/>
                <w:szCs w:val="21"/>
              </w:rPr>
            </w:pPr>
            <w:r w:rsidRPr="00C25C96">
              <w:rPr>
                <w:rFonts w:ascii="Georgia" w:hAnsi="Georgia" w:cs="Arial"/>
                <w:color w:val="585756"/>
                <w:sz w:val="21"/>
                <w:szCs w:val="21"/>
              </w:rPr>
              <w:lastRenderedPageBreak/>
              <w:t>Le soumissionnaire est censé introduire son offre en ayant pris connaissance et en tenant compte des clarifications / rectifications éventuelles concernant la demande de prix ou le marché qui lui sont envoyées.</w:t>
            </w:r>
          </w:p>
        </w:tc>
      </w:tr>
      <w:tr w:rsidR="0059274E" w:rsidRPr="00A53736" w14:paraId="6E7B3584" w14:textId="77777777" w:rsidTr="00404F2A">
        <w:tc>
          <w:tcPr>
            <w:tcW w:w="2864" w:type="dxa"/>
            <w:gridSpan w:val="2"/>
            <w:shd w:val="clear" w:color="auto" w:fill="auto"/>
            <w:vAlign w:val="center"/>
          </w:tcPr>
          <w:p w14:paraId="326403B0" w14:textId="77777777" w:rsidR="00305D26" w:rsidRPr="00A53736" w:rsidRDefault="00A20C53" w:rsidP="00B308ED">
            <w:pPr>
              <w:spacing w:before="40" w:after="40" w:line="240" w:lineRule="auto"/>
              <w:rPr>
                <w:rFonts w:ascii="Georgia" w:hAnsi="Georgia" w:cs="Arial"/>
                <w:smallCaps/>
                <w:color w:val="585756"/>
                <w:sz w:val="21"/>
                <w:szCs w:val="21"/>
                <w:highlight w:val="yellow"/>
              </w:rPr>
            </w:pPr>
            <w:r w:rsidRPr="00A53736">
              <w:rPr>
                <w:rFonts w:ascii="Georgia" w:hAnsi="Georgia" w:cs="Arial"/>
                <w:smallCaps/>
                <w:color w:val="585756"/>
                <w:sz w:val="21"/>
                <w:szCs w:val="21"/>
              </w:rPr>
              <w:lastRenderedPageBreak/>
              <w:t>V</w:t>
            </w:r>
            <w:r w:rsidR="00305D26" w:rsidRPr="00A53736">
              <w:rPr>
                <w:rFonts w:ascii="Georgia" w:hAnsi="Georgia" w:cs="Arial"/>
                <w:smallCaps/>
                <w:color w:val="585756"/>
                <w:sz w:val="21"/>
                <w:szCs w:val="21"/>
              </w:rPr>
              <w:t>alidité des offres :</w:t>
            </w:r>
          </w:p>
        </w:tc>
        <w:tc>
          <w:tcPr>
            <w:tcW w:w="6208" w:type="dxa"/>
            <w:shd w:val="clear" w:color="auto" w:fill="auto"/>
            <w:vAlign w:val="center"/>
          </w:tcPr>
          <w:p w14:paraId="41EE4FE1" w14:textId="1515F118" w:rsidR="00305D26" w:rsidRPr="00A53736" w:rsidRDefault="004C5460" w:rsidP="00B308ED">
            <w:pPr>
              <w:spacing w:before="40" w:after="40" w:line="240" w:lineRule="auto"/>
              <w:rPr>
                <w:rFonts w:ascii="Georgia" w:hAnsi="Georgia" w:cs="Arial"/>
                <w:color w:val="585756"/>
                <w:sz w:val="21"/>
                <w:szCs w:val="21"/>
                <w:highlight w:val="yellow"/>
              </w:rPr>
            </w:pPr>
            <w:r w:rsidRPr="004C5460">
              <w:rPr>
                <w:rFonts w:ascii="Georgia" w:hAnsi="Georgia" w:cs="Arial"/>
                <w:color w:val="585756"/>
                <w:sz w:val="21"/>
                <w:szCs w:val="21"/>
                <w:lang/>
              </w:rPr>
              <w:t>30</w:t>
            </w:r>
            <w:r w:rsidR="00305D26" w:rsidRPr="00A53736">
              <w:rPr>
                <w:rFonts w:ascii="Georgia" w:hAnsi="Georgia" w:cs="Arial"/>
                <w:color w:val="585756"/>
                <w:sz w:val="21"/>
                <w:szCs w:val="21"/>
              </w:rPr>
              <w:t xml:space="preserve"> jours</w:t>
            </w:r>
            <w:r w:rsidR="00DD3A06" w:rsidRPr="00A53736">
              <w:rPr>
                <w:rFonts w:ascii="Georgia" w:hAnsi="Georgia" w:cs="Arial"/>
                <w:color w:val="585756"/>
                <w:sz w:val="21"/>
                <w:szCs w:val="21"/>
              </w:rPr>
              <w:t xml:space="preserve"> de calendrier</w:t>
            </w:r>
          </w:p>
        </w:tc>
      </w:tr>
    </w:tbl>
    <w:p w14:paraId="07C0ED70" w14:textId="2A20C2DC" w:rsidR="00305D26" w:rsidRDefault="00305D26" w:rsidP="008647D3">
      <w:pPr>
        <w:spacing w:after="0" w:line="240" w:lineRule="auto"/>
        <w:jc w:val="both"/>
        <w:rPr>
          <w:rFonts w:ascii="Georgia" w:hAnsi="Georgia" w:cs="Arial"/>
          <w:color w:val="585756"/>
          <w:sz w:val="14"/>
          <w:szCs w:val="1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4"/>
        <w:gridCol w:w="6208"/>
      </w:tblGrid>
      <w:tr w:rsidR="00F22FAB" w:rsidRPr="00A53736" w14:paraId="2D56D033" w14:textId="77777777" w:rsidTr="00AA4F1B">
        <w:tc>
          <w:tcPr>
            <w:tcW w:w="2864" w:type="dxa"/>
            <w:shd w:val="clear" w:color="auto" w:fill="auto"/>
            <w:vAlign w:val="center"/>
          </w:tcPr>
          <w:p w14:paraId="5882C49E" w14:textId="4109C964" w:rsidR="00F22FAB" w:rsidRPr="00A53736" w:rsidRDefault="00F22FAB" w:rsidP="00AA4F1B">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Critère d</w:t>
            </w:r>
            <w:r>
              <w:rPr>
                <w:rFonts w:ascii="Georgia" w:hAnsi="Georgia" w:cs="Arial"/>
                <w:smallCaps/>
                <w:color w:val="585756"/>
                <w:sz w:val="21"/>
                <w:szCs w:val="21"/>
              </w:rPr>
              <w:t>e sélection</w:t>
            </w:r>
            <w:r w:rsidRPr="00A53736">
              <w:rPr>
                <w:rFonts w:ascii="Georgia" w:hAnsi="Georgia" w:cs="Arial"/>
                <w:smallCaps/>
                <w:color w:val="585756"/>
                <w:sz w:val="21"/>
                <w:szCs w:val="21"/>
              </w:rPr>
              <w:t> :</w:t>
            </w:r>
          </w:p>
        </w:tc>
        <w:tc>
          <w:tcPr>
            <w:tcW w:w="6208" w:type="dxa"/>
            <w:shd w:val="clear" w:color="auto" w:fill="auto"/>
            <w:vAlign w:val="center"/>
          </w:tcPr>
          <w:p w14:paraId="2BBDD9BC" w14:textId="1CF7F62E" w:rsidR="00F22FAB" w:rsidRPr="004C5460" w:rsidRDefault="004C5460" w:rsidP="004C5460">
            <w:pPr>
              <w:spacing w:before="60" w:after="60" w:line="240" w:lineRule="auto"/>
              <w:rPr>
                <w:rFonts w:ascii="Georgia" w:hAnsi="Georgia" w:cs="Arial"/>
                <w:color w:val="585756"/>
                <w:sz w:val="21"/>
                <w:szCs w:val="21"/>
              </w:rPr>
            </w:pPr>
            <w:r>
              <w:rPr>
                <w:rFonts w:ascii="Georgia" w:hAnsi="Georgia" w:cs="Arial"/>
                <w:color w:val="585756"/>
                <w:sz w:val="21"/>
                <w:szCs w:val="21"/>
              </w:rPr>
              <w:t>M</w:t>
            </w:r>
            <w:r w:rsidRPr="007C6D6F">
              <w:rPr>
                <w:rFonts w:ascii="Georgia" w:hAnsi="Georgia" w:cs="Arial"/>
                <w:color w:val="585756"/>
                <w:sz w:val="21"/>
                <w:szCs w:val="21"/>
              </w:rPr>
              <w:t xml:space="preserve">in. </w:t>
            </w:r>
            <w:del w:id="0" w:author="OUEDRAOGO/LENGANI, Christiane" w:date="2024-07-29T13:33:00Z">
              <w:r w:rsidDel="00BC39C9">
                <w:rPr>
                  <w:rFonts w:ascii="Georgia" w:hAnsi="Georgia" w:cs="Arial"/>
                  <w:color w:val="585756"/>
                  <w:sz w:val="21"/>
                  <w:szCs w:val="21"/>
                  <w:lang/>
                </w:rPr>
                <w:delText>2</w:delText>
              </w:r>
              <w:r w:rsidRPr="007C6D6F" w:rsidDel="00BC39C9">
                <w:rPr>
                  <w:rFonts w:ascii="Georgia" w:hAnsi="Georgia" w:cs="Arial"/>
                  <w:color w:val="585756"/>
                  <w:sz w:val="21"/>
                  <w:szCs w:val="21"/>
                </w:rPr>
                <w:delText xml:space="preserve"> </w:delText>
              </w:r>
            </w:del>
            <w:ins w:id="1" w:author="OUEDRAOGO/LENGANI, Christiane" w:date="2024-07-29T13:33:00Z">
              <w:r w:rsidR="00BC39C9">
                <w:rPr>
                  <w:rFonts w:ascii="Georgia" w:hAnsi="Georgia" w:cs="Arial"/>
                  <w:color w:val="585756"/>
                  <w:sz w:val="21"/>
                  <w:szCs w:val="21"/>
                </w:rPr>
                <w:t>1</w:t>
              </w:r>
              <w:r w:rsidR="00BC39C9" w:rsidRPr="007C6D6F">
                <w:rPr>
                  <w:rFonts w:ascii="Georgia" w:hAnsi="Georgia" w:cs="Arial"/>
                  <w:color w:val="585756"/>
                  <w:sz w:val="21"/>
                  <w:szCs w:val="21"/>
                </w:rPr>
                <w:t xml:space="preserve"> </w:t>
              </w:r>
            </w:ins>
            <w:r w:rsidRPr="007C6D6F">
              <w:rPr>
                <w:rFonts w:ascii="Georgia" w:hAnsi="Georgia" w:cs="Arial"/>
                <w:color w:val="585756"/>
                <w:sz w:val="21"/>
                <w:szCs w:val="21"/>
              </w:rPr>
              <w:t>services similaires</w:t>
            </w:r>
            <w:r>
              <w:rPr>
                <w:rFonts w:ascii="Georgia" w:hAnsi="Georgia" w:cs="Arial"/>
                <w:color w:val="585756"/>
                <w:sz w:val="21"/>
                <w:szCs w:val="21"/>
              </w:rPr>
              <w:t xml:space="preserve"> </w:t>
            </w:r>
            <w:r w:rsidRPr="00160731">
              <w:rPr>
                <w:rFonts w:ascii="Georgia" w:hAnsi="Georgia" w:cs="Arial"/>
                <w:color w:val="585756"/>
                <w:sz w:val="21"/>
                <w:szCs w:val="21"/>
              </w:rPr>
              <w:t>exécutés</w:t>
            </w:r>
            <w:r>
              <w:rPr>
                <w:rFonts w:ascii="Georgia" w:hAnsi="Georgia" w:cs="Arial"/>
                <w:color w:val="585756"/>
                <w:sz w:val="21"/>
                <w:szCs w:val="21"/>
              </w:rPr>
              <w:t xml:space="preserve"> </w:t>
            </w:r>
            <w:r w:rsidRPr="007C6D6F">
              <w:rPr>
                <w:rFonts w:ascii="Georgia" w:hAnsi="Georgia" w:cs="Arial"/>
                <w:color w:val="585756"/>
                <w:sz w:val="21"/>
                <w:szCs w:val="21"/>
              </w:rPr>
              <w:t xml:space="preserve">au </w:t>
            </w:r>
            <w:r>
              <w:rPr>
                <w:rFonts w:ascii="Georgia" w:hAnsi="Georgia" w:cs="Arial"/>
                <w:color w:val="585756"/>
                <w:sz w:val="21"/>
                <w:szCs w:val="21"/>
              </w:rPr>
              <w:t xml:space="preserve">Burkina Faso </w:t>
            </w:r>
            <w:r>
              <w:rPr>
                <w:rFonts w:ascii="Georgia" w:hAnsi="Georgia" w:cs="Arial"/>
                <w:color w:val="585756"/>
                <w:sz w:val="21"/>
                <w:szCs w:val="21"/>
                <w:lang/>
              </w:rPr>
              <w:t xml:space="preserve">au </w:t>
            </w:r>
            <w:r w:rsidRPr="007C6D6F">
              <w:rPr>
                <w:rFonts w:ascii="Georgia" w:hAnsi="Georgia" w:cs="Arial"/>
                <w:color w:val="585756"/>
                <w:sz w:val="21"/>
                <w:szCs w:val="21"/>
              </w:rPr>
              <w:t>cours des 5 dernières années</w:t>
            </w:r>
            <w:r>
              <w:rPr>
                <w:rFonts w:ascii="Georgia" w:hAnsi="Georgia" w:cs="Arial"/>
                <w:color w:val="585756"/>
                <w:sz w:val="21"/>
                <w:szCs w:val="21"/>
              </w:rPr>
              <w:t>.</w:t>
            </w:r>
          </w:p>
        </w:tc>
      </w:tr>
    </w:tbl>
    <w:p w14:paraId="5BF81D24" w14:textId="77777777" w:rsidR="00F22FAB" w:rsidRPr="00A53736" w:rsidRDefault="00F22FAB" w:rsidP="008647D3">
      <w:pPr>
        <w:spacing w:after="0" w:line="240" w:lineRule="auto"/>
        <w:jc w:val="both"/>
        <w:rPr>
          <w:rFonts w:ascii="Georgia" w:hAnsi="Georgia" w:cs="Arial"/>
          <w:color w:val="585756"/>
          <w:sz w:val="14"/>
          <w:szCs w:val="1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4"/>
        <w:gridCol w:w="6208"/>
      </w:tblGrid>
      <w:tr w:rsidR="004C5460" w:rsidRPr="00A53736" w14:paraId="620C283F" w14:textId="77777777" w:rsidTr="00AA4F1B">
        <w:trPr>
          <w:trHeight w:val="942"/>
        </w:trPr>
        <w:tc>
          <w:tcPr>
            <w:tcW w:w="2864" w:type="dxa"/>
            <w:vMerge w:val="restart"/>
            <w:shd w:val="clear" w:color="auto" w:fill="auto"/>
            <w:vAlign w:val="center"/>
          </w:tcPr>
          <w:p w14:paraId="0F618522" w14:textId="77777777" w:rsidR="004C5460" w:rsidRPr="00A53736" w:rsidRDefault="004C5460" w:rsidP="004C5460">
            <w:pPr>
              <w:spacing w:before="40" w:after="40" w:line="240" w:lineRule="auto"/>
              <w:rPr>
                <w:rFonts w:ascii="Georgia" w:hAnsi="Georgia" w:cs="Arial"/>
                <w:smallCaps/>
                <w:color w:val="585756"/>
                <w:sz w:val="21"/>
                <w:szCs w:val="21"/>
              </w:rPr>
            </w:pPr>
            <w:r w:rsidRPr="00A53736">
              <w:rPr>
                <w:rFonts w:ascii="Georgia" w:hAnsi="Georgia" w:cs="Arial"/>
                <w:smallCaps/>
                <w:color w:val="585756"/>
                <w:sz w:val="21"/>
                <w:szCs w:val="21"/>
              </w:rPr>
              <w:t>Critère d’attribution :</w:t>
            </w:r>
          </w:p>
        </w:tc>
        <w:tc>
          <w:tcPr>
            <w:tcW w:w="6208" w:type="dxa"/>
            <w:shd w:val="clear" w:color="auto" w:fill="auto"/>
          </w:tcPr>
          <w:p w14:paraId="6FAAD7DB" w14:textId="732AA48C" w:rsidR="004C5460" w:rsidRPr="003A6680" w:rsidRDefault="004C5460" w:rsidP="004C5460">
            <w:pPr>
              <w:spacing w:before="40" w:after="40" w:line="240" w:lineRule="auto"/>
              <w:rPr>
                <w:rFonts w:ascii="Georgia" w:hAnsi="Georgia" w:cs="Arial"/>
                <w:b/>
                <w:color w:val="585756"/>
                <w:sz w:val="20"/>
                <w:szCs w:val="20"/>
                <w:lang/>
              </w:rPr>
            </w:pPr>
            <w:r w:rsidRPr="00025389">
              <w:rPr>
                <w:rFonts w:ascii="Georgia" w:hAnsi="Georgia" w:cs="Arial"/>
                <w:b/>
                <w:color w:val="585756"/>
                <w:sz w:val="20"/>
                <w:szCs w:val="20"/>
              </w:rPr>
              <w:t xml:space="preserve">Méthodologie : </w:t>
            </w:r>
            <w:r w:rsidR="003A6680">
              <w:rPr>
                <w:rFonts w:ascii="Georgia" w:hAnsi="Georgia" w:cs="Arial"/>
                <w:b/>
                <w:color w:val="585756"/>
                <w:sz w:val="20"/>
                <w:szCs w:val="20"/>
                <w:lang/>
              </w:rPr>
              <w:t>4</w:t>
            </w:r>
            <w:r w:rsidRPr="00025389">
              <w:rPr>
                <w:rFonts w:ascii="Georgia" w:hAnsi="Georgia" w:cs="Arial"/>
                <w:b/>
                <w:color w:val="585756"/>
                <w:sz w:val="20"/>
                <w:szCs w:val="20"/>
              </w:rPr>
              <w:t>0</w:t>
            </w:r>
            <w:r w:rsidR="006B32DD">
              <w:rPr>
                <w:rFonts w:ascii="Georgia" w:hAnsi="Georgia" w:cs="Arial"/>
                <w:b/>
                <w:color w:val="585756"/>
                <w:sz w:val="20"/>
                <w:szCs w:val="20"/>
                <w:lang/>
              </w:rPr>
              <w:t xml:space="preserve"> </w:t>
            </w:r>
            <w:r w:rsidR="003A6680">
              <w:rPr>
                <w:rFonts w:ascii="Georgia" w:hAnsi="Georgia" w:cs="Arial"/>
                <w:b/>
                <w:color w:val="585756"/>
                <w:sz w:val="20"/>
                <w:szCs w:val="20"/>
                <w:lang/>
              </w:rPr>
              <w:t>points</w:t>
            </w:r>
          </w:p>
          <w:p w14:paraId="0827CFD8" w14:textId="7184FEEE" w:rsidR="004C5460" w:rsidRPr="003A6680" w:rsidRDefault="004C5460" w:rsidP="004C5460">
            <w:pPr>
              <w:spacing w:before="40" w:after="40" w:line="240" w:lineRule="auto"/>
              <w:rPr>
                <w:rFonts w:ascii="Georgia" w:hAnsi="Georgia" w:cs="Arial"/>
                <w:color w:val="585756"/>
                <w:sz w:val="21"/>
                <w:szCs w:val="21"/>
                <w:u w:val="single"/>
              </w:rPr>
            </w:pPr>
            <w:r w:rsidRPr="003A6680">
              <w:rPr>
                <w:rFonts w:ascii="Georgia" w:hAnsi="Georgia" w:cs="Arial"/>
                <w:color w:val="585756"/>
                <w:sz w:val="21"/>
                <w:szCs w:val="21"/>
                <w:u w:val="single"/>
              </w:rPr>
              <w:t xml:space="preserve">Sous critère n°1 : </w:t>
            </w:r>
            <w:r w:rsidR="003A6680" w:rsidRPr="003A6680">
              <w:rPr>
                <w:rFonts w:ascii="Georgia" w:hAnsi="Georgia" w:cs="Arial"/>
                <w:color w:val="585756"/>
                <w:sz w:val="21"/>
                <w:szCs w:val="21"/>
                <w:u w:val="single"/>
              </w:rPr>
              <w:t>20 points</w:t>
            </w:r>
          </w:p>
          <w:p w14:paraId="654D9F0D" w14:textId="35CE38C1" w:rsidR="004C5460" w:rsidRPr="003A6680" w:rsidRDefault="004C5460" w:rsidP="004C5460">
            <w:pPr>
              <w:spacing w:before="40" w:after="40" w:line="240" w:lineRule="auto"/>
              <w:rPr>
                <w:rFonts w:ascii="Georgia" w:hAnsi="Georgia" w:cs="Arial"/>
                <w:color w:val="585756"/>
                <w:sz w:val="21"/>
                <w:szCs w:val="21"/>
              </w:rPr>
            </w:pPr>
            <w:r w:rsidRPr="003A6680">
              <w:rPr>
                <w:rFonts w:ascii="Georgia" w:hAnsi="Georgia" w:cs="Arial"/>
                <w:color w:val="585756"/>
                <w:sz w:val="21"/>
                <w:szCs w:val="21"/>
              </w:rPr>
              <w:t xml:space="preserve">Approche : </w:t>
            </w:r>
            <w:r w:rsidR="003A6680" w:rsidRPr="003A6680">
              <w:rPr>
                <w:rFonts w:ascii="Georgia" w:hAnsi="Georgia" w:cs="Arial"/>
                <w:color w:val="585756"/>
                <w:sz w:val="21"/>
                <w:szCs w:val="21"/>
              </w:rPr>
              <w:t>15 points</w:t>
            </w:r>
          </w:p>
          <w:p w14:paraId="6DDBAF07" w14:textId="6B0B2936" w:rsidR="004C5460" w:rsidRPr="003A6680" w:rsidRDefault="004C5460" w:rsidP="004C5460">
            <w:pPr>
              <w:spacing w:before="40" w:after="40" w:line="240" w:lineRule="auto"/>
              <w:rPr>
                <w:rFonts w:ascii="Georgia" w:hAnsi="Georgia" w:cs="Arial"/>
                <w:color w:val="585756"/>
                <w:sz w:val="21"/>
                <w:szCs w:val="21"/>
              </w:rPr>
            </w:pPr>
            <w:r w:rsidRPr="003A6680">
              <w:rPr>
                <w:rFonts w:ascii="Georgia" w:hAnsi="Georgia" w:cs="Arial"/>
                <w:color w:val="585756"/>
                <w:sz w:val="21"/>
                <w:szCs w:val="21"/>
              </w:rPr>
              <w:t xml:space="preserve">Calendrier : </w:t>
            </w:r>
            <w:r w:rsidR="003A6680" w:rsidRPr="003A6680">
              <w:rPr>
                <w:rFonts w:ascii="Georgia" w:hAnsi="Georgia" w:cs="Arial"/>
                <w:color w:val="585756"/>
                <w:sz w:val="21"/>
                <w:szCs w:val="21"/>
              </w:rPr>
              <w:t>05 points</w:t>
            </w:r>
          </w:p>
          <w:p w14:paraId="1FD6A2AB" w14:textId="2DD605F8" w:rsidR="004C5460" w:rsidRPr="003A6680" w:rsidRDefault="004C5460" w:rsidP="004C5460">
            <w:pPr>
              <w:spacing w:before="40" w:after="40" w:line="240" w:lineRule="auto"/>
              <w:rPr>
                <w:rFonts w:ascii="Georgia" w:hAnsi="Georgia" w:cs="Arial"/>
                <w:color w:val="585756"/>
                <w:sz w:val="21"/>
                <w:szCs w:val="21"/>
                <w:u w:val="single"/>
              </w:rPr>
            </w:pPr>
            <w:r w:rsidRPr="003A6680">
              <w:rPr>
                <w:rFonts w:ascii="Georgia" w:hAnsi="Georgia" w:cs="Arial"/>
                <w:color w:val="585756"/>
                <w:sz w:val="21"/>
                <w:szCs w:val="21"/>
                <w:u w:val="single"/>
              </w:rPr>
              <w:t>Sous critère n°2 : 2</w:t>
            </w:r>
            <w:r w:rsidR="003A6680" w:rsidRPr="003A6680">
              <w:rPr>
                <w:rFonts w:ascii="Georgia" w:hAnsi="Georgia" w:cs="Arial"/>
                <w:color w:val="585756"/>
                <w:sz w:val="21"/>
                <w:szCs w:val="21"/>
                <w:u w:val="single"/>
              </w:rPr>
              <w:t>0 points</w:t>
            </w:r>
          </w:p>
          <w:p w14:paraId="2B3D199B" w14:textId="15BE9C7B" w:rsidR="004C5460" w:rsidRPr="003A6680" w:rsidRDefault="004C5460" w:rsidP="004C5460">
            <w:pPr>
              <w:spacing w:before="40" w:after="40" w:line="240" w:lineRule="auto"/>
              <w:rPr>
                <w:rFonts w:ascii="Georgia" w:hAnsi="Georgia" w:cs="Arial"/>
                <w:color w:val="585756"/>
                <w:sz w:val="20"/>
                <w:szCs w:val="20"/>
                <w:lang/>
              </w:rPr>
            </w:pPr>
            <w:r w:rsidRPr="003A6680">
              <w:rPr>
                <w:rFonts w:ascii="Georgia" w:hAnsi="Georgia" w:cs="Arial"/>
                <w:color w:val="585756"/>
                <w:sz w:val="21"/>
                <w:szCs w:val="21"/>
              </w:rPr>
              <w:t xml:space="preserve">Qualification et expérience des experts principaux : </w:t>
            </w:r>
            <w:r w:rsidR="003A6680" w:rsidRPr="003A6680">
              <w:rPr>
                <w:rFonts w:ascii="Georgia" w:hAnsi="Georgia" w:cs="Arial"/>
                <w:color w:val="585756"/>
                <w:sz w:val="21"/>
                <w:szCs w:val="21"/>
              </w:rPr>
              <w:t>20 points</w:t>
            </w:r>
          </w:p>
        </w:tc>
      </w:tr>
      <w:tr w:rsidR="003725F0" w:rsidRPr="00A53736" w14:paraId="2F516687" w14:textId="77777777" w:rsidTr="00404F2A">
        <w:tc>
          <w:tcPr>
            <w:tcW w:w="2864" w:type="dxa"/>
            <w:vMerge/>
            <w:shd w:val="clear" w:color="auto" w:fill="auto"/>
            <w:vAlign w:val="center"/>
          </w:tcPr>
          <w:p w14:paraId="49E62C72" w14:textId="77777777" w:rsidR="003725F0" w:rsidRPr="00A53736" w:rsidRDefault="003725F0" w:rsidP="00B308ED">
            <w:pPr>
              <w:spacing w:before="40" w:after="40" w:line="240" w:lineRule="auto"/>
              <w:rPr>
                <w:rFonts w:ascii="Georgia" w:hAnsi="Georgia" w:cs="Arial"/>
                <w:smallCaps/>
                <w:color w:val="585756"/>
                <w:sz w:val="21"/>
                <w:szCs w:val="21"/>
              </w:rPr>
            </w:pPr>
          </w:p>
        </w:tc>
        <w:tc>
          <w:tcPr>
            <w:tcW w:w="6208" w:type="dxa"/>
            <w:shd w:val="clear" w:color="auto" w:fill="auto"/>
            <w:vAlign w:val="center"/>
          </w:tcPr>
          <w:p w14:paraId="4C238A4D" w14:textId="6095E781" w:rsidR="00531F9B" w:rsidRPr="004C5460" w:rsidRDefault="00531F9B" w:rsidP="00531F9B">
            <w:pPr>
              <w:spacing w:before="40" w:after="40" w:line="240" w:lineRule="auto"/>
              <w:rPr>
                <w:rFonts w:ascii="Georgia" w:hAnsi="Georgia" w:cs="Arial"/>
                <w:color w:val="585756"/>
                <w:sz w:val="21"/>
                <w:szCs w:val="21"/>
              </w:rPr>
            </w:pPr>
            <w:r w:rsidRPr="004C5460">
              <w:rPr>
                <w:rFonts w:ascii="Georgia" w:hAnsi="Georgia" w:cs="Arial"/>
                <w:b/>
                <w:color w:val="585756"/>
                <w:sz w:val="21"/>
                <w:szCs w:val="21"/>
              </w:rPr>
              <w:t xml:space="preserve">Prix : </w:t>
            </w:r>
            <w:r w:rsidR="00E54CF1">
              <w:rPr>
                <w:rFonts w:ascii="Georgia" w:hAnsi="Georgia" w:cs="Arial"/>
                <w:b/>
                <w:color w:val="585756"/>
                <w:sz w:val="21"/>
                <w:szCs w:val="21"/>
                <w:lang/>
              </w:rPr>
              <w:t>6</w:t>
            </w:r>
            <w:r w:rsidR="004C5460" w:rsidRPr="004C5460">
              <w:rPr>
                <w:rFonts w:ascii="Georgia" w:hAnsi="Georgia" w:cs="Arial"/>
                <w:b/>
                <w:color w:val="585756"/>
                <w:sz w:val="21"/>
                <w:szCs w:val="21"/>
                <w:lang/>
              </w:rPr>
              <w:t>0</w:t>
            </w:r>
            <w:r w:rsidRPr="004C5460">
              <w:rPr>
                <w:rFonts w:ascii="Georgia" w:hAnsi="Georgia" w:cs="Arial"/>
                <w:b/>
                <w:color w:val="585756"/>
                <w:sz w:val="21"/>
                <w:szCs w:val="21"/>
              </w:rPr>
              <w:t> points</w:t>
            </w:r>
            <w:r w:rsidRPr="004C5460">
              <w:rPr>
                <w:rFonts w:ascii="Georgia" w:hAnsi="Georgia" w:cs="Arial"/>
                <w:color w:val="585756"/>
                <w:sz w:val="21"/>
                <w:szCs w:val="21"/>
              </w:rPr>
              <w:t>.</w:t>
            </w:r>
          </w:p>
          <w:p w14:paraId="1E43EFC0" w14:textId="66530448" w:rsidR="003725F0" w:rsidRPr="00A53736" w:rsidRDefault="00531F9B" w:rsidP="00531F9B">
            <w:pPr>
              <w:spacing w:before="40" w:after="40" w:line="240" w:lineRule="auto"/>
              <w:rPr>
                <w:rFonts w:ascii="Georgia" w:hAnsi="Georgia" w:cs="Arial"/>
                <w:color w:val="585756"/>
                <w:sz w:val="21"/>
                <w:szCs w:val="21"/>
              </w:rPr>
            </w:pPr>
            <w:r w:rsidRPr="004C5460">
              <w:rPr>
                <w:rFonts w:ascii="Georgia" w:hAnsi="Georgia" w:cs="Arial"/>
                <w:color w:val="585756"/>
                <w:sz w:val="21"/>
                <w:szCs w:val="21"/>
              </w:rPr>
              <w:t xml:space="preserve">Seules les offres ayant un score moyen au niveau technique d'au moins </w:t>
            </w:r>
            <w:r w:rsidR="004C5460" w:rsidRPr="004C5460">
              <w:rPr>
                <w:rFonts w:ascii="Georgia" w:hAnsi="Georgia" w:cs="Arial"/>
                <w:color w:val="585756"/>
                <w:sz w:val="21"/>
                <w:szCs w:val="21"/>
                <w:lang/>
              </w:rPr>
              <w:t>37,5</w:t>
            </w:r>
            <w:r w:rsidRPr="004C5460">
              <w:rPr>
                <w:rFonts w:ascii="Georgia" w:hAnsi="Georgia" w:cs="Arial"/>
                <w:color w:val="585756"/>
                <w:sz w:val="21"/>
                <w:szCs w:val="21"/>
              </w:rPr>
              <w:t xml:space="preserve"> points sur </w:t>
            </w:r>
            <w:r w:rsidR="004C5460" w:rsidRPr="004C5460">
              <w:rPr>
                <w:rFonts w:ascii="Georgia" w:hAnsi="Georgia" w:cs="Arial"/>
                <w:color w:val="585756"/>
                <w:sz w:val="21"/>
                <w:szCs w:val="21"/>
                <w:lang/>
              </w:rPr>
              <w:t>50</w:t>
            </w:r>
            <w:r w:rsidRPr="004C5460">
              <w:rPr>
                <w:rFonts w:ascii="Georgia" w:hAnsi="Georgia" w:cs="Arial"/>
                <w:color w:val="585756"/>
                <w:sz w:val="21"/>
                <w:szCs w:val="21"/>
              </w:rPr>
              <w:t xml:space="preserve"> points</w:t>
            </w:r>
            <w:r w:rsidRPr="00A53736">
              <w:rPr>
                <w:rFonts w:ascii="Georgia" w:hAnsi="Georgia" w:cs="Arial"/>
                <w:color w:val="585756"/>
                <w:sz w:val="21"/>
                <w:szCs w:val="21"/>
              </w:rPr>
              <w:t xml:space="preserve"> feront l'objet d'une évaluation financière.</w:t>
            </w:r>
          </w:p>
        </w:tc>
      </w:tr>
    </w:tbl>
    <w:p w14:paraId="60D71159" w14:textId="77777777" w:rsidR="000C1BA3" w:rsidRPr="00A53736" w:rsidRDefault="000C1BA3" w:rsidP="008647D3">
      <w:pPr>
        <w:spacing w:after="0" w:line="240" w:lineRule="auto"/>
        <w:jc w:val="both"/>
        <w:rPr>
          <w:rFonts w:ascii="Georgia" w:hAnsi="Georgia" w:cs="Arial"/>
          <w:color w:val="585756"/>
          <w:sz w:val="14"/>
          <w:szCs w:val="14"/>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6804"/>
        <w:gridCol w:w="1559"/>
      </w:tblGrid>
      <w:tr w:rsidR="0059274E" w:rsidRPr="00A53736" w14:paraId="2D3BDADD" w14:textId="77777777" w:rsidTr="00B308ED">
        <w:tc>
          <w:tcPr>
            <w:tcW w:w="9072" w:type="dxa"/>
            <w:gridSpan w:val="3"/>
            <w:vAlign w:val="center"/>
          </w:tcPr>
          <w:p w14:paraId="22262A92" w14:textId="77777777" w:rsidR="001F2D94" w:rsidRPr="00A53736" w:rsidRDefault="001F2D94" w:rsidP="00B308ED">
            <w:pPr>
              <w:pStyle w:val="Paragraphedeliste"/>
              <w:numPr>
                <w:ilvl w:val="0"/>
                <w:numId w:val="5"/>
              </w:numPr>
              <w:spacing w:before="40" w:after="40" w:line="240" w:lineRule="auto"/>
              <w:ind w:left="284" w:hanging="284"/>
              <w:contextualSpacing w:val="0"/>
              <w:rPr>
                <w:rFonts w:ascii="Georgia" w:hAnsi="Georgia" w:cs="Arial"/>
                <w:b/>
                <w:color w:val="585756"/>
                <w:sz w:val="21"/>
                <w:szCs w:val="21"/>
              </w:rPr>
            </w:pPr>
            <w:r w:rsidRPr="00A53736">
              <w:rPr>
                <w:rFonts w:ascii="Georgia" w:hAnsi="Georgia" w:cs="Arial"/>
                <w:b/>
                <w:smallCaps/>
                <w:color w:val="585756"/>
                <w:sz w:val="21"/>
                <w:szCs w:val="21"/>
              </w:rPr>
              <w:t>D</w:t>
            </w:r>
            <w:r w:rsidR="00D32030" w:rsidRPr="00A53736">
              <w:rPr>
                <w:rFonts w:ascii="Georgia" w:hAnsi="Georgia" w:cs="Arial"/>
                <w:b/>
                <w:smallCaps/>
                <w:color w:val="585756"/>
                <w:sz w:val="21"/>
                <w:szCs w:val="21"/>
              </w:rPr>
              <w:t>ocuments du marche</w:t>
            </w:r>
          </w:p>
        </w:tc>
      </w:tr>
      <w:tr w:rsidR="0059274E" w:rsidRPr="00A53736" w14:paraId="147137BD" w14:textId="77777777" w:rsidTr="00B308ED">
        <w:tc>
          <w:tcPr>
            <w:tcW w:w="709" w:type="dxa"/>
            <w:vAlign w:val="center"/>
          </w:tcPr>
          <w:p w14:paraId="6C48101F" w14:textId="77777777" w:rsidR="001F2D94" w:rsidRPr="00A53736" w:rsidRDefault="001F2D94" w:rsidP="00B308ED">
            <w:pPr>
              <w:pStyle w:val="Paragraphedeliste"/>
              <w:spacing w:before="40" w:after="40" w:line="240" w:lineRule="auto"/>
              <w:ind w:left="0"/>
              <w:contextualSpacing w:val="0"/>
              <w:jc w:val="center"/>
              <w:rPr>
                <w:rFonts w:ascii="Georgia" w:hAnsi="Georgia" w:cs="Arial"/>
                <w:b/>
                <w:color w:val="585756"/>
                <w:sz w:val="21"/>
                <w:szCs w:val="21"/>
              </w:rPr>
            </w:pPr>
            <w:r w:rsidRPr="00A53736">
              <w:rPr>
                <w:rFonts w:ascii="Georgia" w:hAnsi="Georgia" w:cs="Arial"/>
                <w:b/>
                <w:color w:val="585756"/>
                <w:sz w:val="21"/>
                <w:szCs w:val="21"/>
              </w:rPr>
              <w:t>N°</w:t>
            </w:r>
          </w:p>
        </w:tc>
        <w:tc>
          <w:tcPr>
            <w:tcW w:w="6804" w:type="dxa"/>
            <w:vAlign w:val="center"/>
          </w:tcPr>
          <w:p w14:paraId="239F6C2D" w14:textId="77777777" w:rsidR="001F2D94" w:rsidRPr="00A53736" w:rsidRDefault="001101E9" w:rsidP="00B308ED">
            <w:pPr>
              <w:pStyle w:val="Paragraphedeliste"/>
              <w:spacing w:before="40" w:after="40" w:line="240" w:lineRule="auto"/>
              <w:ind w:left="0"/>
              <w:contextualSpacing w:val="0"/>
              <w:jc w:val="center"/>
              <w:rPr>
                <w:rFonts w:ascii="Georgia" w:hAnsi="Georgia" w:cs="Arial"/>
                <w:b/>
                <w:smallCaps/>
                <w:color w:val="585756"/>
                <w:sz w:val="21"/>
                <w:szCs w:val="21"/>
              </w:rPr>
            </w:pPr>
            <w:r w:rsidRPr="00A53736">
              <w:rPr>
                <w:rFonts w:ascii="Georgia" w:hAnsi="Georgia" w:cs="Arial"/>
                <w:b/>
                <w:smallCaps/>
                <w:color w:val="585756"/>
                <w:sz w:val="21"/>
                <w:szCs w:val="21"/>
              </w:rPr>
              <w:t>Dénomination</w:t>
            </w:r>
          </w:p>
        </w:tc>
        <w:tc>
          <w:tcPr>
            <w:tcW w:w="1559" w:type="dxa"/>
            <w:vAlign w:val="center"/>
          </w:tcPr>
          <w:p w14:paraId="3605B804" w14:textId="77777777" w:rsidR="001F2D94" w:rsidRPr="00A53736" w:rsidRDefault="001101E9" w:rsidP="00B308ED">
            <w:pPr>
              <w:pStyle w:val="Paragraphedeliste"/>
              <w:spacing w:before="40" w:after="40" w:line="240" w:lineRule="auto"/>
              <w:ind w:left="0"/>
              <w:contextualSpacing w:val="0"/>
              <w:jc w:val="center"/>
              <w:rPr>
                <w:rFonts w:ascii="Georgia" w:hAnsi="Georgia" w:cs="Arial"/>
                <w:b/>
                <w:color w:val="585756"/>
                <w:sz w:val="21"/>
                <w:szCs w:val="21"/>
              </w:rPr>
            </w:pPr>
            <w:r w:rsidRPr="00A53736">
              <w:rPr>
                <w:rFonts w:ascii="Georgia" w:hAnsi="Georgia" w:cs="Arial"/>
                <w:b/>
                <w:smallCaps/>
                <w:color w:val="585756"/>
                <w:sz w:val="21"/>
                <w:szCs w:val="21"/>
              </w:rPr>
              <w:t>N° annexe</w:t>
            </w:r>
            <w:r w:rsidR="00000AF7" w:rsidRPr="00A53736">
              <w:rPr>
                <w:rFonts w:ascii="Georgia" w:hAnsi="Georgia" w:cs="Arial"/>
                <w:b/>
                <w:smallCaps/>
                <w:color w:val="585756"/>
                <w:sz w:val="21"/>
                <w:szCs w:val="21"/>
              </w:rPr>
              <w:t>*</w:t>
            </w:r>
          </w:p>
        </w:tc>
      </w:tr>
      <w:tr w:rsidR="0059274E" w:rsidRPr="00A53736" w14:paraId="3B02609F" w14:textId="77777777" w:rsidTr="00B308ED">
        <w:tc>
          <w:tcPr>
            <w:tcW w:w="709" w:type="dxa"/>
            <w:vAlign w:val="center"/>
          </w:tcPr>
          <w:p w14:paraId="56740FAC" w14:textId="77777777" w:rsidR="00637596" w:rsidRPr="00A53736" w:rsidRDefault="00637596" w:rsidP="00B308ED">
            <w:pPr>
              <w:pStyle w:val="Paragraphedeliste"/>
              <w:spacing w:before="40" w:after="4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1.</w:t>
            </w:r>
          </w:p>
        </w:tc>
        <w:tc>
          <w:tcPr>
            <w:tcW w:w="6804" w:type="dxa"/>
            <w:vAlign w:val="center"/>
          </w:tcPr>
          <w:p w14:paraId="3D8A144C" w14:textId="77777777" w:rsidR="00637596" w:rsidRPr="00A53736" w:rsidRDefault="00637596" w:rsidP="00B308ED">
            <w:pPr>
              <w:pStyle w:val="Paragraphedeliste"/>
              <w:spacing w:before="40" w:after="40" w:line="240" w:lineRule="auto"/>
              <w:ind w:left="0"/>
              <w:contextualSpacing w:val="0"/>
              <w:rPr>
                <w:rFonts w:ascii="Georgia" w:hAnsi="Georgia" w:cs="Arial"/>
                <w:color w:val="585756"/>
                <w:sz w:val="21"/>
                <w:szCs w:val="21"/>
              </w:rPr>
            </w:pPr>
            <w:r w:rsidRPr="00A53736">
              <w:rPr>
                <w:rFonts w:ascii="Georgia" w:hAnsi="Georgia" w:cs="Arial"/>
                <w:color w:val="585756"/>
                <w:sz w:val="21"/>
                <w:szCs w:val="21"/>
              </w:rPr>
              <w:t>Formulaire de soumission</w:t>
            </w:r>
          </w:p>
        </w:tc>
        <w:tc>
          <w:tcPr>
            <w:tcW w:w="1559" w:type="dxa"/>
            <w:vAlign w:val="center"/>
          </w:tcPr>
          <w:p w14:paraId="75398724" w14:textId="77777777" w:rsidR="00637596" w:rsidRPr="00A53736" w:rsidRDefault="00637596" w:rsidP="00B308ED">
            <w:pPr>
              <w:pStyle w:val="Paragraphedeliste"/>
              <w:spacing w:before="40" w:after="4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Annexe 1</w:t>
            </w:r>
          </w:p>
        </w:tc>
      </w:tr>
      <w:tr w:rsidR="0059274E" w:rsidRPr="00A53736" w14:paraId="52C7BDC4" w14:textId="77777777" w:rsidTr="00B308ED">
        <w:tc>
          <w:tcPr>
            <w:tcW w:w="709" w:type="dxa"/>
            <w:vAlign w:val="center"/>
          </w:tcPr>
          <w:p w14:paraId="65418701" w14:textId="77777777" w:rsidR="00637596" w:rsidRPr="00A53736" w:rsidRDefault="00637596" w:rsidP="00B308ED">
            <w:pPr>
              <w:pStyle w:val="Paragraphedeliste"/>
              <w:spacing w:before="40" w:after="4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2.</w:t>
            </w:r>
          </w:p>
        </w:tc>
        <w:tc>
          <w:tcPr>
            <w:tcW w:w="6804" w:type="dxa"/>
            <w:vAlign w:val="center"/>
          </w:tcPr>
          <w:p w14:paraId="1DE52A00" w14:textId="3590C6F7" w:rsidR="00637596" w:rsidRPr="00A53736" w:rsidRDefault="009A71A3" w:rsidP="00B308ED">
            <w:pPr>
              <w:pStyle w:val="Paragraphedeliste"/>
              <w:spacing w:before="40" w:after="40" w:line="240" w:lineRule="auto"/>
              <w:ind w:left="0"/>
              <w:contextualSpacing w:val="0"/>
              <w:rPr>
                <w:rFonts w:ascii="Georgia" w:hAnsi="Georgia" w:cs="Arial"/>
                <w:color w:val="585756"/>
                <w:sz w:val="21"/>
                <w:szCs w:val="21"/>
              </w:rPr>
            </w:pPr>
            <w:r w:rsidRPr="00A53736">
              <w:rPr>
                <w:rFonts w:ascii="Georgia" w:hAnsi="Georgia" w:cs="Arial"/>
                <w:color w:val="585756"/>
                <w:sz w:val="21"/>
                <w:szCs w:val="21"/>
              </w:rPr>
              <w:t xml:space="preserve">Offre </w:t>
            </w:r>
            <w:r w:rsidR="00BB1CF1" w:rsidRPr="00A53736">
              <w:rPr>
                <w:rFonts w:ascii="Georgia" w:hAnsi="Georgia" w:cs="Arial"/>
                <w:color w:val="585756"/>
                <w:sz w:val="21"/>
                <w:szCs w:val="21"/>
              </w:rPr>
              <w:t xml:space="preserve">de prix </w:t>
            </w:r>
            <w:r w:rsidR="00FC4C83" w:rsidRPr="00A53736">
              <w:rPr>
                <w:rFonts w:ascii="Georgia" w:hAnsi="Georgia" w:cs="Arial"/>
                <w:color w:val="585756"/>
                <w:sz w:val="21"/>
                <w:szCs w:val="21"/>
              </w:rPr>
              <w:t>(marché à prix global et forfaitaire</w:t>
            </w:r>
            <w:r w:rsidR="00FF0803">
              <w:rPr>
                <w:rFonts w:ascii="Georgia" w:hAnsi="Georgia" w:cs="Arial"/>
                <w:color w:val="585756"/>
                <w:sz w:val="21"/>
                <w:szCs w:val="21"/>
              </w:rPr>
              <w:t>)</w:t>
            </w:r>
          </w:p>
        </w:tc>
        <w:tc>
          <w:tcPr>
            <w:tcW w:w="1559" w:type="dxa"/>
            <w:vAlign w:val="center"/>
          </w:tcPr>
          <w:p w14:paraId="7B890668" w14:textId="77777777" w:rsidR="00637596" w:rsidRPr="00A53736" w:rsidRDefault="00637596" w:rsidP="00B308ED">
            <w:pPr>
              <w:pStyle w:val="Paragraphedeliste"/>
              <w:spacing w:before="40" w:after="4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Annexe 2</w:t>
            </w:r>
          </w:p>
        </w:tc>
      </w:tr>
      <w:tr w:rsidR="0059274E" w:rsidRPr="00A53736" w14:paraId="0C9FDFCF" w14:textId="77777777" w:rsidTr="00B308ED">
        <w:tc>
          <w:tcPr>
            <w:tcW w:w="709" w:type="dxa"/>
            <w:vAlign w:val="center"/>
          </w:tcPr>
          <w:p w14:paraId="53C7D6F4" w14:textId="77777777" w:rsidR="00637596" w:rsidRPr="00A53736" w:rsidRDefault="00637596" w:rsidP="00B308ED">
            <w:pPr>
              <w:pStyle w:val="Paragraphedeliste"/>
              <w:spacing w:before="40" w:after="4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3.</w:t>
            </w:r>
          </w:p>
        </w:tc>
        <w:tc>
          <w:tcPr>
            <w:tcW w:w="6804" w:type="dxa"/>
            <w:vAlign w:val="center"/>
          </w:tcPr>
          <w:p w14:paraId="348E24CF" w14:textId="0F06E4C8" w:rsidR="00637596" w:rsidRPr="00A53736" w:rsidRDefault="00C369B4" w:rsidP="00B308ED">
            <w:pPr>
              <w:pStyle w:val="Paragraphedeliste"/>
              <w:spacing w:before="40" w:after="40" w:line="240" w:lineRule="auto"/>
              <w:ind w:left="0"/>
              <w:contextualSpacing w:val="0"/>
              <w:rPr>
                <w:rFonts w:ascii="Georgia" w:hAnsi="Georgia" w:cs="Arial"/>
                <w:color w:val="585756"/>
                <w:sz w:val="21"/>
                <w:szCs w:val="21"/>
              </w:rPr>
            </w:pPr>
            <w:r w:rsidRPr="00A53736">
              <w:rPr>
                <w:rFonts w:ascii="Georgia" w:hAnsi="Georgia" w:cs="Arial"/>
                <w:color w:val="585756"/>
                <w:sz w:val="21"/>
                <w:szCs w:val="21"/>
              </w:rPr>
              <w:t>Termes de référence</w:t>
            </w:r>
          </w:p>
        </w:tc>
        <w:tc>
          <w:tcPr>
            <w:tcW w:w="1559" w:type="dxa"/>
            <w:vAlign w:val="center"/>
          </w:tcPr>
          <w:p w14:paraId="4C26EEB1" w14:textId="77777777" w:rsidR="00637596" w:rsidRPr="00A53736" w:rsidDel="00281CB8" w:rsidRDefault="00637596" w:rsidP="00B308ED">
            <w:pPr>
              <w:pStyle w:val="Paragraphedeliste"/>
              <w:spacing w:before="40" w:after="4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Annexe 3</w:t>
            </w:r>
          </w:p>
        </w:tc>
      </w:tr>
      <w:tr w:rsidR="00F22FAB" w:rsidRPr="00A53736" w14:paraId="678E5DB0" w14:textId="77777777" w:rsidTr="00B308ED">
        <w:tc>
          <w:tcPr>
            <w:tcW w:w="709" w:type="dxa"/>
            <w:vAlign w:val="center"/>
          </w:tcPr>
          <w:p w14:paraId="5B4ABD2C" w14:textId="56F6F7FF"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4.</w:t>
            </w:r>
          </w:p>
        </w:tc>
        <w:tc>
          <w:tcPr>
            <w:tcW w:w="6804" w:type="dxa"/>
            <w:vAlign w:val="center"/>
          </w:tcPr>
          <w:p w14:paraId="6C87AEDD" w14:textId="4F4199BA" w:rsidR="00F22FAB" w:rsidRPr="00A53736" w:rsidRDefault="00F22FAB" w:rsidP="00F22FAB">
            <w:pPr>
              <w:pStyle w:val="Paragraphedeliste"/>
              <w:spacing w:before="40" w:after="40" w:line="240" w:lineRule="auto"/>
              <w:ind w:left="0"/>
              <w:contextualSpacing w:val="0"/>
              <w:rPr>
                <w:rFonts w:ascii="Georgia" w:hAnsi="Georgia" w:cs="Arial"/>
                <w:color w:val="585756"/>
                <w:sz w:val="21"/>
                <w:szCs w:val="21"/>
              </w:rPr>
            </w:pPr>
            <w:r w:rsidRPr="00A53736">
              <w:rPr>
                <w:rFonts w:ascii="Georgia" w:hAnsi="Georgia" w:cs="Arial"/>
                <w:color w:val="585756"/>
                <w:sz w:val="21"/>
                <w:szCs w:val="21"/>
              </w:rPr>
              <w:t>Liste des principaux marchés similaires exécutés</w:t>
            </w:r>
          </w:p>
          <w:p w14:paraId="5D4825B0" w14:textId="566EC5D0" w:rsidR="00F22FAB" w:rsidRPr="00A53736" w:rsidRDefault="00F22FAB" w:rsidP="00F22FAB">
            <w:pPr>
              <w:pStyle w:val="Paragraphedeliste"/>
              <w:spacing w:before="40" w:after="40" w:line="240" w:lineRule="auto"/>
              <w:ind w:left="0"/>
              <w:contextualSpacing w:val="0"/>
              <w:rPr>
                <w:rFonts w:ascii="Georgia" w:hAnsi="Georgia" w:cs="Arial"/>
                <w:color w:val="585756"/>
                <w:sz w:val="21"/>
                <w:szCs w:val="21"/>
                <w:highlight w:val="yellow"/>
              </w:rPr>
            </w:pPr>
            <w:r w:rsidRPr="00A53736">
              <w:rPr>
                <w:rFonts w:ascii="Georgia" w:hAnsi="Georgia" w:cs="Arial"/>
                <w:color w:val="585756"/>
                <w:sz w:val="21"/>
                <w:szCs w:val="21"/>
              </w:rPr>
              <w:t>Références et certificats de bonne exécution (contrats, factures, etc.)</w:t>
            </w:r>
          </w:p>
        </w:tc>
        <w:tc>
          <w:tcPr>
            <w:tcW w:w="1559" w:type="dxa"/>
            <w:vAlign w:val="center"/>
          </w:tcPr>
          <w:p w14:paraId="33DAAF93" w14:textId="7BE252BD"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Annexe 4</w:t>
            </w:r>
          </w:p>
        </w:tc>
      </w:tr>
      <w:tr w:rsidR="00F22FAB" w:rsidRPr="00A53736" w14:paraId="77242F0B" w14:textId="77777777" w:rsidTr="00B308ED">
        <w:tc>
          <w:tcPr>
            <w:tcW w:w="709" w:type="dxa"/>
            <w:vAlign w:val="center"/>
          </w:tcPr>
          <w:p w14:paraId="6C59C411" w14:textId="5B94CFF8"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5.</w:t>
            </w:r>
          </w:p>
        </w:tc>
        <w:tc>
          <w:tcPr>
            <w:tcW w:w="6804" w:type="dxa"/>
            <w:vAlign w:val="center"/>
          </w:tcPr>
          <w:p w14:paraId="4DB8F49C" w14:textId="22A37AB2" w:rsidR="00F22FAB" w:rsidRPr="00A53736" w:rsidDel="00281CB8" w:rsidRDefault="00F22FAB" w:rsidP="00F22FAB">
            <w:pPr>
              <w:pStyle w:val="Paragraphedeliste"/>
              <w:spacing w:before="40" w:after="40" w:line="240" w:lineRule="auto"/>
              <w:ind w:left="0"/>
              <w:contextualSpacing w:val="0"/>
              <w:rPr>
                <w:rFonts w:ascii="Georgia" w:hAnsi="Georgia" w:cs="Arial"/>
                <w:color w:val="585756"/>
                <w:sz w:val="21"/>
                <w:szCs w:val="21"/>
              </w:rPr>
            </w:pPr>
            <w:r w:rsidRPr="00A53736">
              <w:rPr>
                <w:rFonts w:ascii="Georgia" w:hAnsi="Georgia" w:cs="Arial"/>
                <w:color w:val="585756"/>
                <w:sz w:val="21"/>
                <w:szCs w:val="21"/>
              </w:rPr>
              <w:t>Méthodologie</w:t>
            </w:r>
          </w:p>
        </w:tc>
        <w:tc>
          <w:tcPr>
            <w:tcW w:w="1559" w:type="dxa"/>
            <w:vAlign w:val="center"/>
          </w:tcPr>
          <w:p w14:paraId="4B8CE46E" w14:textId="348D2029"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Annexe 5</w:t>
            </w:r>
          </w:p>
        </w:tc>
      </w:tr>
      <w:tr w:rsidR="00F22FAB" w:rsidRPr="00A53736" w14:paraId="23993409" w14:textId="77777777" w:rsidTr="00B308ED">
        <w:tc>
          <w:tcPr>
            <w:tcW w:w="709" w:type="dxa"/>
            <w:vAlign w:val="center"/>
          </w:tcPr>
          <w:p w14:paraId="4A9748DC" w14:textId="76FB513B"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6.</w:t>
            </w:r>
          </w:p>
        </w:tc>
        <w:tc>
          <w:tcPr>
            <w:tcW w:w="6804" w:type="dxa"/>
            <w:vAlign w:val="center"/>
          </w:tcPr>
          <w:p w14:paraId="28D30A2C" w14:textId="3BFB4A82" w:rsidR="00F22FAB" w:rsidRPr="00A53736" w:rsidRDefault="00F22FAB" w:rsidP="00F22FAB">
            <w:pPr>
              <w:pStyle w:val="Paragraphedeliste"/>
              <w:spacing w:before="40" w:after="40" w:line="240" w:lineRule="auto"/>
              <w:ind w:left="0"/>
              <w:contextualSpacing w:val="0"/>
              <w:rPr>
                <w:rFonts w:ascii="Georgia" w:hAnsi="Georgia" w:cs="Arial"/>
                <w:color w:val="585756"/>
                <w:sz w:val="21"/>
                <w:szCs w:val="21"/>
                <w:highlight w:val="yellow"/>
              </w:rPr>
            </w:pPr>
            <w:r w:rsidRPr="00A53736">
              <w:rPr>
                <w:rFonts w:ascii="Georgia" w:hAnsi="Georgia" w:cs="Arial"/>
                <w:color w:val="585756"/>
                <w:sz w:val="21"/>
                <w:szCs w:val="21"/>
              </w:rPr>
              <w:t xml:space="preserve">CV </w:t>
            </w:r>
            <w:r>
              <w:rPr>
                <w:rFonts w:ascii="Georgia" w:hAnsi="Georgia" w:cs="Arial"/>
                <w:color w:val="585756"/>
                <w:sz w:val="21"/>
                <w:szCs w:val="21"/>
              </w:rPr>
              <w:t xml:space="preserve">et diplôme </w:t>
            </w:r>
            <w:r w:rsidRPr="00A53736">
              <w:rPr>
                <w:rFonts w:ascii="Georgia" w:hAnsi="Georgia" w:cs="Arial"/>
                <w:color w:val="585756"/>
                <w:sz w:val="21"/>
                <w:szCs w:val="21"/>
              </w:rPr>
              <w:t>de(s) expert(s) principaux proposé(s)</w:t>
            </w:r>
          </w:p>
        </w:tc>
        <w:tc>
          <w:tcPr>
            <w:tcW w:w="1559" w:type="dxa"/>
            <w:vAlign w:val="center"/>
          </w:tcPr>
          <w:p w14:paraId="433A0330" w14:textId="25179658"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Annexe 6</w:t>
            </w:r>
          </w:p>
        </w:tc>
      </w:tr>
      <w:tr w:rsidR="00F22FAB" w:rsidRPr="00A53736" w14:paraId="1A4078EA" w14:textId="77777777" w:rsidTr="00B308ED">
        <w:tc>
          <w:tcPr>
            <w:tcW w:w="709" w:type="dxa"/>
            <w:vAlign w:val="center"/>
          </w:tcPr>
          <w:p w14:paraId="37C3D95B" w14:textId="2268331B"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7.</w:t>
            </w:r>
          </w:p>
        </w:tc>
        <w:tc>
          <w:tcPr>
            <w:tcW w:w="6804" w:type="dxa"/>
            <w:vAlign w:val="center"/>
          </w:tcPr>
          <w:p w14:paraId="6F763798" w14:textId="139278EC" w:rsidR="00F22FAB" w:rsidRPr="00A53736" w:rsidRDefault="00F22FAB" w:rsidP="00F22FAB">
            <w:pPr>
              <w:pStyle w:val="Paragraphedeliste"/>
              <w:spacing w:before="40" w:after="40" w:line="240" w:lineRule="auto"/>
              <w:ind w:left="0"/>
              <w:contextualSpacing w:val="0"/>
              <w:rPr>
                <w:rFonts w:ascii="Georgia" w:hAnsi="Georgia" w:cs="Arial"/>
                <w:color w:val="585756"/>
                <w:sz w:val="21"/>
                <w:szCs w:val="21"/>
                <w:highlight w:val="yellow"/>
              </w:rPr>
            </w:pPr>
            <w:r w:rsidRPr="00A53736">
              <w:rPr>
                <w:rFonts w:ascii="Georgia" w:hAnsi="Georgia" w:cs="Arial"/>
                <w:color w:val="585756"/>
                <w:sz w:val="21"/>
                <w:szCs w:val="21"/>
              </w:rPr>
              <w:t>Déclaration d’exclusivité et de disponibilité</w:t>
            </w:r>
          </w:p>
        </w:tc>
        <w:tc>
          <w:tcPr>
            <w:tcW w:w="1559" w:type="dxa"/>
            <w:vAlign w:val="center"/>
          </w:tcPr>
          <w:p w14:paraId="253FC39F" w14:textId="14EF7275"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rPr>
              <w:t>Annexe 7</w:t>
            </w:r>
          </w:p>
        </w:tc>
      </w:tr>
      <w:tr w:rsidR="00F22FAB" w:rsidRPr="00A53736" w14:paraId="112FC753" w14:textId="77777777" w:rsidTr="00B308ED">
        <w:tc>
          <w:tcPr>
            <w:tcW w:w="709" w:type="dxa"/>
            <w:vAlign w:val="center"/>
          </w:tcPr>
          <w:p w14:paraId="422DA618" w14:textId="2A46E4A6" w:rsidR="00F22FAB" w:rsidRPr="003A6680" w:rsidRDefault="003A6680"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lang/>
              </w:rPr>
              <w:t>8</w:t>
            </w:r>
            <w:r w:rsidR="00F22FAB" w:rsidRPr="003A6680">
              <w:rPr>
                <w:rFonts w:ascii="Georgia" w:hAnsi="Georgia" w:cs="Arial"/>
                <w:color w:val="585756"/>
                <w:sz w:val="21"/>
                <w:szCs w:val="21"/>
              </w:rPr>
              <w:t>.</w:t>
            </w:r>
          </w:p>
        </w:tc>
        <w:tc>
          <w:tcPr>
            <w:tcW w:w="6804" w:type="dxa"/>
            <w:vAlign w:val="center"/>
          </w:tcPr>
          <w:p w14:paraId="7ADB3EFB" w14:textId="3613686C" w:rsidR="00F22FAB" w:rsidRPr="00A53736" w:rsidRDefault="00F22FAB" w:rsidP="00F22FAB">
            <w:pPr>
              <w:pStyle w:val="Paragraphedeliste"/>
              <w:spacing w:before="40" w:after="40" w:line="240" w:lineRule="auto"/>
              <w:ind w:left="0"/>
              <w:contextualSpacing w:val="0"/>
              <w:rPr>
                <w:rFonts w:ascii="Georgia" w:hAnsi="Georgia" w:cs="Arial"/>
                <w:color w:val="585756"/>
                <w:sz w:val="21"/>
                <w:szCs w:val="21"/>
                <w:highlight w:val="yellow"/>
              </w:rPr>
            </w:pPr>
            <w:r w:rsidRPr="00A53736">
              <w:rPr>
                <w:rFonts w:ascii="Georgia" w:hAnsi="Georgia" w:cs="Arial"/>
                <w:color w:val="585756"/>
                <w:sz w:val="21"/>
                <w:szCs w:val="21"/>
              </w:rPr>
              <w:t>Copie des documents originaux relatifs à l’enregistrement et/ou statut juridique du soumissionnaire (certificat de constitution ou d'enregistrement, etc.).</w:t>
            </w:r>
          </w:p>
        </w:tc>
        <w:tc>
          <w:tcPr>
            <w:tcW w:w="1559" w:type="dxa"/>
            <w:vAlign w:val="center"/>
          </w:tcPr>
          <w:p w14:paraId="480C0BDC" w14:textId="11A72B9E"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lang/>
              </w:rPr>
            </w:pPr>
            <w:r w:rsidRPr="003A6680">
              <w:rPr>
                <w:rFonts w:ascii="Georgia" w:hAnsi="Georgia" w:cs="Arial"/>
                <w:color w:val="585756"/>
                <w:sz w:val="21"/>
                <w:szCs w:val="21"/>
              </w:rPr>
              <w:t xml:space="preserve">Annexe </w:t>
            </w:r>
            <w:r w:rsidR="003A6680" w:rsidRPr="003A6680">
              <w:rPr>
                <w:rFonts w:ascii="Georgia" w:hAnsi="Georgia" w:cs="Arial"/>
                <w:color w:val="585756"/>
                <w:sz w:val="21"/>
                <w:szCs w:val="21"/>
                <w:lang/>
              </w:rPr>
              <w:t>8</w:t>
            </w:r>
          </w:p>
        </w:tc>
      </w:tr>
      <w:tr w:rsidR="00F22FAB" w:rsidRPr="00A53736" w14:paraId="3FAC1EFD" w14:textId="77777777" w:rsidTr="00B308ED">
        <w:tc>
          <w:tcPr>
            <w:tcW w:w="709" w:type="dxa"/>
            <w:vAlign w:val="center"/>
          </w:tcPr>
          <w:p w14:paraId="37368435" w14:textId="31EA9AF2" w:rsidR="00F22FAB" w:rsidRPr="003A6680" w:rsidRDefault="003A6680" w:rsidP="00F22FAB">
            <w:pPr>
              <w:pStyle w:val="Paragraphedeliste"/>
              <w:spacing w:before="40" w:after="40" w:line="240" w:lineRule="auto"/>
              <w:ind w:left="0"/>
              <w:contextualSpacing w:val="0"/>
              <w:jc w:val="center"/>
              <w:rPr>
                <w:rFonts w:ascii="Georgia" w:hAnsi="Georgia" w:cs="Arial"/>
                <w:color w:val="585756"/>
                <w:sz w:val="21"/>
                <w:szCs w:val="21"/>
              </w:rPr>
            </w:pPr>
            <w:r w:rsidRPr="003A6680">
              <w:rPr>
                <w:rFonts w:ascii="Georgia" w:hAnsi="Georgia" w:cs="Arial"/>
                <w:color w:val="585756"/>
                <w:sz w:val="21"/>
                <w:szCs w:val="21"/>
                <w:lang/>
              </w:rPr>
              <w:t>9</w:t>
            </w:r>
            <w:r w:rsidR="00F22FAB" w:rsidRPr="003A6680">
              <w:rPr>
                <w:rFonts w:ascii="Georgia" w:hAnsi="Georgia" w:cs="Arial"/>
                <w:color w:val="585756"/>
                <w:sz w:val="21"/>
                <w:szCs w:val="21"/>
              </w:rPr>
              <w:t>.</w:t>
            </w:r>
          </w:p>
        </w:tc>
        <w:tc>
          <w:tcPr>
            <w:tcW w:w="6804" w:type="dxa"/>
            <w:vAlign w:val="center"/>
          </w:tcPr>
          <w:p w14:paraId="417AC5C3" w14:textId="070E86DF" w:rsidR="00F22FAB" w:rsidRPr="00A53736" w:rsidRDefault="00F22FAB" w:rsidP="00F22FAB">
            <w:pPr>
              <w:pStyle w:val="Paragraphedeliste"/>
              <w:spacing w:before="40" w:after="40" w:line="240" w:lineRule="auto"/>
              <w:ind w:left="0"/>
              <w:contextualSpacing w:val="0"/>
              <w:rPr>
                <w:rFonts w:ascii="Georgia" w:hAnsi="Georgia" w:cs="Arial"/>
                <w:color w:val="585756"/>
                <w:sz w:val="21"/>
                <w:szCs w:val="21"/>
                <w:highlight w:val="yellow"/>
              </w:rPr>
            </w:pPr>
            <w:r w:rsidRPr="00A53736">
              <w:rPr>
                <w:rFonts w:ascii="Georgia" w:hAnsi="Georgia" w:cs="Arial"/>
                <w:color w:val="585756"/>
                <w:sz w:val="21"/>
                <w:szCs w:val="21"/>
              </w:rPr>
              <w:t>Dispositions contractuelles du marché</w:t>
            </w:r>
          </w:p>
        </w:tc>
        <w:tc>
          <w:tcPr>
            <w:tcW w:w="1559" w:type="dxa"/>
            <w:vAlign w:val="center"/>
          </w:tcPr>
          <w:p w14:paraId="1E01A1E2" w14:textId="7B707905" w:rsidR="00F22FAB" w:rsidRPr="003A6680" w:rsidRDefault="00F22FAB" w:rsidP="00F22FAB">
            <w:pPr>
              <w:pStyle w:val="Paragraphedeliste"/>
              <w:spacing w:before="40" w:after="40" w:line="240" w:lineRule="auto"/>
              <w:ind w:left="0"/>
              <w:contextualSpacing w:val="0"/>
              <w:jc w:val="center"/>
              <w:rPr>
                <w:rFonts w:ascii="Georgia" w:hAnsi="Georgia" w:cs="Arial"/>
                <w:color w:val="585756"/>
                <w:sz w:val="21"/>
                <w:szCs w:val="21"/>
                <w:lang/>
              </w:rPr>
            </w:pPr>
            <w:r w:rsidRPr="003A6680">
              <w:rPr>
                <w:rFonts w:ascii="Georgia" w:hAnsi="Georgia" w:cs="Arial"/>
                <w:color w:val="585756"/>
                <w:sz w:val="21"/>
                <w:szCs w:val="21"/>
              </w:rPr>
              <w:t>Annexe</w:t>
            </w:r>
            <w:r w:rsidR="003A6680" w:rsidRPr="003A6680">
              <w:rPr>
                <w:rFonts w:ascii="Georgia" w:hAnsi="Georgia" w:cs="Arial"/>
                <w:color w:val="585756"/>
                <w:sz w:val="21"/>
                <w:szCs w:val="21"/>
                <w:lang/>
              </w:rPr>
              <w:t xml:space="preserve"> 9</w:t>
            </w:r>
          </w:p>
        </w:tc>
      </w:tr>
    </w:tbl>
    <w:p w14:paraId="200FA21F" w14:textId="7BE20124" w:rsidR="00947C21" w:rsidRPr="00A53736" w:rsidRDefault="00947C21" w:rsidP="00000AF7">
      <w:pPr>
        <w:spacing w:before="120" w:after="0" w:line="240" w:lineRule="auto"/>
        <w:jc w:val="both"/>
        <w:rPr>
          <w:rFonts w:ascii="Georgia" w:hAnsi="Georgia" w:cs="Arial"/>
          <w:color w:val="585756"/>
          <w:sz w:val="21"/>
          <w:szCs w:val="21"/>
        </w:rPr>
      </w:pPr>
      <w:r w:rsidRPr="00A53736">
        <w:rPr>
          <w:rFonts w:ascii="Georgia" w:hAnsi="Georgia" w:cs="Arial"/>
          <w:color w:val="585756"/>
          <w:sz w:val="21"/>
          <w:szCs w:val="21"/>
        </w:rPr>
        <w:t>* A joi</w:t>
      </w:r>
      <w:r w:rsidR="00B226FC" w:rsidRPr="00A53736">
        <w:rPr>
          <w:rFonts w:ascii="Georgia" w:hAnsi="Georgia" w:cs="Arial"/>
          <w:color w:val="585756"/>
          <w:sz w:val="21"/>
          <w:szCs w:val="21"/>
        </w:rPr>
        <w:t>ndre à l’offre (</w:t>
      </w:r>
      <w:r w:rsidRPr="00A53736">
        <w:rPr>
          <w:rFonts w:ascii="Georgia" w:hAnsi="Georgia" w:cs="Arial"/>
          <w:color w:val="585756"/>
          <w:sz w:val="21"/>
          <w:szCs w:val="21"/>
        </w:rPr>
        <w:t>la notification et ces documents constituant le contrat</w:t>
      </w:r>
      <w:r w:rsidR="00B226FC" w:rsidRPr="00A53736">
        <w:rPr>
          <w:rFonts w:ascii="Georgia" w:hAnsi="Georgia" w:cs="Arial"/>
          <w:color w:val="585756"/>
          <w:sz w:val="21"/>
          <w:szCs w:val="21"/>
        </w:rPr>
        <w:t>)</w:t>
      </w:r>
      <w:r w:rsidRPr="00A53736">
        <w:rPr>
          <w:rFonts w:ascii="Georgia" w:hAnsi="Georgia" w:cs="Arial"/>
          <w:color w:val="585756"/>
          <w:sz w:val="21"/>
          <w:szCs w:val="21"/>
        </w:rPr>
        <w:t>.</w:t>
      </w:r>
    </w:p>
    <w:p w14:paraId="2852CCFF" w14:textId="77777777" w:rsidR="00900830" w:rsidRPr="00A53736" w:rsidRDefault="00900830" w:rsidP="00000AF7">
      <w:pPr>
        <w:spacing w:before="120" w:after="0" w:line="240" w:lineRule="auto"/>
        <w:jc w:val="both"/>
        <w:rPr>
          <w:rFonts w:ascii="Georgia" w:hAnsi="Georgia" w:cs="Arial"/>
          <w:color w:val="585756"/>
          <w:sz w:val="21"/>
          <w:szCs w:val="21"/>
        </w:rPr>
      </w:pPr>
    </w:p>
    <w:p w14:paraId="21C41EE5" w14:textId="77777777" w:rsidR="00900830" w:rsidRPr="00A53736" w:rsidRDefault="00900830" w:rsidP="008647D3">
      <w:pPr>
        <w:rPr>
          <w:rFonts w:ascii="Georgia" w:hAnsi="Georgia" w:cs="Arial"/>
          <w:b/>
          <w:smallCaps/>
          <w:color w:val="585756"/>
          <w:sz w:val="20"/>
          <w:szCs w:val="20"/>
        </w:rPr>
        <w:sectPr w:rsidR="00900830" w:rsidRPr="00A53736" w:rsidSect="00D16D98">
          <w:headerReference w:type="first" r:id="rId14"/>
          <w:footerReference w:type="first" r:id="rId15"/>
          <w:pgSz w:w="11906" w:h="16838"/>
          <w:pgMar w:top="1247" w:right="1418" w:bottom="1418" w:left="1418" w:header="709" w:footer="709" w:gutter="0"/>
          <w:cols w:space="708"/>
          <w:titlePg/>
          <w:docGrid w:linePitch="360"/>
        </w:sectPr>
      </w:pPr>
    </w:p>
    <w:p w14:paraId="12CB5548" w14:textId="07F04AF9" w:rsidR="00B67FA6" w:rsidRPr="00A53736" w:rsidRDefault="00C66932" w:rsidP="007477B1">
      <w:pPr>
        <w:pStyle w:val="Paragraphedeliste"/>
        <w:numPr>
          <w:ilvl w:val="0"/>
          <w:numId w:val="43"/>
        </w:numPr>
        <w:spacing w:after="240" w:line="240" w:lineRule="auto"/>
        <w:contextualSpacing w:val="0"/>
        <w:jc w:val="both"/>
        <w:rPr>
          <w:rFonts w:ascii="Georgia" w:hAnsi="Georgia" w:cs="Arial"/>
          <w:b/>
          <w:smallCaps/>
          <w:color w:val="585756"/>
          <w:szCs w:val="20"/>
        </w:rPr>
      </w:pPr>
      <w:r w:rsidRPr="00A53736">
        <w:rPr>
          <w:rFonts w:ascii="Georgia" w:hAnsi="Georgia" w:cs="Arial"/>
          <w:b/>
          <w:smallCaps/>
          <w:color w:val="585756"/>
          <w:szCs w:val="20"/>
        </w:rPr>
        <w:t xml:space="preserve">Formulaire </w:t>
      </w:r>
      <w:r w:rsidR="00637596" w:rsidRPr="00A53736">
        <w:rPr>
          <w:rFonts w:ascii="Georgia" w:hAnsi="Georgia" w:cs="Arial"/>
          <w:b/>
          <w:smallCaps/>
          <w:color w:val="585756"/>
          <w:szCs w:val="20"/>
        </w:rPr>
        <w:t>de soumission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6565"/>
      </w:tblGrid>
      <w:tr w:rsidR="00A02C09" w:rsidRPr="00A53736" w14:paraId="11FC4EC5" w14:textId="77777777" w:rsidTr="00A02C09">
        <w:tc>
          <w:tcPr>
            <w:tcW w:w="2387" w:type="dxa"/>
          </w:tcPr>
          <w:p w14:paraId="1D9372B7" w14:textId="77777777" w:rsidR="00A02C09" w:rsidRPr="00A53736" w:rsidRDefault="00A02C09" w:rsidP="00A02C09">
            <w:pPr>
              <w:spacing w:before="120" w:after="120" w:line="240" w:lineRule="auto"/>
              <w:rPr>
                <w:rFonts w:ascii="Georgia" w:hAnsi="Georgia" w:cs="Arial"/>
                <w:color w:val="585756"/>
                <w:sz w:val="21"/>
                <w:szCs w:val="21"/>
              </w:rPr>
            </w:pPr>
            <w:r w:rsidRPr="00A53736">
              <w:rPr>
                <w:rFonts w:ascii="Georgia" w:hAnsi="Georgia" w:cs="Arial"/>
                <w:smallCaps/>
                <w:color w:val="585756"/>
                <w:sz w:val="21"/>
                <w:szCs w:val="21"/>
              </w:rPr>
              <w:t>Intitulé du marché :</w:t>
            </w:r>
          </w:p>
        </w:tc>
        <w:tc>
          <w:tcPr>
            <w:tcW w:w="6565" w:type="dxa"/>
            <w:shd w:val="clear" w:color="auto" w:fill="auto"/>
            <w:vAlign w:val="center"/>
          </w:tcPr>
          <w:p w14:paraId="3CA49BDD" w14:textId="58DB692E" w:rsidR="00A02C09" w:rsidRPr="00A53736" w:rsidRDefault="00A02C09" w:rsidP="00A02C09">
            <w:pPr>
              <w:pStyle w:val="Paragraphedeliste"/>
              <w:spacing w:before="120" w:after="120" w:line="240" w:lineRule="auto"/>
              <w:ind w:left="0"/>
              <w:rPr>
                <w:rFonts w:ascii="Georgia" w:hAnsi="Georgia" w:cs="Arial"/>
                <w:color w:val="585756"/>
                <w:sz w:val="21"/>
                <w:szCs w:val="21"/>
              </w:rPr>
            </w:pPr>
            <w:r w:rsidRPr="005D158D">
              <w:rPr>
                <w:rFonts w:ascii="Georgia" w:hAnsi="Georgia" w:cs="Arial"/>
                <w:color w:val="585756"/>
                <w:sz w:val="21"/>
                <w:szCs w:val="21"/>
              </w:rPr>
              <w:t xml:space="preserve">Evaluation de l’impact des actions du PARJI sur la gestion des conflits fonciers en milieu rural dans les communes de Kaya, Kongoussi, Loumbila, </w:t>
            </w:r>
            <w:proofErr w:type="spellStart"/>
            <w:r w:rsidRPr="005D158D">
              <w:rPr>
                <w:rFonts w:ascii="Georgia" w:hAnsi="Georgia" w:cs="Arial"/>
                <w:color w:val="585756"/>
                <w:sz w:val="21"/>
                <w:szCs w:val="21"/>
              </w:rPr>
              <w:t>Boussé</w:t>
            </w:r>
            <w:proofErr w:type="spellEnd"/>
            <w:r w:rsidRPr="005D158D">
              <w:rPr>
                <w:rFonts w:ascii="Georgia" w:hAnsi="Georgia" w:cs="Arial"/>
                <w:color w:val="585756"/>
                <w:sz w:val="21"/>
                <w:szCs w:val="21"/>
              </w:rPr>
              <w:t xml:space="preserve"> et Ziniaré</w:t>
            </w:r>
          </w:p>
        </w:tc>
      </w:tr>
      <w:tr w:rsidR="00A02C09" w:rsidRPr="00A53736" w14:paraId="377393E8" w14:textId="77777777" w:rsidTr="00A02C09">
        <w:tc>
          <w:tcPr>
            <w:tcW w:w="2387" w:type="dxa"/>
            <w:vAlign w:val="center"/>
          </w:tcPr>
          <w:p w14:paraId="17669B1C" w14:textId="77777777" w:rsidR="00A02C09" w:rsidRPr="00A53736" w:rsidRDefault="00A02C09" w:rsidP="00A02C09">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Référence Enabel :</w:t>
            </w:r>
          </w:p>
        </w:tc>
        <w:tc>
          <w:tcPr>
            <w:tcW w:w="6565" w:type="dxa"/>
            <w:shd w:val="clear" w:color="auto" w:fill="auto"/>
            <w:vAlign w:val="center"/>
          </w:tcPr>
          <w:p w14:paraId="565935D8" w14:textId="797730EE" w:rsidR="00A02C09" w:rsidRPr="00A53736" w:rsidRDefault="00A02C09" w:rsidP="00A02C09">
            <w:pPr>
              <w:spacing w:before="120" w:after="120" w:line="240" w:lineRule="auto"/>
              <w:rPr>
                <w:rFonts w:ascii="Georgia" w:hAnsi="Georgia" w:cs="Arial"/>
                <w:color w:val="585756"/>
                <w:sz w:val="21"/>
                <w:szCs w:val="21"/>
              </w:rPr>
            </w:pPr>
            <w:r w:rsidRPr="00A02C09">
              <w:rPr>
                <w:rFonts w:ascii="Georgia" w:hAnsi="Georgia" w:cs="Arial"/>
                <w:color w:val="585756"/>
                <w:sz w:val="21"/>
                <w:szCs w:val="21"/>
                <w:highlight w:val="yellow"/>
                <w:lang/>
              </w:rPr>
              <w:t>BFA20003-100</w:t>
            </w:r>
          </w:p>
        </w:tc>
      </w:tr>
    </w:tbl>
    <w:p w14:paraId="67FE0F75" w14:textId="77777777" w:rsidR="00710D88" w:rsidRPr="00A53736" w:rsidRDefault="00710D88" w:rsidP="008647D3">
      <w:pPr>
        <w:spacing w:after="0" w:line="240" w:lineRule="auto"/>
        <w:jc w:val="both"/>
        <w:rPr>
          <w:rFonts w:ascii="Georgia" w:hAnsi="Georgia" w:cs="Arial"/>
          <w:color w:val="585756"/>
          <w:sz w:val="21"/>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22"/>
        <w:gridCol w:w="5030"/>
      </w:tblGrid>
      <w:tr w:rsidR="00F368A1" w:rsidRPr="00A53736" w14:paraId="65248A20" w14:textId="77777777" w:rsidTr="008D7E65">
        <w:tc>
          <w:tcPr>
            <w:tcW w:w="9104" w:type="dxa"/>
            <w:gridSpan w:val="2"/>
          </w:tcPr>
          <w:p w14:paraId="18A3F617" w14:textId="77777777" w:rsidR="00663FD9" w:rsidRPr="00A53736" w:rsidRDefault="00F50D0C" w:rsidP="008647D3">
            <w:pPr>
              <w:pStyle w:val="Paragraphedeliste"/>
              <w:spacing w:before="120" w:after="120" w:line="240" w:lineRule="auto"/>
              <w:ind w:left="0"/>
              <w:rPr>
                <w:rFonts w:ascii="Georgia" w:hAnsi="Georgia" w:cs="Arial"/>
                <w:b/>
                <w:color w:val="585756"/>
                <w:sz w:val="21"/>
                <w:szCs w:val="21"/>
              </w:rPr>
            </w:pPr>
            <w:r w:rsidRPr="00A53736">
              <w:rPr>
                <w:rFonts w:ascii="Georgia" w:hAnsi="Georgia" w:cs="Arial"/>
                <w:b/>
                <w:smallCaps/>
                <w:color w:val="585756"/>
                <w:sz w:val="21"/>
                <w:szCs w:val="21"/>
              </w:rPr>
              <w:t>I</w:t>
            </w:r>
            <w:r w:rsidR="00D32030" w:rsidRPr="00A53736">
              <w:rPr>
                <w:rFonts w:ascii="Georgia" w:hAnsi="Georgia" w:cs="Arial"/>
                <w:b/>
                <w:smallCaps/>
                <w:color w:val="585756"/>
                <w:sz w:val="21"/>
                <w:szCs w:val="21"/>
              </w:rPr>
              <w:t>dentification de la société</w:t>
            </w:r>
          </w:p>
        </w:tc>
      </w:tr>
      <w:tr w:rsidR="0059274E" w:rsidRPr="00A53736" w14:paraId="107B87CC" w14:textId="77777777" w:rsidTr="008D7E65">
        <w:tc>
          <w:tcPr>
            <w:tcW w:w="3969" w:type="dxa"/>
            <w:vAlign w:val="center"/>
          </w:tcPr>
          <w:p w14:paraId="45D3C930" w14:textId="77777777" w:rsidR="00F50D0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D</w:t>
            </w:r>
            <w:r w:rsidR="00D32030" w:rsidRPr="00A53736">
              <w:rPr>
                <w:rFonts w:ascii="Georgia" w:hAnsi="Georgia" w:cs="Arial"/>
                <w:smallCaps/>
                <w:color w:val="585756"/>
                <w:sz w:val="21"/>
                <w:szCs w:val="21"/>
              </w:rPr>
              <w:t>énomination :</w:t>
            </w:r>
          </w:p>
        </w:tc>
        <w:tc>
          <w:tcPr>
            <w:tcW w:w="5135" w:type="dxa"/>
            <w:shd w:val="pct5" w:color="auto" w:fill="auto"/>
            <w:vAlign w:val="center"/>
          </w:tcPr>
          <w:p w14:paraId="68DA0EED" w14:textId="77777777" w:rsidR="00F50D0C" w:rsidRPr="00A53736" w:rsidRDefault="00F50D0C" w:rsidP="00000AF7">
            <w:pPr>
              <w:spacing w:before="120" w:after="120" w:line="240" w:lineRule="auto"/>
              <w:rPr>
                <w:rFonts w:ascii="Georgia" w:hAnsi="Georgia" w:cs="Arial"/>
                <w:smallCaps/>
                <w:color w:val="585756"/>
                <w:sz w:val="21"/>
                <w:szCs w:val="21"/>
              </w:rPr>
            </w:pPr>
          </w:p>
        </w:tc>
      </w:tr>
      <w:tr w:rsidR="0059274E" w:rsidRPr="00A53736" w14:paraId="53F9052B" w14:textId="77777777" w:rsidTr="008D7E65">
        <w:tc>
          <w:tcPr>
            <w:tcW w:w="3969" w:type="dxa"/>
            <w:vAlign w:val="center"/>
          </w:tcPr>
          <w:p w14:paraId="6E154D96" w14:textId="77777777" w:rsidR="00F50D0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A</w:t>
            </w:r>
            <w:r w:rsidR="00D32030" w:rsidRPr="00A53736">
              <w:rPr>
                <w:rFonts w:ascii="Georgia" w:hAnsi="Georgia" w:cs="Arial"/>
                <w:smallCaps/>
                <w:color w:val="585756"/>
                <w:sz w:val="21"/>
                <w:szCs w:val="21"/>
              </w:rPr>
              <w:t>dresse :</w:t>
            </w:r>
          </w:p>
        </w:tc>
        <w:tc>
          <w:tcPr>
            <w:tcW w:w="5135" w:type="dxa"/>
            <w:shd w:val="pct5" w:color="auto" w:fill="auto"/>
            <w:vAlign w:val="center"/>
          </w:tcPr>
          <w:p w14:paraId="424E6156" w14:textId="77777777" w:rsidR="003C1D6C" w:rsidRPr="00A53736" w:rsidRDefault="003C1D6C" w:rsidP="00000AF7">
            <w:pPr>
              <w:spacing w:before="120" w:after="120" w:line="240" w:lineRule="auto"/>
              <w:rPr>
                <w:rFonts w:ascii="Georgia" w:hAnsi="Georgia" w:cs="Arial"/>
                <w:smallCaps/>
                <w:color w:val="585756"/>
                <w:sz w:val="21"/>
                <w:szCs w:val="21"/>
              </w:rPr>
            </w:pPr>
          </w:p>
        </w:tc>
      </w:tr>
      <w:tr w:rsidR="0059274E" w:rsidRPr="00A53736" w14:paraId="00D7E406" w14:textId="77777777" w:rsidTr="008D7E65">
        <w:tc>
          <w:tcPr>
            <w:tcW w:w="3969" w:type="dxa"/>
            <w:vAlign w:val="center"/>
          </w:tcPr>
          <w:p w14:paraId="1348362A" w14:textId="77777777" w:rsidR="00F50D0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N</w:t>
            </w:r>
            <w:r w:rsidR="00D32030" w:rsidRPr="00A53736">
              <w:rPr>
                <w:rFonts w:ascii="Georgia" w:hAnsi="Georgia" w:cs="Arial"/>
                <w:smallCaps/>
                <w:color w:val="585756"/>
                <w:sz w:val="21"/>
                <w:szCs w:val="21"/>
              </w:rPr>
              <w:t>uméro d’entreprise :</w:t>
            </w:r>
          </w:p>
        </w:tc>
        <w:tc>
          <w:tcPr>
            <w:tcW w:w="5135" w:type="dxa"/>
            <w:shd w:val="pct5" w:color="auto" w:fill="auto"/>
            <w:vAlign w:val="center"/>
          </w:tcPr>
          <w:p w14:paraId="5452A02E" w14:textId="77777777" w:rsidR="00F50D0C" w:rsidRPr="00A53736" w:rsidRDefault="00F50D0C" w:rsidP="00000AF7">
            <w:pPr>
              <w:spacing w:before="120" w:after="120" w:line="240" w:lineRule="auto"/>
              <w:rPr>
                <w:rFonts w:ascii="Georgia" w:hAnsi="Georgia" w:cs="Arial"/>
                <w:smallCaps/>
                <w:color w:val="585756"/>
                <w:sz w:val="21"/>
                <w:szCs w:val="21"/>
              </w:rPr>
            </w:pPr>
          </w:p>
        </w:tc>
      </w:tr>
      <w:tr w:rsidR="0059274E" w:rsidRPr="00A53736" w14:paraId="7B3CA6B1" w14:textId="77777777" w:rsidTr="008D7E65">
        <w:tc>
          <w:tcPr>
            <w:tcW w:w="3969" w:type="dxa"/>
            <w:vAlign w:val="center"/>
          </w:tcPr>
          <w:p w14:paraId="75536F73" w14:textId="77777777" w:rsidR="00F50D0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R</w:t>
            </w:r>
            <w:r w:rsidR="00D32030" w:rsidRPr="00A53736">
              <w:rPr>
                <w:rFonts w:ascii="Georgia" w:hAnsi="Georgia" w:cs="Arial"/>
                <w:smallCaps/>
                <w:color w:val="585756"/>
                <w:sz w:val="21"/>
                <w:szCs w:val="21"/>
              </w:rPr>
              <w:t>eprésentée par (nom et prénom) :</w:t>
            </w:r>
          </w:p>
        </w:tc>
        <w:tc>
          <w:tcPr>
            <w:tcW w:w="5135" w:type="dxa"/>
            <w:shd w:val="pct5" w:color="auto" w:fill="auto"/>
            <w:vAlign w:val="center"/>
          </w:tcPr>
          <w:p w14:paraId="1CE7949A" w14:textId="77777777" w:rsidR="00F50D0C" w:rsidRPr="00A53736" w:rsidRDefault="00F50D0C" w:rsidP="00000AF7">
            <w:pPr>
              <w:spacing w:before="120" w:after="120" w:line="240" w:lineRule="auto"/>
              <w:rPr>
                <w:rFonts w:ascii="Georgia" w:hAnsi="Georgia" w:cs="Arial"/>
                <w:smallCaps/>
                <w:color w:val="585756"/>
                <w:sz w:val="21"/>
                <w:szCs w:val="21"/>
              </w:rPr>
            </w:pPr>
          </w:p>
        </w:tc>
      </w:tr>
      <w:tr w:rsidR="0059274E" w:rsidRPr="00A53736" w14:paraId="35D41E42" w14:textId="77777777" w:rsidTr="008D7E65">
        <w:tc>
          <w:tcPr>
            <w:tcW w:w="3969" w:type="dxa"/>
            <w:vAlign w:val="center"/>
          </w:tcPr>
          <w:p w14:paraId="60D3D0D4" w14:textId="77777777" w:rsidR="009858B8"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F</w:t>
            </w:r>
            <w:r w:rsidR="00D32030" w:rsidRPr="00A53736">
              <w:rPr>
                <w:rFonts w:ascii="Georgia" w:hAnsi="Georgia" w:cs="Arial"/>
                <w:smallCaps/>
                <w:color w:val="585756"/>
                <w:sz w:val="21"/>
                <w:szCs w:val="21"/>
              </w:rPr>
              <w:t>onction :</w:t>
            </w:r>
          </w:p>
        </w:tc>
        <w:tc>
          <w:tcPr>
            <w:tcW w:w="5135" w:type="dxa"/>
            <w:shd w:val="pct5" w:color="auto" w:fill="auto"/>
            <w:vAlign w:val="center"/>
          </w:tcPr>
          <w:p w14:paraId="38FF5106" w14:textId="77777777" w:rsidR="009858B8" w:rsidRPr="00A53736" w:rsidRDefault="009858B8" w:rsidP="00000AF7">
            <w:pPr>
              <w:spacing w:before="120" w:after="120" w:line="240" w:lineRule="auto"/>
              <w:rPr>
                <w:rFonts w:ascii="Georgia" w:hAnsi="Georgia" w:cs="Arial"/>
                <w:smallCaps/>
                <w:color w:val="585756"/>
                <w:sz w:val="21"/>
                <w:szCs w:val="21"/>
              </w:rPr>
            </w:pPr>
          </w:p>
        </w:tc>
      </w:tr>
      <w:tr w:rsidR="0059274E" w:rsidRPr="00A53736" w14:paraId="73E34CC0" w14:textId="77777777" w:rsidTr="008D7E65">
        <w:tc>
          <w:tcPr>
            <w:tcW w:w="3969" w:type="dxa"/>
            <w:vAlign w:val="center"/>
          </w:tcPr>
          <w:p w14:paraId="2599A3F8" w14:textId="77777777" w:rsidR="007430D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T</w:t>
            </w:r>
            <w:r w:rsidR="00D32030" w:rsidRPr="00A53736">
              <w:rPr>
                <w:rFonts w:ascii="Georgia" w:hAnsi="Georgia" w:cs="Arial"/>
                <w:smallCaps/>
                <w:color w:val="585756"/>
                <w:sz w:val="21"/>
                <w:szCs w:val="21"/>
              </w:rPr>
              <w:t>el :</w:t>
            </w:r>
          </w:p>
        </w:tc>
        <w:tc>
          <w:tcPr>
            <w:tcW w:w="5135" w:type="dxa"/>
            <w:shd w:val="pct5" w:color="auto" w:fill="auto"/>
            <w:vAlign w:val="center"/>
          </w:tcPr>
          <w:p w14:paraId="12341A58" w14:textId="77777777" w:rsidR="007430DC" w:rsidRPr="00A53736" w:rsidRDefault="007430DC" w:rsidP="00000AF7">
            <w:pPr>
              <w:spacing w:before="120" w:after="120" w:line="240" w:lineRule="auto"/>
              <w:rPr>
                <w:rFonts w:ascii="Georgia" w:hAnsi="Georgia" w:cs="Arial"/>
                <w:smallCaps/>
                <w:color w:val="585756"/>
                <w:sz w:val="21"/>
                <w:szCs w:val="21"/>
              </w:rPr>
            </w:pPr>
          </w:p>
        </w:tc>
      </w:tr>
      <w:tr w:rsidR="0059274E" w:rsidRPr="00A53736" w14:paraId="7AC65F1E" w14:textId="77777777" w:rsidTr="008D7E65">
        <w:tc>
          <w:tcPr>
            <w:tcW w:w="3969" w:type="dxa"/>
            <w:vAlign w:val="center"/>
          </w:tcPr>
          <w:p w14:paraId="72045716" w14:textId="77777777" w:rsidR="007430D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E</w:t>
            </w:r>
            <w:r w:rsidR="00D32030" w:rsidRPr="00A53736">
              <w:rPr>
                <w:rFonts w:ascii="Georgia" w:hAnsi="Georgia" w:cs="Arial"/>
                <w:smallCaps/>
                <w:color w:val="585756"/>
                <w:sz w:val="21"/>
                <w:szCs w:val="21"/>
              </w:rPr>
              <w:t>-mail :</w:t>
            </w:r>
          </w:p>
        </w:tc>
        <w:tc>
          <w:tcPr>
            <w:tcW w:w="5135" w:type="dxa"/>
            <w:shd w:val="pct5" w:color="auto" w:fill="auto"/>
            <w:vAlign w:val="center"/>
          </w:tcPr>
          <w:p w14:paraId="2B8DD237" w14:textId="77777777" w:rsidR="007430DC" w:rsidRPr="00A53736" w:rsidRDefault="007430DC" w:rsidP="00000AF7">
            <w:pPr>
              <w:spacing w:before="120" w:after="120" w:line="240" w:lineRule="auto"/>
              <w:rPr>
                <w:rFonts w:ascii="Georgia" w:hAnsi="Georgia" w:cs="Arial"/>
                <w:smallCaps/>
                <w:color w:val="585756"/>
                <w:sz w:val="21"/>
                <w:szCs w:val="21"/>
              </w:rPr>
            </w:pPr>
          </w:p>
        </w:tc>
      </w:tr>
      <w:tr w:rsidR="0059274E" w:rsidRPr="00A53736" w14:paraId="39D9AD25" w14:textId="77777777" w:rsidTr="008D7E65">
        <w:tc>
          <w:tcPr>
            <w:tcW w:w="3969" w:type="dxa"/>
            <w:vAlign w:val="center"/>
          </w:tcPr>
          <w:p w14:paraId="273C0B9E" w14:textId="77777777" w:rsidR="00F50D0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N</w:t>
            </w:r>
            <w:r w:rsidR="00D32030" w:rsidRPr="00A53736">
              <w:rPr>
                <w:rFonts w:ascii="Georgia" w:hAnsi="Georgia" w:cs="Arial"/>
                <w:smallCaps/>
                <w:color w:val="585756"/>
                <w:sz w:val="21"/>
                <w:szCs w:val="21"/>
              </w:rPr>
              <w:t>° de compte pour les paiements :</w:t>
            </w:r>
          </w:p>
        </w:tc>
        <w:tc>
          <w:tcPr>
            <w:tcW w:w="5135" w:type="dxa"/>
            <w:shd w:val="pct5" w:color="auto" w:fill="auto"/>
            <w:vAlign w:val="center"/>
          </w:tcPr>
          <w:p w14:paraId="459680D8" w14:textId="77777777" w:rsidR="00F50D0C" w:rsidRPr="00A53736" w:rsidRDefault="00F50D0C" w:rsidP="00000AF7">
            <w:pPr>
              <w:spacing w:before="120" w:after="120" w:line="240" w:lineRule="auto"/>
              <w:rPr>
                <w:rFonts w:ascii="Georgia" w:hAnsi="Georgia" w:cs="Arial"/>
                <w:smallCaps/>
                <w:color w:val="585756"/>
                <w:sz w:val="21"/>
                <w:szCs w:val="21"/>
              </w:rPr>
            </w:pPr>
          </w:p>
        </w:tc>
      </w:tr>
      <w:tr w:rsidR="0059274E" w:rsidRPr="00A53736" w14:paraId="411DDEEE" w14:textId="77777777" w:rsidTr="008D7E65">
        <w:tc>
          <w:tcPr>
            <w:tcW w:w="3969" w:type="dxa"/>
            <w:vAlign w:val="center"/>
          </w:tcPr>
          <w:p w14:paraId="6ED433A3" w14:textId="77777777" w:rsidR="007430DC" w:rsidRPr="00A53736" w:rsidRDefault="001101E9" w:rsidP="00000AF7">
            <w:pPr>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I</w:t>
            </w:r>
            <w:r w:rsidR="00D32030" w:rsidRPr="00A53736">
              <w:rPr>
                <w:rFonts w:ascii="Georgia" w:hAnsi="Georgia" w:cs="Arial"/>
                <w:smallCaps/>
                <w:color w:val="585756"/>
                <w:sz w:val="21"/>
                <w:szCs w:val="21"/>
              </w:rPr>
              <w:t>nstitution financière :</w:t>
            </w:r>
          </w:p>
        </w:tc>
        <w:tc>
          <w:tcPr>
            <w:tcW w:w="5135" w:type="dxa"/>
            <w:shd w:val="pct5" w:color="auto" w:fill="auto"/>
            <w:vAlign w:val="center"/>
          </w:tcPr>
          <w:p w14:paraId="5DCDF431" w14:textId="77777777" w:rsidR="007430DC" w:rsidRPr="00A53736" w:rsidRDefault="007430DC" w:rsidP="00000AF7">
            <w:pPr>
              <w:spacing w:before="120" w:after="120" w:line="240" w:lineRule="auto"/>
              <w:rPr>
                <w:rFonts w:ascii="Georgia" w:hAnsi="Georgia" w:cs="Arial"/>
                <w:smallCaps/>
                <w:color w:val="585756"/>
                <w:sz w:val="21"/>
                <w:szCs w:val="21"/>
              </w:rPr>
            </w:pPr>
          </w:p>
        </w:tc>
      </w:tr>
    </w:tbl>
    <w:p w14:paraId="31FE3637" w14:textId="77777777" w:rsidR="003523B2" w:rsidRPr="00A53736" w:rsidRDefault="003523B2" w:rsidP="003523B2">
      <w:pPr>
        <w:spacing w:before="120" w:after="60" w:line="240" w:lineRule="auto"/>
        <w:jc w:val="both"/>
        <w:rPr>
          <w:rFonts w:ascii="Georgia" w:hAnsi="Georgia" w:cs="Arial"/>
          <w:color w:val="585756"/>
          <w:sz w:val="21"/>
          <w:szCs w:val="21"/>
        </w:rPr>
      </w:pPr>
      <w:r w:rsidRPr="00A53736">
        <w:rPr>
          <w:rFonts w:ascii="Georgia" w:hAnsi="Georgia" w:cs="Arial"/>
          <w:color w:val="585756"/>
          <w:sz w:val="21"/>
          <w:szCs w:val="21"/>
        </w:rPr>
        <w:t xml:space="preserve">Nous avons examiné et acceptons dans sa totalité le contenu de la présente demande. Nous </w:t>
      </w:r>
      <w:r w:rsidRPr="00A53736">
        <w:rPr>
          <w:rFonts w:ascii="Georgia" w:hAnsi="Georgia" w:cs="Arial"/>
          <w:noProof/>
          <w:color w:val="585756"/>
          <w:sz w:val="21"/>
          <w:szCs w:val="21"/>
          <w:lang w:eastAsia="fr-BE"/>
        </w:rPr>
        <w:t>nous</w:t>
      </w:r>
      <w:r w:rsidRPr="00A53736">
        <w:rPr>
          <w:rFonts w:ascii="Georgia" w:hAnsi="Georgia" w:cs="Arial"/>
          <w:color w:val="585756"/>
          <w:sz w:val="21"/>
          <w:szCs w:val="21"/>
        </w:rPr>
        <w:t xml:space="preserve"> engageons à exécuter sans réserve ni restriction ses dispositions conformément aux spécifications techniques / termes de référence, aux conditions du marché, à l’offre </w:t>
      </w:r>
      <w:r w:rsidR="00BB1CF1" w:rsidRPr="00A53736">
        <w:rPr>
          <w:rFonts w:ascii="Georgia" w:hAnsi="Georgia" w:cs="Arial"/>
          <w:color w:val="585756"/>
          <w:sz w:val="21"/>
          <w:szCs w:val="21"/>
        </w:rPr>
        <w:t>de prix</w:t>
      </w:r>
      <w:r w:rsidRPr="00A53736">
        <w:rPr>
          <w:rFonts w:ascii="Georgia" w:hAnsi="Georgia" w:cs="Arial"/>
          <w:color w:val="585756"/>
          <w:sz w:val="21"/>
          <w:szCs w:val="21"/>
        </w:rPr>
        <w:t xml:space="preserve"> et tout autre document du marché. Nous déclarons que nous ne nous trouvons</w:t>
      </w:r>
      <w:r w:rsidRPr="00A53736">
        <w:rPr>
          <w:rFonts w:ascii="Georgia" w:hAnsi="Georgia" w:cs="Arial"/>
          <w:noProof/>
          <w:color w:val="585756"/>
          <w:sz w:val="21"/>
          <w:szCs w:val="21"/>
          <w:lang w:eastAsia="fr-BE"/>
        </w:rPr>
        <w:t xml:space="preserve"> dans aucune des situations d’exclusion reprises ci-dessous. Est</w:t>
      </w:r>
      <w:r w:rsidRPr="00A53736">
        <w:rPr>
          <w:rFonts w:ascii="Georgia" w:hAnsi="Georgia" w:cs="Arial"/>
          <w:color w:val="585756"/>
          <w:sz w:val="21"/>
          <w:szCs w:val="21"/>
        </w:rPr>
        <w:t xml:space="preserve"> exclue la société / personne :</w:t>
      </w:r>
    </w:p>
    <w:p w14:paraId="0072A916"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est en état de faillite, de liquidation, de cessation d’activités, de réorganisation judiciaire ou dans toute situation analogue résultant d’une procédure de même nature existant dans d’au</w:t>
      </w:r>
      <w:r w:rsidR="009F453D" w:rsidRPr="00A53736">
        <w:rPr>
          <w:rFonts w:ascii="Georgia" w:hAnsi="Georgia" w:cs="Arial"/>
          <w:color w:val="585756"/>
          <w:sz w:val="21"/>
          <w:szCs w:val="21"/>
        </w:rPr>
        <w:t>tres réglementations nationales ;</w:t>
      </w:r>
    </w:p>
    <w:p w14:paraId="49CD60F2"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a fait l’aveu de sa faillite ou fait l’objet d’une procédure de liquidation, de réorganisation judiciaire ou de toute autre procédure de même nature existant dans d’au</w:t>
      </w:r>
      <w:r w:rsidR="009F453D" w:rsidRPr="00A53736">
        <w:rPr>
          <w:rFonts w:ascii="Georgia" w:hAnsi="Georgia" w:cs="Arial"/>
          <w:color w:val="585756"/>
          <w:sz w:val="21"/>
          <w:szCs w:val="21"/>
        </w:rPr>
        <w:t>tres réglementations nationales ;</w:t>
      </w:r>
    </w:p>
    <w:p w14:paraId="670D0758"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a fait l’objet d’une condamnation prononcée par une décision judiciaire ayant force de chose jugée pour tout délit affect</w:t>
      </w:r>
      <w:r w:rsidR="009F453D" w:rsidRPr="00A53736">
        <w:rPr>
          <w:rFonts w:ascii="Georgia" w:hAnsi="Georgia" w:cs="Arial"/>
          <w:color w:val="585756"/>
          <w:sz w:val="21"/>
          <w:szCs w:val="21"/>
        </w:rPr>
        <w:t>ant sa moralité professionnelle ;</w:t>
      </w:r>
    </w:p>
    <w:p w14:paraId="79DFA1B1"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en matière profession</w:t>
      </w:r>
      <w:r w:rsidR="009F453D" w:rsidRPr="00A53736">
        <w:rPr>
          <w:rFonts w:ascii="Georgia" w:hAnsi="Georgia" w:cs="Arial"/>
          <w:color w:val="585756"/>
          <w:sz w:val="21"/>
          <w:szCs w:val="21"/>
        </w:rPr>
        <w:t>nelle, a commis une faute grave ;</w:t>
      </w:r>
    </w:p>
    <w:p w14:paraId="134B04A1"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n’est pas en règle avec ses obligations relatives au paiement de ses cotisations de sécurité sociale</w:t>
      </w:r>
      <w:r w:rsidR="009F453D" w:rsidRPr="00A53736">
        <w:rPr>
          <w:rFonts w:ascii="Georgia" w:hAnsi="Georgia" w:cs="Arial"/>
          <w:color w:val="585756"/>
          <w:sz w:val="21"/>
          <w:szCs w:val="21"/>
        </w:rPr>
        <w:t> ;</w:t>
      </w:r>
    </w:p>
    <w:p w14:paraId="3FFD5BBF"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n’est pas en règle avec ses obligations relatives au paiement de ses impôts et taxes selon la législation belge ou celle du</w:t>
      </w:r>
      <w:r w:rsidR="009F453D" w:rsidRPr="00A53736">
        <w:rPr>
          <w:rFonts w:ascii="Georgia" w:hAnsi="Georgia" w:cs="Arial"/>
          <w:color w:val="585756"/>
          <w:sz w:val="21"/>
          <w:szCs w:val="21"/>
        </w:rPr>
        <w:t xml:space="preserve"> pays dans lequel il est établi ;</w:t>
      </w:r>
    </w:p>
    <w:p w14:paraId="75B57E42" w14:textId="77777777" w:rsidR="00947C21" w:rsidRPr="00A53736" w:rsidRDefault="00947C21" w:rsidP="008647D3">
      <w:pPr>
        <w:widowControl w:val="0"/>
        <w:numPr>
          <w:ilvl w:val="0"/>
          <w:numId w:val="7"/>
        </w:numPr>
        <w:tabs>
          <w:tab w:val="left" w:pos="360"/>
        </w:tabs>
        <w:spacing w:after="0" w:line="240" w:lineRule="auto"/>
        <w:ind w:left="357" w:hanging="357"/>
        <w:jc w:val="both"/>
        <w:rPr>
          <w:rFonts w:ascii="Georgia" w:hAnsi="Georgia" w:cs="Arial"/>
          <w:color w:val="585756"/>
          <w:sz w:val="21"/>
          <w:szCs w:val="21"/>
        </w:rPr>
      </w:pPr>
      <w:r w:rsidRPr="00A53736">
        <w:rPr>
          <w:rFonts w:ascii="Georgia" w:hAnsi="Georgia" w:cs="Arial"/>
          <w:color w:val="585756"/>
          <w:sz w:val="21"/>
          <w:szCs w:val="21"/>
        </w:rPr>
        <w:t>qui s’est rendu gravement coupable de fausses déclarations en fournissant des renseignements exigibles en application du présent chapitre ou qui n’a pas fourni ces renseignements.</w:t>
      </w:r>
    </w:p>
    <w:p w14:paraId="4EB99BF1" w14:textId="77777777" w:rsidR="007F155F" w:rsidRPr="00A53736" w:rsidRDefault="00D80CFC" w:rsidP="008647D3">
      <w:pPr>
        <w:spacing w:before="60" w:after="120" w:line="240" w:lineRule="auto"/>
        <w:jc w:val="both"/>
        <w:rPr>
          <w:rFonts w:ascii="Georgia" w:hAnsi="Georgia" w:cs="Arial"/>
          <w:color w:val="585756"/>
          <w:sz w:val="21"/>
          <w:szCs w:val="21"/>
        </w:rPr>
      </w:pPr>
      <w:r w:rsidRPr="00A53736">
        <w:rPr>
          <w:rFonts w:ascii="Georgia" w:hAnsi="Georgia" w:cs="Arial"/>
          <w:color w:val="585756"/>
          <w:sz w:val="21"/>
          <w:szCs w:val="21"/>
        </w:rPr>
        <w:t>N</w:t>
      </w:r>
      <w:r w:rsidR="00271235" w:rsidRPr="00A53736">
        <w:rPr>
          <w:rFonts w:ascii="Georgia" w:hAnsi="Georgia" w:cs="Arial"/>
          <w:color w:val="585756"/>
          <w:sz w:val="21"/>
          <w:szCs w:val="21"/>
        </w:rPr>
        <w:t xml:space="preserve">ous fournirons </w:t>
      </w:r>
      <w:r w:rsidR="00183186" w:rsidRPr="00A53736">
        <w:rPr>
          <w:rFonts w:ascii="Georgia" w:hAnsi="Georgia" w:cs="Arial"/>
          <w:color w:val="585756"/>
          <w:sz w:val="21"/>
          <w:szCs w:val="21"/>
        </w:rPr>
        <w:t xml:space="preserve">à la demande </w:t>
      </w:r>
      <w:r w:rsidR="004B2F02" w:rsidRPr="00A53736">
        <w:rPr>
          <w:rFonts w:ascii="Georgia" w:hAnsi="Georgia" w:cs="Arial"/>
          <w:color w:val="585756"/>
          <w:sz w:val="21"/>
          <w:szCs w:val="21"/>
        </w:rPr>
        <w:t>d’Enabel</w:t>
      </w:r>
      <w:r w:rsidR="00183186" w:rsidRPr="00A53736">
        <w:rPr>
          <w:rFonts w:ascii="Georgia" w:hAnsi="Georgia" w:cs="Arial"/>
          <w:color w:val="585756"/>
          <w:sz w:val="21"/>
          <w:szCs w:val="21"/>
        </w:rPr>
        <w:t xml:space="preserve"> </w:t>
      </w:r>
      <w:r w:rsidR="00271235" w:rsidRPr="00A53736">
        <w:rPr>
          <w:rFonts w:ascii="Georgia" w:hAnsi="Georgia" w:cs="Arial"/>
          <w:color w:val="585756"/>
          <w:sz w:val="21"/>
          <w:szCs w:val="21"/>
        </w:rPr>
        <w:t>les documents probants concern</w:t>
      </w:r>
      <w:r w:rsidR="00250352" w:rsidRPr="00A53736">
        <w:rPr>
          <w:rFonts w:ascii="Georgia" w:hAnsi="Georgia" w:cs="Arial"/>
          <w:color w:val="585756"/>
          <w:sz w:val="21"/>
          <w:szCs w:val="21"/>
        </w:rPr>
        <w:t xml:space="preserve">ant </w:t>
      </w:r>
      <w:r w:rsidR="008D7E65" w:rsidRPr="00A53736">
        <w:rPr>
          <w:rFonts w:ascii="Georgia" w:hAnsi="Georgia" w:cs="Arial"/>
          <w:color w:val="585756"/>
          <w:sz w:val="21"/>
          <w:szCs w:val="21"/>
        </w:rPr>
        <w:t>notre</w:t>
      </w:r>
      <w:r w:rsidR="00250352" w:rsidRPr="00A53736">
        <w:rPr>
          <w:rFonts w:ascii="Georgia" w:hAnsi="Georgia" w:cs="Arial"/>
          <w:color w:val="585756"/>
          <w:sz w:val="21"/>
          <w:szCs w:val="21"/>
        </w:rPr>
        <w:t xml:space="preserve"> situation</w:t>
      </w:r>
      <w:r w:rsidR="008D7E65" w:rsidRPr="00A53736">
        <w:rPr>
          <w:rFonts w:ascii="Georgia" w:hAnsi="Georgia" w:cs="Arial"/>
          <w:color w:val="585756"/>
          <w:sz w:val="21"/>
          <w:szCs w:val="21"/>
        </w:rP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6"/>
        <w:gridCol w:w="5036"/>
      </w:tblGrid>
      <w:tr w:rsidR="0059274E" w:rsidRPr="00A53736" w14:paraId="544E61DD" w14:textId="77777777" w:rsidTr="00E26850">
        <w:tc>
          <w:tcPr>
            <w:tcW w:w="3969" w:type="dxa"/>
            <w:shd w:val="clear" w:color="auto" w:fill="auto"/>
            <w:vAlign w:val="center"/>
          </w:tcPr>
          <w:p w14:paraId="41A05108"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Date</w:t>
            </w:r>
            <w:r w:rsidRPr="00A53736">
              <w:rPr>
                <w:rFonts w:ascii="Georgia" w:hAnsi="Georgia" w:cs="Arial"/>
                <w:color w:val="585756"/>
                <w:sz w:val="21"/>
                <w:szCs w:val="21"/>
              </w:rPr>
              <w:t> :</w:t>
            </w:r>
          </w:p>
        </w:tc>
        <w:tc>
          <w:tcPr>
            <w:tcW w:w="5133" w:type="dxa"/>
            <w:shd w:val="pct5" w:color="auto" w:fill="auto"/>
            <w:vAlign w:val="center"/>
          </w:tcPr>
          <w:p w14:paraId="3E5169A3"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p>
        </w:tc>
      </w:tr>
      <w:tr w:rsidR="00F368A1" w:rsidRPr="00A53736" w14:paraId="371FAC4C" w14:textId="77777777" w:rsidTr="00E26850">
        <w:tc>
          <w:tcPr>
            <w:tcW w:w="3969" w:type="dxa"/>
            <w:shd w:val="clear" w:color="auto" w:fill="auto"/>
            <w:vAlign w:val="center"/>
          </w:tcPr>
          <w:p w14:paraId="5E0D3858"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Signature autorisée :</w:t>
            </w:r>
          </w:p>
        </w:tc>
        <w:tc>
          <w:tcPr>
            <w:tcW w:w="5133" w:type="dxa"/>
            <w:shd w:val="pct5" w:color="auto" w:fill="auto"/>
            <w:vAlign w:val="center"/>
          </w:tcPr>
          <w:p w14:paraId="3C3778BD"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p>
        </w:tc>
      </w:tr>
    </w:tbl>
    <w:p w14:paraId="5521BDF1" w14:textId="4757E004" w:rsidR="00F51D27" w:rsidRPr="00A53736" w:rsidRDefault="00947C21" w:rsidP="007477B1">
      <w:pPr>
        <w:pStyle w:val="Paragraphedeliste"/>
        <w:numPr>
          <w:ilvl w:val="0"/>
          <w:numId w:val="43"/>
        </w:numPr>
        <w:spacing w:after="240" w:line="240" w:lineRule="auto"/>
        <w:contextualSpacing w:val="0"/>
        <w:jc w:val="both"/>
        <w:rPr>
          <w:rFonts w:ascii="Georgia" w:hAnsi="Georgia" w:cs="Arial"/>
          <w:b/>
          <w:smallCaps/>
          <w:color w:val="585756"/>
          <w:szCs w:val="20"/>
        </w:rPr>
      </w:pPr>
      <w:r w:rsidRPr="00A53736">
        <w:rPr>
          <w:rFonts w:ascii="Georgia" w:hAnsi="Georgia" w:cs="Arial"/>
          <w:b/>
          <w:smallCaps/>
          <w:color w:val="585756"/>
          <w:sz w:val="20"/>
          <w:szCs w:val="20"/>
        </w:rPr>
        <w:br w:type="page"/>
      </w:r>
      <w:r w:rsidR="00F51D27" w:rsidRPr="00A53736">
        <w:rPr>
          <w:rFonts w:ascii="Georgia" w:hAnsi="Georgia" w:cs="Arial"/>
          <w:b/>
          <w:smallCaps/>
          <w:color w:val="585756"/>
          <w:szCs w:val="20"/>
        </w:rPr>
        <w:t xml:space="preserve"> </w:t>
      </w:r>
      <w:r w:rsidR="009A71A3" w:rsidRPr="00A53736">
        <w:rPr>
          <w:rFonts w:ascii="Georgia" w:hAnsi="Georgia" w:cs="Arial"/>
          <w:b/>
          <w:smallCaps/>
          <w:color w:val="585756"/>
          <w:szCs w:val="20"/>
        </w:rPr>
        <w:t xml:space="preserve">Offre </w:t>
      </w:r>
      <w:r w:rsidR="00BB1CF1" w:rsidRPr="00A53736">
        <w:rPr>
          <w:rFonts w:ascii="Georgia" w:hAnsi="Georgia" w:cs="Arial"/>
          <w:b/>
          <w:smallCaps/>
          <w:color w:val="585756"/>
          <w:szCs w:val="20"/>
        </w:rPr>
        <w:t>de prix</w:t>
      </w:r>
      <w:r w:rsidR="004939AF" w:rsidRPr="00A53736">
        <w:rPr>
          <w:rFonts w:ascii="Georgia" w:hAnsi="Georgia" w:cs="Arial"/>
          <w:b/>
          <w:smallCaps/>
          <w:color w:val="585756"/>
          <w:szCs w:val="20"/>
        </w:rPr>
        <w:t xml:space="preserve"> (marche à prix global forfaitaire)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5"/>
        <w:gridCol w:w="2594"/>
        <w:gridCol w:w="993"/>
        <w:gridCol w:w="708"/>
        <w:gridCol w:w="1985"/>
        <w:gridCol w:w="1977"/>
      </w:tblGrid>
      <w:tr w:rsidR="00A02C09" w:rsidRPr="00A53736" w14:paraId="7A2127F7" w14:textId="77777777" w:rsidTr="00F92CB0">
        <w:tc>
          <w:tcPr>
            <w:tcW w:w="695" w:type="dxa"/>
            <w:vAlign w:val="center"/>
          </w:tcPr>
          <w:p w14:paraId="0786E09C" w14:textId="77777777" w:rsidR="00A02C09" w:rsidRPr="00A53736" w:rsidRDefault="00A02C09" w:rsidP="00000AF7">
            <w:pPr>
              <w:pStyle w:val="Paragraphedeliste"/>
              <w:spacing w:before="120" w:after="120" w:line="240" w:lineRule="auto"/>
              <w:ind w:left="0"/>
              <w:contextualSpacing w:val="0"/>
              <w:jc w:val="center"/>
              <w:rPr>
                <w:rFonts w:ascii="Georgia" w:hAnsi="Georgia" w:cs="Arial"/>
                <w:color w:val="585756"/>
                <w:sz w:val="21"/>
                <w:szCs w:val="21"/>
              </w:rPr>
            </w:pPr>
            <w:r w:rsidRPr="00A53736">
              <w:rPr>
                <w:rFonts w:ascii="Georgia" w:eastAsia="Times New Roman" w:hAnsi="Georgia" w:cs="Arial"/>
                <w:b/>
                <w:bCs/>
                <w:color w:val="585756"/>
                <w:sz w:val="21"/>
                <w:szCs w:val="21"/>
                <w:lang w:eastAsia="fr-FR"/>
              </w:rPr>
              <w:t>N°</w:t>
            </w:r>
          </w:p>
        </w:tc>
        <w:tc>
          <w:tcPr>
            <w:tcW w:w="2594" w:type="dxa"/>
            <w:tcBorders>
              <w:right w:val="single" w:sz="4" w:space="0" w:color="auto"/>
            </w:tcBorders>
            <w:vAlign w:val="center"/>
          </w:tcPr>
          <w:p w14:paraId="5C637F03" w14:textId="77777777" w:rsidR="00A02C09" w:rsidRPr="00A53736" w:rsidRDefault="00A02C09" w:rsidP="00000AF7">
            <w:pPr>
              <w:pStyle w:val="Paragraphedeliste"/>
              <w:spacing w:before="120" w:after="120" w:line="240" w:lineRule="auto"/>
              <w:ind w:left="0"/>
              <w:contextualSpacing w:val="0"/>
              <w:jc w:val="center"/>
              <w:rPr>
                <w:rFonts w:ascii="Georgia" w:hAnsi="Georgia" w:cs="Arial"/>
                <w:smallCaps/>
                <w:color w:val="585756"/>
                <w:sz w:val="21"/>
                <w:szCs w:val="21"/>
              </w:rPr>
            </w:pPr>
            <w:r w:rsidRPr="00A53736">
              <w:rPr>
                <w:rFonts w:ascii="Georgia" w:eastAsia="Times New Roman" w:hAnsi="Georgia" w:cs="Arial"/>
                <w:b/>
                <w:bCs/>
                <w:smallCaps/>
                <w:color w:val="585756"/>
                <w:sz w:val="21"/>
                <w:szCs w:val="21"/>
                <w:lang w:eastAsia="fr-FR"/>
              </w:rPr>
              <w:t>Description</w:t>
            </w:r>
          </w:p>
        </w:tc>
        <w:tc>
          <w:tcPr>
            <w:tcW w:w="993" w:type="dxa"/>
            <w:tcBorders>
              <w:left w:val="single" w:sz="4" w:space="0" w:color="auto"/>
            </w:tcBorders>
            <w:vAlign w:val="center"/>
          </w:tcPr>
          <w:p w14:paraId="52D67139" w14:textId="7FD9F90B" w:rsidR="00A02C09" w:rsidRPr="00F92CB0" w:rsidRDefault="00F92CB0" w:rsidP="00A02C09">
            <w:pPr>
              <w:pStyle w:val="Paragraphedeliste"/>
              <w:spacing w:before="120" w:after="120" w:line="240" w:lineRule="auto"/>
              <w:ind w:left="0"/>
              <w:contextualSpacing w:val="0"/>
              <w:jc w:val="center"/>
              <w:rPr>
                <w:rFonts w:ascii="Georgia" w:hAnsi="Georgia" w:cs="Arial"/>
                <w:smallCaps/>
                <w:color w:val="585756"/>
                <w:sz w:val="21"/>
                <w:szCs w:val="21"/>
                <w:lang/>
              </w:rPr>
            </w:pPr>
            <w:r w:rsidRPr="00F92CB0">
              <w:rPr>
                <w:rFonts w:ascii="Georgia" w:eastAsia="Times New Roman" w:hAnsi="Georgia" w:cs="Arial"/>
                <w:b/>
                <w:bCs/>
                <w:smallCaps/>
                <w:color w:val="585756"/>
                <w:sz w:val="21"/>
                <w:szCs w:val="21"/>
                <w:lang w:eastAsia="fr-FR"/>
              </w:rPr>
              <w:t>Unité</w:t>
            </w:r>
          </w:p>
        </w:tc>
        <w:tc>
          <w:tcPr>
            <w:tcW w:w="708" w:type="dxa"/>
            <w:vAlign w:val="center"/>
          </w:tcPr>
          <w:p w14:paraId="700C74B9" w14:textId="18C82F97" w:rsidR="00A02C09" w:rsidRPr="00A53736" w:rsidRDefault="00A02C09" w:rsidP="00043DF5">
            <w:pPr>
              <w:pStyle w:val="Paragraphedeliste"/>
              <w:spacing w:before="120" w:after="120" w:line="240" w:lineRule="auto"/>
              <w:ind w:left="0"/>
              <w:contextualSpacing w:val="0"/>
              <w:jc w:val="center"/>
              <w:rPr>
                <w:rFonts w:ascii="Georgia" w:hAnsi="Georgia" w:cs="Arial"/>
                <w:smallCaps/>
                <w:color w:val="585756"/>
                <w:sz w:val="21"/>
                <w:szCs w:val="21"/>
              </w:rPr>
            </w:pPr>
            <w:r w:rsidRPr="00A53736">
              <w:rPr>
                <w:rFonts w:ascii="Georgia" w:eastAsia="Times New Roman" w:hAnsi="Georgia" w:cs="Arial"/>
                <w:b/>
                <w:bCs/>
                <w:smallCaps/>
                <w:color w:val="585756"/>
                <w:sz w:val="21"/>
                <w:szCs w:val="21"/>
                <w:lang w:eastAsia="fr-FR"/>
              </w:rPr>
              <w:t>Qté</w:t>
            </w:r>
          </w:p>
        </w:tc>
        <w:tc>
          <w:tcPr>
            <w:tcW w:w="1985" w:type="dxa"/>
            <w:tcBorders>
              <w:bottom w:val="single" w:sz="4" w:space="0" w:color="000000"/>
            </w:tcBorders>
            <w:vAlign w:val="center"/>
          </w:tcPr>
          <w:p w14:paraId="28E6C6DC" w14:textId="56688763" w:rsidR="00A02C09" w:rsidRPr="00F92CB0" w:rsidRDefault="00A02C09" w:rsidP="00000AF7">
            <w:pPr>
              <w:pStyle w:val="Paragraphedeliste"/>
              <w:spacing w:before="120" w:after="120" w:line="240" w:lineRule="auto"/>
              <w:ind w:left="0"/>
              <w:contextualSpacing w:val="0"/>
              <w:jc w:val="center"/>
              <w:rPr>
                <w:rFonts w:ascii="Georgia" w:hAnsi="Georgia" w:cs="Arial"/>
                <w:smallCaps/>
                <w:color w:val="585756"/>
                <w:sz w:val="21"/>
                <w:szCs w:val="21"/>
              </w:rPr>
            </w:pPr>
            <w:r w:rsidRPr="00F92CB0">
              <w:rPr>
                <w:rFonts w:ascii="Georgia" w:eastAsia="Times New Roman" w:hAnsi="Georgia" w:cs="Arial"/>
                <w:b/>
                <w:bCs/>
                <w:smallCaps/>
                <w:color w:val="585756"/>
                <w:sz w:val="21"/>
                <w:szCs w:val="21"/>
                <w:lang w:eastAsia="fr-FR"/>
              </w:rPr>
              <w:t>Prix unitaire (FCFA</w:t>
            </w:r>
            <w:r w:rsidR="00F92CB0" w:rsidRPr="00F92CB0">
              <w:rPr>
                <w:rFonts w:ascii="Georgia" w:eastAsia="Times New Roman" w:hAnsi="Georgia" w:cs="Arial"/>
                <w:b/>
                <w:bCs/>
                <w:smallCaps/>
                <w:color w:val="585756"/>
                <w:sz w:val="21"/>
                <w:szCs w:val="21"/>
                <w:lang w:eastAsia="fr-FR"/>
              </w:rPr>
              <w:t xml:space="preserve"> HTVA</w:t>
            </w:r>
            <w:r w:rsidRPr="00F92CB0">
              <w:rPr>
                <w:rFonts w:ascii="Georgia" w:eastAsia="Times New Roman" w:hAnsi="Georgia" w:cs="Arial"/>
                <w:b/>
                <w:bCs/>
                <w:smallCaps/>
                <w:color w:val="585756"/>
                <w:sz w:val="21"/>
                <w:szCs w:val="21"/>
                <w:lang w:eastAsia="fr-FR"/>
              </w:rPr>
              <w:t>)</w:t>
            </w:r>
          </w:p>
        </w:tc>
        <w:tc>
          <w:tcPr>
            <w:tcW w:w="1977" w:type="dxa"/>
            <w:tcBorders>
              <w:bottom w:val="single" w:sz="4" w:space="0" w:color="000000"/>
            </w:tcBorders>
            <w:vAlign w:val="center"/>
          </w:tcPr>
          <w:p w14:paraId="38679DE5" w14:textId="06A533E6" w:rsidR="00A02C09" w:rsidRPr="00F92CB0" w:rsidRDefault="00A02C09" w:rsidP="00000AF7">
            <w:pPr>
              <w:pStyle w:val="Paragraphedeliste"/>
              <w:spacing w:before="120" w:after="120" w:line="240" w:lineRule="auto"/>
              <w:ind w:left="0"/>
              <w:contextualSpacing w:val="0"/>
              <w:jc w:val="center"/>
              <w:rPr>
                <w:rFonts w:ascii="Georgia" w:hAnsi="Georgia" w:cs="Arial"/>
                <w:smallCaps/>
                <w:color w:val="585756"/>
                <w:sz w:val="21"/>
                <w:szCs w:val="21"/>
              </w:rPr>
            </w:pPr>
            <w:r w:rsidRPr="00F92CB0">
              <w:rPr>
                <w:rFonts w:ascii="Georgia" w:eastAsia="Times New Roman" w:hAnsi="Georgia" w:cs="Arial"/>
                <w:b/>
                <w:bCs/>
                <w:smallCaps/>
                <w:color w:val="585756"/>
                <w:sz w:val="21"/>
                <w:szCs w:val="21"/>
                <w:lang w:eastAsia="fr-FR"/>
              </w:rPr>
              <w:t>Prix total (FCFA</w:t>
            </w:r>
            <w:r w:rsidR="00F92CB0" w:rsidRPr="00F92CB0">
              <w:rPr>
                <w:rFonts w:ascii="Georgia" w:eastAsia="Times New Roman" w:hAnsi="Georgia" w:cs="Arial"/>
                <w:b/>
                <w:bCs/>
                <w:smallCaps/>
                <w:color w:val="585756"/>
                <w:sz w:val="21"/>
                <w:szCs w:val="21"/>
                <w:lang w:eastAsia="fr-FR"/>
              </w:rPr>
              <w:t xml:space="preserve"> HTVA</w:t>
            </w:r>
            <w:r w:rsidRPr="00F92CB0">
              <w:rPr>
                <w:rFonts w:ascii="Georgia" w:eastAsia="Times New Roman" w:hAnsi="Georgia" w:cs="Arial"/>
                <w:b/>
                <w:bCs/>
                <w:smallCaps/>
                <w:color w:val="585756"/>
                <w:sz w:val="21"/>
                <w:szCs w:val="21"/>
                <w:lang w:eastAsia="fr-FR"/>
              </w:rPr>
              <w:t>)</w:t>
            </w:r>
          </w:p>
        </w:tc>
      </w:tr>
      <w:tr w:rsidR="00A02C09" w:rsidRPr="00A53736" w14:paraId="1A139B88" w14:textId="273C8A59" w:rsidTr="00F92CB0">
        <w:tc>
          <w:tcPr>
            <w:tcW w:w="3289" w:type="dxa"/>
            <w:gridSpan w:val="2"/>
            <w:tcBorders>
              <w:right w:val="single" w:sz="4" w:space="0" w:color="auto"/>
            </w:tcBorders>
            <w:vAlign w:val="center"/>
          </w:tcPr>
          <w:p w14:paraId="30BB3CAE" w14:textId="36A224EB" w:rsidR="00A02C09" w:rsidRPr="00A53736" w:rsidRDefault="00E54CF1" w:rsidP="00A02C09">
            <w:pPr>
              <w:pStyle w:val="Paragraphedeliste"/>
              <w:spacing w:before="120" w:after="120" w:line="240" w:lineRule="auto"/>
              <w:ind w:left="0"/>
              <w:contextualSpacing w:val="0"/>
              <w:rPr>
                <w:rFonts w:ascii="Georgia" w:hAnsi="Georgia" w:cs="Arial"/>
                <w:color w:val="585756"/>
                <w:sz w:val="21"/>
                <w:szCs w:val="21"/>
                <w:highlight w:val="yellow"/>
              </w:rPr>
            </w:pPr>
            <w:r>
              <w:rPr>
                <w:rFonts w:ascii="Georgia" w:hAnsi="Georgia" w:cs="Arial"/>
                <w:color w:val="585756"/>
                <w:sz w:val="21"/>
                <w:szCs w:val="21"/>
                <w:lang/>
              </w:rPr>
              <w:t>Collecte des données sur le terrain</w:t>
            </w:r>
          </w:p>
        </w:tc>
        <w:tc>
          <w:tcPr>
            <w:tcW w:w="5663" w:type="dxa"/>
            <w:gridSpan w:val="4"/>
            <w:tcBorders>
              <w:left w:val="single" w:sz="4" w:space="0" w:color="auto"/>
            </w:tcBorders>
            <w:vAlign w:val="center"/>
          </w:tcPr>
          <w:p w14:paraId="58944415" w14:textId="77777777" w:rsidR="00A02C09" w:rsidRPr="00A53736" w:rsidRDefault="00A02C09" w:rsidP="00A02C09">
            <w:pPr>
              <w:pStyle w:val="Paragraphedeliste"/>
              <w:spacing w:before="120" w:after="120" w:line="240" w:lineRule="auto"/>
              <w:ind w:left="0"/>
              <w:contextualSpacing w:val="0"/>
              <w:rPr>
                <w:rFonts w:ascii="Georgia" w:hAnsi="Georgia" w:cs="Arial"/>
                <w:color w:val="585756"/>
                <w:sz w:val="21"/>
                <w:szCs w:val="21"/>
                <w:highlight w:val="yellow"/>
              </w:rPr>
            </w:pPr>
          </w:p>
        </w:tc>
      </w:tr>
      <w:tr w:rsidR="00F92CB0" w:rsidRPr="00A53736" w14:paraId="417EA7C1" w14:textId="77777777" w:rsidTr="00F92CB0">
        <w:tc>
          <w:tcPr>
            <w:tcW w:w="695" w:type="dxa"/>
            <w:vAlign w:val="center"/>
          </w:tcPr>
          <w:p w14:paraId="7D426C58" w14:textId="5623117F" w:rsidR="00F92CB0" w:rsidRPr="00A53736" w:rsidRDefault="00F92CB0" w:rsidP="00F92CB0">
            <w:pPr>
              <w:pStyle w:val="Paragraphedeliste"/>
              <w:spacing w:before="120" w:after="12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1.</w:t>
            </w:r>
          </w:p>
        </w:tc>
        <w:tc>
          <w:tcPr>
            <w:tcW w:w="2594" w:type="dxa"/>
            <w:tcBorders>
              <w:right w:val="single" w:sz="4" w:space="0" w:color="auto"/>
            </w:tcBorders>
            <w:vAlign w:val="center"/>
          </w:tcPr>
          <w:p w14:paraId="78437828" w14:textId="0ACB269E" w:rsidR="00F92CB0" w:rsidRPr="00F92CB0" w:rsidRDefault="00F92CB0" w:rsidP="00F92CB0">
            <w:pPr>
              <w:pStyle w:val="Paragraphedeliste"/>
              <w:spacing w:before="120" w:after="120" w:line="240" w:lineRule="auto"/>
              <w:ind w:left="0"/>
              <w:contextualSpacing w:val="0"/>
              <w:rPr>
                <w:rFonts w:ascii="Georgia" w:hAnsi="Georgia" w:cs="Arial"/>
                <w:color w:val="585756"/>
                <w:sz w:val="21"/>
                <w:szCs w:val="21"/>
                <w:lang/>
              </w:rPr>
            </w:pPr>
            <w:r w:rsidRPr="00F92CB0">
              <w:rPr>
                <w:rFonts w:ascii="Georgia" w:hAnsi="Georgia" w:cs="Arial"/>
                <w:color w:val="585756"/>
                <w:sz w:val="21"/>
                <w:szCs w:val="21"/>
                <w:lang/>
              </w:rPr>
              <w:t>Expert principal 1 (Chef de mission)</w:t>
            </w:r>
          </w:p>
        </w:tc>
        <w:tc>
          <w:tcPr>
            <w:tcW w:w="993" w:type="dxa"/>
            <w:vAlign w:val="center"/>
          </w:tcPr>
          <w:p w14:paraId="32B1B181" w14:textId="015FE4B7" w:rsidR="00F92CB0" w:rsidRPr="00F92CB0" w:rsidRDefault="00AE1CCA" w:rsidP="00F92CB0">
            <w:pPr>
              <w:pStyle w:val="Paragraphedeliste"/>
              <w:spacing w:before="120" w:after="120" w:line="240" w:lineRule="auto"/>
              <w:ind w:left="0"/>
              <w:contextualSpacing w:val="0"/>
              <w:rPr>
                <w:rFonts w:ascii="Georgia" w:hAnsi="Georgia" w:cs="Arial"/>
                <w:color w:val="585756"/>
                <w:sz w:val="21"/>
                <w:szCs w:val="21"/>
              </w:rPr>
            </w:pPr>
            <w:r>
              <w:rPr>
                <w:rFonts w:ascii="Georgia" w:hAnsi="Georgia" w:cs="Arial"/>
                <w:color w:val="585756"/>
                <w:sz w:val="21"/>
                <w:szCs w:val="21"/>
                <w:lang/>
              </w:rPr>
              <w:t>15</w:t>
            </w:r>
            <w:r w:rsidR="00F92CB0" w:rsidRPr="00F92CB0">
              <w:rPr>
                <w:rFonts w:ascii="Georgia" w:hAnsi="Georgia" w:cs="Arial"/>
                <w:color w:val="585756"/>
                <w:sz w:val="21"/>
                <w:szCs w:val="21"/>
                <w:lang/>
              </w:rPr>
              <w:t>H/J</w:t>
            </w:r>
          </w:p>
        </w:tc>
        <w:tc>
          <w:tcPr>
            <w:tcW w:w="708" w:type="dxa"/>
            <w:vAlign w:val="center"/>
          </w:tcPr>
          <w:p w14:paraId="4F65910A" w14:textId="71D8BCB1" w:rsidR="00F92CB0" w:rsidRPr="00A02C09" w:rsidRDefault="00AE1CCA" w:rsidP="00F92CB0">
            <w:pPr>
              <w:pStyle w:val="Paragraphedeliste"/>
              <w:spacing w:before="120" w:after="120" w:line="240" w:lineRule="auto"/>
              <w:ind w:left="0"/>
              <w:contextualSpacing w:val="0"/>
              <w:jc w:val="center"/>
              <w:rPr>
                <w:rFonts w:ascii="Georgia" w:hAnsi="Georgia" w:cs="Arial"/>
                <w:color w:val="585756"/>
                <w:sz w:val="21"/>
                <w:szCs w:val="21"/>
                <w:lang/>
              </w:rPr>
            </w:pPr>
            <w:r>
              <w:rPr>
                <w:rFonts w:ascii="Georgia" w:hAnsi="Georgia" w:cs="Arial"/>
                <w:color w:val="585756"/>
                <w:sz w:val="21"/>
                <w:szCs w:val="21"/>
                <w:lang/>
              </w:rPr>
              <w:t>01</w:t>
            </w:r>
          </w:p>
        </w:tc>
        <w:tc>
          <w:tcPr>
            <w:tcW w:w="1985" w:type="dxa"/>
            <w:shd w:val="pct5" w:color="auto" w:fill="auto"/>
            <w:vAlign w:val="center"/>
          </w:tcPr>
          <w:p w14:paraId="067A05E0" w14:textId="2AD37C49"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c>
          <w:tcPr>
            <w:tcW w:w="1977" w:type="dxa"/>
            <w:tcBorders>
              <w:bottom w:val="single" w:sz="4" w:space="0" w:color="000000"/>
            </w:tcBorders>
            <w:shd w:val="pct5" w:color="auto" w:fill="auto"/>
            <w:vAlign w:val="center"/>
          </w:tcPr>
          <w:p w14:paraId="124022AB" w14:textId="3399B578"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r>
      <w:tr w:rsidR="00F92CB0" w:rsidRPr="00A53736" w14:paraId="1A68C024" w14:textId="77777777" w:rsidTr="00F92CB0">
        <w:tc>
          <w:tcPr>
            <w:tcW w:w="695" w:type="dxa"/>
            <w:vAlign w:val="center"/>
          </w:tcPr>
          <w:p w14:paraId="32F66258" w14:textId="64C1044F" w:rsidR="00F92CB0" w:rsidRPr="00A53736" w:rsidRDefault="00F92CB0" w:rsidP="00F92CB0">
            <w:pPr>
              <w:pStyle w:val="Paragraphedeliste"/>
              <w:spacing w:before="120" w:after="12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2.</w:t>
            </w:r>
          </w:p>
        </w:tc>
        <w:tc>
          <w:tcPr>
            <w:tcW w:w="2594" w:type="dxa"/>
            <w:tcBorders>
              <w:right w:val="single" w:sz="4" w:space="0" w:color="auto"/>
            </w:tcBorders>
            <w:vAlign w:val="center"/>
          </w:tcPr>
          <w:p w14:paraId="31278B88" w14:textId="7909DF5F" w:rsidR="00F92CB0" w:rsidRPr="00F92CB0" w:rsidRDefault="00F92CB0" w:rsidP="00F92CB0">
            <w:pPr>
              <w:pStyle w:val="Paragraphedeliste"/>
              <w:spacing w:before="120" w:after="120" w:line="240" w:lineRule="auto"/>
              <w:ind w:left="0"/>
              <w:contextualSpacing w:val="0"/>
              <w:rPr>
                <w:rFonts w:ascii="Georgia" w:hAnsi="Georgia" w:cs="Arial"/>
                <w:color w:val="585756"/>
                <w:sz w:val="21"/>
                <w:szCs w:val="21"/>
                <w:lang/>
              </w:rPr>
            </w:pPr>
            <w:r w:rsidRPr="00F92CB0">
              <w:rPr>
                <w:rFonts w:ascii="Georgia" w:hAnsi="Georgia" w:cs="Arial"/>
                <w:color w:val="585756"/>
                <w:sz w:val="21"/>
                <w:szCs w:val="21"/>
                <w:lang/>
              </w:rPr>
              <w:t>Expert principal 2 (Expert associé)</w:t>
            </w:r>
          </w:p>
        </w:tc>
        <w:tc>
          <w:tcPr>
            <w:tcW w:w="993" w:type="dxa"/>
            <w:vAlign w:val="center"/>
          </w:tcPr>
          <w:p w14:paraId="1DB7CA72" w14:textId="6AA35CAA" w:rsidR="00F92CB0" w:rsidRPr="00F92CB0" w:rsidRDefault="00AE1CCA" w:rsidP="00F92CB0">
            <w:pPr>
              <w:pStyle w:val="Paragraphedeliste"/>
              <w:spacing w:before="120" w:after="120" w:line="240" w:lineRule="auto"/>
              <w:ind w:left="0"/>
              <w:contextualSpacing w:val="0"/>
              <w:rPr>
                <w:rFonts w:ascii="Georgia" w:hAnsi="Georgia" w:cs="Arial"/>
                <w:color w:val="585756"/>
                <w:sz w:val="21"/>
                <w:szCs w:val="21"/>
              </w:rPr>
            </w:pPr>
            <w:r>
              <w:rPr>
                <w:rFonts w:ascii="Georgia" w:hAnsi="Georgia" w:cs="Arial"/>
                <w:color w:val="585756"/>
                <w:sz w:val="21"/>
                <w:szCs w:val="21"/>
                <w:lang/>
              </w:rPr>
              <w:t>15</w:t>
            </w:r>
            <w:r w:rsidR="00F92CB0" w:rsidRPr="00F92CB0">
              <w:rPr>
                <w:rFonts w:ascii="Georgia" w:hAnsi="Georgia" w:cs="Arial"/>
                <w:color w:val="585756"/>
                <w:sz w:val="21"/>
                <w:szCs w:val="21"/>
                <w:lang/>
              </w:rPr>
              <w:t>H/J</w:t>
            </w:r>
          </w:p>
        </w:tc>
        <w:tc>
          <w:tcPr>
            <w:tcW w:w="708" w:type="dxa"/>
            <w:vAlign w:val="center"/>
          </w:tcPr>
          <w:p w14:paraId="5520B7C6" w14:textId="185E954B" w:rsidR="00F92CB0" w:rsidRPr="00A02C09" w:rsidRDefault="00AE1CCA" w:rsidP="00F92CB0">
            <w:pPr>
              <w:pStyle w:val="Paragraphedeliste"/>
              <w:spacing w:before="120" w:after="120" w:line="240" w:lineRule="auto"/>
              <w:ind w:left="0"/>
              <w:contextualSpacing w:val="0"/>
              <w:jc w:val="center"/>
              <w:rPr>
                <w:rFonts w:ascii="Georgia" w:hAnsi="Georgia" w:cs="Arial"/>
                <w:color w:val="585756"/>
                <w:sz w:val="21"/>
                <w:szCs w:val="21"/>
                <w:lang/>
              </w:rPr>
            </w:pPr>
            <w:r>
              <w:rPr>
                <w:rFonts w:ascii="Georgia" w:hAnsi="Georgia" w:cs="Arial"/>
                <w:color w:val="585756"/>
                <w:sz w:val="21"/>
                <w:szCs w:val="21"/>
                <w:lang/>
              </w:rPr>
              <w:t>01</w:t>
            </w:r>
          </w:p>
        </w:tc>
        <w:tc>
          <w:tcPr>
            <w:tcW w:w="1985" w:type="dxa"/>
            <w:shd w:val="pct5" w:color="auto" w:fill="auto"/>
            <w:vAlign w:val="center"/>
          </w:tcPr>
          <w:p w14:paraId="6336F8D3" w14:textId="3DD8412F"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c>
          <w:tcPr>
            <w:tcW w:w="1977" w:type="dxa"/>
            <w:tcBorders>
              <w:bottom w:val="single" w:sz="4" w:space="0" w:color="000000"/>
            </w:tcBorders>
            <w:shd w:val="pct5" w:color="auto" w:fill="auto"/>
            <w:vAlign w:val="center"/>
          </w:tcPr>
          <w:p w14:paraId="4EF4A4F2" w14:textId="0E53BF22"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r>
      <w:tr w:rsidR="00F92CB0" w:rsidRPr="00A53736" w14:paraId="5A517FEC" w14:textId="29C2D763" w:rsidTr="00F92CB0">
        <w:tc>
          <w:tcPr>
            <w:tcW w:w="3289" w:type="dxa"/>
            <w:gridSpan w:val="2"/>
            <w:tcBorders>
              <w:right w:val="single" w:sz="4" w:space="0" w:color="auto"/>
            </w:tcBorders>
            <w:vAlign w:val="center"/>
          </w:tcPr>
          <w:p w14:paraId="4C7FB50D" w14:textId="5C1D4B4C" w:rsidR="00F92CB0" w:rsidRPr="00A02C09" w:rsidRDefault="00E54CF1" w:rsidP="00F92CB0">
            <w:pPr>
              <w:pStyle w:val="Paragraphedeliste"/>
              <w:spacing w:before="120" w:after="120" w:line="240" w:lineRule="auto"/>
              <w:ind w:left="0"/>
              <w:contextualSpacing w:val="0"/>
              <w:rPr>
                <w:rFonts w:ascii="Georgia" w:hAnsi="Georgia" w:cs="Arial"/>
                <w:color w:val="585756"/>
                <w:sz w:val="21"/>
                <w:szCs w:val="21"/>
                <w:highlight w:val="yellow"/>
                <w:lang/>
              </w:rPr>
            </w:pPr>
            <w:r>
              <w:rPr>
                <w:rFonts w:ascii="Georgia" w:hAnsi="Georgia" w:cs="Arial"/>
                <w:color w:val="585756"/>
                <w:sz w:val="21"/>
                <w:szCs w:val="21"/>
                <w:lang/>
              </w:rPr>
              <w:t>Analyse des données et élaboration des rapports</w:t>
            </w:r>
          </w:p>
        </w:tc>
        <w:tc>
          <w:tcPr>
            <w:tcW w:w="5663" w:type="dxa"/>
            <w:gridSpan w:val="4"/>
            <w:tcBorders>
              <w:left w:val="single" w:sz="4" w:space="0" w:color="auto"/>
            </w:tcBorders>
            <w:vAlign w:val="center"/>
          </w:tcPr>
          <w:p w14:paraId="32CDCC14" w14:textId="77777777" w:rsidR="00F92CB0" w:rsidRPr="00F92CB0" w:rsidRDefault="00F92CB0" w:rsidP="00F92CB0">
            <w:pPr>
              <w:pStyle w:val="Paragraphedeliste"/>
              <w:spacing w:before="120" w:after="120" w:line="240" w:lineRule="auto"/>
              <w:ind w:left="0"/>
              <w:contextualSpacing w:val="0"/>
              <w:rPr>
                <w:rFonts w:ascii="Georgia" w:hAnsi="Georgia" w:cs="Arial"/>
                <w:color w:val="585756"/>
                <w:sz w:val="21"/>
                <w:szCs w:val="21"/>
                <w:lang/>
              </w:rPr>
            </w:pPr>
          </w:p>
        </w:tc>
      </w:tr>
      <w:tr w:rsidR="00F92CB0" w:rsidRPr="00A53736" w14:paraId="5FB9F2F8" w14:textId="77777777" w:rsidTr="00F92CB0">
        <w:tc>
          <w:tcPr>
            <w:tcW w:w="695" w:type="dxa"/>
            <w:vAlign w:val="center"/>
          </w:tcPr>
          <w:p w14:paraId="686B1320" w14:textId="6C86487B" w:rsidR="00F92CB0" w:rsidRPr="00A02C09" w:rsidRDefault="00F92CB0" w:rsidP="00F92CB0">
            <w:pPr>
              <w:pStyle w:val="Paragraphedeliste"/>
              <w:spacing w:before="120" w:after="120" w:line="240" w:lineRule="auto"/>
              <w:ind w:left="0"/>
              <w:contextualSpacing w:val="0"/>
              <w:jc w:val="center"/>
              <w:rPr>
                <w:rFonts w:ascii="Georgia" w:hAnsi="Georgia" w:cs="Arial"/>
                <w:color w:val="585756"/>
                <w:sz w:val="21"/>
                <w:szCs w:val="21"/>
                <w:lang/>
              </w:rPr>
            </w:pPr>
            <w:r w:rsidRPr="00A53736">
              <w:rPr>
                <w:rFonts w:ascii="Georgia" w:hAnsi="Georgia" w:cs="Arial"/>
                <w:color w:val="585756"/>
                <w:sz w:val="21"/>
                <w:szCs w:val="21"/>
              </w:rPr>
              <w:t>1.</w:t>
            </w:r>
          </w:p>
        </w:tc>
        <w:tc>
          <w:tcPr>
            <w:tcW w:w="2594" w:type="dxa"/>
            <w:tcBorders>
              <w:right w:val="single" w:sz="4" w:space="0" w:color="auto"/>
            </w:tcBorders>
            <w:vAlign w:val="center"/>
          </w:tcPr>
          <w:p w14:paraId="6EC9AA5C" w14:textId="552C5C78" w:rsidR="00F92CB0" w:rsidRPr="00A53736" w:rsidRDefault="00F92CB0" w:rsidP="00F92CB0">
            <w:pPr>
              <w:pStyle w:val="Paragraphedeliste"/>
              <w:spacing w:before="120" w:after="120" w:line="240" w:lineRule="auto"/>
              <w:ind w:left="0"/>
              <w:contextualSpacing w:val="0"/>
              <w:rPr>
                <w:rFonts w:ascii="Georgia" w:hAnsi="Georgia" w:cs="Arial"/>
                <w:color w:val="585756"/>
                <w:sz w:val="21"/>
                <w:szCs w:val="21"/>
                <w:highlight w:val="yellow"/>
              </w:rPr>
            </w:pPr>
            <w:r w:rsidRPr="00F92CB0">
              <w:rPr>
                <w:rFonts w:ascii="Georgia" w:hAnsi="Georgia" w:cs="Arial"/>
                <w:color w:val="585756"/>
                <w:sz w:val="21"/>
                <w:szCs w:val="21"/>
                <w:lang/>
              </w:rPr>
              <w:t>Expert principal 1 (Chef de mission)</w:t>
            </w:r>
          </w:p>
        </w:tc>
        <w:tc>
          <w:tcPr>
            <w:tcW w:w="993" w:type="dxa"/>
            <w:vAlign w:val="center"/>
          </w:tcPr>
          <w:p w14:paraId="0819F8FE" w14:textId="246B4168" w:rsidR="00F92CB0" w:rsidRPr="00F92CB0" w:rsidRDefault="00AE1CCA" w:rsidP="00F92CB0">
            <w:pPr>
              <w:pStyle w:val="Paragraphedeliste"/>
              <w:spacing w:before="120" w:after="120" w:line="240" w:lineRule="auto"/>
              <w:ind w:left="0"/>
              <w:contextualSpacing w:val="0"/>
              <w:rPr>
                <w:rFonts w:ascii="Georgia" w:hAnsi="Georgia" w:cs="Arial"/>
                <w:color w:val="585756"/>
                <w:sz w:val="21"/>
                <w:szCs w:val="21"/>
              </w:rPr>
            </w:pPr>
            <w:r>
              <w:rPr>
                <w:rFonts w:ascii="Georgia" w:hAnsi="Georgia" w:cs="Arial"/>
                <w:color w:val="585756"/>
                <w:sz w:val="21"/>
                <w:szCs w:val="21"/>
                <w:lang/>
              </w:rPr>
              <w:t>15</w:t>
            </w:r>
            <w:r w:rsidR="00F92CB0" w:rsidRPr="00F92CB0">
              <w:rPr>
                <w:rFonts w:ascii="Georgia" w:hAnsi="Georgia" w:cs="Arial"/>
                <w:color w:val="585756"/>
                <w:sz w:val="21"/>
                <w:szCs w:val="21"/>
                <w:lang/>
              </w:rPr>
              <w:t>H/J</w:t>
            </w:r>
          </w:p>
        </w:tc>
        <w:tc>
          <w:tcPr>
            <w:tcW w:w="708" w:type="dxa"/>
            <w:vAlign w:val="center"/>
          </w:tcPr>
          <w:p w14:paraId="49996F4D" w14:textId="14D572A9" w:rsidR="00F92CB0" w:rsidRPr="00F92CB0" w:rsidRDefault="00AE1CCA" w:rsidP="00F92CB0">
            <w:pPr>
              <w:pStyle w:val="Paragraphedeliste"/>
              <w:spacing w:before="120" w:after="120" w:line="240" w:lineRule="auto"/>
              <w:ind w:left="0"/>
              <w:contextualSpacing w:val="0"/>
              <w:jc w:val="center"/>
              <w:rPr>
                <w:rFonts w:ascii="Georgia" w:hAnsi="Georgia" w:cs="Arial"/>
                <w:color w:val="585756"/>
                <w:sz w:val="21"/>
                <w:szCs w:val="21"/>
                <w:lang/>
              </w:rPr>
            </w:pPr>
            <w:r>
              <w:rPr>
                <w:rFonts w:ascii="Georgia" w:hAnsi="Georgia" w:cs="Arial"/>
                <w:color w:val="585756"/>
                <w:sz w:val="21"/>
                <w:szCs w:val="21"/>
                <w:lang/>
              </w:rPr>
              <w:t>01</w:t>
            </w:r>
          </w:p>
        </w:tc>
        <w:tc>
          <w:tcPr>
            <w:tcW w:w="1985" w:type="dxa"/>
            <w:shd w:val="pct5" w:color="auto" w:fill="auto"/>
            <w:vAlign w:val="center"/>
          </w:tcPr>
          <w:p w14:paraId="1E4FBBC2" w14:textId="77777777"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c>
          <w:tcPr>
            <w:tcW w:w="1977" w:type="dxa"/>
            <w:tcBorders>
              <w:bottom w:val="single" w:sz="4" w:space="0" w:color="000000"/>
            </w:tcBorders>
            <w:shd w:val="pct5" w:color="auto" w:fill="auto"/>
            <w:vAlign w:val="center"/>
          </w:tcPr>
          <w:p w14:paraId="73E2D2B2" w14:textId="77777777"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r>
      <w:tr w:rsidR="00F92CB0" w:rsidRPr="00A53736" w14:paraId="1887BB8B" w14:textId="77777777" w:rsidTr="00F92CB0">
        <w:tc>
          <w:tcPr>
            <w:tcW w:w="695" w:type="dxa"/>
            <w:vAlign w:val="center"/>
          </w:tcPr>
          <w:p w14:paraId="15AE5F35" w14:textId="7697795C" w:rsidR="00F92CB0" w:rsidRPr="00A53736" w:rsidRDefault="00F92CB0" w:rsidP="00F92CB0">
            <w:pPr>
              <w:pStyle w:val="Paragraphedeliste"/>
              <w:spacing w:before="120" w:after="120" w:line="240" w:lineRule="auto"/>
              <w:ind w:left="0"/>
              <w:contextualSpacing w:val="0"/>
              <w:jc w:val="center"/>
              <w:rPr>
                <w:rFonts w:ascii="Georgia" w:hAnsi="Georgia" w:cs="Arial"/>
                <w:color w:val="585756"/>
                <w:sz w:val="21"/>
                <w:szCs w:val="21"/>
              </w:rPr>
            </w:pPr>
            <w:r w:rsidRPr="00A53736">
              <w:rPr>
                <w:rFonts w:ascii="Georgia" w:hAnsi="Georgia" w:cs="Arial"/>
                <w:color w:val="585756"/>
                <w:sz w:val="21"/>
                <w:szCs w:val="21"/>
              </w:rPr>
              <w:t>2.</w:t>
            </w:r>
          </w:p>
        </w:tc>
        <w:tc>
          <w:tcPr>
            <w:tcW w:w="2594" w:type="dxa"/>
            <w:tcBorders>
              <w:right w:val="single" w:sz="4" w:space="0" w:color="auto"/>
            </w:tcBorders>
            <w:vAlign w:val="center"/>
          </w:tcPr>
          <w:p w14:paraId="5D873E82" w14:textId="21E43F69" w:rsidR="00F92CB0" w:rsidRPr="00A53736" w:rsidRDefault="00F92CB0" w:rsidP="00F92CB0">
            <w:pPr>
              <w:pStyle w:val="Paragraphedeliste"/>
              <w:spacing w:before="120" w:after="120" w:line="240" w:lineRule="auto"/>
              <w:ind w:left="0"/>
              <w:contextualSpacing w:val="0"/>
              <w:rPr>
                <w:rFonts w:ascii="Georgia" w:hAnsi="Georgia" w:cs="Arial"/>
                <w:color w:val="585756"/>
                <w:sz w:val="21"/>
                <w:szCs w:val="21"/>
                <w:highlight w:val="yellow"/>
              </w:rPr>
            </w:pPr>
            <w:r w:rsidRPr="00F92CB0">
              <w:rPr>
                <w:rFonts w:ascii="Georgia" w:hAnsi="Georgia" w:cs="Arial"/>
                <w:color w:val="585756"/>
                <w:sz w:val="21"/>
                <w:szCs w:val="21"/>
                <w:lang/>
              </w:rPr>
              <w:t>Expert principal 2 (Expert associé)</w:t>
            </w:r>
          </w:p>
        </w:tc>
        <w:tc>
          <w:tcPr>
            <w:tcW w:w="993" w:type="dxa"/>
            <w:vAlign w:val="center"/>
          </w:tcPr>
          <w:p w14:paraId="686DC2C2" w14:textId="71711517" w:rsidR="00F92CB0" w:rsidRPr="00F92CB0" w:rsidRDefault="00AE1CCA" w:rsidP="00F92CB0">
            <w:pPr>
              <w:pStyle w:val="Paragraphedeliste"/>
              <w:spacing w:before="120" w:after="120" w:line="240" w:lineRule="auto"/>
              <w:ind w:left="0"/>
              <w:contextualSpacing w:val="0"/>
              <w:rPr>
                <w:rFonts w:ascii="Georgia" w:hAnsi="Georgia" w:cs="Arial"/>
                <w:color w:val="585756"/>
                <w:sz w:val="21"/>
                <w:szCs w:val="21"/>
              </w:rPr>
            </w:pPr>
            <w:r>
              <w:rPr>
                <w:rFonts w:ascii="Georgia" w:hAnsi="Georgia" w:cs="Arial"/>
                <w:color w:val="585756"/>
                <w:sz w:val="21"/>
                <w:szCs w:val="21"/>
                <w:lang/>
              </w:rPr>
              <w:t>15</w:t>
            </w:r>
            <w:r w:rsidR="00F92CB0" w:rsidRPr="00F92CB0">
              <w:rPr>
                <w:rFonts w:ascii="Georgia" w:hAnsi="Georgia" w:cs="Arial"/>
                <w:color w:val="585756"/>
                <w:sz w:val="21"/>
                <w:szCs w:val="21"/>
                <w:lang/>
              </w:rPr>
              <w:t>H/J</w:t>
            </w:r>
          </w:p>
        </w:tc>
        <w:tc>
          <w:tcPr>
            <w:tcW w:w="708" w:type="dxa"/>
            <w:vAlign w:val="center"/>
          </w:tcPr>
          <w:p w14:paraId="2875DB4B" w14:textId="2B17D973" w:rsidR="00F92CB0" w:rsidRPr="00F92CB0" w:rsidRDefault="00AE1CCA" w:rsidP="00F92CB0">
            <w:pPr>
              <w:pStyle w:val="Paragraphedeliste"/>
              <w:spacing w:before="120" w:after="120" w:line="240" w:lineRule="auto"/>
              <w:ind w:left="0"/>
              <w:contextualSpacing w:val="0"/>
              <w:jc w:val="center"/>
              <w:rPr>
                <w:rFonts w:ascii="Georgia" w:hAnsi="Georgia" w:cs="Arial"/>
                <w:color w:val="585756"/>
                <w:sz w:val="21"/>
                <w:szCs w:val="21"/>
                <w:lang/>
              </w:rPr>
            </w:pPr>
            <w:r>
              <w:rPr>
                <w:rFonts w:ascii="Georgia" w:hAnsi="Georgia" w:cs="Arial"/>
                <w:color w:val="585756"/>
                <w:sz w:val="21"/>
                <w:szCs w:val="21"/>
                <w:lang/>
              </w:rPr>
              <w:t>01</w:t>
            </w:r>
          </w:p>
        </w:tc>
        <w:tc>
          <w:tcPr>
            <w:tcW w:w="1985" w:type="dxa"/>
            <w:shd w:val="pct5" w:color="auto" w:fill="auto"/>
            <w:vAlign w:val="center"/>
          </w:tcPr>
          <w:p w14:paraId="4C6A8C76" w14:textId="77777777"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c>
          <w:tcPr>
            <w:tcW w:w="1977" w:type="dxa"/>
            <w:tcBorders>
              <w:bottom w:val="single" w:sz="4" w:space="0" w:color="000000"/>
            </w:tcBorders>
            <w:shd w:val="pct5" w:color="auto" w:fill="auto"/>
            <w:vAlign w:val="center"/>
          </w:tcPr>
          <w:p w14:paraId="2E9B57E5" w14:textId="77777777" w:rsidR="00F92CB0" w:rsidRPr="00A53736" w:rsidRDefault="00F92CB0" w:rsidP="00F92CB0">
            <w:pPr>
              <w:pStyle w:val="Paragraphedeliste"/>
              <w:spacing w:before="120" w:after="120" w:line="240" w:lineRule="auto"/>
              <w:ind w:left="0"/>
              <w:contextualSpacing w:val="0"/>
              <w:jc w:val="right"/>
              <w:rPr>
                <w:rFonts w:ascii="Georgia" w:hAnsi="Georgia" w:cs="Arial"/>
                <w:color w:val="585756"/>
                <w:sz w:val="21"/>
                <w:szCs w:val="21"/>
                <w:highlight w:val="yellow"/>
              </w:rPr>
            </w:pPr>
          </w:p>
        </w:tc>
      </w:tr>
      <w:tr w:rsidR="0059274E" w:rsidRPr="00A53736" w14:paraId="68A8C237" w14:textId="77777777" w:rsidTr="00E73285">
        <w:tc>
          <w:tcPr>
            <w:tcW w:w="6975" w:type="dxa"/>
            <w:gridSpan w:val="5"/>
            <w:vAlign w:val="center"/>
          </w:tcPr>
          <w:p w14:paraId="51B26EB7" w14:textId="4C61747D" w:rsidR="00947C21" w:rsidRPr="00A53736" w:rsidRDefault="004939AF" w:rsidP="00000AF7">
            <w:pPr>
              <w:pStyle w:val="Paragraphedeliste"/>
              <w:spacing w:before="120" w:after="120" w:line="240" w:lineRule="auto"/>
              <w:ind w:left="0"/>
              <w:contextualSpacing w:val="0"/>
              <w:rPr>
                <w:rFonts w:ascii="Georgia" w:hAnsi="Georgia" w:cs="Arial"/>
                <w:b/>
                <w:smallCaps/>
                <w:color w:val="585756"/>
                <w:sz w:val="21"/>
                <w:szCs w:val="21"/>
              </w:rPr>
            </w:pPr>
            <w:r w:rsidRPr="00A53736">
              <w:rPr>
                <w:rFonts w:ascii="Georgia" w:hAnsi="Georgia" w:cs="Arial"/>
                <w:b/>
                <w:smallCaps/>
                <w:color w:val="585756"/>
                <w:sz w:val="21"/>
                <w:szCs w:val="21"/>
              </w:rPr>
              <w:t>Montant t</w:t>
            </w:r>
            <w:r w:rsidR="00947C21" w:rsidRPr="00A53736">
              <w:rPr>
                <w:rFonts w:ascii="Georgia" w:hAnsi="Georgia" w:cs="Arial"/>
                <w:b/>
                <w:smallCaps/>
                <w:color w:val="585756"/>
                <w:sz w:val="21"/>
                <w:szCs w:val="21"/>
              </w:rPr>
              <w:t>otal</w:t>
            </w:r>
            <w:r w:rsidR="00A02C09">
              <w:rPr>
                <w:rFonts w:ascii="Georgia" w:hAnsi="Georgia" w:cs="Arial"/>
                <w:b/>
                <w:smallCaps/>
                <w:color w:val="585756"/>
                <w:sz w:val="21"/>
                <w:szCs w:val="21"/>
                <w:lang/>
              </w:rPr>
              <w:t xml:space="preserve"> </w:t>
            </w:r>
            <w:r w:rsidRPr="00A53736">
              <w:rPr>
                <w:rFonts w:ascii="Georgia" w:hAnsi="Georgia" w:cs="Arial"/>
                <w:b/>
                <w:smallCaps/>
                <w:color w:val="585756"/>
                <w:sz w:val="21"/>
                <w:szCs w:val="21"/>
              </w:rPr>
              <w:t>forfaitaire</w:t>
            </w:r>
            <w:r w:rsidR="00947C21" w:rsidRPr="00A53736">
              <w:rPr>
                <w:rFonts w:ascii="Georgia" w:hAnsi="Georgia" w:cs="Arial"/>
                <w:b/>
                <w:smallCaps/>
                <w:color w:val="585756"/>
                <w:sz w:val="21"/>
                <w:szCs w:val="21"/>
              </w:rPr>
              <w:t>* HTVA :</w:t>
            </w:r>
          </w:p>
        </w:tc>
        <w:tc>
          <w:tcPr>
            <w:tcW w:w="1977" w:type="dxa"/>
            <w:shd w:val="pct5" w:color="auto" w:fill="auto"/>
            <w:vAlign w:val="center"/>
          </w:tcPr>
          <w:p w14:paraId="454E51E6" w14:textId="1CB32C8B" w:rsidR="00947C21" w:rsidRPr="00A53736" w:rsidRDefault="00947C21" w:rsidP="00000AF7">
            <w:pPr>
              <w:pStyle w:val="Paragraphedeliste"/>
              <w:spacing w:before="120" w:after="120" w:line="240" w:lineRule="auto"/>
              <w:ind w:left="0"/>
              <w:contextualSpacing w:val="0"/>
              <w:jc w:val="right"/>
              <w:rPr>
                <w:rFonts w:ascii="Georgia" w:hAnsi="Georgia" w:cs="Arial"/>
                <w:b/>
                <w:color w:val="585756"/>
                <w:sz w:val="21"/>
                <w:szCs w:val="21"/>
                <w:highlight w:val="yellow"/>
              </w:rPr>
            </w:pPr>
          </w:p>
        </w:tc>
      </w:tr>
    </w:tbl>
    <w:p w14:paraId="562869C5" w14:textId="7729DD64" w:rsidR="00947C21" w:rsidRDefault="00947C21" w:rsidP="004939AF">
      <w:pPr>
        <w:spacing w:before="120" w:after="120" w:line="240" w:lineRule="auto"/>
        <w:jc w:val="both"/>
        <w:rPr>
          <w:rFonts w:ascii="Georgia" w:hAnsi="Georgia" w:cs="Arial"/>
          <w:color w:val="585756"/>
          <w:sz w:val="21"/>
          <w:szCs w:val="21"/>
        </w:rPr>
      </w:pPr>
      <w:r w:rsidRPr="00A53736">
        <w:rPr>
          <w:rFonts w:ascii="Georgia" w:hAnsi="Georgia" w:cs="Arial"/>
          <w:color w:val="585756"/>
          <w:sz w:val="21"/>
          <w:szCs w:val="21"/>
        </w:rPr>
        <w:t xml:space="preserve">* </w:t>
      </w:r>
      <w:r w:rsidR="004939AF" w:rsidRPr="00A53736">
        <w:rPr>
          <w:rFonts w:ascii="Georgia" w:hAnsi="Georgia" w:cs="Arial"/>
          <w:color w:val="585756"/>
          <w:sz w:val="21"/>
          <w:szCs w:val="21"/>
        </w:rPr>
        <w:t>L’offre financière doit inclure tous les frais nécessaires c</w:t>
      </w:r>
      <w:r w:rsidRPr="00A53736">
        <w:rPr>
          <w:rFonts w:ascii="Georgia" w:hAnsi="Georgia" w:cs="Arial"/>
          <w:color w:val="585756"/>
          <w:sz w:val="21"/>
          <w:szCs w:val="21"/>
        </w:rPr>
        <w:t xml:space="preserve">onformément à </w:t>
      </w:r>
      <w:r w:rsidR="00A81DD8" w:rsidRPr="00A53736">
        <w:rPr>
          <w:rFonts w:ascii="Georgia" w:hAnsi="Georgia" w:cs="Arial"/>
          <w:color w:val="585756"/>
          <w:sz w:val="21"/>
          <w:szCs w:val="21"/>
        </w:rPr>
        <w:t>l’article 3 « Prix » des dispositions contractuelles</w:t>
      </w:r>
      <w:r w:rsidR="00AE4747">
        <w:rPr>
          <w:rFonts w:ascii="Georgia" w:hAnsi="Georgia" w:cs="Arial"/>
          <w:color w:val="585756"/>
          <w:sz w:val="21"/>
          <w:szCs w:val="21"/>
        </w:rPr>
        <w:t>.</w:t>
      </w:r>
    </w:p>
    <w:p w14:paraId="48A4BA22" w14:textId="283CAFBD" w:rsidR="000B57EA" w:rsidRPr="000B57EA" w:rsidRDefault="000B57EA" w:rsidP="000B57EA">
      <w:pPr>
        <w:spacing w:after="160" w:line="240" w:lineRule="auto"/>
        <w:jc w:val="both"/>
        <w:rPr>
          <w:rFonts w:ascii="Georgia" w:hAnsi="Georgia" w:cs="Arial"/>
          <w:b/>
          <w:bCs/>
          <w:color w:val="585756"/>
          <w:sz w:val="20"/>
          <w:szCs w:val="20"/>
          <w:lang w:val="en-GB"/>
        </w:rPr>
      </w:pPr>
      <w:r w:rsidRPr="000B57EA">
        <w:rPr>
          <w:rFonts w:ascii="Georgia" w:hAnsi="Georgia" w:cs="Arial"/>
          <w:b/>
          <w:bCs/>
          <w:color w:val="585756"/>
          <w:sz w:val="20"/>
          <w:szCs w:val="20"/>
          <w:lang w:val="en-GB"/>
        </w:rPr>
        <w:t xml:space="preserve">N.B.: </w:t>
      </w:r>
      <w:proofErr w:type="spellStart"/>
      <w:r w:rsidRPr="000B57EA">
        <w:rPr>
          <w:rFonts w:ascii="Georgia" w:hAnsi="Georgia" w:cs="Arial"/>
          <w:b/>
          <w:bCs/>
          <w:color w:val="585756"/>
          <w:sz w:val="20"/>
          <w:szCs w:val="20"/>
          <w:lang w:val="en-GB"/>
        </w:rPr>
        <w:t>Tous</w:t>
      </w:r>
      <w:proofErr w:type="spellEnd"/>
      <w:r w:rsidRPr="000B57EA">
        <w:rPr>
          <w:rFonts w:ascii="Georgia" w:hAnsi="Georgia" w:cs="Arial"/>
          <w:b/>
          <w:bCs/>
          <w:color w:val="585756"/>
          <w:sz w:val="20"/>
          <w:szCs w:val="20"/>
          <w:lang w:val="en-GB"/>
        </w:rPr>
        <w:t xml:space="preserve"> les frais </w:t>
      </w:r>
      <w:proofErr w:type="spellStart"/>
      <w:r w:rsidRPr="000B57EA">
        <w:rPr>
          <w:rFonts w:ascii="Georgia" w:hAnsi="Georgia" w:cs="Arial"/>
          <w:b/>
          <w:bCs/>
          <w:color w:val="585756"/>
          <w:sz w:val="20"/>
          <w:szCs w:val="20"/>
          <w:lang w:val="en-GB"/>
        </w:rPr>
        <w:t>connexes</w:t>
      </w:r>
      <w:proofErr w:type="spellEnd"/>
      <w:r w:rsidRPr="000B57EA">
        <w:rPr>
          <w:rFonts w:ascii="Georgia" w:hAnsi="Georgia" w:cs="Arial"/>
          <w:b/>
          <w:bCs/>
          <w:color w:val="585756"/>
          <w:sz w:val="20"/>
          <w:szCs w:val="20"/>
          <w:lang w:val="en-GB"/>
        </w:rPr>
        <w:t xml:space="preserve"> (location de </w:t>
      </w:r>
      <w:proofErr w:type="spellStart"/>
      <w:r w:rsidRPr="000B57EA">
        <w:rPr>
          <w:rFonts w:ascii="Georgia" w:hAnsi="Georgia" w:cs="Arial"/>
          <w:b/>
          <w:bCs/>
          <w:color w:val="585756"/>
          <w:sz w:val="20"/>
          <w:szCs w:val="20"/>
          <w:lang w:val="en-GB"/>
        </w:rPr>
        <w:t>voitures</w:t>
      </w:r>
      <w:proofErr w:type="spellEnd"/>
      <w:r w:rsidRPr="000B57EA">
        <w:rPr>
          <w:rFonts w:ascii="Georgia" w:hAnsi="Georgia" w:cs="Arial"/>
          <w:b/>
          <w:bCs/>
          <w:color w:val="585756"/>
          <w:sz w:val="20"/>
          <w:szCs w:val="20"/>
          <w:lang w:val="en-GB"/>
        </w:rPr>
        <w:t>/</w:t>
      </w:r>
      <w:proofErr w:type="spellStart"/>
      <w:r w:rsidRPr="000B57EA">
        <w:rPr>
          <w:rFonts w:ascii="Georgia" w:hAnsi="Georgia" w:cs="Arial"/>
          <w:b/>
          <w:bCs/>
          <w:color w:val="585756"/>
          <w:sz w:val="20"/>
          <w:szCs w:val="20"/>
          <w:lang w:val="en-GB"/>
        </w:rPr>
        <w:t>motos</w:t>
      </w:r>
      <w:proofErr w:type="spellEnd"/>
      <w:r w:rsidRPr="000B57EA">
        <w:rPr>
          <w:rFonts w:ascii="Georgia" w:hAnsi="Georgia" w:cs="Arial"/>
          <w:b/>
          <w:bCs/>
          <w:color w:val="585756"/>
          <w:sz w:val="20"/>
          <w:szCs w:val="20"/>
          <w:lang w:val="en-GB"/>
        </w:rPr>
        <w:t xml:space="preserve">, carburant, </w:t>
      </w:r>
      <w:proofErr w:type="spellStart"/>
      <w:r w:rsidRPr="000B57EA">
        <w:rPr>
          <w:rFonts w:ascii="Georgia" w:hAnsi="Georgia" w:cs="Arial"/>
          <w:b/>
          <w:bCs/>
          <w:color w:val="585756"/>
          <w:sz w:val="20"/>
          <w:szCs w:val="20"/>
          <w:lang w:val="en-GB"/>
        </w:rPr>
        <w:t>équipements</w:t>
      </w:r>
      <w:proofErr w:type="spellEnd"/>
      <w:r w:rsidRPr="000B57EA">
        <w:rPr>
          <w:rFonts w:ascii="Georgia" w:hAnsi="Georgia" w:cs="Arial"/>
          <w:b/>
          <w:bCs/>
          <w:color w:val="585756"/>
          <w:sz w:val="20"/>
          <w:szCs w:val="20"/>
          <w:lang w:val="en-GB"/>
        </w:rPr>
        <w:t>, redaction de rapports,</w:t>
      </w:r>
      <w:r w:rsidRPr="000B57EA">
        <w:rPr>
          <w:rFonts w:ascii="Georgia" w:hAnsi="Georgia"/>
          <w:color w:val="585756"/>
          <w:sz w:val="21"/>
          <w:lang w:val="en-GB"/>
        </w:rPr>
        <w:t xml:space="preserve"> </w:t>
      </w:r>
      <w:r w:rsidR="00E54CF1" w:rsidRPr="00E54CF1">
        <w:rPr>
          <w:rFonts w:ascii="Georgia" w:hAnsi="Georgia"/>
          <w:b/>
          <w:color w:val="585756"/>
          <w:sz w:val="21"/>
          <w:lang/>
        </w:rPr>
        <w:t xml:space="preserve">prise en </w:t>
      </w:r>
      <w:r w:rsidR="00E54CF1" w:rsidRPr="00BC39C9">
        <w:rPr>
          <w:rFonts w:ascii="Georgia" w:hAnsi="Georgia" w:cs="Arial"/>
          <w:b/>
          <w:bCs/>
          <w:color w:val="585756"/>
          <w:sz w:val="20"/>
          <w:szCs w:val="20"/>
          <w:lang w:val="en-GB"/>
          <w:rPrChange w:id="2" w:author="OUEDRAOGO/LENGANI, Christiane" w:date="2024-07-29T13:32:00Z">
            <w:rPr>
              <w:rFonts w:ascii="Georgia" w:hAnsi="Georgia"/>
              <w:b/>
              <w:color w:val="585756"/>
              <w:sz w:val="21"/>
              <w:lang/>
            </w:rPr>
          </w:rPrChange>
        </w:rPr>
        <w:t xml:space="preserve">charge des enquêteurs </w:t>
      </w:r>
      <w:r w:rsidRPr="00BC39C9">
        <w:rPr>
          <w:rFonts w:ascii="Georgia" w:hAnsi="Georgia" w:cs="Arial"/>
          <w:b/>
          <w:bCs/>
          <w:color w:val="585756"/>
          <w:sz w:val="20"/>
          <w:szCs w:val="20"/>
          <w:lang w:val="en-GB"/>
          <w:rPrChange w:id="3" w:author="OUEDRAOGO/LENGANI, Christiane" w:date="2024-07-29T13:32:00Z">
            <w:rPr>
              <w:rFonts w:ascii="Georgia" w:hAnsi="Georgia"/>
              <w:b/>
              <w:color w:val="585756"/>
              <w:sz w:val="21"/>
              <w:lang/>
            </w:rPr>
          </w:rPrChange>
        </w:rPr>
        <w:t>etc</w:t>
      </w:r>
      <w:r w:rsidRPr="000B57EA">
        <w:rPr>
          <w:rFonts w:ascii="Georgia" w:hAnsi="Georgia"/>
          <w:b/>
          <w:color w:val="585756"/>
          <w:sz w:val="21"/>
          <w:lang/>
        </w:rPr>
        <w:t>.</w:t>
      </w:r>
      <w:r w:rsidRPr="000B57EA">
        <w:rPr>
          <w:rFonts w:ascii="Georgia" w:hAnsi="Georgia" w:cs="Arial"/>
          <w:b/>
          <w:bCs/>
          <w:color w:val="585756"/>
          <w:sz w:val="20"/>
          <w:szCs w:val="20"/>
          <w:lang w:val="en-GB"/>
        </w:rPr>
        <w:t xml:space="preserve">) </w:t>
      </w:r>
      <w:proofErr w:type="spellStart"/>
      <w:r w:rsidRPr="000B57EA">
        <w:rPr>
          <w:rFonts w:ascii="Georgia" w:hAnsi="Georgia" w:cs="Arial"/>
          <w:b/>
          <w:bCs/>
          <w:color w:val="585756"/>
          <w:sz w:val="20"/>
          <w:szCs w:val="20"/>
          <w:lang w:val="en-GB"/>
        </w:rPr>
        <w:t>liés</w:t>
      </w:r>
      <w:proofErr w:type="spellEnd"/>
      <w:r w:rsidRPr="000B57EA">
        <w:rPr>
          <w:rFonts w:ascii="Georgia" w:hAnsi="Georgia" w:cs="Arial"/>
          <w:b/>
          <w:bCs/>
          <w:color w:val="585756"/>
          <w:sz w:val="20"/>
          <w:szCs w:val="20"/>
          <w:lang w:val="en-GB"/>
        </w:rPr>
        <w:t xml:space="preserve"> à </w:t>
      </w:r>
      <w:proofErr w:type="spellStart"/>
      <w:r w:rsidRPr="000B57EA">
        <w:rPr>
          <w:rFonts w:ascii="Georgia" w:hAnsi="Georgia" w:cs="Arial"/>
          <w:b/>
          <w:bCs/>
          <w:color w:val="585756"/>
          <w:sz w:val="20"/>
          <w:szCs w:val="20"/>
          <w:lang w:val="en-GB"/>
        </w:rPr>
        <w:t>l’exécution</w:t>
      </w:r>
      <w:proofErr w:type="spellEnd"/>
      <w:r w:rsidRPr="000B57EA">
        <w:rPr>
          <w:rFonts w:ascii="Georgia" w:hAnsi="Georgia" w:cs="Arial"/>
          <w:b/>
          <w:bCs/>
          <w:color w:val="585756"/>
          <w:sz w:val="20"/>
          <w:szCs w:val="20"/>
          <w:lang w:val="en-GB"/>
        </w:rPr>
        <w:t xml:space="preserve"> du </w:t>
      </w:r>
      <w:proofErr w:type="spellStart"/>
      <w:r w:rsidRPr="000B57EA">
        <w:rPr>
          <w:rFonts w:ascii="Georgia" w:hAnsi="Georgia" w:cs="Arial"/>
          <w:b/>
          <w:bCs/>
          <w:color w:val="585756"/>
          <w:sz w:val="20"/>
          <w:szCs w:val="20"/>
          <w:lang w:val="en-GB"/>
        </w:rPr>
        <w:t>marché</w:t>
      </w:r>
      <w:proofErr w:type="spellEnd"/>
      <w:r w:rsidRPr="000B57EA">
        <w:rPr>
          <w:rFonts w:ascii="Georgia" w:hAnsi="Georgia" w:cs="Arial"/>
          <w:b/>
          <w:bCs/>
          <w:color w:val="585756"/>
          <w:sz w:val="20"/>
          <w:szCs w:val="20"/>
          <w:lang w:val="en-GB"/>
        </w:rPr>
        <w:t xml:space="preserve"> </w:t>
      </w:r>
      <w:proofErr w:type="spellStart"/>
      <w:r w:rsidRPr="000B57EA">
        <w:rPr>
          <w:rFonts w:ascii="Georgia" w:hAnsi="Georgia" w:cs="Arial"/>
          <w:b/>
          <w:bCs/>
          <w:color w:val="585756"/>
          <w:sz w:val="20"/>
          <w:szCs w:val="20"/>
          <w:lang w:val="en-GB"/>
        </w:rPr>
        <w:t>doivent</w:t>
      </w:r>
      <w:proofErr w:type="spellEnd"/>
      <w:r w:rsidRPr="000B57EA">
        <w:rPr>
          <w:rFonts w:ascii="Georgia" w:hAnsi="Georgia" w:cs="Arial"/>
          <w:b/>
          <w:bCs/>
          <w:color w:val="585756"/>
          <w:sz w:val="20"/>
          <w:szCs w:val="20"/>
          <w:lang w:val="en-GB"/>
        </w:rPr>
        <w:t xml:space="preserve"> </w:t>
      </w:r>
      <w:proofErr w:type="spellStart"/>
      <w:r w:rsidRPr="000B57EA">
        <w:rPr>
          <w:rFonts w:ascii="Georgia" w:hAnsi="Georgia" w:cs="Arial"/>
          <w:b/>
          <w:bCs/>
          <w:color w:val="585756"/>
          <w:sz w:val="20"/>
          <w:szCs w:val="20"/>
          <w:lang w:val="en-GB"/>
        </w:rPr>
        <w:t>être</w:t>
      </w:r>
      <w:proofErr w:type="spellEnd"/>
      <w:r w:rsidRPr="000B57EA">
        <w:rPr>
          <w:rFonts w:ascii="Georgia" w:hAnsi="Georgia" w:cs="Arial"/>
          <w:b/>
          <w:bCs/>
          <w:color w:val="585756"/>
          <w:sz w:val="20"/>
          <w:szCs w:val="20"/>
          <w:lang w:val="en-GB"/>
        </w:rPr>
        <w:t xml:space="preserve"> </w:t>
      </w:r>
      <w:proofErr w:type="spellStart"/>
      <w:r w:rsidRPr="000B57EA">
        <w:rPr>
          <w:rFonts w:ascii="Georgia" w:hAnsi="Georgia" w:cs="Arial"/>
          <w:b/>
          <w:bCs/>
          <w:color w:val="585756"/>
          <w:sz w:val="20"/>
          <w:szCs w:val="20"/>
          <w:lang w:val="en-GB"/>
        </w:rPr>
        <w:t>inclus</w:t>
      </w:r>
      <w:proofErr w:type="spellEnd"/>
      <w:r w:rsidRPr="000B57EA">
        <w:rPr>
          <w:rFonts w:ascii="Georgia" w:hAnsi="Georgia" w:cs="Arial"/>
          <w:b/>
          <w:bCs/>
          <w:color w:val="585756"/>
          <w:sz w:val="20"/>
          <w:szCs w:val="20"/>
          <w:lang w:val="en-GB"/>
        </w:rPr>
        <w:t xml:space="preserve"> dans le prix H/jour.</w:t>
      </w:r>
    </w:p>
    <w:p w14:paraId="1570003E" w14:textId="77777777" w:rsidR="000D53FB" w:rsidRPr="00A53736" w:rsidRDefault="000D53FB" w:rsidP="008647D3">
      <w:pPr>
        <w:spacing w:before="120" w:after="120" w:line="240" w:lineRule="auto"/>
        <w:rPr>
          <w:rFonts w:ascii="Georgia" w:hAnsi="Georgia" w:cs="Arial"/>
          <w:color w:val="585756"/>
          <w:sz w:val="21"/>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6"/>
        <w:gridCol w:w="5036"/>
      </w:tblGrid>
      <w:tr w:rsidR="00F368A1" w:rsidRPr="00A53736" w14:paraId="14951EF4" w14:textId="77777777" w:rsidTr="00E26850">
        <w:tc>
          <w:tcPr>
            <w:tcW w:w="3969" w:type="dxa"/>
            <w:shd w:val="clear" w:color="auto" w:fill="auto"/>
            <w:vAlign w:val="center"/>
          </w:tcPr>
          <w:p w14:paraId="04C5FC94"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Date</w:t>
            </w:r>
            <w:r w:rsidRPr="00A53736">
              <w:rPr>
                <w:rFonts w:ascii="Georgia" w:hAnsi="Georgia" w:cs="Arial"/>
                <w:color w:val="585756"/>
                <w:sz w:val="21"/>
                <w:szCs w:val="21"/>
              </w:rPr>
              <w:t> :</w:t>
            </w:r>
          </w:p>
        </w:tc>
        <w:tc>
          <w:tcPr>
            <w:tcW w:w="5133" w:type="dxa"/>
            <w:shd w:val="pct5" w:color="auto" w:fill="auto"/>
            <w:vAlign w:val="center"/>
          </w:tcPr>
          <w:p w14:paraId="3A777A21"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p>
        </w:tc>
      </w:tr>
      <w:tr w:rsidR="00F368A1" w:rsidRPr="00A53736" w14:paraId="739923C8" w14:textId="77777777" w:rsidTr="00E26850">
        <w:tc>
          <w:tcPr>
            <w:tcW w:w="3969" w:type="dxa"/>
            <w:shd w:val="clear" w:color="auto" w:fill="auto"/>
            <w:vAlign w:val="center"/>
          </w:tcPr>
          <w:p w14:paraId="37D13DC0"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Signature autorisée :</w:t>
            </w:r>
          </w:p>
        </w:tc>
        <w:tc>
          <w:tcPr>
            <w:tcW w:w="5133" w:type="dxa"/>
            <w:shd w:val="pct5" w:color="auto" w:fill="auto"/>
            <w:vAlign w:val="center"/>
          </w:tcPr>
          <w:p w14:paraId="713AB0AF" w14:textId="77777777" w:rsidR="00A13F4B" w:rsidRPr="00A53736" w:rsidRDefault="00A13F4B" w:rsidP="008647D3">
            <w:pPr>
              <w:widowControl w:val="0"/>
              <w:tabs>
                <w:tab w:val="left" w:pos="360"/>
              </w:tabs>
              <w:spacing w:before="120" w:after="120" w:line="240" w:lineRule="auto"/>
              <w:rPr>
                <w:rFonts w:ascii="Georgia" w:hAnsi="Georgia" w:cs="Arial"/>
                <w:smallCaps/>
                <w:color w:val="585756"/>
                <w:sz w:val="21"/>
                <w:szCs w:val="21"/>
              </w:rPr>
            </w:pPr>
          </w:p>
        </w:tc>
      </w:tr>
    </w:tbl>
    <w:p w14:paraId="630676EC" w14:textId="77777777" w:rsidR="00D16D98" w:rsidRPr="00A53736" w:rsidRDefault="00D16D98" w:rsidP="00C1188B">
      <w:pPr>
        <w:spacing w:after="0" w:line="240" w:lineRule="auto"/>
        <w:jc w:val="both"/>
        <w:rPr>
          <w:rFonts w:ascii="Georgia" w:hAnsi="Georgia" w:cs="Arial"/>
          <w:b/>
          <w:smallCaps/>
          <w:color w:val="585756"/>
          <w:szCs w:val="20"/>
          <w:highlight w:val="yellow"/>
        </w:rPr>
        <w:sectPr w:rsidR="00D16D98" w:rsidRPr="00A53736" w:rsidSect="00B240CD">
          <w:headerReference w:type="first" r:id="rId16"/>
          <w:footerReference w:type="first" r:id="rId17"/>
          <w:pgSz w:w="11906" w:h="16838"/>
          <w:pgMar w:top="1247" w:right="1418" w:bottom="1418" w:left="1418" w:header="709" w:footer="709" w:gutter="0"/>
          <w:cols w:space="708"/>
          <w:titlePg/>
          <w:docGrid w:linePitch="360"/>
        </w:sectPr>
      </w:pPr>
    </w:p>
    <w:p w14:paraId="1DD08390" w14:textId="730A596A" w:rsidR="00C1188B" w:rsidRPr="00A53736" w:rsidRDefault="00C1188B" w:rsidP="007477B1">
      <w:pPr>
        <w:pStyle w:val="Paragraphedeliste"/>
        <w:numPr>
          <w:ilvl w:val="0"/>
          <w:numId w:val="43"/>
        </w:numPr>
        <w:spacing w:after="240" w:line="240" w:lineRule="auto"/>
        <w:contextualSpacing w:val="0"/>
        <w:jc w:val="both"/>
        <w:rPr>
          <w:rFonts w:ascii="Georgia" w:hAnsi="Georgia" w:cs="Arial"/>
          <w:b/>
          <w:smallCaps/>
          <w:color w:val="585756"/>
          <w:szCs w:val="20"/>
        </w:rPr>
      </w:pPr>
      <w:r w:rsidRPr="00A53736">
        <w:rPr>
          <w:rFonts w:ascii="Georgia" w:hAnsi="Georgia" w:cs="Arial"/>
          <w:b/>
          <w:smallCaps/>
          <w:color w:val="585756"/>
          <w:szCs w:val="20"/>
        </w:rPr>
        <w:t>Termes de référence</w:t>
      </w:r>
    </w:p>
    <w:p w14:paraId="6353E96D" w14:textId="77777777" w:rsidR="00C1188B" w:rsidRPr="00A53736" w:rsidRDefault="00C1188B" w:rsidP="00C1188B">
      <w:pPr>
        <w:pStyle w:val="Paragraphedeliste"/>
        <w:numPr>
          <w:ilvl w:val="0"/>
          <w:numId w:val="39"/>
        </w:numPr>
        <w:spacing w:before="240" w:after="240" w:line="240" w:lineRule="auto"/>
        <w:contextualSpacing w:val="0"/>
        <w:jc w:val="both"/>
        <w:rPr>
          <w:rFonts w:ascii="Georgia" w:hAnsi="Georgia" w:cs="Arial"/>
          <w:b/>
          <w:color w:val="585756"/>
          <w:sz w:val="21"/>
          <w:szCs w:val="21"/>
        </w:rPr>
      </w:pPr>
      <w:r w:rsidRPr="00A53736">
        <w:rPr>
          <w:rFonts w:ascii="Georgia" w:hAnsi="Georgia" w:cs="Arial"/>
          <w:b/>
          <w:color w:val="585756"/>
          <w:sz w:val="21"/>
          <w:szCs w:val="21"/>
        </w:rPr>
        <w:t>Informations générales</w:t>
      </w:r>
    </w:p>
    <w:p w14:paraId="76464B24" w14:textId="77777777" w:rsidR="001226CD" w:rsidRPr="00AA4F1B" w:rsidRDefault="001226CD" w:rsidP="001226CD">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L’Agence belge de développement (</w:t>
      </w:r>
      <w:proofErr w:type="spellStart"/>
      <w:r w:rsidRPr="00AA4F1B">
        <w:rPr>
          <w:rFonts w:ascii="Georgia" w:hAnsi="Georgia" w:cs="Arial"/>
          <w:color w:val="585756"/>
          <w:sz w:val="21"/>
          <w:szCs w:val="21"/>
        </w:rPr>
        <w:t>Enabel</w:t>
      </w:r>
      <w:proofErr w:type="spellEnd"/>
      <w:r w:rsidRPr="00AA4F1B">
        <w:rPr>
          <w:rFonts w:ascii="Georgia" w:hAnsi="Georgia" w:cs="Arial"/>
          <w:color w:val="585756"/>
          <w:sz w:val="21"/>
          <w:szCs w:val="21"/>
        </w:rPr>
        <w:t>) met en œuvre pour la période 2021-2024 le Projet d’Appui au Renforcement de la Justice pour lutter contre l’Impunité (PARJI) financé par l’Union européenne (UE). L’objectif général de ce projet est de garantir à tous un égal accès à la justice en contribuant à améliorer son fonctionnement pour lutter contre le sentiment d’impunité au Burkina Faso. Si cette intervention priorise largement l’appui aux juridictions du ressort de la Cour d’Appel de Ouagadougou en matière pénale, l’un des objectifs spécifiques porte sur le renforcement des modes de règlement des conflits dans le domaine du foncier suivant une approche de justice de proximité.</w:t>
      </w:r>
    </w:p>
    <w:p w14:paraId="01BD9A18" w14:textId="77777777" w:rsidR="001226CD" w:rsidRPr="00AA4F1B" w:rsidRDefault="001226CD" w:rsidP="001226CD">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La sécurisation foncière et l’accès à la terre sont, en effet, une question essentielle au Burkina Faso. La terre fait l’objet d’une compétition et d’une concurrence fortes entre divers groupes sociaux. Elle est devenue une source de tensions et de conflits. Ces conflits sont de causes multiples, complexes et encastrées les unes dans les autres. Il en résulte d’énormes difficultés quand il s’agit de réguler de manière efficace ces conflits. La gestion et la régulation des tensions et litiges liés à l’accès à la terre et son contrôle constituent une préoccupation fondamentale aussi bien pour les populations rurales que pour l’administration locale. Gérer et réguler les conflits fonciers constituent des dimensions indispensables à la construction d’une paix sociale locale.</w:t>
      </w:r>
    </w:p>
    <w:p w14:paraId="61CD417D" w14:textId="77777777" w:rsidR="001226CD" w:rsidRPr="00AA4F1B" w:rsidRDefault="001226CD" w:rsidP="001226CD">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Pour assurer une gestion efficace des conflits fonciers, surtout en milieu rural, le Burkina Faso s’est doté d’un cadre légal avec des textes législatifs et règlementaires encadrant la gestion de ces conflits, notamment la loi n°034-2009/AN du 16 juin 2009 portant régime foncier rural et le décret n°2010-404/PRES/PM/MAHRH/MRA/MECV/MEF/MATD du 29 juillet 2010 portant attributions, composition, organisation et fonctionnement des structures locales de gestion foncière ainsi que le décret 2012-263 portant attributions, composition, organisation et fonctionnement de la Commission de Conciliation Foncière Villageoise (CCFV).</w:t>
      </w:r>
    </w:p>
    <w:p w14:paraId="1A565027" w14:textId="43BF9B6D" w:rsidR="001226CD" w:rsidRPr="00AA4F1B" w:rsidRDefault="001226CD" w:rsidP="001226CD">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 xml:space="preserve">Malgré l’existence de ces textes, il ressort que les structures locales de gestion des conflits fonciers en milieu rural, notamment les Commissions de Conciliation Foncière Villageoise (CCFV), les Commissions Foncières Villageoises (CFV), les instances locales de gestion foncière et les services fonciers communaux, ne se sont pas encore appropriés les attributions qui sont les leurs dans la gestion des conflits fonciers en milieu rural dans les localités où elles existent. Cette situation pose un certain nombre de difficultés compte tenu du rôle de ces structures en matière de prévention et de résolution des conflits fonciers </w:t>
      </w:r>
      <w:r w:rsidR="006B32DD" w:rsidRPr="00AA4F1B">
        <w:rPr>
          <w:rFonts w:ascii="Georgia" w:hAnsi="Georgia" w:cs="Arial"/>
          <w:color w:val="585756"/>
          <w:sz w:val="21"/>
          <w:szCs w:val="21"/>
        </w:rPr>
        <w:t>ruraux.</w:t>
      </w:r>
      <w:r w:rsidRPr="00AA4F1B">
        <w:rPr>
          <w:rFonts w:ascii="Georgia" w:hAnsi="Georgia" w:cs="Arial"/>
          <w:color w:val="585756"/>
          <w:sz w:val="21"/>
          <w:szCs w:val="21"/>
        </w:rPr>
        <w:t xml:space="preserve"> </w:t>
      </w:r>
    </w:p>
    <w:p w14:paraId="7C4D9652" w14:textId="77777777" w:rsidR="001226CD" w:rsidRPr="00AA4F1B" w:rsidRDefault="001226CD" w:rsidP="001226CD">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Au-delà d’un déficit dans l’appropriation de leurs missions respectives, ces structures, notamment les CFV et les CCFV, ne sont pas encore opérationnelles dans certaines localités malgré l’entrée en vigueur du texte qui les met en place.</w:t>
      </w:r>
    </w:p>
    <w:p w14:paraId="478CC3CC" w14:textId="77777777" w:rsidR="001226CD" w:rsidRPr="00AA4F1B" w:rsidRDefault="001226CD" w:rsidP="001226CD">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 xml:space="preserve">C’est au regard de ce contexte, que </w:t>
      </w:r>
      <w:proofErr w:type="spellStart"/>
      <w:r w:rsidRPr="00AA4F1B">
        <w:rPr>
          <w:rFonts w:ascii="Georgia" w:hAnsi="Georgia" w:cs="Arial"/>
          <w:color w:val="585756"/>
          <w:sz w:val="21"/>
          <w:szCs w:val="21"/>
        </w:rPr>
        <w:t>Enabel</w:t>
      </w:r>
      <w:proofErr w:type="spellEnd"/>
      <w:r w:rsidRPr="00AA4F1B">
        <w:rPr>
          <w:rFonts w:ascii="Georgia" w:hAnsi="Georgia" w:cs="Arial"/>
          <w:color w:val="585756"/>
          <w:sz w:val="21"/>
          <w:szCs w:val="21"/>
        </w:rPr>
        <w:t xml:space="preserve">, en partenariat avec l’Observatoire national sur le Foncier au Burkina Faso (ONF-BF) a mis en œuvre des « actions de renforcement des capacités des structures locales de gestion des conflits fonciers en milieu rural et de sensibilisation des populations et des acteurs judiciaires sur le foncier et le règlement des conflits fonciers » en 2023. Dans le cadre de cette action, un accompagnement à la mise en place des commissions foncières villageoises et des instances habituellement chargées de la gestion des conflits fonciers ruraux a été réalisé dans les communes de Ziniaré et de </w:t>
      </w:r>
      <w:proofErr w:type="spellStart"/>
      <w:r w:rsidRPr="00AA4F1B">
        <w:rPr>
          <w:rFonts w:ascii="Georgia" w:hAnsi="Georgia" w:cs="Arial"/>
          <w:color w:val="585756"/>
          <w:sz w:val="21"/>
          <w:szCs w:val="21"/>
        </w:rPr>
        <w:t>Boussé</w:t>
      </w:r>
      <w:proofErr w:type="spellEnd"/>
      <w:r w:rsidRPr="00AA4F1B">
        <w:rPr>
          <w:rFonts w:ascii="Georgia" w:hAnsi="Georgia" w:cs="Arial"/>
          <w:color w:val="585756"/>
          <w:sz w:val="21"/>
          <w:szCs w:val="21"/>
        </w:rPr>
        <w:t>. En plus de cela, il y’a eu des renforcements de capacités des différents acteurs en charge de la gestion foncière et des conflits fonciers dans les zones ciblées, que sont les communes de Kongoussi, Kaya et Loumbila.</w:t>
      </w:r>
    </w:p>
    <w:p w14:paraId="252EEAB1" w14:textId="7E403442" w:rsidR="00C1188B" w:rsidRPr="00A53736" w:rsidRDefault="001226CD" w:rsidP="001226CD">
      <w:pPr>
        <w:spacing w:before="120" w:after="120" w:line="240" w:lineRule="auto"/>
        <w:jc w:val="both"/>
        <w:rPr>
          <w:rFonts w:ascii="Georgia" w:hAnsi="Georgia" w:cs="Arial"/>
          <w:color w:val="585756"/>
          <w:sz w:val="20"/>
          <w:szCs w:val="20"/>
        </w:rPr>
      </w:pPr>
      <w:r w:rsidRPr="00AA4F1B">
        <w:rPr>
          <w:rFonts w:ascii="Georgia" w:hAnsi="Georgia" w:cs="Arial"/>
          <w:color w:val="585756"/>
          <w:sz w:val="21"/>
          <w:szCs w:val="21"/>
        </w:rPr>
        <w:t xml:space="preserve">L’action globale ayant pris fin en décembre 2023, </w:t>
      </w:r>
      <w:proofErr w:type="spellStart"/>
      <w:r w:rsidRPr="00AA4F1B">
        <w:rPr>
          <w:rFonts w:ascii="Georgia" w:hAnsi="Georgia" w:cs="Arial"/>
          <w:color w:val="585756"/>
          <w:sz w:val="21"/>
          <w:szCs w:val="21"/>
        </w:rPr>
        <w:t>Enabel</w:t>
      </w:r>
      <w:proofErr w:type="spellEnd"/>
      <w:r w:rsidRPr="00AA4F1B">
        <w:rPr>
          <w:rFonts w:ascii="Georgia" w:hAnsi="Georgia" w:cs="Arial"/>
          <w:color w:val="585756"/>
          <w:sz w:val="21"/>
          <w:szCs w:val="21"/>
        </w:rPr>
        <w:t xml:space="preserve"> recrute un consultant individuel ou personne morale (bureau d’études, ONG, association) pour la réalisation d’une mission de suivi afin d’évaluer l’impact que ces différentes actions de l’ONF-BF ont eu dans la gestion des conflits fonciers dans ces localités</w:t>
      </w:r>
      <w:r w:rsidRPr="001226CD">
        <w:rPr>
          <w:rFonts w:ascii="Georgia" w:hAnsi="Georgia" w:cs="Arial"/>
          <w:color w:val="585756"/>
          <w:sz w:val="20"/>
          <w:szCs w:val="20"/>
        </w:rPr>
        <w:t>.</w:t>
      </w:r>
    </w:p>
    <w:p w14:paraId="13EE57F4" w14:textId="77777777" w:rsidR="00C1188B" w:rsidRPr="00A53736" w:rsidRDefault="00C1188B" w:rsidP="00C1188B">
      <w:pPr>
        <w:pStyle w:val="Paragraphedeliste"/>
        <w:numPr>
          <w:ilvl w:val="0"/>
          <w:numId w:val="39"/>
        </w:numPr>
        <w:spacing w:before="240" w:after="240" w:line="240" w:lineRule="auto"/>
        <w:contextualSpacing w:val="0"/>
        <w:jc w:val="both"/>
        <w:rPr>
          <w:rFonts w:ascii="Georgia" w:hAnsi="Georgia" w:cs="Arial"/>
          <w:b/>
          <w:color w:val="585756"/>
          <w:sz w:val="21"/>
          <w:szCs w:val="21"/>
        </w:rPr>
      </w:pPr>
      <w:r w:rsidRPr="00A53736">
        <w:rPr>
          <w:rFonts w:ascii="Georgia" w:hAnsi="Georgia" w:cs="Arial"/>
          <w:b/>
          <w:color w:val="585756"/>
          <w:sz w:val="21"/>
          <w:szCs w:val="21"/>
        </w:rPr>
        <w:t>Objectifs et résultats escomptés</w:t>
      </w:r>
    </w:p>
    <w:p w14:paraId="39B0E257" w14:textId="77777777" w:rsidR="00C1188B" w:rsidRPr="00A53736" w:rsidRDefault="00C1188B" w:rsidP="00C1188B">
      <w:pPr>
        <w:pStyle w:val="Paragraphedeliste"/>
        <w:numPr>
          <w:ilvl w:val="1"/>
          <w:numId w:val="39"/>
        </w:numPr>
        <w:spacing w:before="120" w:after="120" w:line="240" w:lineRule="auto"/>
        <w:ind w:left="567" w:hanging="567"/>
        <w:contextualSpacing w:val="0"/>
        <w:jc w:val="both"/>
        <w:rPr>
          <w:rFonts w:ascii="Georgia" w:hAnsi="Georgia" w:cs="Arial"/>
          <w:color w:val="585756"/>
          <w:sz w:val="20"/>
          <w:szCs w:val="20"/>
        </w:rPr>
      </w:pPr>
      <w:r w:rsidRPr="00A53736">
        <w:rPr>
          <w:rFonts w:ascii="Georgia" w:hAnsi="Georgia" w:cs="Arial"/>
          <w:color w:val="585756"/>
          <w:sz w:val="20"/>
          <w:szCs w:val="20"/>
        </w:rPr>
        <w:t>Objectif général</w:t>
      </w:r>
    </w:p>
    <w:p w14:paraId="51E7EE02" w14:textId="6300249B" w:rsidR="00C1188B" w:rsidRPr="00A53736" w:rsidRDefault="001226CD" w:rsidP="00C1188B">
      <w:pPr>
        <w:spacing w:before="120" w:after="120" w:line="240" w:lineRule="auto"/>
        <w:jc w:val="both"/>
        <w:rPr>
          <w:rFonts w:ascii="Georgia" w:hAnsi="Georgia" w:cs="Arial"/>
          <w:color w:val="585756"/>
          <w:sz w:val="20"/>
          <w:szCs w:val="20"/>
        </w:rPr>
      </w:pPr>
      <w:r w:rsidRPr="00AA4F1B">
        <w:rPr>
          <w:rFonts w:ascii="Georgia" w:hAnsi="Georgia" w:cs="Arial"/>
          <w:color w:val="585756"/>
          <w:sz w:val="21"/>
          <w:szCs w:val="21"/>
        </w:rPr>
        <w:t>L’objectif global de cette mission est d’évaluer l’impact à court terme des actions du PARJI dans la gestion des conflits fonciers afin de proposer des recommandations visant à renforcer leur capacité à résoudre lesdits conflits</w:t>
      </w:r>
      <w:r w:rsidRPr="001226CD">
        <w:rPr>
          <w:rFonts w:ascii="Georgia" w:hAnsi="Georgia" w:cs="Arial"/>
          <w:color w:val="585756"/>
          <w:sz w:val="20"/>
          <w:szCs w:val="20"/>
        </w:rPr>
        <w:t>.</w:t>
      </w:r>
    </w:p>
    <w:p w14:paraId="49A2AABA" w14:textId="77777777" w:rsidR="00C1188B" w:rsidRPr="00AA4F1B" w:rsidRDefault="00C1188B" w:rsidP="00C1188B">
      <w:pPr>
        <w:pStyle w:val="Paragraphedeliste"/>
        <w:numPr>
          <w:ilvl w:val="1"/>
          <w:numId w:val="39"/>
        </w:numPr>
        <w:spacing w:before="120" w:after="120" w:line="240" w:lineRule="auto"/>
        <w:ind w:left="567" w:hanging="567"/>
        <w:contextualSpacing w:val="0"/>
        <w:jc w:val="both"/>
        <w:rPr>
          <w:rFonts w:ascii="Georgia" w:hAnsi="Georgia" w:cs="Arial"/>
          <w:b/>
          <w:color w:val="585756"/>
          <w:sz w:val="20"/>
          <w:szCs w:val="20"/>
        </w:rPr>
      </w:pPr>
      <w:r w:rsidRPr="00AA4F1B">
        <w:rPr>
          <w:rFonts w:ascii="Georgia" w:hAnsi="Georgia" w:cs="Arial"/>
          <w:b/>
          <w:color w:val="585756"/>
          <w:sz w:val="20"/>
          <w:szCs w:val="20"/>
        </w:rPr>
        <w:t>Objectifs spécifiques</w:t>
      </w:r>
    </w:p>
    <w:p w14:paraId="01BE110E" w14:textId="77777777" w:rsidR="00AA4F1B" w:rsidRPr="00AA4F1B" w:rsidRDefault="00AA4F1B" w:rsidP="00AA4F1B">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Les objectifs spécifiques sont :</w:t>
      </w:r>
    </w:p>
    <w:p w14:paraId="73A0FF7A" w14:textId="3F7D50D4"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 xml:space="preserve">Mesurer le niveau de régularité (fonctionnalité/opérationnalité) des structures de gestion des conflits fonciers mises en place et celles dont les capacités ont été renforcées ; </w:t>
      </w:r>
    </w:p>
    <w:p w14:paraId="0275F0C6" w14:textId="454C256B"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Evaluer le niveau d’appropriation et de maitrise de leurs attributions et missions par les membres des instances ;</w:t>
      </w:r>
    </w:p>
    <w:p w14:paraId="01A2934E" w14:textId="2E0B9903"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Apprécier la satisfaction des justiciables sur le fonctionnement des Commissions Foncières Villageoises et des Commissions de Conciliation Foncière Villageoise ;</w:t>
      </w:r>
    </w:p>
    <w:p w14:paraId="54F9D3BB" w14:textId="19182842"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Identifier les forces et faiblesses des structures de gestion des conflits fonciers mises en place et celles dont les capacités ont été renforcées ;</w:t>
      </w:r>
    </w:p>
    <w:p w14:paraId="007C7FE9" w14:textId="72B61E95" w:rsidR="00C1188B" w:rsidRPr="00A53736" w:rsidRDefault="00AA4F1B" w:rsidP="00AA4F1B">
      <w:pPr>
        <w:pStyle w:val="Paragraphedeliste"/>
        <w:numPr>
          <w:ilvl w:val="0"/>
          <w:numId w:val="46"/>
        </w:numPr>
        <w:spacing w:before="120" w:after="120" w:line="240" w:lineRule="auto"/>
        <w:jc w:val="both"/>
        <w:rPr>
          <w:rFonts w:ascii="Georgia" w:hAnsi="Georgia" w:cs="Arial"/>
          <w:color w:val="585756"/>
          <w:sz w:val="20"/>
          <w:szCs w:val="20"/>
        </w:rPr>
      </w:pPr>
      <w:r w:rsidRPr="00AA4F1B">
        <w:rPr>
          <w:rFonts w:ascii="Georgia" w:hAnsi="Georgia" w:cs="Arial"/>
          <w:color w:val="585756"/>
          <w:sz w:val="21"/>
          <w:szCs w:val="21"/>
        </w:rPr>
        <w:t>Formuler des suggestions et recommandations spécifiques et réalisables visant à améliorer l’efficacité des structures de gestion des conflits fonciers dans la prévention et la résolution des conflits fonciers</w:t>
      </w:r>
      <w:r w:rsidRPr="00AA4F1B">
        <w:rPr>
          <w:rFonts w:ascii="Georgia" w:hAnsi="Georgia" w:cs="Arial"/>
          <w:color w:val="585756"/>
          <w:sz w:val="20"/>
          <w:szCs w:val="20"/>
        </w:rPr>
        <w:t xml:space="preserve"> ;</w:t>
      </w:r>
    </w:p>
    <w:p w14:paraId="4343B50F" w14:textId="2C2C0980" w:rsidR="00C1188B" w:rsidRPr="00AA4F1B" w:rsidRDefault="00AA4F1B" w:rsidP="00C1188B">
      <w:pPr>
        <w:pStyle w:val="Paragraphedeliste"/>
        <w:numPr>
          <w:ilvl w:val="1"/>
          <w:numId w:val="39"/>
        </w:numPr>
        <w:spacing w:before="120" w:after="120" w:line="240" w:lineRule="auto"/>
        <w:ind w:left="567" w:hanging="567"/>
        <w:contextualSpacing w:val="0"/>
        <w:jc w:val="both"/>
        <w:rPr>
          <w:rFonts w:ascii="Georgia" w:hAnsi="Georgia" w:cs="Arial"/>
          <w:b/>
          <w:color w:val="585756"/>
          <w:sz w:val="20"/>
          <w:szCs w:val="20"/>
        </w:rPr>
      </w:pPr>
      <w:r w:rsidRPr="00AA4F1B">
        <w:rPr>
          <w:rFonts w:ascii="Georgia" w:hAnsi="Georgia" w:cs="Arial"/>
          <w:b/>
          <w:color w:val="585756"/>
          <w:sz w:val="20"/>
          <w:szCs w:val="20"/>
          <w:lang/>
        </w:rPr>
        <w:t>Résultats</w:t>
      </w:r>
    </w:p>
    <w:p w14:paraId="66E18616" w14:textId="77777777" w:rsidR="00AA4F1B" w:rsidRPr="00AA4F1B" w:rsidRDefault="00AA4F1B" w:rsidP="00AA4F1B">
      <w:p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Les résultats attendus sont :</w:t>
      </w:r>
    </w:p>
    <w:p w14:paraId="74E1DAB9" w14:textId="12BB80C3"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 xml:space="preserve">Le niveau fonctionnalité/opérationnalité des structures de gestion des conflits fonciers mises en place et celles dont les capacités ont été renforcées est évalué et connu ; </w:t>
      </w:r>
    </w:p>
    <w:p w14:paraId="1790D828" w14:textId="0A5A98AB"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Le niveau d’appropriation et de maitrise de leurs attributions et missions par les membres des instances est évalué et connu ;</w:t>
      </w:r>
    </w:p>
    <w:p w14:paraId="2AC12E34" w14:textId="7F782B45"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L’appréciation des justiciables sur le fonctionnement des Commissions Foncières Villageoises et des Commissions de Conciliation Foncière Villageoise est connue ;</w:t>
      </w:r>
    </w:p>
    <w:p w14:paraId="50165928" w14:textId="79B6E22A" w:rsidR="00AA4F1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Les forces et faiblesses des structures de gestion des conflits fonciers mises en place et celles dont les capacités ont été renforcées sont identifiées ;</w:t>
      </w:r>
    </w:p>
    <w:p w14:paraId="1785C8C2" w14:textId="5656FC62" w:rsidR="00C1188B" w:rsidRPr="00AA4F1B" w:rsidRDefault="00AA4F1B" w:rsidP="00AA4F1B">
      <w:pPr>
        <w:pStyle w:val="Paragraphedeliste"/>
        <w:numPr>
          <w:ilvl w:val="0"/>
          <w:numId w:val="46"/>
        </w:numPr>
        <w:spacing w:before="120" w:after="120" w:line="240" w:lineRule="auto"/>
        <w:jc w:val="both"/>
        <w:rPr>
          <w:rFonts w:ascii="Georgia" w:hAnsi="Georgia" w:cs="Arial"/>
          <w:color w:val="585756"/>
          <w:sz w:val="21"/>
          <w:szCs w:val="21"/>
        </w:rPr>
      </w:pPr>
      <w:r w:rsidRPr="00AA4F1B">
        <w:rPr>
          <w:rFonts w:ascii="Georgia" w:hAnsi="Georgia" w:cs="Arial"/>
          <w:color w:val="585756"/>
          <w:sz w:val="21"/>
          <w:szCs w:val="21"/>
        </w:rPr>
        <w:t>Des recommandations spécifiques et réalisables visant à améliorer l’efficacité des structures de gestion des conflits fonciers dans la prévention et la résolution des conflits fonciers sont dégagées ;</w:t>
      </w:r>
    </w:p>
    <w:p w14:paraId="02738449" w14:textId="18F30436" w:rsidR="00C1188B" w:rsidRPr="00AA4F1B" w:rsidRDefault="00AA4F1B" w:rsidP="00C1188B">
      <w:pPr>
        <w:pStyle w:val="Paragraphedeliste"/>
        <w:numPr>
          <w:ilvl w:val="1"/>
          <w:numId w:val="39"/>
        </w:numPr>
        <w:spacing w:before="120" w:after="120" w:line="240" w:lineRule="auto"/>
        <w:ind w:left="567" w:hanging="567"/>
        <w:contextualSpacing w:val="0"/>
        <w:jc w:val="both"/>
        <w:rPr>
          <w:rFonts w:ascii="Georgia" w:hAnsi="Georgia" w:cs="Arial"/>
          <w:b/>
          <w:color w:val="585756"/>
          <w:sz w:val="20"/>
          <w:szCs w:val="20"/>
        </w:rPr>
      </w:pPr>
      <w:r w:rsidRPr="00AA4F1B">
        <w:rPr>
          <w:rFonts w:ascii="Georgia" w:hAnsi="Georgia" w:cs="Arial"/>
          <w:b/>
          <w:color w:val="585756"/>
          <w:sz w:val="20"/>
          <w:szCs w:val="20"/>
          <w:lang/>
        </w:rPr>
        <w:t>Méthodologie</w:t>
      </w:r>
    </w:p>
    <w:p w14:paraId="0F65A18A"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 xml:space="preserve">Les soumissionnaires proposeront l’approche et les outils appropriés pour atteindre les objectifs et résultats visés par le présent mandat. Dans le cadre de la réalisation du suivi et de l’évaluation, des entretiens devront avoir lieu auprès de tous les acteurs locaux qui interviennent dans la gestion des conflits fonciers. L’observation de l’animation des sessions par ces structures si possible, la vérification des documents produits notamment les PV seront également utilisés pour l’évaluation. </w:t>
      </w:r>
    </w:p>
    <w:p w14:paraId="48F2E79A"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Pour la conduite du mandat, ces phases suivantes seront mises en place :</w:t>
      </w:r>
    </w:p>
    <w:p w14:paraId="29ABC8D4" w14:textId="77777777" w:rsidR="00AA4F1B" w:rsidRPr="00AA4F1B" w:rsidRDefault="00AA4F1B" w:rsidP="00AA4F1B">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Une rencontre de cadrage : elle concernera la revue de la méthodologie du soumissionnaire au regard des termes de référence proposés ainsi que celle des outils de collecte de données afin de les finaliser. Au cours de cette réunion, la revue documentaire sera approfondie et le planning de la mission validée. Le chronogramme définitif sera fixé et les points d’attention éventuels identifiés ;</w:t>
      </w:r>
    </w:p>
    <w:p w14:paraId="3E44243D" w14:textId="77777777" w:rsidR="00AA4F1B" w:rsidRPr="00AA4F1B" w:rsidRDefault="00AA4F1B" w:rsidP="00AA4F1B">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La phase de terrain qui sera consacrée au suivi des structures et à la collecte des données pour faire une évaluation ;</w:t>
      </w:r>
    </w:p>
    <w:p w14:paraId="572F0CFA" w14:textId="77777777" w:rsidR="00AA4F1B" w:rsidRPr="00AA4F1B" w:rsidRDefault="00AA4F1B" w:rsidP="00AA4F1B">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La phase de rapportage qui sera consacrée à la rédaction du rapport de suivi et d’évaluation ;</w:t>
      </w:r>
    </w:p>
    <w:p w14:paraId="4311C456" w14:textId="4119C246" w:rsid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Le tableau ci-dessous fait un récapitulatif des différentes phases.</w:t>
      </w:r>
    </w:p>
    <w:p w14:paraId="143EDE16" w14:textId="4ADA9FA0" w:rsidR="00730DDC" w:rsidRDefault="00730DDC" w:rsidP="00AA4F1B">
      <w:pPr>
        <w:spacing w:before="120" w:after="120"/>
        <w:jc w:val="both"/>
        <w:rPr>
          <w:rFonts w:ascii="Georgia" w:hAnsi="Georgia" w:cs="Arial"/>
          <w:color w:val="585756"/>
          <w:sz w:val="21"/>
          <w:szCs w:val="21"/>
        </w:rPr>
      </w:pPr>
    </w:p>
    <w:p w14:paraId="402A885A" w14:textId="77777777" w:rsidR="00730DDC" w:rsidRPr="00AA4F1B" w:rsidRDefault="00730DDC" w:rsidP="00AA4F1B">
      <w:pPr>
        <w:spacing w:before="120" w:after="120"/>
        <w:jc w:val="both"/>
        <w:rPr>
          <w:rFonts w:ascii="Georgia" w:hAnsi="Georgia" w:cs="Arial"/>
          <w:color w:val="585756"/>
          <w:sz w:val="21"/>
          <w:szCs w:val="21"/>
        </w:rPr>
      </w:pPr>
    </w:p>
    <w:tbl>
      <w:tblPr>
        <w:tblStyle w:val="Grilledutableau1"/>
        <w:tblW w:w="4690" w:type="pct"/>
        <w:jc w:val="center"/>
        <w:tblInd w:w="0" w:type="dxa"/>
        <w:tblLook w:val="04A0" w:firstRow="1" w:lastRow="0" w:firstColumn="1" w:lastColumn="0" w:noHBand="0" w:noVBand="1"/>
      </w:tblPr>
      <w:tblGrid>
        <w:gridCol w:w="3932"/>
        <w:gridCol w:w="4566"/>
      </w:tblGrid>
      <w:tr w:rsidR="00AA4F1B" w:rsidRPr="005F3F64" w14:paraId="41E7A2FA" w14:textId="77777777" w:rsidTr="00AA4F1B">
        <w:trPr>
          <w:jc w:val="center"/>
        </w:trPr>
        <w:tc>
          <w:tcPr>
            <w:tcW w:w="4050" w:type="dxa"/>
            <w:shd w:val="pct10" w:color="auto" w:fill="auto"/>
            <w:vAlign w:val="center"/>
          </w:tcPr>
          <w:p w14:paraId="1BA5F834" w14:textId="77777777" w:rsidR="00AA4F1B" w:rsidRPr="00AA4F1B" w:rsidRDefault="00AA4F1B" w:rsidP="00AA4F1B">
            <w:pPr>
              <w:spacing w:before="120" w:after="120"/>
              <w:jc w:val="center"/>
              <w:rPr>
                <w:rFonts w:ascii="Georgia" w:eastAsia="Calibri" w:hAnsi="Georgia" w:cs="Arial"/>
                <w:b/>
                <w:color w:val="585756"/>
                <w:sz w:val="21"/>
                <w:szCs w:val="21"/>
              </w:rPr>
            </w:pPr>
            <w:r w:rsidRPr="00AA4F1B">
              <w:rPr>
                <w:rFonts w:ascii="Georgia" w:eastAsia="Calibri" w:hAnsi="Georgia" w:cs="Arial"/>
                <w:b/>
                <w:color w:val="585756"/>
                <w:sz w:val="21"/>
                <w:szCs w:val="21"/>
              </w:rPr>
              <w:t>Étape</w:t>
            </w:r>
          </w:p>
        </w:tc>
        <w:tc>
          <w:tcPr>
            <w:tcW w:w="4716" w:type="dxa"/>
            <w:shd w:val="pct10" w:color="auto" w:fill="auto"/>
            <w:vAlign w:val="center"/>
          </w:tcPr>
          <w:p w14:paraId="492F9804" w14:textId="77777777" w:rsidR="00AA4F1B" w:rsidRPr="00AA4F1B" w:rsidRDefault="00AA4F1B" w:rsidP="00AA4F1B">
            <w:pPr>
              <w:spacing w:before="120" w:after="120"/>
              <w:jc w:val="center"/>
              <w:rPr>
                <w:rFonts w:ascii="Georgia" w:eastAsia="Calibri" w:hAnsi="Georgia" w:cs="Arial"/>
                <w:b/>
                <w:color w:val="585756"/>
                <w:sz w:val="21"/>
                <w:szCs w:val="21"/>
              </w:rPr>
            </w:pPr>
            <w:r w:rsidRPr="00AA4F1B">
              <w:rPr>
                <w:rFonts w:ascii="Georgia" w:eastAsia="Calibri" w:hAnsi="Georgia" w:cs="Arial"/>
                <w:b/>
                <w:color w:val="585756"/>
                <w:sz w:val="21"/>
                <w:szCs w:val="21"/>
              </w:rPr>
              <w:t>Nombre de jours/mois de travail</w:t>
            </w:r>
          </w:p>
        </w:tc>
      </w:tr>
      <w:tr w:rsidR="00AA4F1B" w:rsidRPr="005F3F64" w14:paraId="624065B5" w14:textId="77777777" w:rsidTr="00AA4F1B">
        <w:trPr>
          <w:jc w:val="center"/>
        </w:trPr>
        <w:tc>
          <w:tcPr>
            <w:tcW w:w="4050" w:type="dxa"/>
            <w:shd w:val="clear" w:color="auto" w:fill="auto"/>
            <w:vAlign w:val="center"/>
          </w:tcPr>
          <w:p w14:paraId="6E641C45"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Phase préparatoire et travail sur la méthodologie et les outils de collecte de données</w:t>
            </w:r>
          </w:p>
        </w:tc>
        <w:tc>
          <w:tcPr>
            <w:tcW w:w="4716" w:type="dxa"/>
            <w:shd w:val="clear" w:color="auto" w:fill="auto"/>
            <w:vAlign w:val="center"/>
          </w:tcPr>
          <w:p w14:paraId="119D7FE6"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03 jours prévisionnels à compter de la notification du bon de commande</w:t>
            </w:r>
          </w:p>
        </w:tc>
      </w:tr>
      <w:tr w:rsidR="00AA4F1B" w:rsidRPr="005F3F64" w14:paraId="413001D5" w14:textId="77777777" w:rsidTr="00AA4F1B">
        <w:trPr>
          <w:jc w:val="center"/>
        </w:trPr>
        <w:tc>
          <w:tcPr>
            <w:tcW w:w="4050" w:type="dxa"/>
            <w:shd w:val="clear" w:color="auto" w:fill="auto"/>
            <w:vAlign w:val="center"/>
          </w:tcPr>
          <w:p w14:paraId="5B8AB1B6"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Phase 1 : Réunion de cadrage et de validation des outils, de l’approche</w:t>
            </w:r>
          </w:p>
        </w:tc>
        <w:tc>
          <w:tcPr>
            <w:tcW w:w="4716" w:type="dxa"/>
            <w:shd w:val="clear" w:color="auto" w:fill="auto"/>
            <w:vAlign w:val="center"/>
          </w:tcPr>
          <w:p w14:paraId="72D06E9A"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02 jours prévisionnels</w:t>
            </w:r>
          </w:p>
        </w:tc>
      </w:tr>
      <w:tr w:rsidR="00AA4F1B" w:rsidRPr="005F3F64" w14:paraId="5B4657D5" w14:textId="77777777" w:rsidTr="00AA4F1B">
        <w:trPr>
          <w:jc w:val="center"/>
        </w:trPr>
        <w:tc>
          <w:tcPr>
            <w:tcW w:w="4050" w:type="dxa"/>
            <w:shd w:val="clear" w:color="auto" w:fill="auto"/>
            <w:vAlign w:val="center"/>
          </w:tcPr>
          <w:p w14:paraId="69C313D4"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 xml:space="preserve">Phase 2 : Sorties terrain et collecte des données </w:t>
            </w:r>
          </w:p>
        </w:tc>
        <w:tc>
          <w:tcPr>
            <w:tcW w:w="4716" w:type="dxa"/>
            <w:shd w:val="clear" w:color="auto" w:fill="auto"/>
            <w:vAlign w:val="center"/>
          </w:tcPr>
          <w:p w14:paraId="7BDCA8D8"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15 jours maximum</w:t>
            </w:r>
          </w:p>
        </w:tc>
      </w:tr>
      <w:tr w:rsidR="00AA4F1B" w:rsidRPr="005F3F64" w14:paraId="2FC7FEB4" w14:textId="77777777" w:rsidTr="00AA4F1B">
        <w:trPr>
          <w:jc w:val="center"/>
        </w:trPr>
        <w:tc>
          <w:tcPr>
            <w:tcW w:w="4050" w:type="dxa"/>
            <w:shd w:val="clear" w:color="auto" w:fill="auto"/>
            <w:vAlign w:val="center"/>
          </w:tcPr>
          <w:p w14:paraId="34A47FD7"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Phase 3 : Elaboradion du rapport de suivi</w:t>
            </w:r>
          </w:p>
        </w:tc>
        <w:tc>
          <w:tcPr>
            <w:tcW w:w="4716" w:type="dxa"/>
            <w:shd w:val="clear" w:color="auto" w:fill="auto"/>
            <w:vAlign w:val="center"/>
          </w:tcPr>
          <w:p w14:paraId="25C91F71" w14:textId="77777777" w:rsidR="00AA4F1B" w:rsidRPr="00AA4F1B" w:rsidRDefault="00AA4F1B" w:rsidP="00AA4F1B">
            <w:pPr>
              <w:spacing w:before="120" w:after="120"/>
              <w:rPr>
                <w:rFonts w:ascii="Georgia" w:eastAsia="Calibri" w:hAnsi="Georgia" w:cs="Arial"/>
                <w:color w:val="585756"/>
                <w:sz w:val="21"/>
                <w:szCs w:val="21"/>
              </w:rPr>
            </w:pPr>
            <w:r w:rsidRPr="00AA4F1B">
              <w:rPr>
                <w:rFonts w:ascii="Georgia" w:eastAsia="Calibri" w:hAnsi="Georgia" w:cs="Arial"/>
                <w:color w:val="585756"/>
                <w:sz w:val="21"/>
                <w:szCs w:val="21"/>
              </w:rPr>
              <w:t xml:space="preserve">10 jours dont 7 jours pour le rapport provisoire et 03 jours pour le rapport final </w:t>
            </w:r>
          </w:p>
        </w:tc>
      </w:tr>
    </w:tbl>
    <w:p w14:paraId="24A694C6" w14:textId="77777777" w:rsidR="00C1188B" w:rsidRPr="00A53736" w:rsidRDefault="00C1188B" w:rsidP="006B32DD">
      <w:pPr>
        <w:spacing w:before="120" w:after="120" w:line="240" w:lineRule="auto"/>
        <w:jc w:val="both"/>
        <w:rPr>
          <w:rFonts w:ascii="Georgia" w:hAnsi="Georgia" w:cs="Arial"/>
          <w:color w:val="585756"/>
          <w:sz w:val="20"/>
          <w:szCs w:val="20"/>
        </w:rPr>
      </w:pPr>
    </w:p>
    <w:p w14:paraId="25A648E0" w14:textId="77777777" w:rsidR="00C1188B" w:rsidRPr="00A53736" w:rsidRDefault="00C1188B" w:rsidP="00C1188B">
      <w:pPr>
        <w:pStyle w:val="Paragraphedeliste"/>
        <w:numPr>
          <w:ilvl w:val="0"/>
          <w:numId w:val="39"/>
        </w:numPr>
        <w:spacing w:before="240" w:after="240" w:line="240" w:lineRule="auto"/>
        <w:contextualSpacing w:val="0"/>
        <w:jc w:val="both"/>
        <w:rPr>
          <w:rFonts w:ascii="Georgia" w:hAnsi="Georgia" w:cs="Arial"/>
          <w:b/>
          <w:color w:val="585756"/>
          <w:sz w:val="21"/>
          <w:szCs w:val="21"/>
        </w:rPr>
      </w:pPr>
      <w:r w:rsidRPr="00A53736">
        <w:rPr>
          <w:rFonts w:ascii="Georgia" w:hAnsi="Georgia" w:cs="Arial"/>
          <w:b/>
          <w:color w:val="585756"/>
          <w:sz w:val="21"/>
          <w:szCs w:val="21"/>
        </w:rPr>
        <w:t>Livrables</w:t>
      </w:r>
    </w:p>
    <w:p w14:paraId="1F355654"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Quatre (4) livrables sont essentiellement attendus dans le cadre de la présente consultation :</w:t>
      </w:r>
    </w:p>
    <w:p w14:paraId="5C3DA0A4" w14:textId="77777777" w:rsidR="00AA4F1B" w:rsidRPr="00AA4F1B" w:rsidRDefault="00AA4F1B" w:rsidP="00AA4F1B">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Un rapport de démarrage contenant les conclusions de la rencontre de cadrage, les différents documents /outils révisés (méthodologie, calendrier…) ;</w:t>
      </w:r>
    </w:p>
    <w:p w14:paraId="4348A266" w14:textId="77777777" w:rsidR="00AA4F1B" w:rsidRPr="00AA4F1B" w:rsidRDefault="00AA4F1B" w:rsidP="00AA4F1B">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Les outils de collecte des données devant servir au suivi et à l’évaluation ;</w:t>
      </w:r>
    </w:p>
    <w:p w14:paraId="548AEF55" w14:textId="77777777" w:rsidR="00AA4F1B" w:rsidRPr="00AA4F1B" w:rsidRDefault="00AA4F1B" w:rsidP="00AA4F1B">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Le rapport provisoire de suivi des structures foncières locales contenant un état des lieux et des recommandations ;</w:t>
      </w:r>
    </w:p>
    <w:p w14:paraId="774674CA" w14:textId="2B5F5CCB" w:rsidR="00C1188B" w:rsidRPr="006B32DD" w:rsidRDefault="00AA4F1B" w:rsidP="006B32DD">
      <w:pPr>
        <w:pStyle w:val="Paragraphedeliste"/>
        <w:numPr>
          <w:ilvl w:val="0"/>
          <w:numId w:val="44"/>
        </w:numPr>
        <w:spacing w:before="120" w:after="120"/>
        <w:ind w:left="284" w:hanging="284"/>
        <w:contextualSpacing w:val="0"/>
        <w:jc w:val="both"/>
        <w:rPr>
          <w:rFonts w:ascii="Georgia" w:hAnsi="Georgia" w:cs="Arial"/>
          <w:color w:val="585756"/>
          <w:sz w:val="21"/>
          <w:szCs w:val="21"/>
        </w:rPr>
      </w:pPr>
      <w:r w:rsidRPr="00AA4F1B">
        <w:rPr>
          <w:rFonts w:ascii="Georgia" w:hAnsi="Georgia" w:cs="Arial"/>
          <w:color w:val="585756"/>
          <w:sz w:val="21"/>
          <w:szCs w:val="21"/>
        </w:rPr>
        <w:t>Le rapport définitif de de suivi des structures foncières locales contenant un état des lieux et des recommandations ;</w:t>
      </w:r>
    </w:p>
    <w:p w14:paraId="64FB6B28" w14:textId="651AAC85" w:rsidR="00C1188B" w:rsidRPr="00A53736" w:rsidRDefault="00AA4F1B" w:rsidP="00C1188B">
      <w:pPr>
        <w:pStyle w:val="Paragraphedeliste"/>
        <w:numPr>
          <w:ilvl w:val="0"/>
          <w:numId w:val="39"/>
        </w:numPr>
        <w:spacing w:before="240" w:after="240" w:line="240" w:lineRule="auto"/>
        <w:contextualSpacing w:val="0"/>
        <w:jc w:val="both"/>
        <w:rPr>
          <w:rFonts w:ascii="Georgia" w:hAnsi="Georgia" w:cs="Arial"/>
          <w:b/>
          <w:color w:val="585756"/>
          <w:sz w:val="21"/>
          <w:szCs w:val="21"/>
        </w:rPr>
      </w:pPr>
      <w:r>
        <w:rPr>
          <w:rFonts w:ascii="Georgia" w:hAnsi="Georgia" w:cs="Arial"/>
          <w:b/>
          <w:color w:val="585756"/>
          <w:sz w:val="21"/>
          <w:szCs w:val="21"/>
          <w:lang/>
        </w:rPr>
        <w:t>Lieu d’exécution</w:t>
      </w:r>
    </w:p>
    <w:p w14:paraId="506DADD3"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 xml:space="preserve">La mission sera exécutée dans 05 communes de la région du Plateau Central : Ziniaré et </w:t>
      </w:r>
      <w:proofErr w:type="spellStart"/>
      <w:r w:rsidRPr="00AA4F1B">
        <w:rPr>
          <w:rFonts w:ascii="Georgia" w:hAnsi="Georgia" w:cs="Arial"/>
          <w:color w:val="585756"/>
          <w:sz w:val="21"/>
          <w:szCs w:val="21"/>
        </w:rPr>
        <w:t>Boussé</w:t>
      </w:r>
      <w:proofErr w:type="spellEnd"/>
      <w:r w:rsidRPr="00AA4F1B">
        <w:rPr>
          <w:rFonts w:ascii="Georgia" w:hAnsi="Georgia" w:cs="Arial"/>
          <w:color w:val="585756"/>
          <w:sz w:val="21"/>
          <w:szCs w:val="21"/>
        </w:rPr>
        <w:t> ; de la région du Centre Nord : Kaya et Kongoussi. Les villages concernés dans chaque commune se présentent comme suit :</w:t>
      </w:r>
    </w:p>
    <w:tbl>
      <w:tblPr>
        <w:tblStyle w:val="Grilledutableau"/>
        <w:tblW w:w="5000" w:type="pct"/>
        <w:tblLook w:val="04A0" w:firstRow="1" w:lastRow="0" w:firstColumn="1" w:lastColumn="0" w:noHBand="0" w:noVBand="1"/>
        <w:tblPrChange w:id="4" w:author="OUEDRAOGO/LENGANI, Christiane" w:date="2024-07-29T14:03:00Z">
          <w:tblPr>
            <w:tblStyle w:val="Grilledutableau"/>
            <w:tblW w:w="0" w:type="auto"/>
            <w:tblLook w:val="04A0" w:firstRow="1" w:lastRow="0" w:firstColumn="1" w:lastColumn="0" w:noHBand="0" w:noVBand="1"/>
          </w:tblPr>
        </w:tblPrChange>
      </w:tblPr>
      <w:tblGrid>
        <w:gridCol w:w="676"/>
        <w:gridCol w:w="3711"/>
        <w:gridCol w:w="4673"/>
        <w:tblGridChange w:id="5">
          <w:tblGrid>
            <w:gridCol w:w="676"/>
            <w:gridCol w:w="3711"/>
            <w:gridCol w:w="4673"/>
          </w:tblGrid>
        </w:tblGridChange>
      </w:tblGrid>
      <w:tr w:rsidR="00AA4F1B" w14:paraId="7F58168B" w14:textId="77777777" w:rsidTr="00DB4426">
        <w:tc>
          <w:tcPr>
            <w:tcW w:w="373" w:type="pct"/>
            <w:tcPrChange w:id="6" w:author="OUEDRAOGO/LENGANI, Christiane" w:date="2024-07-29T14:03:00Z">
              <w:tcPr>
                <w:tcW w:w="676" w:type="dxa"/>
              </w:tcPr>
            </w:tcPrChange>
          </w:tcPr>
          <w:p w14:paraId="1AB25E9B" w14:textId="77777777" w:rsidR="00AA4F1B" w:rsidRPr="00AA4F1B" w:rsidRDefault="00AA4F1B" w:rsidP="00AA4F1B">
            <w:pPr>
              <w:spacing w:before="120" w:after="120"/>
              <w:jc w:val="center"/>
              <w:rPr>
                <w:rFonts w:ascii="Georgia" w:hAnsi="Georgia" w:cs="Arial"/>
                <w:color w:val="585756"/>
                <w:sz w:val="21"/>
                <w:szCs w:val="21"/>
              </w:rPr>
            </w:pPr>
            <w:r w:rsidRPr="00AA4F1B">
              <w:rPr>
                <w:rFonts w:ascii="Georgia" w:hAnsi="Georgia" w:cs="Arial"/>
                <w:color w:val="585756"/>
                <w:sz w:val="21"/>
                <w:szCs w:val="21"/>
              </w:rPr>
              <w:t>N°</w:t>
            </w:r>
          </w:p>
        </w:tc>
        <w:tc>
          <w:tcPr>
            <w:tcW w:w="2048" w:type="pct"/>
            <w:tcPrChange w:id="7" w:author="OUEDRAOGO/LENGANI, Christiane" w:date="2024-07-29T14:03:00Z">
              <w:tcPr>
                <w:tcW w:w="3714" w:type="dxa"/>
              </w:tcPr>
            </w:tcPrChange>
          </w:tcPr>
          <w:p w14:paraId="47E429D0" w14:textId="77777777" w:rsidR="00AA4F1B" w:rsidRPr="00AA4F1B" w:rsidRDefault="00AA4F1B" w:rsidP="00AA4F1B">
            <w:pPr>
              <w:spacing w:before="120" w:after="120"/>
              <w:jc w:val="center"/>
              <w:rPr>
                <w:rFonts w:ascii="Georgia" w:hAnsi="Georgia" w:cs="Arial"/>
                <w:b/>
                <w:color w:val="585756"/>
                <w:sz w:val="21"/>
                <w:szCs w:val="21"/>
              </w:rPr>
            </w:pPr>
            <w:r w:rsidRPr="00AA4F1B">
              <w:rPr>
                <w:rFonts w:ascii="Georgia" w:hAnsi="Georgia" w:cs="Arial"/>
                <w:b/>
                <w:color w:val="585756"/>
                <w:sz w:val="21"/>
                <w:szCs w:val="21"/>
              </w:rPr>
              <w:t>Communes</w:t>
            </w:r>
          </w:p>
        </w:tc>
        <w:tc>
          <w:tcPr>
            <w:tcW w:w="2579" w:type="pct"/>
            <w:tcPrChange w:id="8" w:author="OUEDRAOGO/LENGANI, Christiane" w:date="2024-07-29T14:03:00Z">
              <w:tcPr>
                <w:tcW w:w="4677" w:type="dxa"/>
              </w:tcPr>
            </w:tcPrChange>
          </w:tcPr>
          <w:p w14:paraId="1724F1AC" w14:textId="77777777" w:rsidR="00AA4F1B" w:rsidRPr="00AA4F1B" w:rsidRDefault="00AA4F1B" w:rsidP="00AA4F1B">
            <w:pPr>
              <w:spacing w:before="120" w:after="120"/>
              <w:jc w:val="center"/>
              <w:rPr>
                <w:rFonts w:ascii="Georgia" w:hAnsi="Georgia" w:cs="Arial"/>
                <w:b/>
                <w:color w:val="585756"/>
                <w:sz w:val="21"/>
                <w:szCs w:val="21"/>
              </w:rPr>
            </w:pPr>
            <w:r w:rsidRPr="00AA4F1B">
              <w:rPr>
                <w:rFonts w:ascii="Georgia" w:hAnsi="Georgia" w:cs="Arial"/>
                <w:b/>
                <w:color w:val="585756"/>
                <w:sz w:val="21"/>
                <w:szCs w:val="21"/>
              </w:rPr>
              <w:t>Nombre de villages</w:t>
            </w:r>
          </w:p>
        </w:tc>
      </w:tr>
      <w:tr w:rsidR="00AA4F1B" w14:paraId="2AFDA7F0" w14:textId="77777777" w:rsidTr="00DB4426">
        <w:tc>
          <w:tcPr>
            <w:tcW w:w="373" w:type="pct"/>
            <w:tcPrChange w:id="9" w:author="OUEDRAOGO/LENGANI, Christiane" w:date="2024-07-29T14:03:00Z">
              <w:tcPr>
                <w:tcW w:w="676" w:type="dxa"/>
              </w:tcPr>
            </w:tcPrChange>
          </w:tcPr>
          <w:p w14:paraId="7165C223"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1</w:t>
            </w:r>
          </w:p>
        </w:tc>
        <w:tc>
          <w:tcPr>
            <w:tcW w:w="2048" w:type="pct"/>
            <w:tcPrChange w:id="10" w:author="OUEDRAOGO/LENGANI, Christiane" w:date="2024-07-29T14:03:00Z">
              <w:tcPr>
                <w:tcW w:w="3714" w:type="dxa"/>
              </w:tcPr>
            </w:tcPrChange>
          </w:tcPr>
          <w:p w14:paraId="67D5AB6E"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Ziniaré</w:t>
            </w:r>
          </w:p>
        </w:tc>
        <w:tc>
          <w:tcPr>
            <w:tcW w:w="2579" w:type="pct"/>
            <w:tcPrChange w:id="11" w:author="OUEDRAOGO/LENGANI, Christiane" w:date="2024-07-29T14:03:00Z">
              <w:tcPr>
                <w:tcW w:w="4677" w:type="dxa"/>
              </w:tcPr>
            </w:tcPrChange>
          </w:tcPr>
          <w:p w14:paraId="0B1E7866" w14:textId="77777777" w:rsidR="00AA4F1B" w:rsidRPr="00AA4F1B" w:rsidRDefault="00AA4F1B" w:rsidP="00AA4F1B">
            <w:pPr>
              <w:spacing w:before="120" w:after="120"/>
              <w:jc w:val="center"/>
              <w:rPr>
                <w:rFonts w:ascii="Georgia" w:hAnsi="Georgia" w:cs="Arial"/>
                <w:color w:val="585756"/>
                <w:sz w:val="21"/>
                <w:szCs w:val="21"/>
              </w:rPr>
            </w:pPr>
            <w:r w:rsidRPr="00AA4F1B">
              <w:rPr>
                <w:rFonts w:ascii="Georgia" w:hAnsi="Georgia" w:cs="Arial"/>
                <w:color w:val="585756"/>
                <w:sz w:val="21"/>
                <w:szCs w:val="21"/>
              </w:rPr>
              <w:t>53</w:t>
            </w:r>
          </w:p>
        </w:tc>
      </w:tr>
      <w:tr w:rsidR="00AA4F1B" w14:paraId="09D72E4D" w14:textId="77777777" w:rsidTr="00DB4426">
        <w:tc>
          <w:tcPr>
            <w:tcW w:w="373" w:type="pct"/>
            <w:tcPrChange w:id="12" w:author="OUEDRAOGO/LENGANI, Christiane" w:date="2024-07-29T14:03:00Z">
              <w:tcPr>
                <w:tcW w:w="676" w:type="dxa"/>
              </w:tcPr>
            </w:tcPrChange>
          </w:tcPr>
          <w:p w14:paraId="60207595"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2</w:t>
            </w:r>
          </w:p>
        </w:tc>
        <w:tc>
          <w:tcPr>
            <w:tcW w:w="2048" w:type="pct"/>
            <w:tcPrChange w:id="13" w:author="OUEDRAOGO/LENGANI, Christiane" w:date="2024-07-29T14:03:00Z">
              <w:tcPr>
                <w:tcW w:w="3714" w:type="dxa"/>
              </w:tcPr>
            </w:tcPrChange>
          </w:tcPr>
          <w:p w14:paraId="584BB556" w14:textId="77777777" w:rsidR="00AA4F1B" w:rsidRPr="00AA4F1B" w:rsidRDefault="00AA4F1B" w:rsidP="00AA4F1B">
            <w:pPr>
              <w:spacing w:before="120" w:after="120"/>
              <w:jc w:val="both"/>
              <w:rPr>
                <w:rFonts w:ascii="Georgia" w:hAnsi="Georgia" w:cs="Arial"/>
                <w:color w:val="585756"/>
                <w:sz w:val="21"/>
                <w:szCs w:val="21"/>
              </w:rPr>
            </w:pPr>
            <w:proofErr w:type="spellStart"/>
            <w:r w:rsidRPr="00AA4F1B">
              <w:rPr>
                <w:rFonts w:ascii="Georgia" w:hAnsi="Georgia" w:cs="Arial"/>
                <w:color w:val="585756"/>
                <w:sz w:val="21"/>
                <w:szCs w:val="21"/>
              </w:rPr>
              <w:t>Boussé</w:t>
            </w:r>
            <w:proofErr w:type="spellEnd"/>
          </w:p>
        </w:tc>
        <w:tc>
          <w:tcPr>
            <w:tcW w:w="2579" w:type="pct"/>
            <w:tcPrChange w:id="14" w:author="OUEDRAOGO/LENGANI, Christiane" w:date="2024-07-29T14:03:00Z">
              <w:tcPr>
                <w:tcW w:w="4677" w:type="dxa"/>
              </w:tcPr>
            </w:tcPrChange>
          </w:tcPr>
          <w:p w14:paraId="6B7886C5" w14:textId="77777777" w:rsidR="00AA4F1B" w:rsidRPr="00AA4F1B" w:rsidRDefault="00AA4F1B" w:rsidP="00AA4F1B">
            <w:pPr>
              <w:spacing w:before="120" w:after="120"/>
              <w:jc w:val="center"/>
              <w:rPr>
                <w:rFonts w:ascii="Georgia" w:hAnsi="Georgia" w:cs="Arial"/>
                <w:color w:val="585756"/>
                <w:sz w:val="21"/>
                <w:szCs w:val="21"/>
              </w:rPr>
            </w:pPr>
            <w:r w:rsidRPr="00AA4F1B">
              <w:rPr>
                <w:rFonts w:ascii="Georgia" w:hAnsi="Georgia" w:cs="Arial"/>
                <w:color w:val="585756"/>
                <w:sz w:val="21"/>
                <w:szCs w:val="21"/>
              </w:rPr>
              <w:t>16</w:t>
            </w:r>
          </w:p>
        </w:tc>
      </w:tr>
      <w:tr w:rsidR="00AA4F1B" w14:paraId="34B50C13" w14:textId="77777777" w:rsidTr="00DB4426">
        <w:tc>
          <w:tcPr>
            <w:tcW w:w="373" w:type="pct"/>
            <w:tcPrChange w:id="15" w:author="OUEDRAOGO/LENGANI, Christiane" w:date="2024-07-29T14:03:00Z">
              <w:tcPr>
                <w:tcW w:w="676" w:type="dxa"/>
              </w:tcPr>
            </w:tcPrChange>
          </w:tcPr>
          <w:p w14:paraId="1F1807D5"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3</w:t>
            </w:r>
          </w:p>
        </w:tc>
        <w:tc>
          <w:tcPr>
            <w:tcW w:w="2048" w:type="pct"/>
            <w:tcPrChange w:id="16" w:author="OUEDRAOGO/LENGANI, Christiane" w:date="2024-07-29T14:03:00Z">
              <w:tcPr>
                <w:tcW w:w="3714" w:type="dxa"/>
              </w:tcPr>
            </w:tcPrChange>
          </w:tcPr>
          <w:p w14:paraId="77F13145"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Kaya</w:t>
            </w:r>
          </w:p>
        </w:tc>
        <w:tc>
          <w:tcPr>
            <w:tcW w:w="2579" w:type="pct"/>
            <w:tcPrChange w:id="17" w:author="OUEDRAOGO/LENGANI, Christiane" w:date="2024-07-29T14:03:00Z">
              <w:tcPr>
                <w:tcW w:w="4677" w:type="dxa"/>
              </w:tcPr>
            </w:tcPrChange>
          </w:tcPr>
          <w:p w14:paraId="7AFC1B6D" w14:textId="77777777" w:rsidR="00AA4F1B" w:rsidRPr="00AA4F1B" w:rsidRDefault="00AA4F1B" w:rsidP="00AA4F1B">
            <w:pPr>
              <w:spacing w:before="120" w:after="120"/>
              <w:jc w:val="center"/>
              <w:rPr>
                <w:rFonts w:ascii="Georgia" w:hAnsi="Georgia" w:cs="Arial"/>
                <w:color w:val="585756"/>
                <w:sz w:val="21"/>
                <w:szCs w:val="21"/>
              </w:rPr>
            </w:pPr>
            <w:r w:rsidRPr="00AA4F1B">
              <w:rPr>
                <w:rFonts w:ascii="Georgia" w:hAnsi="Georgia" w:cs="Arial"/>
                <w:color w:val="585756"/>
                <w:sz w:val="21"/>
                <w:szCs w:val="21"/>
              </w:rPr>
              <w:t>71</w:t>
            </w:r>
          </w:p>
        </w:tc>
      </w:tr>
      <w:tr w:rsidR="00AA4F1B" w14:paraId="3A1C857F" w14:textId="77777777" w:rsidTr="00DB4426">
        <w:tc>
          <w:tcPr>
            <w:tcW w:w="373" w:type="pct"/>
            <w:tcPrChange w:id="18" w:author="OUEDRAOGO/LENGANI, Christiane" w:date="2024-07-29T14:03:00Z">
              <w:tcPr>
                <w:tcW w:w="676" w:type="dxa"/>
              </w:tcPr>
            </w:tcPrChange>
          </w:tcPr>
          <w:p w14:paraId="209D08E6"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4</w:t>
            </w:r>
          </w:p>
        </w:tc>
        <w:tc>
          <w:tcPr>
            <w:tcW w:w="2048" w:type="pct"/>
            <w:tcPrChange w:id="19" w:author="OUEDRAOGO/LENGANI, Christiane" w:date="2024-07-29T14:03:00Z">
              <w:tcPr>
                <w:tcW w:w="3714" w:type="dxa"/>
              </w:tcPr>
            </w:tcPrChange>
          </w:tcPr>
          <w:p w14:paraId="436B2AC8"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Kongoussi</w:t>
            </w:r>
          </w:p>
        </w:tc>
        <w:tc>
          <w:tcPr>
            <w:tcW w:w="2579" w:type="pct"/>
            <w:tcPrChange w:id="20" w:author="OUEDRAOGO/LENGANI, Christiane" w:date="2024-07-29T14:03:00Z">
              <w:tcPr>
                <w:tcW w:w="4677" w:type="dxa"/>
              </w:tcPr>
            </w:tcPrChange>
          </w:tcPr>
          <w:p w14:paraId="01552296" w14:textId="77777777" w:rsidR="00AA4F1B" w:rsidRPr="00AA4F1B" w:rsidRDefault="00AA4F1B" w:rsidP="00AA4F1B">
            <w:pPr>
              <w:spacing w:before="120" w:after="120"/>
              <w:jc w:val="center"/>
              <w:rPr>
                <w:rFonts w:ascii="Georgia" w:hAnsi="Georgia" w:cs="Arial"/>
                <w:color w:val="585756"/>
                <w:sz w:val="21"/>
                <w:szCs w:val="21"/>
              </w:rPr>
            </w:pPr>
            <w:r w:rsidRPr="00AA4F1B">
              <w:rPr>
                <w:rFonts w:ascii="Georgia" w:hAnsi="Georgia" w:cs="Arial"/>
                <w:color w:val="585756"/>
                <w:sz w:val="21"/>
                <w:szCs w:val="21"/>
              </w:rPr>
              <w:t>58</w:t>
            </w:r>
          </w:p>
        </w:tc>
      </w:tr>
      <w:tr w:rsidR="00AA4F1B" w14:paraId="54B07E22" w14:textId="77777777" w:rsidTr="00DB4426">
        <w:tc>
          <w:tcPr>
            <w:tcW w:w="373" w:type="pct"/>
            <w:tcPrChange w:id="21" w:author="OUEDRAOGO/LENGANI, Christiane" w:date="2024-07-29T14:03:00Z">
              <w:tcPr>
                <w:tcW w:w="676" w:type="dxa"/>
              </w:tcPr>
            </w:tcPrChange>
          </w:tcPr>
          <w:p w14:paraId="733A2B08"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5</w:t>
            </w:r>
          </w:p>
        </w:tc>
        <w:tc>
          <w:tcPr>
            <w:tcW w:w="2048" w:type="pct"/>
            <w:tcPrChange w:id="22" w:author="OUEDRAOGO/LENGANI, Christiane" w:date="2024-07-29T14:03:00Z">
              <w:tcPr>
                <w:tcW w:w="3714" w:type="dxa"/>
              </w:tcPr>
            </w:tcPrChange>
          </w:tcPr>
          <w:p w14:paraId="1991CBAB"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Loumbila</w:t>
            </w:r>
          </w:p>
        </w:tc>
        <w:tc>
          <w:tcPr>
            <w:tcW w:w="2579" w:type="pct"/>
            <w:tcPrChange w:id="23" w:author="OUEDRAOGO/LENGANI, Christiane" w:date="2024-07-29T14:03:00Z">
              <w:tcPr>
                <w:tcW w:w="4677" w:type="dxa"/>
              </w:tcPr>
            </w:tcPrChange>
          </w:tcPr>
          <w:p w14:paraId="093F190B" w14:textId="77777777" w:rsidR="00AA4F1B" w:rsidRPr="00AA4F1B" w:rsidRDefault="00AA4F1B" w:rsidP="00AA4F1B">
            <w:pPr>
              <w:spacing w:before="120" w:after="120"/>
              <w:jc w:val="center"/>
              <w:rPr>
                <w:rFonts w:ascii="Georgia" w:hAnsi="Georgia" w:cs="Arial"/>
                <w:color w:val="585756"/>
                <w:sz w:val="21"/>
                <w:szCs w:val="21"/>
              </w:rPr>
            </w:pPr>
            <w:r w:rsidRPr="00AA4F1B">
              <w:rPr>
                <w:rFonts w:ascii="Georgia" w:hAnsi="Georgia" w:cs="Arial"/>
                <w:color w:val="585756"/>
                <w:sz w:val="21"/>
                <w:szCs w:val="21"/>
              </w:rPr>
              <w:t>31</w:t>
            </w:r>
          </w:p>
        </w:tc>
      </w:tr>
    </w:tbl>
    <w:p w14:paraId="1C4ACE73" w14:textId="3ABDCC9F" w:rsidR="00C1188B" w:rsidRDefault="00C1188B" w:rsidP="00C1188B">
      <w:pPr>
        <w:spacing w:before="120" w:after="120" w:line="240" w:lineRule="auto"/>
        <w:jc w:val="both"/>
        <w:rPr>
          <w:rFonts w:ascii="Georgia" w:hAnsi="Georgia" w:cs="Arial"/>
          <w:color w:val="585756"/>
          <w:sz w:val="20"/>
          <w:szCs w:val="20"/>
        </w:rPr>
      </w:pPr>
    </w:p>
    <w:p w14:paraId="1E5FC721" w14:textId="5B670EE2" w:rsidR="00730DDC" w:rsidRDefault="00730DDC" w:rsidP="00C1188B">
      <w:pPr>
        <w:spacing w:before="120" w:after="120" w:line="240" w:lineRule="auto"/>
        <w:jc w:val="both"/>
        <w:rPr>
          <w:rFonts w:ascii="Georgia" w:hAnsi="Georgia" w:cs="Arial"/>
          <w:color w:val="585756"/>
          <w:sz w:val="20"/>
          <w:szCs w:val="20"/>
        </w:rPr>
      </w:pPr>
    </w:p>
    <w:p w14:paraId="1BB2E266" w14:textId="77777777" w:rsidR="00730DDC" w:rsidRPr="00A53736" w:rsidRDefault="00730DDC" w:rsidP="00C1188B">
      <w:pPr>
        <w:spacing w:before="120" w:after="120" w:line="240" w:lineRule="auto"/>
        <w:jc w:val="both"/>
        <w:rPr>
          <w:rFonts w:ascii="Georgia" w:hAnsi="Georgia" w:cs="Arial"/>
          <w:color w:val="585756"/>
          <w:sz w:val="20"/>
          <w:szCs w:val="20"/>
        </w:rPr>
      </w:pPr>
    </w:p>
    <w:p w14:paraId="7CDEE159" w14:textId="1990F133" w:rsidR="00C1188B" w:rsidRPr="00A53736" w:rsidRDefault="00AA4F1B" w:rsidP="00C1188B">
      <w:pPr>
        <w:pStyle w:val="Paragraphedeliste"/>
        <w:numPr>
          <w:ilvl w:val="0"/>
          <w:numId w:val="39"/>
        </w:numPr>
        <w:spacing w:before="240" w:after="240" w:line="240" w:lineRule="auto"/>
        <w:contextualSpacing w:val="0"/>
        <w:jc w:val="both"/>
        <w:rPr>
          <w:rFonts w:ascii="Georgia" w:hAnsi="Georgia" w:cs="Arial"/>
          <w:b/>
          <w:color w:val="585756"/>
          <w:sz w:val="21"/>
          <w:szCs w:val="21"/>
        </w:rPr>
      </w:pPr>
      <w:r>
        <w:rPr>
          <w:rFonts w:ascii="Georgia" w:hAnsi="Georgia" w:cs="Arial"/>
          <w:b/>
          <w:color w:val="585756"/>
          <w:sz w:val="21"/>
          <w:szCs w:val="21"/>
          <w:lang/>
        </w:rPr>
        <w:t>Profil des experts</w:t>
      </w:r>
    </w:p>
    <w:p w14:paraId="4A971AC8"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 xml:space="preserve">Afin de conduire cette mission, </w:t>
      </w:r>
      <w:proofErr w:type="spellStart"/>
      <w:r w:rsidRPr="00AA4F1B">
        <w:rPr>
          <w:rFonts w:ascii="Georgia" w:hAnsi="Georgia" w:cs="Arial"/>
          <w:color w:val="585756"/>
          <w:sz w:val="21"/>
          <w:szCs w:val="21"/>
        </w:rPr>
        <w:t>Enabel</w:t>
      </w:r>
      <w:proofErr w:type="spellEnd"/>
      <w:r w:rsidRPr="00AA4F1B">
        <w:rPr>
          <w:rFonts w:ascii="Georgia" w:hAnsi="Georgia" w:cs="Arial"/>
          <w:color w:val="585756"/>
          <w:sz w:val="21"/>
          <w:szCs w:val="21"/>
        </w:rPr>
        <w:t xml:space="preserve"> recherche un consultant individuel ou personne moral (bureau d’études, ONG, association) basée au Burkina Faso et justifiant d’une bonne connaissance du cadre légal et règlementaire de la gestion des conflits fonciers en milieu rural au Burkina Faso.</w:t>
      </w:r>
    </w:p>
    <w:p w14:paraId="21EB3DFB"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Le soumissionnaire proposera des CV de deux experts devant intervenir dans le cadre de la mission.</w:t>
      </w:r>
    </w:p>
    <w:p w14:paraId="58B5790F"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Il décrira dans la méthodologie, le processus de collecte des données dans les différentes communes et l’équipe qui sera mobilisée pour boucler le processus dans les délais proposés.</w:t>
      </w:r>
    </w:p>
    <w:p w14:paraId="44F21B1A"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 xml:space="preserve">Le soumissionnaire doit identifier dans son offre </w:t>
      </w:r>
      <w:proofErr w:type="spellStart"/>
      <w:r w:rsidRPr="00AA4F1B">
        <w:rPr>
          <w:rFonts w:ascii="Georgia" w:hAnsi="Georgia" w:cs="Arial"/>
          <w:color w:val="585756"/>
          <w:sz w:val="21"/>
          <w:szCs w:val="21"/>
        </w:rPr>
        <w:t>un-e</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chef-fe</w:t>
      </w:r>
      <w:proofErr w:type="spellEnd"/>
      <w:r w:rsidRPr="00AA4F1B">
        <w:rPr>
          <w:rFonts w:ascii="Georgia" w:hAnsi="Georgia" w:cs="Arial"/>
          <w:color w:val="585756"/>
          <w:sz w:val="21"/>
          <w:szCs w:val="21"/>
        </w:rPr>
        <w:t xml:space="preserve"> d'équipe parmi les experts proposés qui sera le point de contact unique pour toutes les communications administratives et opérationnelles avec </w:t>
      </w:r>
      <w:proofErr w:type="spellStart"/>
      <w:r w:rsidRPr="00AA4F1B">
        <w:rPr>
          <w:rFonts w:ascii="Georgia" w:hAnsi="Georgia" w:cs="Arial"/>
          <w:color w:val="585756"/>
          <w:sz w:val="21"/>
          <w:szCs w:val="21"/>
        </w:rPr>
        <w:t>Enabel</w:t>
      </w:r>
      <w:proofErr w:type="spellEnd"/>
      <w:r w:rsidRPr="00AA4F1B">
        <w:rPr>
          <w:rFonts w:ascii="Georgia" w:hAnsi="Georgia" w:cs="Arial"/>
          <w:color w:val="585756"/>
          <w:sz w:val="21"/>
          <w:szCs w:val="21"/>
        </w:rPr>
        <w:t xml:space="preserve"> qui est le pouvoir adjudicateur.</w:t>
      </w:r>
    </w:p>
    <w:tbl>
      <w:tblPr>
        <w:tblStyle w:val="Grilledutableau"/>
        <w:tblW w:w="5000" w:type="pct"/>
        <w:tblLook w:val="04A0" w:firstRow="1" w:lastRow="0" w:firstColumn="1" w:lastColumn="0" w:noHBand="0" w:noVBand="1"/>
      </w:tblPr>
      <w:tblGrid>
        <w:gridCol w:w="1192"/>
        <w:gridCol w:w="3695"/>
        <w:gridCol w:w="4173"/>
      </w:tblGrid>
      <w:tr w:rsidR="00AA4F1B" w:rsidRPr="00AA4F1B" w14:paraId="19619B4A" w14:textId="77777777" w:rsidTr="00730DDC">
        <w:tc>
          <w:tcPr>
            <w:tcW w:w="658" w:type="pct"/>
            <w:shd w:val="clear" w:color="auto" w:fill="D0CECE" w:themeFill="background2" w:themeFillShade="E6"/>
          </w:tcPr>
          <w:p w14:paraId="17068871" w14:textId="77777777" w:rsidR="00AA4F1B" w:rsidRPr="00AA4F1B" w:rsidRDefault="00AA4F1B" w:rsidP="00AA4F1B">
            <w:pPr>
              <w:spacing w:before="120" w:after="120"/>
              <w:jc w:val="center"/>
              <w:rPr>
                <w:rFonts w:ascii="Georgia" w:hAnsi="Georgia" w:cs="Arial"/>
                <w:b/>
                <w:color w:val="585756"/>
                <w:sz w:val="21"/>
                <w:szCs w:val="21"/>
              </w:rPr>
            </w:pPr>
            <w:r w:rsidRPr="00AA4F1B">
              <w:rPr>
                <w:rFonts w:ascii="Georgia" w:hAnsi="Georgia" w:cs="Arial"/>
                <w:b/>
                <w:color w:val="585756"/>
                <w:sz w:val="21"/>
                <w:szCs w:val="21"/>
              </w:rPr>
              <w:t>Equipe</w:t>
            </w:r>
          </w:p>
        </w:tc>
        <w:tc>
          <w:tcPr>
            <w:tcW w:w="2039" w:type="pct"/>
            <w:shd w:val="clear" w:color="auto" w:fill="D0CECE" w:themeFill="background2" w:themeFillShade="E6"/>
          </w:tcPr>
          <w:p w14:paraId="70AD2247" w14:textId="77777777" w:rsidR="00AA4F1B" w:rsidRPr="00AA4F1B" w:rsidRDefault="00AA4F1B" w:rsidP="00AA4F1B">
            <w:pPr>
              <w:spacing w:before="120" w:after="120"/>
              <w:jc w:val="center"/>
              <w:rPr>
                <w:rFonts w:ascii="Georgia" w:hAnsi="Georgia" w:cs="Arial"/>
                <w:b/>
                <w:color w:val="585756"/>
                <w:sz w:val="21"/>
                <w:szCs w:val="21"/>
              </w:rPr>
            </w:pPr>
            <w:r w:rsidRPr="00AA4F1B">
              <w:rPr>
                <w:rFonts w:ascii="Georgia" w:hAnsi="Georgia" w:cs="Arial"/>
                <w:b/>
                <w:color w:val="585756"/>
                <w:sz w:val="21"/>
                <w:szCs w:val="21"/>
              </w:rPr>
              <w:t>Expérience</w:t>
            </w:r>
          </w:p>
        </w:tc>
        <w:tc>
          <w:tcPr>
            <w:tcW w:w="2303" w:type="pct"/>
            <w:shd w:val="clear" w:color="auto" w:fill="D0CECE" w:themeFill="background2" w:themeFillShade="E6"/>
          </w:tcPr>
          <w:p w14:paraId="3D08E5B8" w14:textId="77777777" w:rsidR="00AA4F1B" w:rsidRPr="00AA4F1B" w:rsidRDefault="00AA4F1B" w:rsidP="00AA4F1B">
            <w:pPr>
              <w:spacing w:before="120" w:after="120"/>
              <w:jc w:val="center"/>
              <w:rPr>
                <w:rFonts w:ascii="Georgia" w:hAnsi="Georgia" w:cs="Arial"/>
                <w:b/>
                <w:color w:val="585756"/>
                <w:sz w:val="21"/>
                <w:szCs w:val="21"/>
              </w:rPr>
            </w:pPr>
            <w:r w:rsidRPr="00AA4F1B">
              <w:rPr>
                <w:rFonts w:ascii="Georgia" w:hAnsi="Georgia" w:cs="Arial"/>
                <w:b/>
                <w:color w:val="585756"/>
                <w:sz w:val="21"/>
                <w:szCs w:val="21"/>
              </w:rPr>
              <w:t>Responsabilité</w:t>
            </w:r>
          </w:p>
        </w:tc>
      </w:tr>
      <w:tr w:rsidR="00AA4F1B" w:rsidRPr="00AA4F1B" w14:paraId="2CC90C54" w14:textId="77777777" w:rsidTr="00730DDC">
        <w:tc>
          <w:tcPr>
            <w:tcW w:w="658" w:type="pct"/>
          </w:tcPr>
          <w:p w14:paraId="508F1862"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Expert principal</w:t>
            </w:r>
          </w:p>
        </w:tc>
        <w:tc>
          <w:tcPr>
            <w:tcW w:w="2039" w:type="pct"/>
          </w:tcPr>
          <w:p w14:paraId="1CA751C7"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Être titulaire d’un diplôme universitaire de niveau BAC+4 au moins en matière de gestion de projets, en suivi évaluation, en sciences juridiques, économiques, sociologiques, géographiques ou en planification ou études du développement ou tout autre diplôme jugé équivalent ;</w:t>
            </w:r>
          </w:p>
          <w:p w14:paraId="59F90187"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Expérience : Justifier d’au moins cinq (05) années d’expérience professionnelle dans le domaine des évaluations, audits, de l’analyse organisationnelle, etc.</w:t>
            </w:r>
          </w:p>
          <w:p w14:paraId="40BC87C3"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Avoir une connaissance approfondie des problématiques de gestion du foncier rural et la loi n°034-2009/AN portant régime foncier rural et plus généralement du cadre légal en matière foncière ;</w:t>
            </w:r>
          </w:p>
          <w:p w14:paraId="1BB11703"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Disposer d’expériences dans la conduite d’évaluations similaires au Burkina Faso ;</w:t>
            </w:r>
          </w:p>
          <w:p w14:paraId="73CC9964"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Avoir une bonne expérience sur les méthodes qualitatives et quantitatives ;</w:t>
            </w:r>
          </w:p>
          <w:p w14:paraId="0B25803A"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Être capable de conduire une évaluation indépendante avec une compréhension claire des objectifs, du contenu et des processus de réalisation du travail d’évaluation demandé.</w:t>
            </w:r>
          </w:p>
        </w:tc>
        <w:tc>
          <w:tcPr>
            <w:tcW w:w="2303" w:type="pct"/>
          </w:tcPr>
          <w:p w14:paraId="38B4DDF4" w14:textId="77777777" w:rsidR="00AA4F1B" w:rsidRPr="00AA4F1B" w:rsidRDefault="00AA4F1B" w:rsidP="00AA4F1B">
            <w:pPr>
              <w:spacing w:before="120"/>
              <w:jc w:val="both"/>
              <w:rPr>
                <w:rFonts w:ascii="Georgia" w:hAnsi="Georgia" w:cs="Arial"/>
                <w:color w:val="585756"/>
                <w:sz w:val="21"/>
                <w:szCs w:val="21"/>
              </w:rPr>
            </w:pPr>
            <w:proofErr w:type="spellStart"/>
            <w:r w:rsidRPr="00AA4F1B">
              <w:rPr>
                <w:rFonts w:ascii="Georgia" w:hAnsi="Georgia" w:cs="Arial"/>
                <w:color w:val="585756"/>
                <w:sz w:val="21"/>
                <w:szCs w:val="21"/>
              </w:rPr>
              <w:t>Le-la</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Consultant-e</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Principal-e</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Chef-fe</w:t>
            </w:r>
            <w:proofErr w:type="spellEnd"/>
            <w:r w:rsidRPr="00AA4F1B">
              <w:rPr>
                <w:rFonts w:ascii="Georgia" w:hAnsi="Georgia" w:cs="Arial"/>
                <w:color w:val="585756"/>
                <w:sz w:val="21"/>
                <w:szCs w:val="21"/>
              </w:rPr>
              <w:t xml:space="preserve"> de Mission est responsable :</w:t>
            </w:r>
          </w:p>
          <w:p w14:paraId="0DB3ABEA" w14:textId="46679324"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De</w:t>
            </w:r>
            <w:r w:rsidR="00AA4F1B" w:rsidRPr="00AA4F1B">
              <w:rPr>
                <w:rFonts w:ascii="Georgia" w:hAnsi="Georgia" w:cs="Arial"/>
                <w:color w:val="585756"/>
                <w:sz w:val="21"/>
                <w:szCs w:val="21"/>
              </w:rPr>
              <w:t xml:space="preserve"> la coordination générale de la Mission pour en assurer la cohérence ;</w:t>
            </w:r>
          </w:p>
          <w:p w14:paraId="40D6F46B" w14:textId="127C12EF"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De</w:t>
            </w:r>
            <w:r w:rsidR="00AA4F1B" w:rsidRPr="00AA4F1B">
              <w:rPr>
                <w:rFonts w:ascii="Georgia" w:hAnsi="Georgia" w:cs="Arial"/>
                <w:color w:val="585756"/>
                <w:sz w:val="21"/>
                <w:szCs w:val="21"/>
              </w:rPr>
              <w:t xml:space="preserve"> la clarification de la division de travail entre lui et le(s) consultant(s) associé(s) pour couvrir tous les domaines de la mission et ce, conformément aux TDR ;</w:t>
            </w:r>
          </w:p>
          <w:p w14:paraId="116B807F" w14:textId="3A7A4C58"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De</w:t>
            </w:r>
            <w:r w:rsidR="00AA4F1B" w:rsidRPr="00AA4F1B">
              <w:rPr>
                <w:rFonts w:ascii="Georgia" w:hAnsi="Georgia" w:cs="Arial"/>
                <w:color w:val="585756"/>
                <w:sz w:val="21"/>
                <w:szCs w:val="21"/>
              </w:rPr>
              <w:t xml:space="preserve"> l’élaboration du document de cadrage de la Mission (Méthodologie, conception des outils et autres support, calendrier d’exécution) et de sa présentation au cours de la réunion y relative ;</w:t>
            </w:r>
          </w:p>
          <w:p w14:paraId="642D3085" w14:textId="36B4836B"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De</w:t>
            </w:r>
            <w:r w:rsidR="00AA4F1B" w:rsidRPr="00AA4F1B">
              <w:rPr>
                <w:rFonts w:ascii="Georgia" w:hAnsi="Georgia" w:cs="Arial"/>
                <w:color w:val="585756"/>
                <w:sz w:val="21"/>
                <w:szCs w:val="21"/>
              </w:rPr>
              <w:t xml:space="preserve"> la production du Rapport de l’évaluation (première version provisoire et version finale consolidée) et le rapport de l’atelier de restitution ;</w:t>
            </w:r>
          </w:p>
          <w:p w14:paraId="34AB5AD9" w14:textId="32E380EB"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De</w:t>
            </w:r>
            <w:r w:rsidR="00AA4F1B" w:rsidRPr="00AA4F1B">
              <w:rPr>
                <w:rFonts w:ascii="Georgia" w:hAnsi="Georgia" w:cs="Arial"/>
                <w:color w:val="585756"/>
                <w:sz w:val="21"/>
                <w:szCs w:val="21"/>
              </w:rPr>
              <w:t xml:space="preserve"> l’intégration des amendements et la prise en compte des commentaires et autres observations et la fourniture des produits convenus à bonne dates au commanditaire de l’étude </w:t>
            </w:r>
          </w:p>
        </w:tc>
      </w:tr>
      <w:tr w:rsidR="00AA4F1B" w:rsidRPr="00AA4F1B" w14:paraId="5767BDB3" w14:textId="77777777" w:rsidTr="00730DDC">
        <w:tc>
          <w:tcPr>
            <w:tcW w:w="658" w:type="pct"/>
          </w:tcPr>
          <w:p w14:paraId="37EAAFA8"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Expert associé</w:t>
            </w:r>
          </w:p>
        </w:tc>
        <w:tc>
          <w:tcPr>
            <w:tcW w:w="2039" w:type="pct"/>
          </w:tcPr>
          <w:p w14:paraId="4161A243"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Être titulaire d’un diplôme universitaire de niveau BAC+4 ans au moins en matière de gestion de projets, en suivi évaluation, en sciences juridiques, économiques, sociologiques, géographiques ou en planification ou études du développement ou tout autre diplôme jugé équivalent ;</w:t>
            </w:r>
          </w:p>
          <w:p w14:paraId="599AC333"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Justifier d’au moins trois (03) années d’expérience professionnelle dans le domaine des évaluations, audits, de l’analyse organisationnelle, etc. ;</w:t>
            </w:r>
          </w:p>
          <w:p w14:paraId="213F53B8" w14:textId="77777777" w:rsidR="00AA4F1B" w:rsidRPr="00AA4F1B" w:rsidRDefault="00AA4F1B" w:rsidP="00AA4F1B">
            <w:pPr>
              <w:spacing w:before="120" w:after="120"/>
              <w:jc w:val="both"/>
              <w:rPr>
                <w:rFonts w:ascii="Georgia" w:hAnsi="Georgia" w:cs="Arial"/>
                <w:color w:val="585756"/>
                <w:sz w:val="21"/>
                <w:szCs w:val="21"/>
              </w:rPr>
            </w:pPr>
            <w:r w:rsidRPr="00AA4F1B">
              <w:rPr>
                <w:rFonts w:ascii="Georgia" w:hAnsi="Georgia" w:cs="Arial"/>
                <w:color w:val="585756"/>
                <w:sz w:val="21"/>
                <w:szCs w:val="21"/>
              </w:rPr>
              <w:t>Avoir une connaissance approfondie dans les problématiques liées à la gestion des conflits fonciers ruraux.</w:t>
            </w:r>
          </w:p>
        </w:tc>
        <w:tc>
          <w:tcPr>
            <w:tcW w:w="2303" w:type="pct"/>
          </w:tcPr>
          <w:p w14:paraId="157B8BAB" w14:textId="77777777" w:rsidR="00AA4F1B" w:rsidRPr="00AA4F1B" w:rsidRDefault="00AA4F1B" w:rsidP="00AA4F1B">
            <w:pPr>
              <w:spacing w:before="120"/>
              <w:jc w:val="both"/>
              <w:rPr>
                <w:rFonts w:ascii="Georgia" w:hAnsi="Georgia" w:cs="Arial"/>
                <w:color w:val="585756"/>
                <w:sz w:val="21"/>
                <w:szCs w:val="21"/>
              </w:rPr>
            </w:pPr>
            <w:proofErr w:type="spellStart"/>
            <w:r w:rsidRPr="00AA4F1B">
              <w:rPr>
                <w:rFonts w:ascii="Georgia" w:hAnsi="Georgia" w:cs="Arial"/>
                <w:color w:val="585756"/>
                <w:sz w:val="21"/>
                <w:szCs w:val="21"/>
              </w:rPr>
              <w:t>Le-la</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Consultant-e</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associé-e</w:t>
            </w:r>
            <w:proofErr w:type="spellEnd"/>
            <w:r w:rsidRPr="00AA4F1B">
              <w:rPr>
                <w:rFonts w:ascii="Georgia" w:hAnsi="Georgia" w:cs="Arial"/>
                <w:color w:val="585756"/>
                <w:sz w:val="21"/>
                <w:szCs w:val="21"/>
              </w:rPr>
              <w:t xml:space="preserve"> en étroite collaboration avec </w:t>
            </w:r>
            <w:proofErr w:type="spellStart"/>
            <w:r w:rsidRPr="00AA4F1B">
              <w:rPr>
                <w:rFonts w:ascii="Georgia" w:hAnsi="Georgia" w:cs="Arial"/>
                <w:color w:val="585756"/>
                <w:sz w:val="21"/>
                <w:szCs w:val="21"/>
              </w:rPr>
              <w:t>le-la</w:t>
            </w:r>
            <w:proofErr w:type="spellEnd"/>
            <w:r w:rsidRPr="00AA4F1B">
              <w:rPr>
                <w:rFonts w:ascii="Georgia" w:hAnsi="Georgia" w:cs="Arial"/>
                <w:color w:val="585756"/>
                <w:sz w:val="21"/>
                <w:szCs w:val="21"/>
              </w:rPr>
              <w:t xml:space="preserve"> </w:t>
            </w:r>
            <w:proofErr w:type="spellStart"/>
            <w:r w:rsidRPr="00AA4F1B">
              <w:rPr>
                <w:rFonts w:ascii="Georgia" w:hAnsi="Georgia" w:cs="Arial"/>
                <w:color w:val="585756"/>
                <w:sz w:val="21"/>
                <w:szCs w:val="21"/>
              </w:rPr>
              <w:t>Chef-fe</w:t>
            </w:r>
            <w:proofErr w:type="spellEnd"/>
            <w:r w:rsidRPr="00AA4F1B">
              <w:rPr>
                <w:rFonts w:ascii="Georgia" w:hAnsi="Georgia" w:cs="Arial"/>
                <w:color w:val="585756"/>
                <w:sz w:val="21"/>
                <w:szCs w:val="21"/>
              </w:rPr>
              <w:t xml:space="preserve"> de mission, devra :</w:t>
            </w:r>
          </w:p>
          <w:p w14:paraId="3FA9E016" w14:textId="080E17D8"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Contribuer</w:t>
            </w:r>
            <w:r w:rsidR="00AA4F1B" w:rsidRPr="00AA4F1B">
              <w:rPr>
                <w:rFonts w:ascii="Georgia" w:hAnsi="Georgia" w:cs="Arial"/>
                <w:color w:val="585756"/>
                <w:sz w:val="21"/>
                <w:szCs w:val="21"/>
              </w:rPr>
              <w:t xml:space="preserve"> à l’élaboration du document de cadrage ;</w:t>
            </w:r>
          </w:p>
          <w:p w14:paraId="730671F9" w14:textId="0FB97F3A"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Fournir</w:t>
            </w:r>
            <w:r w:rsidR="00AA4F1B" w:rsidRPr="00AA4F1B">
              <w:rPr>
                <w:rFonts w:ascii="Georgia" w:hAnsi="Georgia" w:cs="Arial"/>
                <w:color w:val="585756"/>
                <w:sz w:val="21"/>
                <w:szCs w:val="21"/>
              </w:rPr>
              <w:t xml:space="preserve"> les éléments pertinents au Consultant principal pour la consolidation des livrables nécessaires aux différentes étapes de la mission ;</w:t>
            </w:r>
          </w:p>
          <w:p w14:paraId="594F5052" w14:textId="299FE91F"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Contribuer</w:t>
            </w:r>
            <w:r w:rsidR="00AA4F1B" w:rsidRPr="00AA4F1B">
              <w:rPr>
                <w:rFonts w:ascii="Georgia" w:hAnsi="Georgia" w:cs="Arial"/>
                <w:color w:val="585756"/>
                <w:sz w:val="21"/>
                <w:szCs w:val="21"/>
              </w:rPr>
              <w:t xml:space="preserve"> à l’animation des rencontres ainsi que la prise en compte des observations et des recommandations sur le rapport ;</w:t>
            </w:r>
          </w:p>
          <w:p w14:paraId="52C94529" w14:textId="77777777" w:rsidR="00AA4F1B" w:rsidRPr="00AA4F1B" w:rsidRDefault="00AA4F1B"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Assister le consultant principal dans les sorties de suivi et de collecte des données ;</w:t>
            </w:r>
          </w:p>
          <w:p w14:paraId="0E6F1AE7" w14:textId="1B88A5C3" w:rsidR="00AA4F1B" w:rsidRPr="00AA4F1B" w:rsidRDefault="00097981" w:rsidP="00AA4F1B">
            <w:pPr>
              <w:pStyle w:val="Paragraphedeliste"/>
              <w:numPr>
                <w:ilvl w:val="0"/>
                <w:numId w:val="45"/>
              </w:numPr>
              <w:spacing w:before="120" w:after="0"/>
              <w:ind w:left="176" w:hanging="176"/>
              <w:contextualSpacing w:val="0"/>
              <w:jc w:val="both"/>
              <w:rPr>
                <w:rFonts w:ascii="Georgia" w:hAnsi="Georgia" w:cs="Arial"/>
                <w:color w:val="585756"/>
                <w:sz w:val="21"/>
                <w:szCs w:val="21"/>
              </w:rPr>
            </w:pPr>
            <w:r w:rsidRPr="00AA4F1B">
              <w:rPr>
                <w:rFonts w:ascii="Georgia" w:hAnsi="Georgia" w:cs="Arial"/>
                <w:color w:val="585756"/>
                <w:sz w:val="21"/>
                <w:szCs w:val="21"/>
              </w:rPr>
              <w:t>Contribuer</w:t>
            </w:r>
            <w:r w:rsidR="00AA4F1B" w:rsidRPr="00AA4F1B">
              <w:rPr>
                <w:rFonts w:ascii="Georgia" w:hAnsi="Georgia" w:cs="Arial"/>
                <w:color w:val="585756"/>
                <w:sz w:val="21"/>
                <w:szCs w:val="21"/>
              </w:rPr>
              <w:t xml:space="preserve"> à la finalisation du rapport de l’évaluation (première version provisoire et version finale consolidée).</w:t>
            </w:r>
          </w:p>
        </w:tc>
      </w:tr>
    </w:tbl>
    <w:p w14:paraId="0D780FCB" w14:textId="77777777" w:rsidR="00C1188B" w:rsidRPr="00A53736" w:rsidRDefault="00C1188B" w:rsidP="00C1188B">
      <w:pPr>
        <w:spacing w:before="120" w:after="120" w:line="240" w:lineRule="auto"/>
        <w:jc w:val="both"/>
        <w:rPr>
          <w:rFonts w:ascii="Georgia" w:hAnsi="Georgia" w:cs="Arial"/>
          <w:color w:val="585756"/>
          <w:sz w:val="20"/>
          <w:szCs w:val="20"/>
        </w:rPr>
      </w:pPr>
    </w:p>
    <w:p w14:paraId="460139C7" w14:textId="7A88B06E" w:rsidR="00C1188B" w:rsidRPr="00AA4F1B" w:rsidRDefault="00AA4F1B" w:rsidP="00AA4F1B">
      <w:pPr>
        <w:pStyle w:val="Paragraphedeliste"/>
        <w:numPr>
          <w:ilvl w:val="0"/>
          <w:numId w:val="39"/>
        </w:numPr>
        <w:spacing w:before="240" w:after="240" w:line="240" w:lineRule="auto"/>
        <w:contextualSpacing w:val="0"/>
        <w:jc w:val="both"/>
        <w:rPr>
          <w:rFonts w:ascii="Georgia" w:hAnsi="Georgia" w:cs="Arial"/>
          <w:b/>
          <w:color w:val="585756"/>
          <w:sz w:val="21"/>
          <w:szCs w:val="21"/>
        </w:rPr>
      </w:pPr>
      <w:r>
        <w:rPr>
          <w:rFonts w:ascii="Georgia" w:hAnsi="Georgia" w:cs="Arial"/>
          <w:b/>
          <w:color w:val="585756"/>
          <w:sz w:val="21"/>
          <w:szCs w:val="21"/>
          <w:lang/>
        </w:rPr>
        <w:t xml:space="preserve">Autres informations </w:t>
      </w:r>
    </w:p>
    <w:p w14:paraId="26CFE0D1" w14:textId="77777777" w:rsidR="00AA4F1B" w:rsidRPr="00097981" w:rsidRDefault="00AA4F1B" w:rsidP="00AA4F1B">
      <w:pPr>
        <w:rPr>
          <w:rFonts w:ascii="Georgia" w:hAnsi="Georgia" w:cs="Arial"/>
          <w:color w:val="585756"/>
          <w:sz w:val="21"/>
          <w:szCs w:val="21"/>
        </w:rPr>
      </w:pPr>
      <w:r w:rsidRPr="00097981">
        <w:rPr>
          <w:rFonts w:ascii="Georgia" w:hAnsi="Georgia" w:cs="Arial"/>
          <w:color w:val="585756"/>
          <w:sz w:val="21"/>
          <w:szCs w:val="21"/>
        </w:rPr>
        <w:t>Le soumissionnaire devra joindre à son offre une méthodologie (compréhension des TDRs, approche et calendrier conformément aux instructions ci-dessus) et une offre financière.</w:t>
      </w:r>
    </w:p>
    <w:p w14:paraId="38126507" w14:textId="250C1FA0" w:rsidR="00C1188B" w:rsidRDefault="00C1188B" w:rsidP="00C1188B">
      <w:pPr>
        <w:spacing w:after="0" w:line="240" w:lineRule="auto"/>
        <w:rPr>
          <w:rFonts w:ascii="Georgia" w:hAnsi="Georgia" w:cs="Arial"/>
          <w:b/>
          <w:smallCaps/>
          <w:color w:val="585756"/>
          <w:szCs w:val="20"/>
          <w:highlight w:val="yellow"/>
        </w:rPr>
      </w:pPr>
      <w:r w:rsidRPr="00A53736">
        <w:rPr>
          <w:rFonts w:ascii="Georgia" w:hAnsi="Georgia" w:cs="Arial"/>
          <w:b/>
          <w:smallCaps/>
          <w:color w:val="585756"/>
          <w:szCs w:val="20"/>
          <w:highlight w:val="yellow"/>
        </w:rPr>
        <w:br w:type="page"/>
      </w:r>
    </w:p>
    <w:p w14:paraId="188B3C12" w14:textId="2B380AE4" w:rsidR="00F22FAB" w:rsidRPr="00A53736" w:rsidRDefault="00F22FAB" w:rsidP="00F22FAB">
      <w:pPr>
        <w:pStyle w:val="Paragraphedeliste"/>
        <w:numPr>
          <w:ilvl w:val="0"/>
          <w:numId w:val="43"/>
        </w:numPr>
        <w:spacing w:after="240" w:line="240" w:lineRule="auto"/>
        <w:jc w:val="both"/>
        <w:rPr>
          <w:rFonts w:ascii="Georgia" w:hAnsi="Georgia" w:cs="Arial"/>
          <w:b/>
          <w:smallCaps/>
          <w:color w:val="585756"/>
          <w:szCs w:val="20"/>
        </w:rPr>
      </w:pPr>
      <w:r w:rsidRPr="00A53736">
        <w:rPr>
          <w:rFonts w:ascii="Georgia" w:hAnsi="Georgia" w:cs="Arial"/>
          <w:b/>
          <w:smallCaps/>
          <w:color w:val="585756"/>
          <w:szCs w:val="20"/>
        </w:rPr>
        <w:t>Liste des principaux marches similaires exécutés</w:t>
      </w:r>
    </w:p>
    <w:p w14:paraId="308C3922" w14:textId="7BF3CA03" w:rsidR="00F22FAB" w:rsidRPr="00A53736" w:rsidRDefault="00F22FAB" w:rsidP="00F22FA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Le soumissionnaire doit joindre à son offre la liste des principaux marchés similaires (</w:t>
      </w:r>
      <w:r w:rsidRPr="00826551">
        <w:rPr>
          <w:rFonts w:ascii="Georgia" w:hAnsi="Georgia" w:cs="Arial"/>
          <w:b/>
          <w:color w:val="585756"/>
          <w:sz w:val="20"/>
          <w:szCs w:val="20"/>
        </w:rPr>
        <w:t xml:space="preserve">min. </w:t>
      </w:r>
      <w:del w:id="24" w:author="OUEDRAOGO/LENGANI, Christiane" w:date="2024-07-29T13:29:00Z">
        <w:r w:rsidR="00826551" w:rsidRPr="00826551" w:rsidDel="00730DDC">
          <w:rPr>
            <w:rFonts w:ascii="Georgia" w:hAnsi="Georgia" w:cs="Arial"/>
            <w:b/>
            <w:color w:val="585756"/>
            <w:sz w:val="20"/>
            <w:szCs w:val="20"/>
            <w:lang/>
          </w:rPr>
          <w:delText>2</w:delText>
        </w:r>
      </w:del>
      <w:ins w:id="25" w:author="OUEDRAOGO/LENGANI, Christiane" w:date="2024-07-29T13:29:00Z">
        <w:r w:rsidR="00730DDC">
          <w:rPr>
            <w:rFonts w:ascii="Georgia" w:hAnsi="Georgia" w:cs="Arial"/>
            <w:b/>
            <w:color w:val="585756"/>
            <w:sz w:val="20"/>
            <w:szCs w:val="20"/>
          </w:rPr>
          <w:t>1</w:t>
        </w:r>
      </w:ins>
      <w:r w:rsidRPr="00826551">
        <w:rPr>
          <w:rFonts w:ascii="Georgia" w:hAnsi="Georgia" w:cs="Arial"/>
          <w:b/>
          <w:color w:val="585756"/>
          <w:sz w:val="20"/>
          <w:szCs w:val="20"/>
        </w:rPr>
        <w:t>)</w:t>
      </w:r>
      <w:r w:rsidRPr="00826551">
        <w:rPr>
          <w:rFonts w:ascii="Georgia" w:hAnsi="Georgia" w:cs="Arial"/>
          <w:color w:val="585756"/>
          <w:sz w:val="20"/>
          <w:szCs w:val="20"/>
        </w:rPr>
        <w:t xml:space="preserve"> exécuté</w:t>
      </w:r>
      <w:del w:id="26" w:author="OUEDRAOGO/LENGANI, Christiane" w:date="2024-07-29T13:29:00Z">
        <w:r w:rsidRPr="00826551" w:rsidDel="00730DDC">
          <w:rPr>
            <w:rFonts w:ascii="Georgia" w:hAnsi="Georgia" w:cs="Arial"/>
            <w:color w:val="585756"/>
            <w:sz w:val="20"/>
            <w:szCs w:val="20"/>
          </w:rPr>
          <w:delText>s</w:delText>
        </w:r>
      </w:del>
      <w:r w:rsidRPr="00826551">
        <w:rPr>
          <w:rFonts w:ascii="Georgia" w:hAnsi="Georgia" w:cs="Arial"/>
          <w:color w:val="585756"/>
          <w:sz w:val="20"/>
          <w:szCs w:val="20"/>
        </w:rPr>
        <w:t xml:space="preserve"> au cours des </w:t>
      </w:r>
      <w:r w:rsidR="00826551" w:rsidRPr="00826551">
        <w:rPr>
          <w:rFonts w:ascii="Georgia" w:hAnsi="Georgia" w:cs="Arial"/>
          <w:color w:val="585756"/>
          <w:sz w:val="20"/>
          <w:szCs w:val="20"/>
          <w:lang/>
        </w:rPr>
        <w:t>5</w:t>
      </w:r>
      <w:r w:rsidRPr="00826551">
        <w:rPr>
          <w:rFonts w:ascii="Georgia" w:hAnsi="Georgia" w:cs="Arial"/>
          <w:color w:val="585756"/>
          <w:sz w:val="20"/>
          <w:szCs w:val="20"/>
        </w:rPr>
        <w:t xml:space="preserve"> dernières années. Cette liste doit démontrer la capacité technique du soumissionnaire</w:t>
      </w:r>
      <w:r w:rsidRPr="00A53736">
        <w:rPr>
          <w:rFonts w:ascii="Georgia" w:hAnsi="Georgia" w:cs="Arial"/>
          <w:color w:val="585756"/>
          <w:sz w:val="20"/>
          <w:szCs w:val="20"/>
        </w:rPr>
        <w:t xml:space="preserve"> à exécuter le présent marché.</w:t>
      </w:r>
    </w:p>
    <w:p w14:paraId="0E78A8D8" w14:textId="5001AFD2" w:rsidR="00F22FAB" w:rsidRPr="00A53736" w:rsidRDefault="00F22FAB" w:rsidP="00F22FA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 xml:space="preserve">Pour chacun des marchés énumérés, le soumissionnaire doit fournir dans son offre les </w:t>
      </w:r>
      <w:r w:rsidRPr="00F22FAB">
        <w:rPr>
          <w:rFonts w:ascii="Georgia" w:hAnsi="Georgia" w:cs="Arial"/>
          <w:b/>
          <w:color w:val="585756"/>
          <w:sz w:val="20"/>
          <w:szCs w:val="20"/>
        </w:rPr>
        <w:t>certificats de bonne exécution</w:t>
      </w:r>
      <w:r w:rsidRPr="00A53736">
        <w:rPr>
          <w:rFonts w:ascii="Georgia" w:hAnsi="Georgia" w:cs="Arial"/>
          <w:color w:val="585756"/>
          <w:sz w:val="20"/>
          <w:szCs w:val="20"/>
        </w:rPr>
        <w:t xml:space="preserve"> (sans réserve majeure) et / ou toute </w:t>
      </w:r>
      <w:r w:rsidRPr="00F22FAB">
        <w:rPr>
          <w:rFonts w:ascii="Georgia" w:hAnsi="Georgia" w:cs="Arial"/>
          <w:b/>
          <w:color w:val="585756"/>
          <w:sz w:val="20"/>
          <w:szCs w:val="20"/>
        </w:rPr>
        <w:t>pièce justificative</w:t>
      </w:r>
      <w:r w:rsidRPr="00A53736">
        <w:rPr>
          <w:rFonts w:ascii="Georgia" w:hAnsi="Georgia" w:cs="Arial"/>
          <w:color w:val="585756"/>
          <w:sz w:val="20"/>
          <w:szCs w:val="20"/>
        </w:rPr>
        <w:t xml:space="preserve"> (contrats, factures, etc.) approuvée par l'entité qui a attribué le marché / le client.</w:t>
      </w:r>
    </w:p>
    <w:p w14:paraId="45F211A1" w14:textId="77777777" w:rsidR="00F22FAB" w:rsidRPr="00A53736" w:rsidRDefault="00F22FAB" w:rsidP="00F22FAB">
      <w:pPr>
        <w:spacing w:before="120" w:after="120" w:line="240" w:lineRule="auto"/>
        <w:jc w:val="both"/>
        <w:rPr>
          <w:rFonts w:ascii="Georgia" w:hAnsi="Georgia" w:cs="Arial"/>
          <w:color w:val="585756"/>
          <w:sz w:val="20"/>
          <w:szCs w:val="20"/>
        </w:rPr>
      </w:pPr>
    </w:p>
    <w:tbl>
      <w:tblPr>
        <w:tblStyle w:val="Grilledutableau"/>
        <w:tblW w:w="0" w:type="auto"/>
        <w:tblLook w:val="04A0" w:firstRow="1" w:lastRow="0" w:firstColumn="1" w:lastColumn="0" w:noHBand="0" w:noVBand="1"/>
      </w:tblPr>
      <w:tblGrid>
        <w:gridCol w:w="3984"/>
        <w:gridCol w:w="1705"/>
        <w:gridCol w:w="1819"/>
        <w:gridCol w:w="1552"/>
      </w:tblGrid>
      <w:tr w:rsidR="00F22FAB" w:rsidRPr="00A53736" w14:paraId="763D8335" w14:textId="77777777" w:rsidTr="00AA4F1B">
        <w:tc>
          <w:tcPr>
            <w:tcW w:w="6516" w:type="dxa"/>
            <w:shd w:val="pct10" w:color="auto" w:fill="auto"/>
            <w:vAlign w:val="center"/>
          </w:tcPr>
          <w:p w14:paraId="729B18F0" w14:textId="364E7F00" w:rsidR="00F22FAB" w:rsidRPr="00826551" w:rsidRDefault="00F22FAB" w:rsidP="00AA4F1B">
            <w:pPr>
              <w:spacing w:before="60" w:after="60"/>
              <w:jc w:val="center"/>
              <w:rPr>
                <w:rFonts w:ascii="Georgia" w:hAnsi="Georgia"/>
                <w:b/>
                <w:color w:val="585756"/>
                <w:sz w:val="20"/>
              </w:rPr>
            </w:pPr>
            <w:r w:rsidRPr="00826551">
              <w:rPr>
                <w:rFonts w:ascii="Georgia" w:hAnsi="Georgia"/>
                <w:b/>
                <w:color w:val="585756"/>
                <w:sz w:val="20"/>
              </w:rPr>
              <w:t xml:space="preserve">Description des principaux marchés similaires (min. </w:t>
            </w:r>
            <w:del w:id="27" w:author="OUEDRAOGO/LENGANI, Christiane" w:date="2024-07-29T13:29:00Z">
              <w:r w:rsidR="00826551" w:rsidRPr="00826551" w:rsidDel="00730DDC">
                <w:rPr>
                  <w:rFonts w:ascii="Georgia" w:hAnsi="Georgia"/>
                  <w:b/>
                  <w:color w:val="585756"/>
                  <w:sz w:val="20"/>
                  <w:lang/>
                </w:rPr>
                <w:delText>2</w:delText>
              </w:r>
            </w:del>
            <w:ins w:id="28" w:author="OUEDRAOGO/LENGANI, Christiane" w:date="2024-07-29T13:29:00Z">
              <w:r w:rsidR="00730DDC">
                <w:rPr>
                  <w:rFonts w:ascii="Georgia" w:hAnsi="Georgia"/>
                  <w:b/>
                  <w:color w:val="585756"/>
                  <w:sz w:val="20"/>
                </w:rPr>
                <w:t>1</w:t>
              </w:r>
            </w:ins>
            <w:r w:rsidRPr="00826551">
              <w:rPr>
                <w:rFonts w:ascii="Georgia" w:hAnsi="Georgia"/>
                <w:b/>
                <w:color w:val="585756"/>
                <w:sz w:val="20"/>
              </w:rPr>
              <w:t>)</w:t>
            </w:r>
          </w:p>
        </w:tc>
        <w:tc>
          <w:tcPr>
            <w:tcW w:w="2303" w:type="dxa"/>
            <w:shd w:val="pct10" w:color="auto" w:fill="auto"/>
            <w:vAlign w:val="center"/>
          </w:tcPr>
          <w:p w14:paraId="4318AC05" w14:textId="77777777" w:rsidR="00F22FAB" w:rsidRPr="00826551" w:rsidRDefault="00F22FAB" w:rsidP="00AA4F1B">
            <w:pPr>
              <w:spacing w:before="60" w:after="60"/>
              <w:jc w:val="center"/>
              <w:rPr>
                <w:rFonts w:ascii="Georgia" w:hAnsi="Georgia"/>
                <w:b/>
                <w:color w:val="585756"/>
                <w:sz w:val="20"/>
              </w:rPr>
            </w:pPr>
            <w:r w:rsidRPr="00826551">
              <w:rPr>
                <w:rFonts w:ascii="Georgia" w:hAnsi="Georgia"/>
                <w:b/>
                <w:color w:val="585756"/>
                <w:sz w:val="20"/>
              </w:rPr>
              <w:t>Montant total</w:t>
            </w:r>
          </w:p>
        </w:tc>
        <w:tc>
          <w:tcPr>
            <w:tcW w:w="2303" w:type="dxa"/>
            <w:shd w:val="pct10" w:color="auto" w:fill="auto"/>
            <w:vAlign w:val="center"/>
          </w:tcPr>
          <w:p w14:paraId="248C06F9" w14:textId="7C75E98F" w:rsidR="00F22FAB" w:rsidRPr="00826551" w:rsidRDefault="00F22FAB" w:rsidP="00AA4F1B">
            <w:pPr>
              <w:spacing w:before="60" w:after="60"/>
              <w:jc w:val="center"/>
              <w:rPr>
                <w:rFonts w:ascii="Georgia" w:hAnsi="Georgia"/>
                <w:b/>
                <w:color w:val="585756"/>
                <w:sz w:val="20"/>
              </w:rPr>
            </w:pPr>
            <w:r w:rsidRPr="00826551">
              <w:rPr>
                <w:rFonts w:ascii="Georgia" w:hAnsi="Georgia"/>
                <w:b/>
                <w:color w:val="585756"/>
                <w:sz w:val="20"/>
              </w:rPr>
              <w:t>Dates de réalisation (</w:t>
            </w:r>
            <w:r w:rsidR="00826551" w:rsidRPr="00826551">
              <w:rPr>
                <w:rFonts w:ascii="Georgia" w:hAnsi="Georgia"/>
                <w:b/>
                <w:color w:val="585756"/>
                <w:sz w:val="20"/>
                <w:lang/>
              </w:rPr>
              <w:t>5</w:t>
            </w:r>
            <w:r w:rsidRPr="00826551">
              <w:rPr>
                <w:rFonts w:ascii="Georgia" w:hAnsi="Georgia"/>
                <w:b/>
                <w:color w:val="585756"/>
                <w:sz w:val="20"/>
              </w:rPr>
              <w:t xml:space="preserve"> années)</w:t>
            </w:r>
          </w:p>
        </w:tc>
        <w:tc>
          <w:tcPr>
            <w:tcW w:w="2304" w:type="dxa"/>
            <w:shd w:val="pct10" w:color="auto" w:fill="auto"/>
            <w:vAlign w:val="center"/>
          </w:tcPr>
          <w:p w14:paraId="2AF4390D" w14:textId="77777777" w:rsidR="00F22FAB" w:rsidRPr="00A53736" w:rsidRDefault="00F22FAB" w:rsidP="00AA4F1B">
            <w:pPr>
              <w:spacing w:before="60" w:after="60"/>
              <w:jc w:val="center"/>
              <w:rPr>
                <w:rFonts w:ascii="Georgia" w:hAnsi="Georgia"/>
                <w:b/>
                <w:color w:val="585756"/>
                <w:sz w:val="20"/>
              </w:rPr>
            </w:pPr>
            <w:r w:rsidRPr="00A53736">
              <w:rPr>
                <w:rFonts w:ascii="Georgia" w:hAnsi="Georgia"/>
                <w:b/>
                <w:color w:val="585756"/>
                <w:sz w:val="20"/>
              </w:rPr>
              <w:t>Nom du client</w:t>
            </w:r>
          </w:p>
        </w:tc>
      </w:tr>
      <w:tr w:rsidR="00F22FAB" w:rsidRPr="00A53736" w14:paraId="581C6742" w14:textId="77777777" w:rsidTr="00AA4F1B">
        <w:tc>
          <w:tcPr>
            <w:tcW w:w="6516" w:type="dxa"/>
            <w:vAlign w:val="center"/>
          </w:tcPr>
          <w:p w14:paraId="30DF8024" w14:textId="77777777" w:rsidR="00F22FAB" w:rsidRPr="00A53736" w:rsidRDefault="00F22FAB" w:rsidP="00AA4F1B">
            <w:pPr>
              <w:spacing w:before="60" w:after="60"/>
              <w:rPr>
                <w:rFonts w:ascii="Georgia" w:hAnsi="Georgia"/>
                <w:color w:val="585756"/>
                <w:sz w:val="20"/>
              </w:rPr>
            </w:pPr>
          </w:p>
        </w:tc>
        <w:tc>
          <w:tcPr>
            <w:tcW w:w="2303" w:type="dxa"/>
            <w:vAlign w:val="center"/>
          </w:tcPr>
          <w:p w14:paraId="0943B089" w14:textId="77777777" w:rsidR="00F22FAB" w:rsidRPr="00A53736" w:rsidRDefault="00F22FAB" w:rsidP="00AA4F1B">
            <w:pPr>
              <w:spacing w:before="60" w:after="60"/>
              <w:rPr>
                <w:rFonts w:ascii="Georgia" w:hAnsi="Georgia"/>
                <w:color w:val="585756"/>
                <w:sz w:val="20"/>
              </w:rPr>
            </w:pPr>
          </w:p>
        </w:tc>
        <w:tc>
          <w:tcPr>
            <w:tcW w:w="2303" w:type="dxa"/>
            <w:vAlign w:val="center"/>
          </w:tcPr>
          <w:p w14:paraId="04D827E1" w14:textId="77777777" w:rsidR="00F22FAB" w:rsidRPr="00A53736" w:rsidRDefault="00F22FAB" w:rsidP="00AA4F1B">
            <w:pPr>
              <w:spacing w:before="60" w:after="60"/>
              <w:rPr>
                <w:rFonts w:ascii="Georgia" w:hAnsi="Georgia"/>
                <w:color w:val="585756"/>
                <w:sz w:val="20"/>
              </w:rPr>
            </w:pPr>
          </w:p>
        </w:tc>
        <w:tc>
          <w:tcPr>
            <w:tcW w:w="2304" w:type="dxa"/>
            <w:vAlign w:val="center"/>
          </w:tcPr>
          <w:p w14:paraId="737E8760" w14:textId="77777777" w:rsidR="00F22FAB" w:rsidRPr="00A53736" w:rsidRDefault="00F22FAB" w:rsidP="00AA4F1B">
            <w:pPr>
              <w:spacing w:before="60" w:after="60"/>
              <w:rPr>
                <w:rFonts w:ascii="Georgia" w:hAnsi="Georgia"/>
                <w:color w:val="585756"/>
                <w:sz w:val="20"/>
              </w:rPr>
            </w:pPr>
          </w:p>
        </w:tc>
      </w:tr>
      <w:tr w:rsidR="00F22FAB" w:rsidRPr="00A53736" w14:paraId="79C2C508" w14:textId="77777777" w:rsidTr="00AA4F1B">
        <w:tc>
          <w:tcPr>
            <w:tcW w:w="6516" w:type="dxa"/>
            <w:vAlign w:val="center"/>
          </w:tcPr>
          <w:p w14:paraId="54B232B5" w14:textId="77777777" w:rsidR="00F22FAB" w:rsidRPr="00A53736" w:rsidRDefault="00F22FAB" w:rsidP="00AA4F1B">
            <w:pPr>
              <w:spacing w:before="60" w:after="60"/>
              <w:rPr>
                <w:rFonts w:ascii="Georgia" w:hAnsi="Georgia"/>
                <w:color w:val="585756"/>
                <w:sz w:val="20"/>
              </w:rPr>
            </w:pPr>
          </w:p>
        </w:tc>
        <w:tc>
          <w:tcPr>
            <w:tcW w:w="2303" w:type="dxa"/>
            <w:vAlign w:val="center"/>
          </w:tcPr>
          <w:p w14:paraId="53501A87" w14:textId="77777777" w:rsidR="00F22FAB" w:rsidRPr="00A53736" w:rsidRDefault="00F22FAB" w:rsidP="00AA4F1B">
            <w:pPr>
              <w:spacing w:before="60" w:after="60"/>
              <w:rPr>
                <w:rFonts w:ascii="Georgia" w:hAnsi="Georgia"/>
                <w:color w:val="585756"/>
                <w:sz w:val="20"/>
              </w:rPr>
            </w:pPr>
          </w:p>
        </w:tc>
        <w:tc>
          <w:tcPr>
            <w:tcW w:w="2303" w:type="dxa"/>
            <w:vAlign w:val="center"/>
          </w:tcPr>
          <w:p w14:paraId="43167F8A" w14:textId="77777777" w:rsidR="00F22FAB" w:rsidRPr="00A53736" w:rsidRDefault="00F22FAB" w:rsidP="00AA4F1B">
            <w:pPr>
              <w:spacing w:before="60" w:after="60"/>
              <w:rPr>
                <w:rFonts w:ascii="Georgia" w:hAnsi="Georgia"/>
                <w:color w:val="585756"/>
                <w:sz w:val="20"/>
              </w:rPr>
            </w:pPr>
          </w:p>
        </w:tc>
        <w:tc>
          <w:tcPr>
            <w:tcW w:w="2304" w:type="dxa"/>
            <w:vAlign w:val="center"/>
          </w:tcPr>
          <w:p w14:paraId="5127AA72" w14:textId="77777777" w:rsidR="00F22FAB" w:rsidRPr="00A53736" w:rsidRDefault="00F22FAB" w:rsidP="00AA4F1B">
            <w:pPr>
              <w:spacing w:before="60" w:after="60"/>
              <w:rPr>
                <w:rFonts w:ascii="Georgia" w:hAnsi="Georgia"/>
                <w:color w:val="585756"/>
                <w:sz w:val="20"/>
              </w:rPr>
            </w:pPr>
          </w:p>
        </w:tc>
      </w:tr>
      <w:tr w:rsidR="00F22FAB" w:rsidRPr="00A53736" w14:paraId="3C0169E3" w14:textId="77777777" w:rsidTr="00AA4F1B">
        <w:tc>
          <w:tcPr>
            <w:tcW w:w="6516" w:type="dxa"/>
            <w:vAlign w:val="center"/>
          </w:tcPr>
          <w:p w14:paraId="400DBA25" w14:textId="77777777" w:rsidR="00F22FAB" w:rsidRPr="00A53736" w:rsidRDefault="00F22FAB" w:rsidP="00AA4F1B">
            <w:pPr>
              <w:spacing w:before="60" w:after="60"/>
              <w:rPr>
                <w:rFonts w:ascii="Georgia" w:hAnsi="Georgia"/>
                <w:color w:val="585756"/>
                <w:sz w:val="20"/>
              </w:rPr>
            </w:pPr>
          </w:p>
        </w:tc>
        <w:tc>
          <w:tcPr>
            <w:tcW w:w="2303" w:type="dxa"/>
            <w:vAlign w:val="center"/>
          </w:tcPr>
          <w:p w14:paraId="69AAE931" w14:textId="77777777" w:rsidR="00F22FAB" w:rsidRPr="00A53736" w:rsidRDefault="00F22FAB" w:rsidP="00AA4F1B">
            <w:pPr>
              <w:spacing w:before="60" w:after="60"/>
              <w:rPr>
                <w:rFonts w:ascii="Georgia" w:hAnsi="Georgia"/>
                <w:color w:val="585756"/>
                <w:sz w:val="20"/>
              </w:rPr>
            </w:pPr>
          </w:p>
        </w:tc>
        <w:tc>
          <w:tcPr>
            <w:tcW w:w="2303" w:type="dxa"/>
            <w:vAlign w:val="center"/>
          </w:tcPr>
          <w:p w14:paraId="5CC0EF24" w14:textId="77777777" w:rsidR="00F22FAB" w:rsidRPr="00A53736" w:rsidRDefault="00F22FAB" w:rsidP="00AA4F1B">
            <w:pPr>
              <w:spacing w:before="60" w:after="60"/>
              <w:rPr>
                <w:rFonts w:ascii="Georgia" w:hAnsi="Georgia"/>
                <w:color w:val="585756"/>
                <w:sz w:val="20"/>
              </w:rPr>
            </w:pPr>
          </w:p>
        </w:tc>
        <w:tc>
          <w:tcPr>
            <w:tcW w:w="2304" w:type="dxa"/>
            <w:vAlign w:val="center"/>
          </w:tcPr>
          <w:p w14:paraId="70A318F5" w14:textId="77777777" w:rsidR="00F22FAB" w:rsidRPr="00A53736" w:rsidRDefault="00F22FAB" w:rsidP="00AA4F1B">
            <w:pPr>
              <w:spacing w:before="60" w:after="60"/>
              <w:rPr>
                <w:rFonts w:ascii="Georgia" w:hAnsi="Georgia"/>
                <w:color w:val="585756"/>
                <w:sz w:val="20"/>
              </w:rPr>
            </w:pPr>
          </w:p>
        </w:tc>
      </w:tr>
      <w:tr w:rsidR="00F22FAB" w:rsidRPr="00A53736" w14:paraId="6F072695" w14:textId="77777777" w:rsidTr="00AA4F1B">
        <w:tc>
          <w:tcPr>
            <w:tcW w:w="6516" w:type="dxa"/>
            <w:vAlign w:val="center"/>
          </w:tcPr>
          <w:p w14:paraId="1D47FF1C" w14:textId="77777777" w:rsidR="00F22FAB" w:rsidRPr="00A53736" w:rsidRDefault="00F22FAB" w:rsidP="00AA4F1B">
            <w:pPr>
              <w:spacing w:before="60" w:after="60"/>
              <w:rPr>
                <w:rFonts w:ascii="Georgia" w:hAnsi="Georgia"/>
                <w:color w:val="585756"/>
                <w:sz w:val="20"/>
              </w:rPr>
            </w:pPr>
          </w:p>
        </w:tc>
        <w:tc>
          <w:tcPr>
            <w:tcW w:w="2303" w:type="dxa"/>
            <w:vAlign w:val="center"/>
          </w:tcPr>
          <w:p w14:paraId="6E12A03F" w14:textId="77777777" w:rsidR="00F22FAB" w:rsidRPr="00A53736" w:rsidRDefault="00F22FAB" w:rsidP="00AA4F1B">
            <w:pPr>
              <w:spacing w:before="60" w:after="60"/>
              <w:rPr>
                <w:rFonts w:ascii="Georgia" w:hAnsi="Georgia"/>
                <w:color w:val="585756"/>
                <w:sz w:val="20"/>
              </w:rPr>
            </w:pPr>
          </w:p>
        </w:tc>
        <w:tc>
          <w:tcPr>
            <w:tcW w:w="2303" w:type="dxa"/>
            <w:vAlign w:val="center"/>
          </w:tcPr>
          <w:p w14:paraId="5B9A913D" w14:textId="77777777" w:rsidR="00F22FAB" w:rsidRPr="00A53736" w:rsidRDefault="00F22FAB" w:rsidP="00AA4F1B">
            <w:pPr>
              <w:spacing w:before="60" w:after="60"/>
              <w:rPr>
                <w:rFonts w:ascii="Georgia" w:hAnsi="Georgia"/>
                <w:color w:val="585756"/>
                <w:sz w:val="20"/>
              </w:rPr>
            </w:pPr>
          </w:p>
        </w:tc>
        <w:tc>
          <w:tcPr>
            <w:tcW w:w="2304" w:type="dxa"/>
            <w:vAlign w:val="center"/>
          </w:tcPr>
          <w:p w14:paraId="53C2B0D8" w14:textId="77777777" w:rsidR="00F22FAB" w:rsidRPr="00A53736" w:rsidRDefault="00F22FAB" w:rsidP="00AA4F1B">
            <w:pPr>
              <w:spacing w:before="60" w:after="60"/>
              <w:rPr>
                <w:rFonts w:ascii="Georgia" w:hAnsi="Georgia"/>
                <w:color w:val="585756"/>
                <w:sz w:val="20"/>
              </w:rPr>
            </w:pPr>
          </w:p>
        </w:tc>
      </w:tr>
      <w:tr w:rsidR="00F22FAB" w:rsidRPr="00A53736" w14:paraId="618C002F" w14:textId="77777777" w:rsidTr="00AA4F1B">
        <w:tc>
          <w:tcPr>
            <w:tcW w:w="6516" w:type="dxa"/>
            <w:vAlign w:val="center"/>
          </w:tcPr>
          <w:p w14:paraId="0060135A" w14:textId="77777777" w:rsidR="00F22FAB" w:rsidRPr="00A53736" w:rsidRDefault="00F22FAB" w:rsidP="00AA4F1B">
            <w:pPr>
              <w:spacing w:before="60" w:after="60"/>
              <w:rPr>
                <w:rFonts w:ascii="Georgia" w:hAnsi="Georgia"/>
                <w:color w:val="585756"/>
                <w:sz w:val="20"/>
              </w:rPr>
            </w:pPr>
          </w:p>
        </w:tc>
        <w:tc>
          <w:tcPr>
            <w:tcW w:w="2303" w:type="dxa"/>
            <w:vAlign w:val="center"/>
          </w:tcPr>
          <w:p w14:paraId="00D3027F" w14:textId="77777777" w:rsidR="00F22FAB" w:rsidRPr="00A53736" w:rsidRDefault="00F22FAB" w:rsidP="00AA4F1B">
            <w:pPr>
              <w:spacing w:before="60" w:after="60"/>
              <w:rPr>
                <w:rFonts w:ascii="Georgia" w:hAnsi="Georgia"/>
                <w:color w:val="585756"/>
                <w:sz w:val="20"/>
              </w:rPr>
            </w:pPr>
          </w:p>
        </w:tc>
        <w:tc>
          <w:tcPr>
            <w:tcW w:w="2303" w:type="dxa"/>
            <w:vAlign w:val="center"/>
          </w:tcPr>
          <w:p w14:paraId="3A13685A" w14:textId="77777777" w:rsidR="00F22FAB" w:rsidRPr="00A53736" w:rsidRDefault="00F22FAB" w:rsidP="00AA4F1B">
            <w:pPr>
              <w:spacing w:before="60" w:after="60"/>
              <w:rPr>
                <w:rFonts w:ascii="Georgia" w:hAnsi="Georgia"/>
                <w:color w:val="585756"/>
                <w:sz w:val="20"/>
              </w:rPr>
            </w:pPr>
          </w:p>
        </w:tc>
        <w:tc>
          <w:tcPr>
            <w:tcW w:w="2304" w:type="dxa"/>
            <w:vAlign w:val="center"/>
          </w:tcPr>
          <w:p w14:paraId="15971EF9" w14:textId="77777777" w:rsidR="00F22FAB" w:rsidRPr="00A53736" w:rsidRDefault="00F22FAB" w:rsidP="00AA4F1B">
            <w:pPr>
              <w:spacing w:before="60" w:after="60"/>
              <w:rPr>
                <w:rFonts w:ascii="Georgia" w:hAnsi="Georgia"/>
                <w:color w:val="585756"/>
                <w:sz w:val="20"/>
              </w:rPr>
            </w:pPr>
          </w:p>
        </w:tc>
      </w:tr>
    </w:tbl>
    <w:p w14:paraId="52F00116" w14:textId="77777777" w:rsidR="00F22FAB" w:rsidRPr="00A53736" w:rsidRDefault="00F22FAB" w:rsidP="00F22FAB">
      <w:pPr>
        <w:spacing w:before="120" w:after="120" w:line="240" w:lineRule="auto"/>
        <w:jc w:val="both"/>
        <w:rPr>
          <w:rFonts w:ascii="Georgia" w:hAnsi="Georgia" w:cs="Arial"/>
          <w:color w:val="585756"/>
          <w:sz w:val="20"/>
          <w:szCs w:val="20"/>
        </w:rPr>
      </w:pPr>
    </w:p>
    <w:p w14:paraId="34BAA04D" w14:textId="2C3A36AE" w:rsidR="00C1188B" w:rsidRPr="00A53736" w:rsidRDefault="00C1188B" w:rsidP="007477B1">
      <w:pPr>
        <w:pStyle w:val="Paragraphedeliste"/>
        <w:numPr>
          <w:ilvl w:val="0"/>
          <w:numId w:val="43"/>
        </w:numPr>
        <w:spacing w:after="240" w:line="240" w:lineRule="auto"/>
        <w:contextualSpacing w:val="0"/>
        <w:jc w:val="both"/>
        <w:rPr>
          <w:rFonts w:ascii="Georgia" w:hAnsi="Georgia" w:cs="Arial"/>
          <w:b/>
          <w:smallCaps/>
          <w:color w:val="585756"/>
          <w:szCs w:val="20"/>
        </w:rPr>
      </w:pPr>
      <w:r w:rsidRPr="00A53736">
        <w:rPr>
          <w:rFonts w:ascii="Georgia" w:hAnsi="Georgia" w:cs="Arial"/>
          <w:b/>
          <w:smallCaps/>
          <w:color w:val="585756"/>
          <w:szCs w:val="20"/>
        </w:rPr>
        <w:t>Méthodologie</w:t>
      </w:r>
    </w:p>
    <w:p w14:paraId="76A46CE1" w14:textId="7FF1B33E"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 xml:space="preserve">Le soumissionnaire doit proposer dans son offre une méthodologie </w:t>
      </w:r>
      <w:r w:rsidR="00DC395C">
        <w:rPr>
          <w:rFonts w:ascii="Georgia" w:hAnsi="Georgia" w:cs="Arial"/>
          <w:color w:val="585756"/>
          <w:sz w:val="20"/>
          <w:szCs w:val="20"/>
        </w:rPr>
        <w:t>approche</w:t>
      </w:r>
      <w:r w:rsidRPr="00A53736">
        <w:rPr>
          <w:rFonts w:ascii="Georgia" w:hAnsi="Georgia" w:cs="Arial"/>
          <w:color w:val="585756"/>
          <w:sz w:val="20"/>
          <w:szCs w:val="20"/>
        </w:rPr>
        <w:t>, calendrier des activités et déclaration de disponibilité) selon les instructions des Termes de Référence et mentionnées ci-dessous :</w:t>
      </w:r>
    </w:p>
    <w:p w14:paraId="093F384C" w14:textId="505E5288" w:rsidR="00C1188B" w:rsidRPr="00A53736" w:rsidRDefault="00821BCA" w:rsidP="00C1188B">
      <w:pPr>
        <w:pStyle w:val="Paragraphedeliste"/>
        <w:numPr>
          <w:ilvl w:val="3"/>
          <w:numId w:val="5"/>
        </w:numPr>
        <w:spacing w:before="120" w:after="120" w:line="240" w:lineRule="auto"/>
        <w:ind w:left="284" w:hanging="284"/>
        <w:jc w:val="both"/>
        <w:rPr>
          <w:rFonts w:ascii="Georgia" w:hAnsi="Georgia" w:cs="Arial"/>
          <w:b/>
          <w:color w:val="585756"/>
          <w:sz w:val="20"/>
          <w:szCs w:val="20"/>
        </w:rPr>
      </w:pPr>
      <w:r w:rsidRPr="00A53736">
        <w:rPr>
          <w:rFonts w:ascii="Georgia" w:hAnsi="Georgia" w:cs="Arial"/>
          <w:b/>
          <w:color w:val="585756"/>
          <w:sz w:val="20"/>
          <w:szCs w:val="20"/>
        </w:rPr>
        <w:t>Approche</w:t>
      </w:r>
    </w:p>
    <w:p w14:paraId="595F7AFF" w14:textId="77777777"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Aperçu de l'approche proposée pour la mise en œuvre du marché.</w:t>
      </w:r>
    </w:p>
    <w:p w14:paraId="3EFE7C1A" w14:textId="77777777"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Liste des activités proposées considérées comme nécessaires pour atteindre les objectifs du marché.</w:t>
      </w:r>
    </w:p>
    <w:p w14:paraId="43EBC7C3" w14:textId="77777777"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Ressources et résultats correspondants.</w:t>
      </w:r>
    </w:p>
    <w:p w14:paraId="475B6745" w14:textId="77777777" w:rsidR="00C1188B" w:rsidRPr="00A53736" w:rsidRDefault="00C1188B" w:rsidP="00C1188B">
      <w:pPr>
        <w:pStyle w:val="Paragraphedeliste"/>
        <w:numPr>
          <w:ilvl w:val="3"/>
          <w:numId w:val="5"/>
        </w:numPr>
        <w:spacing w:before="120" w:after="120" w:line="240" w:lineRule="auto"/>
        <w:ind w:left="284" w:hanging="284"/>
        <w:jc w:val="both"/>
        <w:rPr>
          <w:rFonts w:ascii="Georgia" w:hAnsi="Georgia" w:cs="Arial"/>
          <w:b/>
          <w:color w:val="585756"/>
          <w:sz w:val="20"/>
          <w:szCs w:val="20"/>
        </w:rPr>
      </w:pPr>
      <w:r w:rsidRPr="00A53736">
        <w:rPr>
          <w:rFonts w:ascii="Georgia" w:hAnsi="Georgia" w:cs="Arial"/>
          <w:b/>
          <w:color w:val="585756"/>
          <w:sz w:val="20"/>
          <w:szCs w:val="20"/>
        </w:rPr>
        <w:t>Calendrier des activités</w:t>
      </w:r>
    </w:p>
    <w:p w14:paraId="18959D55" w14:textId="77777777"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Calendrier, chronologie et durée des activités proposées, en tenant compte du temps de mobilisation.</w:t>
      </w:r>
    </w:p>
    <w:p w14:paraId="3EC1827F" w14:textId="77777777"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Identification et répartition dans le temps des principales étapes de l'exécution du marché, en précisant notamment comment les résultats obtenus seront pris en compte dans les rapports, en particulier dans ceux stipulés dans les termes de référence.</w:t>
      </w:r>
    </w:p>
    <w:p w14:paraId="20B819F4" w14:textId="77777777"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Les méthodologies prévues dans l'offre doivent inclure un plan de travail envisageant les ressources à mobiliser.</w:t>
      </w:r>
    </w:p>
    <w:p w14:paraId="51C87AFC" w14:textId="5741D2CF" w:rsidR="00F22FAB" w:rsidRDefault="00F22FAB">
      <w:pPr>
        <w:spacing w:after="0" w:line="240" w:lineRule="auto"/>
        <w:rPr>
          <w:rFonts w:ascii="Georgia" w:hAnsi="Georgia" w:cs="Arial"/>
          <w:color w:val="585756"/>
          <w:sz w:val="20"/>
          <w:szCs w:val="20"/>
        </w:rPr>
      </w:pPr>
      <w:r>
        <w:rPr>
          <w:rFonts w:ascii="Georgia" w:hAnsi="Georgia" w:cs="Arial"/>
          <w:color w:val="585756"/>
          <w:sz w:val="20"/>
          <w:szCs w:val="20"/>
        </w:rPr>
        <w:br w:type="page"/>
      </w:r>
    </w:p>
    <w:p w14:paraId="53593A52" w14:textId="3B165417" w:rsidR="00C1188B" w:rsidRPr="00A53736" w:rsidRDefault="00C1188B" w:rsidP="007477B1">
      <w:pPr>
        <w:pStyle w:val="Paragraphedeliste"/>
        <w:numPr>
          <w:ilvl w:val="0"/>
          <w:numId w:val="43"/>
        </w:numPr>
        <w:spacing w:after="240" w:line="240" w:lineRule="auto"/>
        <w:jc w:val="both"/>
        <w:rPr>
          <w:rFonts w:ascii="Georgia" w:hAnsi="Georgia" w:cs="Arial"/>
          <w:b/>
          <w:smallCaps/>
          <w:color w:val="585756"/>
          <w:szCs w:val="20"/>
        </w:rPr>
      </w:pPr>
      <w:r w:rsidRPr="00A53736">
        <w:rPr>
          <w:rFonts w:ascii="Georgia" w:hAnsi="Georgia" w:cs="Arial"/>
          <w:b/>
          <w:smallCaps/>
          <w:color w:val="585756"/>
          <w:szCs w:val="20"/>
        </w:rPr>
        <w:t xml:space="preserve">CV </w:t>
      </w:r>
      <w:r w:rsidR="00A53736">
        <w:rPr>
          <w:rFonts w:ascii="Georgia" w:hAnsi="Georgia" w:cs="Arial"/>
          <w:b/>
          <w:smallCaps/>
          <w:color w:val="585756"/>
          <w:szCs w:val="20"/>
        </w:rPr>
        <w:t xml:space="preserve">et diplôme </w:t>
      </w:r>
      <w:r w:rsidRPr="00A53736">
        <w:rPr>
          <w:rFonts w:ascii="Georgia" w:hAnsi="Georgia" w:cs="Arial"/>
          <w:b/>
          <w:smallCaps/>
          <w:color w:val="585756"/>
          <w:szCs w:val="20"/>
        </w:rPr>
        <w:t xml:space="preserve">de(s) expert(s) </w:t>
      </w:r>
      <w:r w:rsidR="00A53736" w:rsidRPr="00A53736">
        <w:rPr>
          <w:rFonts w:ascii="Georgia" w:hAnsi="Georgia" w:cs="Arial"/>
          <w:b/>
          <w:smallCaps/>
          <w:color w:val="585756"/>
          <w:szCs w:val="20"/>
        </w:rPr>
        <w:t xml:space="preserve">principaux </w:t>
      </w:r>
      <w:r w:rsidRPr="00A53736">
        <w:rPr>
          <w:rFonts w:ascii="Georgia" w:hAnsi="Georgia" w:cs="Arial"/>
          <w:b/>
          <w:smallCaps/>
          <w:color w:val="585756"/>
          <w:szCs w:val="20"/>
        </w:rPr>
        <w:t>propose(s)</w:t>
      </w:r>
    </w:p>
    <w:p w14:paraId="211F4D9B" w14:textId="6CA6FFD9"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 xml:space="preserve">Veuillez joindre le(s) CV </w:t>
      </w:r>
      <w:r w:rsidR="00A53736">
        <w:rPr>
          <w:rFonts w:ascii="Georgia" w:hAnsi="Georgia" w:cs="Arial"/>
          <w:color w:val="585756"/>
          <w:sz w:val="20"/>
          <w:szCs w:val="20"/>
        </w:rPr>
        <w:t xml:space="preserve">et diplôme(s) </w:t>
      </w:r>
      <w:r w:rsidRPr="00A53736">
        <w:rPr>
          <w:rFonts w:ascii="Georgia" w:hAnsi="Georgia" w:cs="Arial"/>
          <w:color w:val="585756"/>
          <w:sz w:val="20"/>
          <w:szCs w:val="20"/>
        </w:rPr>
        <w:t xml:space="preserve">de(s) expert(s) </w:t>
      </w:r>
      <w:r w:rsidR="00A53736">
        <w:rPr>
          <w:rFonts w:ascii="Georgia" w:hAnsi="Georgia" w:cs="Arial"/>
          <w:color w:val="585756"/>
          <w:sz w:val="20"/>
          <w:szCs w:val="20"/>
        </w:rPr>
        <w:t xml:space="preserve">principaux </w:t>
      </w:r>
      <w:r w:rsidRPr="00A53736">
        <w:rPr>
          <w:rFonts w:ascii="Georgia" w:hAnsi="Georgia" w:cs="Arial"/>
          <w:color w:val="585756"/>
          <w:sz w:val="20"/>
          <w:szCs w:val="20"/>
        </w:rPr>
        <w:t xml:space="preserve">proposés. Les CV (qualifications et expérience des experts </w:t>
      </w:r>
      <w:r w:rsidR="00A53736">
        <w:rPr>
          <w:rFonts w:ascii="Georgia" w:hAnsi="Georgia" w:cs="Arial"/>
          <w:color w:val="585756"/>
          <w:sz w:val="20"/>
          <w:szCs w:val="20"/>
        </w:rPr>
        <w:t xml:space="preserve">principaux </w:t>
      </w:r>
      <w:r w:rsidRPr="00A53736">
        <w:rPr>
          <w:rFonts w:ascii="Georgia" w:hAnsi="Georgia" w:cs="Arial"/>
          <w:color w:val="585756"/>
          <w:sz w:val="20"/>
          <w:szCs w:val="20"/>
        </w:rPr>
        <w:t>proposés) doivent correspondre aux profils demandés dans les Termes de Référence. Chaque CV ne doit pas dépasser 3 pages.</w:t>
      </w:r>
    </w:p>
    <w:p w14:paraId="48F109C7" w14:textId="77777777" w:rsidR="00C1188B" w:rsidRPr="00A53736" w:rsidRDefault="00C1188B" w:rsidP="00C1188B">
      <w:pPr>
        <w:spacing w:before="120" w:after="120" w:line="240" w:lineRule="auto"/>
        <w:jc w:val="both"/>
        <w:rPr>
          <w:rFonts w:ascii="Georgia" w:hAnsi="Georgia" w:cs="Arial"/>
          <w:color w:val="585756"/>
          <w:sz w:val="20"/>
          <w:szCs w:val="20"/>
        </w:rPr>
      </w:pPr>
    </w:p>
    <w:p w14:paraId="6210E24B" w14:textId="66D40B58" w:rsidR="00C1188B" w:rsidRPr="00A53736" w:rsidRDefault="00C1188B" w:rsidP="007477B1">
      <w:pPr>
        <w:pStyle w:val="Paragraphedeliste"/>
        <w:numPr>
          <w:ilvl w:val="0"/>
          <w:numId w:val="43"/>
        </w:numPr>
        <w:spacing w:after="240" w:line="240" w:lineRule="auto"/>
        <w:jc w:val="both"/>
        <w:rPr>
          <w:rFonts w:ascii="Georgia" w:hAnsi="Georgia" w:cs="Arial"/>
          <w:b/>
          <w:smallCaps/>
          <w:color w:val="585756"/>
          <w:szCs w:val="20"/>
        </w:rPr>
      </w:pPr>
      <w:r w:rsidRPr="00A53736">
        <w:rPr>
          <w:rFonts w:ascii="Georgia" w:hAnsi="Georgia" w:cs="Arial"/>
          <w:b/>
          <w:smallCaps/>
          <w:color w:val="585756"/>
          <w:szCs w:val="20"/>
        </w:rPr>
        <w:t>Déclaration d’exclusivité et de disponibilité</w:t>
      </w:r>
    </w:p>
    <w:p w14:paraId="1F101438" w14:textId="51BA7A88" w:rsidR="00C1188B" w:rsidRPr="00A53736" w:rsidRDefault="00C1188B" w:rsidP="00C1188B">
      <w:pPr>
        <w:spacing w:before="120" w:after="120" w:line="240" w:lineRule="auto"/>
        <w:jc w:val="both"/>
        <w:rPr>
          <w:rFonts w:ascii="Georgia" w:hAnsi="Georgia" w:cs="Arial"/>
          <w:color w:val="585756"/>
          <w:sz w:val="20"/>
          <w:szCs w:val="20"/>
        </w:rPr>
      </w:pPr>
      <w:r w:rsidRPr="00A53736">
        <w:rPr>
          <w:rFonts w:ascii="Georgia" w:hAnsi="Georgia" w:cs="Arial"/>
          <w:color w:val="585756"/>
          <w:sz w:val="20"/>
          <w:szCs w:val="20"/>
        </w:rPr>
        <w:t xml:space="preserve">En soumettant cette offre, le soumissionnaire déclare explicitement que les experts </w:t>
      </w:r>
      <w:r w:rsidR="00290E4A">
        <w:rPr>
          <w:rFonts w:ascii="Georgia" w:hAnsi="Georgia" w:cs="Arial"/>
          <w:color w:val="585756"/>
          <w:sz w:val="20"/>
          <w:szCs w:val="20"/>
        </w:rPr>
        <w:t xml:space="preserve">principaux </w:t>
      </w:r>
      <w:r w:rsidRPr="00A53736">
        <w:rPr>
          <w:rFonts w:ascii="Georgia" w:hAnsi="Georgia" w:cs="Arial"/>
          <w:color w:val="585756"/>
          <w:sz w:val="20"/>
          <w:szCs w:val="20"/>
        </w:rPr>
        <w:t xml:space="preserve">suivants sont disponibles pendant toute la période prévue pour la mise en œuvre des tâches définies dans les Termes de Référence. Les experts </w:t>
      </w:r>
      <w:r w:rsidR="00290E4A">
        <w:rPr>
          <w:rFonts w:ascii="Georgia" w:hAnsi="Georgia" w:cs="Arial"/>
          <w:color w:val="585756"/>
          <w:sz w:val="20"/>
          <w:szCs w:val="20"/>
        </w:rPr>
        <w:t xml:space="preserve">principaux </w:t>
      </w:r>
      <w:r w:rsidRPr="00A53736">
        <w:rPr>
          <w:rFonts w:ascii="Georgia" w:hAnsi="Georgia" w:cs="Arial"/>
          <w:color w:val="585756"/>
          <w:sz w:val="20"/>
          <w:szCs w:val="20"/>
        </w:rPr>
        <w:t>ne seront pas remplacés lors de la mise en œuvre du contrat sans l'approbation écrite préalable du pouvoir adjudicateur.</w:t>
      </w:r>
    </w:p>
    <w:tbl>
      <w:tblPr>
        <w:tblStyle w:val="Grilledutableau"/>
        <w:tblW w:w="9067" w:type="dxa"/>
        <w:tblLook w:val="04A0" w:firstRow="1" w:lastRow="0" w:firstColumn="1" w:lastColumn="0" w:noHBand="0" w:noVBand="1"/>
      </w:tblPr>
      <w:tblGrid>
        <w:gridCol w:w="5240"/>
        <w:gridCol w:w="1985"/>
        <w:gridCol w:w="1842"/>
      </w:tblGrid>
      <w:tr w:rsidR="00C1188B" w:rsidRPr="00A53736" w14:paraId="149DB46C" w14:textId="77777777" w:rsidTr="00F22FAB">
        <w:tc>
          <w:tcPr>
            <w:tcW w:w="5240" w:type="dxa"/>
            <w:shd w:val="pct10" w:color="auto" w:fill="auto"/>
            <w:vAlign w:val="center"/>
          </w:tcPr>
          <w:p w14:paraId="46074665" w14:textId="2094AA80" w:rsidR="00C1188B" w:rsidRPr="00A53736" w:rsidRDefault="00C1188B" w:rsidP="00AA4F1B">
            <w:pPr>
              <w:spacing w:before="120" w:after="120"/>
              <w:jc w:val="center"/>
              <w:rPr>
                <w:rFonts w:ascii="Georgia" w:hAnsi="Georgia"/>
                <w:b/>
                <w:color w:val="585756"/>
                <w:sz w:val="20"/>
                <w:szCs w:val="20"/>
              </w:rPr>
            </w:pPr>
            <w:r w:rsidRPr="00A53736">
              <w:rPr>
                <w:rFonts w:ascii="Georgia" w:hAnsi="Georgia"/>
                <w:b/>
                <w:color w:val="585756"/>
                <w:sz w:val="20"/>
                <w:szCs w:val="20"/>
              </w:rPr>
              <w:t>Expert</w:t>
            </w:r>
            <w:r w:rsidR="00290E4A">
              <w:rPr>
                <w:rFonts w:ascii="Georgia" w:hAnsi="Georgia"/>
                <w:b/>
                <w:color w:val="585756"/>
                <w:sz w:val="20"/>
                <w:szCs w:val="20"/>
              </w:rPr>
              <w:t xml:space="preserve"> principal</w:t>
            </w:r>
          </w:p>
        </w:tc>
        <w:tc>
          <w:tcPr>
            <w:tcW w:w="1985" w:type="dxa"/>
            <w:shd w:val="pct10" w:color="auto" w:fill="auto"/>
            <w:vAlign w:val="center"/>
          </w:tcPr>
          <w:p w14:paraId="20246A02" w14:textId="77777777" w:rsidR="00C1188B" w:rsidRPr="00A53736" w:rsidRDefault="00C1188B" w:rsidP="00AA4F1B">
            <w:pPr>
              <w:spacing w:before="120" w:after="120"/>
              <w:jc w:val="center"/>
              <w:rPr>
                <w:rFonts w:ascii="Georgia" w:hAnsi="Georgia"/>
                <w:b/>
                <w:color w:val="585756"/>
                <w:sz w:val="20"/>
                <w:szCs w:val="20"/>
              </w:rPr>
            </w:pPr>
            <w:r w:rsidRPr="00A53736">
              <w:rPr>
                <w:rFonts w:ascii="Georgia" w:hAnsi="Georgia"/>
                <w:b/>
                <w:color w:val="585756"/>
                <w:sz w:val="20"/>
                <w:szCs w:val="20"/>
              </w:rPr>
              <w:t>Du</w:t>
            </w:r>
          </w:p>
        </w:tc>
        <w:tc>
          <w:tcPr>
            <w:tcW w:w="1842" w:type="dxa"/>
            <w:shd w:val="pct10" w:color="auto" w:fill="auto"/>
            <w:vAlign w:val="center"/>
          </w:tcPr>
          <w:p w14:paraId="300395FC" w14:textId="77777777" w:rsidR="00C1188B" w:rsidRPr="00A53736" w:rsidRDefault="00C1188B" w:rsidP="00AA4F1B">
            <w:pPr>
              <w:spacing w:before="120" w:after="120"/>
              <w:jc w:val="center"/>
              <w:rPr>
                <w:rFonts w:ascii="Georgia" w:hAnsi="Georgia"/>
                <w:b/>
                <w:color w:val="585756"/>
                <w:sz w:val="20"/>
                <w:szCs w:val="20"/>
              </w:rPr>
            </w:pPr>
            <w:r w:rsidRPr="00A53736">
              <w:rPr>
                <w:rFonts w:ascii="Georgia" w:hAnsi="Georgia"/>
                <w:b/>
                <w:color w:val="585756"/>
                <w:sz w:val="20"/>
                <w:szCs w:val="20"/>
              </w:rPr>
              <w:t>Au</w:t>
            </w:r>
          </w:p>
        </w:tc>
      </w:tr>
      <w:tr w:rsidR="00F22FAB" w:rsidRPr="00A53736" w14:paraId="4106B9F3" w14:textId="77777777" w:rsidTr="00AA4F1B">
        <w:tc>
          <w:tcPr>
            <w:tcW w:w="9067" w:type="dxa"/>
            <w:gridSpan w:val="3"/>
            <w:vAlign w:val="center"/>
          </w:tcPr>
          <w:p w14:paraId="52F2A091" w14:textId="619FAB03" w:rsidR="00F22FAB" w:rsidRPr="00A53736" w:rsidRDefault="00826551" w:rsidP="00AA4F1B">
            <w:pPr>
              <w:spacing w:before="120" w:after="120"/>
              <w:rPr>
                <w:rFonts w:ascii="Georgia" w:hAnsi="Georgia"/>
                <w:color w:val="585756"/>
                <w:sz w:val="20"/>
                <w:szCs w:val="20"/>
              </w:rPr>
            </w:pPr>
            <w:r w:rsidRPr="00F92CB0">
              <w:rPr>
                <w:rFonts w:ascii="Georgia" w:hAnsi="Georgia" w:cs="Arial"/>
                <w:color w:val="585756"/>
                <w:sz w:val="21"/>
                <w:szCs w:val="21"/>
                <w:lang/>
              </w:rPr>
              <w:t>Expert principal 1 (Chef de mission)</w:t>
            </w:r>
          </w:p>
        </w:tc>
      </w:tr>
      <w:tr w:rsidR="00C1188B" w:rsidRPr="00A53736" w14:paraId="3AD5A09D" w14:textId="77777777" w:rsidTr="00F22FAB">
        <w:tc>
          <w:tcPr>
            <w:tcW w:w="5240" w:type="dxa"/>
            <w:vAlign w:val="center"/>
          </w:tcPr>
          <w:p w14:paraId="3A186436" w14:textId="13A4F173" w:rsidR="00C1188B" w:rsidRPr="00A53736" w:rsidRDefault="00C1188B" w:rsidP="00AA4F1B">
            <w:pPr>
              <w:spacing w:before="120" w:after="120"/>
              <w:rPr>
                <w:rFonts w:ascii="Georgia" w:hAnsi="Georgia"/>
                <w:color w:val="585756"/>
                <w:sz w:val="20"/>
                <w:szCs w:val="20"/>
              </w:rPr>
            </w:pPr>
            <w:r w:rsidRPr="00A53736">
              <w:rPr>
                <w:rFonts w:ascii="Georgia" w:hAnsi="Georgia"/>
                <w:color w:val="585756"/>
                <w:sz w:val="20"/>
                <w:szCs w:val="20"/>
              </w:rPr>
              <w:t>Nom :</w:t>
            </w:r>
            <w:r w:rsidR="00F22FAB">
              <w:rPr>
                <w:rFonts w:ascii="Georgia" w:hAnsi="Georgia"/>
                <w:color w:val="585756"/>
                <w:sz w:val="20"/>
                <w:szCs w:val="20"/>
              </w:rPr>
              <w:t xml:space="preserve"> …</w:t>
            </w:r>
          </w:p>
        </w:tc>
        <w:tc>
          <w:tcPr>
            <w:tcW w:w="1985" w:type="dxa"/>
            <w:vAlign w:val="center"/>
          </w:tcPr>
          <w:p w14:paraId="54C949A7" w14:textId="58AD6B52" w:rsidR="00C1188B" w:rsidRPr="00A53736" w:rsidRDefault="006D52F8" w:rsidP="00F22FAB">
            <w:pPr>
              <w:spacing w:before="120" w:after="120"/>
              <w:jc w:val="center"/>
              <w:rPr>
                <w:rFonts w:ascii="Georgia" w:hAnsi="Georgia"/>
                <w:color w:val="585756"/>
                <w:sz w:val="20"/>
                <w:szCs w:val="20"/>
              </w:rPr>
            </w:pPr>
            <w:commentRangeStart w:id="29"/>
            <w:proofErr w:type="gramStart"/>
            <w:ins w:id="30" w:author="OUEDRAOGO/LENGANI, Christiane" w:date="2024-07-29T14:07:00Z">
              <w:r>
                <w:rPr>
                  <w:rFonts w:ascii="Georgia" w:hAnsi="Georgia"/>
                  <w:color w:val="585756"/>
                  <w:sz w:val="20"/>
                  <w:szCs w:val="20"/>
                </w:rPr>
                <w:t>xx</w:t>
              </w:r>
              <w:commentRangeEnd w:id="29"/>
              <w:proofErr w:type="gramEnd"/>
              <w:r>
                <w:rPr>
                  <w:rStyle w:val="Marquedecommentaire"/>
                </w:rPr>
                <w:commentReference w:id="29"/>
              </w:r>
            </w:ins>
          </w:p>
        </w:tc>
        <w:tc>
          <w:tcPr>
            <w:tcW w:w="1842" w:type="dxa"/>
            <w:vAlign w:val="center"/>
          </w:tcPr>
          <w:p w14:paraId="491B63EF" w14:textId="30049998" w:rsidR="00C1188B" w:rsidRPr="00A53736" w:rsidRDefault="006D52F8" w:rsidP="00F22FAB">
            <w:pPr>
              <w:spacing w:before="120" w:after="120"/>
              <w:jc w:val="center"/>
              <w:rPr>
                <w:rFonts w:ascii="Georgia" w:hAnsi="Georgia"/>
                <w:color w:val="585756"/>
                <w:sz w:val="20"/>
                <w:szCs w:val="20"/>
              </w:rPr>
            </w:pPr>
            <w:proofErr w:type="gramStart"/>
            <w:ins w:id="32" w:author="OUEDRAOGO/LENGANI, Christiane" w:date="2024-07-29T14:07:00Z">
              <w:r>
                <w:rPr>
                  <w:rFonts w:ascii="Georgia" w:hAnsi="Georgia"/>
                  <w:color w:val="585756"/>
                  <w:sz w:val="20"/>
                  <w:szCs w:val="20"/>
                </w:rPr>
                <w:t>xx</w:t>
              </w:r>
            </w:ins>
            <w:proofErr w:type="gramEnd"/>
          </w:p>
        </w:tc>
      </w:tr>
      <w:tr w:rsidR="00F22FAB" w:rsidRPr="00A53736" w14:paraId="3A3CE952" w14:textId="77777777" w:rsidTr="00AA4F1B">
        <w:tc>
          <w:tcPr>
            <w:tcW w:w="9067" w:type="dxa"/>
            <w:gridSpan w:val="3"/>
            <w:vAlign w:val="center"/>
          </w:tcPr>
          <w:p w14:paraId="6B97D114" w14:textId="12327D93" w:rsidR="00F22FAB" w:rsidRPr="00A53736" w:rsidRDefault="00826551" w:rsidP="00F22FAB">
            <w:pPr>
              <w:spacing w:before="120" w:after="120"/>
              <w:rPr>
                <w:rFonts w:ascii="Georgia" w:hAnsi="Georgia"/>
                <w:color w:val="585756"/>
                <w:sz w:val="20"/>
                <w:szCs w:val="20"/>
              </w:rPr>
            </w:pPr>
            <w:r w:rsidRPr="00F92CB0">
              <w:rPr>
                <w:rFonts w:ascii="Georgia" w:hAnsi="Georgia" w:cs="Arial"/>
                <w:color w:val="585756"/>
                <w:sz w:val="21"/>
                <w:szCs w:val="21"/>
                <w:lang/>
              </w:rPr>
              <w:t>Expert principal 2 (Expert associé)</w:t>
            </w:r>
          </w:p>
        </w:tc>
      </w:tr>
      <w:tr w:rsidR="00C1188B" w:rsidRPr="00A53736" w14:paraId="271E9F60" w14:textId="77777777" w:rsidTr="00F22FAB">
        <w:tc>
          <w:tcPr>
            <w:tcW w:w="5240" w:type="dxa"/>
            <w:vAlign w:val="center"/>
          </w:tcPr>
          <w:p w14:paraId="4DCFCEC6" w14:textId="469C017B" w:rsidR="00C1188B" w:rsidRPr="00A53736" w:rsidRDefault="00C1188B" w:rsidP="00AA4F1B">
            <w:pPr>
              <w:spacing w:before="120" w:after="120"/>
              <w:rPr>
                <w:rFonts w:ascii="Georgia" w:hAnsi="Georgia"/>
                <w:color w:val="585756"/>
                <w:sz w:val="20"/>
                <w:szCs w:val="20"/>
              </w:rPr>
            </w:pPr>
            <w:r w:rsidRPr="00A53736">
              <w:rPr>
                <w:rFonts w:ascii="Georgia" w:hAnsi="Georgia"/>
                <w:color w:val="585756"/>
                <w:sz w:val="20"/>
                <w:szCs w:val="20"/>
              </w:rPr>
              <w:t>Nom :</w:t>
            </w:r>
            <w:r w:rsidR="00F22FAB">
              <w:rPr>
                <w:rFonts w:ascii="Georgia" w:hAnsi="Georgia"/>
                <w:color w:val="585756"/>
                <w:sz w:val="20"/>
                <w:szCs w:val="20"/>
              </w:rPr>
              <w:t xml:space="preserve"> …</w:t>
            </w:r>
          </w:p>
        </w:tc>
        <w:tc>
          <w:tcPr>
            <w:tcW w:w="1985" w:type="dxa"/>
            <w:vAlign w:val="center"/>
          </w:tcPr>
          <w:p w14:paraId="383C4F8E" w14:textId="00639008" w:rsidR="00C1188B" w:rsidRPr="00A53736" w:rsidRDefault="006D52F8" w:rsidP="00F22FAB">
            <w:pPr>
              <w:spacing w:before="120" w:after="120"/>
              <w:jc w:val="center"/>
              <w:rPr>
                <w:rFonts w:ascii="Georgia" w:hAnsi="Georgia"/>
                <w:color w:val="585756"/>
                <w:sz w:val="20"/>
                <w:szCs w:val="20"/>
              </w:rPr>
            </w:pPr>
            <w:proofErr w:type="gramStart"/>
            <w:ins w:id="33" w:author="OUEDRAOGO/LENGANI, Christiane" w:date="2024-07-29T14:07:00Z">
              <w:r>
                <w:rPr>
                  <w:rFonts w:ascii="Georgia" w:hAnsi="Georgia"/>
                  <w:color w:val="585756"/>
                  <w:sz w:val="20"/>
                  <w:szCs w:val="20"/>
                </w:rPr>
                <w:t>xx</w:t>
              </w:r>
            </w:ins>
            <w:proofErr w:type="gramEnd"/>
          </w:p>
        </w:tc>
        <w:tc>
          <w:tcPr>
            <w:tcW w:w="1842" w:type="dxa"/>
            <w:vAlign w:val="center"/>
          </w:tcPr>
          <w:p w14:paraId="7CC4DB51" w14:textId="06992C6C" w:rsidR="00C1188B" w:rsidRPr="00A53736" w:rsidRDefault="006D52F8" w:rsidP="00F22FAB">
            <w:pPr>
              <w:spacing w:before="120" w:after="120"/>
              <w:jc w:val="center"/>
              <w:rPr>
                <w:rFonts w:ascii="Georgia" w:hAnsi="Georgia"/>
                <w:color w:val="585756"/>
                <w:sz w:val="20"/>
                <w:szCs w:val="20"/>
              </w:rPr>
            </w:pPr>
            <w:proofErr w:type="gramStart"/>
            <w:ins w:id="34" w:author="OUEDRAOGO/LENGANI, Christiane" w:date="2024-07-29T14:07:00Z">
              <w:r>
                <w:rPr>
                  <w:rFonts w:ascii="Georgia" w:hAnsi="Georgia"/>
                  <w:color w:val="585756"/>
                  <w:sz w:val="20"/>
                  <w:szCs w:val="20"/>
                </w:rPr>
                <w:t>x</w:t>
              </w:r>
            </w:ins>
            <w:proofErr w:type="gramEnd"/>
          </w:p>
        </w:tc>
      </w:tr>
    </w:tbl>
    <w:p w14:paraId="5CD4DD8C" w14:textId="77777777" w:rsidR="00C1188B" w:rsidRPr="00A53736" w:rsidRDefault="00C1188B" w:rsidP="00C1188B">
      <w:pPr>
        <w:spacing w:before="120" w:after="120" w:line="240" w:lineRule="auto"/>
        <w:jc w:val="both"/>
        <w:rPr>
          <w:rFonts w:ascii="Georgia" w:hAnsi="Georgia" w:cs="Arial"/>
          <w:color w:val="58575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29"/>
        <w:gridCol w:w="5036"/>
      </w:tblGrid>
      <w:tr w:rsidR="00C1188B" w:rsidRPr="00A53736" w14:paraId="060355CB" w14:textId="77777777" w:rsidTr="00AA4F1B">
        <w:tc>
          <w:tcPr>
            <w:tcW w:w="4029" w:type="dxa"/>
            <w:shd w:val="clear" w:color="auto" w:fill="auto"/>
            <w:vAlign w:val="center"/>
          </w:tcPr>
          <w:p w14:paraId="6D441C1F" w14:textId="77777777" w:rsidR="00C1188B" w:rsidRPr="00A53736" w:rsidRDefault="00C1188B" w:rsidP="00AA4F1B">
            <w:pPr>
              <w:widowControl w:val="0"/>
              <w:tabs>
                <w:tab w:val="left" w:pos="360"/>
              </w:tabs>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Date</w:t>
            </w:r>
            <w:r w:rsidRPr="00A53736">
              <w:rPr>
                <w:rFonts w:ascii="Georgia" w:hAnsi="Georgia" w:cs="Arial"/>
                <w:color w:val="585756"/>
                <w:sz w:val="21"/>
                <w:szCs w:val="21"/>
              </w:rPr>
              <w:t> :</w:t>
            </w:r>
          </w:p>
        </w:tc>
        <w:tc>
          <w:tcPr>
            <w:tcW w:w="5036" w:type="dxa"/>
            <w:shd w:val="pct5" w:color="auto" w:fill="auto"/>
            <w:vAlign w:val="center"/>
          </w:tcPr>
          <w:p w14:paraId="68F7D06A" w14:textId="77777777" w:rsidR="00C1188B" w:rsidRPr="00A53736" w:rsidRDefault="00C1188B" w:rsidP="00AA4F1B">
            <w:pPr>
              <w:widowControl w:val="0"/>
              <w:tabs>
                <w:tab w:val="left" w:pos="360"/>
              </w:tabs>
              <w:spacing w:before="120" w:after="120" w:line="240" w:lineRule="auto"/>
              <w:rPr>
                <w:rFonts w:ascii="Georgia" w:hAnsi="Georgia" w:cs="Arial"/>
                <w:smallCaps/>
                <w:color w:val="585756"/>
                <w:sz w:val="21"/>
                <w:szCs w:val="21"/>
              </w:rPr>
            </w:pPr>
          </w:p>
        </w:tc>
      </w:tr>
      <w:tr w:rsidR="00C1188B" w:rsidRPr="00A53736" w14:paraId="40CDBAE3" w14:textId="77777777" w:rsidTr="00AA4F1B">
        <w:tc>
          <w:tcPr>
            <w:tcW w:w="4029" w:type="dxa"/>
            <w:shd w:val="clear" w:color="auto" w:fill="auto"/>
            <w:vAlign w:val="center"/>
          </w:tcPr>
          <w:p w14:paraId="48FEF3B5" w14:textId="77777777" w:rsidR="00C1188B" w:rsidRPr="00A53736" w:rsidRDefault="00C1188B" w:rsidP="00AA4F1B">
            <w:pPr>
              <w:widowControl w:val="0"/>
              <w:tabs>
                <w:tab w:val="left" w:pos="360"/>
              </w:tabs>
              <w:spacing w:before="120" w:after="120" w:line="240" w:lineRule="auto"/>
              <w:rPr>
                <w:rFonts w:ascii="Georgia" w:hAnsi="Georgia" w:cs="Arial"/>
                <w:smallCaps/>
                <w:color w:val="585756"/>
                <w:sz w:val="21"/>
                <w:szCs w:val="21"/>
              </w:rPr>
            </w:pPr>
            <w:r w:rsidRPr="00A53736">
              <w:rPr>
                <w:rFonts w:ascii="Georgia" w:hAnsi="Georgia" w:cs="Arial"/>
                <w:smallCaps/>
                <w:color w:val="585756"/>
                <w:sz w:val="21"/>
                <w:szCs w:val="21"/>
              </w:rPr>
              <w:t>Signature autorisée :</w:t>
            </w:r>
          </w:p>
        </w:tc>
        <w:tc>
          <w:tcPr>
            <w:tcW w:w="5036" w:type="dxa"/>
            <w:shd w:val="pct5" w:color="auto" w:fill="auto"/>
            <w:vAlign w:val="center"/>
          </w:tcPr>
          <w:p w14:paraId="77D851F9" w14:textId="77777777" w:rsidR="00C1188B" w:rsidRPr="00A53736" w:rsidRDefault="00C1188B" w:rsidP="00AA4F1B">
            <w:pPr>
              <w:widowControl w:val="0"/>
              <w:tabs>
                <w:tab w:val="left" w:pos="360"/>
              </w:tabs>
              <w:spacing w:before="120" w:after="120" w:line="240" w:lineRule="auto"/>
              <w:rPr>
                <w:rFonts w:ascii="Georgia" w:hAnsi="Georgia" w:cs="Arial"/>
                <w:smallCaps/>
                <w:color w:val="585756"/>
                <w:sz w:val="21"/>
                <w:szCs w:val="21"/>
              </w:rPr>
            </w:pPr>
          </w:p>
        </w:tc>
      </w:tr>
    </w:tbl>
    <w:p w14:paraId="2F877301" w14:textId="7F88356E" w:rsidR="00C1188B" w:rsidRDefault="00C1188B" w:rsidP="00C1188B">
      <w:pPr>
        <w:spacing w:before="120" w:after="120" w:line="240" w:lineRule="auto"/>
        <w:jc w:val="both"/>
        <w:rPr>
          <w:rFonts w:ascii="Georgia" w:hAnsi="Georgia" w:cs="Arial"/>
          <w:color w:val="585756"/>
          <w:sz w:val="20"/>
          <w:szCs w:val="20"/>
        </w:rPr>
      </w:pPr>
    </w:p>
    <w:p w14:paraId="55C100FB" w14:textId="72F8ED87" w:rsidR="00F22FAB" w:rsidRPr="00F22FAB" w:rsidRDefault="00F22FAB" w:rsidP="00F22FAB">
      <w:pPr>
        <w:pStyle w:val="Paragraphedeliste"/>
        <w:numPr>
          <w:ilvl w:val="0"/>
          <w:numId w:val="43"/>
        </w:numPr>
        <w:spacing w:after="240" w:line="240" w:lineRule="auto"/>
        <w:ind w:left="1560" w:hanging="1560"/>
        <w:jc w:val="both"/>
        <w:rPr>
          <w:rFonts w:ascii="Georgia" w:hAnsi="Georgia" w:cs="Arial"/>
          <w:b/>
          <w:smallCaps/>
          <w:color w:val="585756"/>
          <w:szCs w:val="20"/>
        </w:rPr>
      </w:pPr>
      <w:r w:rsidRPr="00F22FAB">
        <w:rPr>
          <w:rFonts w:ascii="Georgia" w:hAnsi="Georgia" w:cs="Arial"/>
          <w:b/>
          <w:smallCaps/>
          <w:color w:val="585756"/>
          <w:szCs w:val="20"/>
        </w:rPr>
        <w:t>Enregistrement et statut juridique</w:t>
      </w:r>
    </w:p>
    <w:p w14:paraId="49C4C60A" w14:textId="647D4CE8" w:rsidR="00F22FAB" w:rsidRPr="00A53736" w:rsidRDefault="00F22FAB" w:rsidP="00F22FAB">
      <w:pPr>
        <w:spacing w:before="120" w:after="120" w:line="240" w:lineRule="auto"/>
        <w:jc w:val="both"/>
        <w:rPr>
          <w:rFonts w:ascii="Georgia" w:hAnsi="Georgia" w:cs="Arial"/>
          <w:color w:val="585756"/>
          <w:sz w:val="20"/>
          <w:szCs w:val="20"/>
        </w:rPr>
      </w:pPr>
      <w:r w:rsidRPr="00F22FAB">
        <w:rPr>
          <w:rFonts w:ascii="Georgia" w:hAnsi="Georgia" w:cs="Arial"/>
          <w:color w:val="585756"/>
          <w:sz w:val="21"/>
          <w:szCs w:val="21"/>
        </w:rPr>
        <w:t>Le soumissionnaire doit joindre à son offre une copie des documents originaux relatifs à son enregistrement et/ou son statut juridique, qui établissent son lieu d’enregistrement et/ou son siège statutaire (certificat de constitution ou d'enregistrement, etc.).</w:t>
      </w:r>
    </w:p>
    <w:p w14:paraId="30C4F154" w14:textId="77777777" w:rsidR="00C1188B" w:rsidRPr="00A53736" w:rsidRDefault="00C1188B" w:rsidP="008647D3">
      <w:pPr>
        <w:spacing w:before="120" w:after="120" w:line="240" w:lineRule="auto"/>
        <w:rPr>
          <w:rFonts w:ascii="Georgia" w:hAnsi="Georgia" w:cs="Arial"/>
          <w:color w:val="585756"/>
          <w:sz w:val="20"/>
          <w:szCs w:val="20"/>
        </w:rPr>
      </w:pPr>
    </w:p>
    <w:p w14:paraId="2A4F6B0E" w14:textId="77777777" w:rsidR="00974C22" w:rsidRPr="00A53736" w:rsidRDefault="00974C22" w:rsidP="008647D3">
      <w:pPr>
        <w:widowControl w:val="0"/>
        <w:tabs>
          <w:tab w:val="left" w:pos="360"/>
        </w:tabs>
        <w:spacing w:before="120" w:after="120" w:line="240" w:lineRule="auto"/>
        <w:jc w:val="both"/>
        <w:rPr>
          <w:rFonts w:ascii="Georgia" w:hAnsi="Georgia" w:cs="Arial"/>
          <w:color w:val="585756"/>
          <w:sz w:val="20"/>
          <w:szCs w:val="20"/>
        </w:rPr>
        <w:sectPr w:rsidR="00974C22" w:rsidRPr="00A53736" w:rsidSect="002F360C">
          <w:footerReference w:type="default" r:id="rId21"/>
          <w:headerReference w:type="first" r:id="rId22"/>
          <w:footerReference w:type="first" r:id="rId23"/>
          <w:pgSz w:w="11906" w:h="16838"/>
          <w:pgMar w:top="1418" w:right="1418" w:bottom="1418" w:left="1418" w:header="709" w:footer="709" w:gutter="0"/>
          <w:cols w:space="708"/>
          <w:titlePg/>
          <w:docGrid w:linePitch="360"/>
        </w:sectPr>
      </w:pPr>
    </w:p>
    <w:p w14:paraId="43CAB6A7" w14:textId="1234537F" w:rsidR="00292EE7" w:rsidRPr="00A53736" w:rsidRDefault="003725F0" w:rsidP="00576B0D">
      <w:pPr>
        <w:pStyle w:val="Paragraphedeliste"/>
        <w:numPr>
          <w:ilvl w:val="0"/>
          <w:numId w:val="43"/>
        </w:numPr>
        <w:tabs>
          <w:tab w:val="left" w:pos="1701"/>
        </w:tabs>
        <w:spacing w:after="240" w:line="240" w:lineRule="auto"/>
        <w:contextualSpacing w:val="0"/>
        <w:jc w:val="both"/>
        <w:rPr>
          <w:rFonts w:ascii="Georgia" w:hAnsi="Georgia" w:cs="Arial"/>
          <w:b/>
          <w:smallCaps/>
          <w:color w:val="585756"/>
          <w:szCs w:val="20"/>
        </w:rPr>
      </w:pPr>
      <w:r w:rsidRPr="00A53736">
        <w:rPr>
          <w:rFonts w:ascii="Georgia" w:hAnsi="Georgia" w:cs="Arial"/>
          <w:b/>
          <w:smallCaps/>
          <w:color w:val="585756"/>
          <w:szCs w:val="20"/>
        </w:rPr>
        <w:t xml:space="preserve">Disposition </w:t>
      </w:r>
      <w:r w:rsidR="000F5FFA" w:rsidRPr="00A53736">
        <w:rPr>
          <w:rFonts w:ascii="Georgia" w:hAnsi="Georgia" w:cs="Arial"/>
          <w:b/>
          <w:smallCaps/>
          <w:color w:val="585756"/>
          <w:szCs w:val="20"/>
        </w:rPr>
        <w:t>contractuelles</w:t>
      </w:r>
    </w:p>
    <w:p w14:paraId="52CDFD58" w14:textId="77777777" w:rsidR="00485A00" w:rsidRPr="00A53736" w:rsidRDefault="00485A00"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Généralités</w:t>
      </w:r>
    </w:p>
    <w:p w14:paraId="437D04DE" w14:textId="77777777" w:rsidR="00485A00" w:rsidRPr="00A53736" w:rsidRDefault="00485A00" w:rsidP="00485A00">
      <w:p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Sauf si spécifié autrement dans la commande ou tout document contractuel du Pouvoir Adjudicateur</w:t>
      </w:r>
      <w:r w:rsidRPr="00A53736">
        <w:rPr>
          <w:rFonts w:ascii="Georgia" w:hAnsi="Georgia" w:cs="Arial"/>
          <w:bCs/>
          <w:color w:val="585756"/>
          <w:sz w:val="19"/>
          <w:szCs w:val="19"/>
          <w:lang w:eastAsia="en-GB"/>
        </w:rPr>
        <w:t xml:space="preserve"> </w:t>
      </w:r>
      <w:r w:rsidRPr="00A53736">
        <w:rPr>
          <w:rFonts w:ascii="Georgia" w:hAnsi="Georgia" w:cs="Arial"/>
          <w:color w:val="585756"/>
          <w:sz w:val="19"/>
          <w:szCs w:val="19"/>
          <w:lang w:eastAsia="en-GB"/>
        </w:rPr>
        <w:t>s’y rapportant, les présentes conditions spécifiques s’appliquent aux commandes de travaux, biens et services passées au nom et pour compte d’Enabel (Pouvoir Adjudicateur). Ces commandes sont soumises aux dispositions légales suivantes :</w:t>
      </w:r>
    </w:p>
    <w:p w14:paraId="2E3081B4" w14:textId="77777777" w:rsidR="00485A00" w:rsidRPr="00A53736" w:rsidRDefault="00485A00"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Acceptation de la commande</w:t>
      </w:r>
    </w:p>
    <w:p w14:paraId="15ECB40E" w14:textId="77777777" w:rsidR="00485A00" w:rsidRPr="00A53736" w:rsidRDefault="00485A00" w:rsidP="007570AC">
      <w:pPr>
        <w:tabs>
          <w:tab w:val="left" w:pos="9639"/>
        </w:tabs>
        <w:spacing w:before="40" w:after="40" w:line="240" w:lineRule="auto"/>
        <w:ind w:right="12"/>
        <w:jc w:val="both"/>
        <w:rPr>
          <w:rFonts w:ascii="Georgia" w:hAnsi="Georgia" w:cs="Arial"/>
          <w:color w:val="585756"/>
          <w:sz w:val="19"/>
          <w:szCs w:val="19"/>
          <w:lang w:eastAsia="en-GB"/>
        </w:rPr>
      </w:pPr>
      <w:r w:rsidRPr="00A53736">
        <w:rPr>
          <w:rFonts w:ascii="Georgia" w:hAnsi="Georgia" w:cs="Arial"/>
          <w:color w:val="585756"/>
          <w:sz w:val="19"/>
          <w:szCs w:val="19"/>
          <w:lang w:eastAsia="en-GB"/>
        </w:rPr>
        <w:t>Toute remarque ou contestation de l’Adjudicataire sur une commande doit être formulée par écrit dans un délai de 8 jours de calendrier à dater de la réception de celle-ci. A défaut, la commande est considérée comme acceptée. En cas de remarque ou de contestation formulée dans la forme et le délai précités, le Pouvoir Adjudicateur se réserve le droit d’annuler la commande par simple notification écrite. L’annulation ne donne lieu à aucune indemnisation. L’acceptation de la commande implique l’acceptation de l’ensemble des conditions s’y rapportant, en ce compris les présentes conditions spécifiques. Les conditions de vente de l’Adjudicataire ne sont PAS applicables à la commande même si l’acceptation a lieu en référence à ces dernières.</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L’acceptation d’une commande suppose en outre que l’Adjudicataire s’engage à fournir les éventuelles pièces de rechange pour la période d’utilisation totale prévue des produits livrés.</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Le fait, pour le Pouvoir Adjudicateur, de ne pas faire respecter l’une des présentes conditions spécifiques à l’occasion de l’exécution de la commande ne signifie pas qu</w:t>
      </w:r>
      <w:r w:rsidRPr="00A53736">
        <w:rPr>
          <w:rFonts w:ascii="Georgia" w:hAnsi="Georgia" w:cs="Arial"/>
          <w:b/>
          <w:color w:val="585756"/>
          <w:sz w:val="19"/>
          <w:szCs w:val="19"/>
          <w:lang w:eastAsia="en-GB"/>
        </w:rPr>
        <w:t>’</w:t>
      </w:r>
      <w:r w:rsidRPr="00A53736">
        <w:rPr>
          <w:rFonts w:ascii="Georgia" w:hAnsi="Georgia" w:cs="Arial"/>
          <w:color w:val="585756"/>
          <w:sz w:val="19"/>
          <w:szCs w:val="19"/>
          <w:lang w:eastAsia="en-GB"/>
        </w:rPr>
        <w:t>il y renonce.</w:t>
      </w:r>
    </w:p>
    <w:p w14:paraId="34C43283"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cs="Arial"/>
          <w:b/>
          <w:bCs/>
          <w:color w:val="585756"/>
          <w:sz w:val="19"/>
          <w:szCs w:val="19"/>
        </w:rPr>
      </w:pPr>
      <w:r w:rsidRPr="00A53736">
        <w:rPr>
          <w:rFonts w:ascii="Georgia" w:eastAsia="Times New Roman" w:hAnsi="Georgia"/>
          <w:b/>
          <w:bCs/>
          <w:color w:val="585756"/>
          <w:sz w:val="19"/>
          <w:szCs w:val="19"/>
        </w:rPr>
        <w:t>Prix</w:t>
      </w:r>
    </w:p>
    <w:p w14:paraId="65D2929F" w14:textId="77777777" w:rsidR="007202FE" w:rsidRPr="00A53736" w:rsidRDefault="00485A00" w:rsidP="007202FE">
      <w:pPr>
        <w:spacing w:before="40" w:after="40" w:line="240" w:lineRule="auto"/>
        <w:ind w:right="-57"/>
        <w:jc w:val="both"/>
        <w:rPr>
          <w:rFonts w:ascii="Georgia" w:hAnsi="Georgia" w:cs="Arial"/>
          <w:color w:val="585756"/>
          <w:sz w:val="19"/>
          <w:szCs w:val="19"/>
          <w:lang w:eastAsia="en-GB"/>
        </w:rPr>
      </w:pPr>
      <w:r w:rsidRPr="00A53736">
        <w:rPr>
          <w:rFonts w:ascii="Georgia" w:hAnsi="Georgia" w:cs="Arial"/>
          <w:color w:val="585756"/>
          <w:sz w:val="19"/>
          <w:szCs w:val="19"/>
          <w:lang w:eastAsia="en-GB"/>
        </w:rPr>
        <w:t>Les prix, tant unitaires que globaux, sont exprimés dans la monnaie mentionnée dans le formulaire d’offre de prix. A l’exception de la TVA, ces prix comprennent tous les frais, impôts, charges, contribut</w:t>
      </w:r>
      <w:r w:rsidR="007570AC" w:rsidRPr="00A53736">
        <w:rPr>
          <w:rFonts w:ascii="Georgia" w:hAnsi="Georgia" w:cs="Arial"/>
          <w:color w:val="585756"/>
          <w:sz w:val="19"/>
          <w:szCs w:val="19"/>
          <w:lang w:eastAsia="en-GB"/>
        </w:rPr>
        <w:t>ions quelconques, et notamment :</w:t>
      </w:r>
    </w:p>
    <w:p w14:paraId="5A4FBF18" w14:textId="77777777" w:rsidR="007202FE" w:rsidRPr="00A53736" w:rsidRDefault="007202FE" w:rsidP="007202FE">
      <w:pPr>
        <w:spacing w:before="40" w:after="40" w:line="240" w:lineRule="auto"/>
        <w:ind w:right="-57"/>
        <w:jc w:val="both"/>
        <w:rPr>
          <w:rFonts w:ascii="Georgia" w:hAnsi="Georgia" w:cs="Arial"/>
          <w:color w:val="585756"/>
          <w:sz w:val="19"/>
          <w:szCs w:val="19"/>
          <w:lang w:eastAsia="en-GB"/>
        </w:rPr>
      </w:pPr>
      <w:r w:rsidRPr="00A53736">
        <w:rPr>
          <w:rFonts w:ascii="Georgia" w:hAnsi="Georgia" w:cs="Arial"/>
          <w:color w:val="585756"/>
          <w:sz w:val="19"/>
          <w:szCs w:val="19"/>
          <w:lang w:eastAsia="en-GB"/>
        </w:rPr>
        <w:t>Les frais de chargement, de transport, d’assurance, d’emballage, de dédouanement, livraison (DDP au lieu de livraison) et déchargement ;</w:t>
      </w:r>
    </w:p>
    <w:p w14:paraId="4062D3AF" w14:textId="77777777" w:rsidR="007202FE" w:rsidRPr="00A53736" w:rsidRDefault="007202FE" w:rsidP="007202FE">
      <w:pPr>
        <w:spacing w:before="40" w:after="40" w:line="240" w:lineRule="auto"/>
        <w:ind w:right="-57"/>
        <w:jc w:val="both"/>
        <w:rPr>
          <w:rFonts w:ascii="Georgia" w:hAnsi="Georgia" w:cs="Arial"/>
          <w:color w:val="585756"/>
          <w:sz w:val="19"/>
          <w:szCs w:val="19"/>
          <w:lang w:eastAsia="en-GB"/>
        </w:rPr>
      </w:pPr>
      <w:r w:rsidRPr="00A53736">
        <w:rPr>
          <w:rFonts w:ascii="Georgia" w:hAnsi="Georgia" w:cs="Arial"/>
          <w:color w:val="585756"/>
          <w:sz w:val="19"/>
          <w:szCs w:val="19"/>
          <w:lang w:eastAsia="en-GB"/>
        </w:rPr>
        <w:t>Les honoraires, les per diem, les frais de logement, d’assurance, de visas, de transport, de communication, les frais administratifs et de secrétariat, le coût de la documentation relative aux services et éventuellement exigée par le pouvoir adjudicateur, la production et la livraison de documents ou de pièces liés à l’exécution des services, les droits de douane et d’accise relatifs au matériel et aux produits utilisés, les frais d’emballage, les frais de réception, tous les frais, coûts de personnel et de matériel nécessaires pour l’exécution du présent marché, la rémunération à titre de droit d’auteur, l’achat ou la location auprès de tiers de services nécessaires pour l’exécution du marché, les frais liés aux éventuels droits de propriété intellectuelle.</w:t>
      </w:r>
    </w:p>
    <w:p w14:paraId="2A5FC3DB" w14:textId="77777777" w:rsidR="00485A00" w:rsidRPr="00A53736" w:rsidRDefault="00485A00" w:rsidP="007570AC">
      <w:pPr>
        <w:tabs>
          <w:tab w:val="left" w:pos="9923"/>
        </w:tabs>
        <w:spacing w:before="40" w:after="40" w:line="240" w:lineRule="auto"/>
        <w:ind w:right="-57"/>
        <w:jc w:val="both"/>
        <w:rPr>
          <w:rFonts w:ascii="Georgia" w:hAnsi="Georgia" w:cs="Arial"/>
          <w:color w:val="585756"/>
          <w:sz w:val="19"/>
          <w:szCs w:val="19"/>
          <w:lang w:eastAsia="en-GB"/>
        </w:rPr>
      </w:pPr>
      <w:r w:rsidRPr="00A53736">
        <w:rPr>
          <w:rFonts w:ascii="Georgia" w:hAnsi="Georgia" w:cs="Arial"/>
          <w:color w:val="585756"/>
          <w:sz w:val="19"/>
          <w:szCs w:val="19"/>
          <w:lang w:eastAsia="en-GB"/>
        </w:rPr>
        <w:t>Sauf dispositions contraires convenues par écrit de commun accord, les prix fixés ne peuvent en aucun cas subir de majoration, ni par suite du coût ultérieur des matières, ni par l’application d’une clause de référence à l’index, ni pour toute autre cause, quelle qu’elle soit.</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 commande pouvant faire suite à une demande de prix, peut ne porter que sur une partie ou quotité d’un ou des biens et/ou services ayant fait l’objet de celle-ci, et l’Adjudicataire s’engage à l’exécuter sans que cette réduction puisse donner lieu de sa part à une majoration de prix.</w:t>
      </w:r>
    </w:p>
    <w:p w14:paraId="36E975E3" w14:textId="77777777" w:rsidR="00485A00" w:rsidRPr="00A53736" w:rsidRDefault="00485A00"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Mod</w:t>
      </w:r>
      <w:r w:rsidR="0009632E" w:rsidRPr="00A53736">
        <w:rPr>
          <w:rFonts w:ascii="Georgia" w:eastAsia="Times New Roman" w:hAnsi="Georgia"/>
          <w:b/>
          <w:bCs/>
          <w:color w:val="585756"/>
          <w:sz w:val="19"/>
          <w:szCs w:val="19"/>
        </w:rPr>
        <w:t>alités de livraison/d’exécution</w:t>
      </w:r>
    </w:p>
    <w:p w14:paraId="355C4A53" w14:textId="77777777" w:rsidR="00485A00" w:rsidRPr="00A53736" w:rsidRDefault="00485A00" w:rsidP="007570AC">
      <w:pPr>
        <w:tabs>
          <w:tab w:val="left" w:pos="9781"/>
          <w:tab w:val="left" w:pos="10065"/>
        </w:tabs>
        <w:spacing w:before="40" w:after="40" w:line="240" w:lineRule="auto"/>
        <w:ind w:right="-58"/>
        <w:jc w:val="both"/>
        <w:rPr>
          <w:rFonts w:ascii="Georgia" w:hAnsi="Georgia" w:cs="Arial"/>
          <w:color w:val="585756"/>
          <w:sz w:val="19"/>
          <w:szCs w:val="19"/>
          <w:lang w:eastAsia="en-GB"/>
        </w:rPr>
      </w:pPr>
      <w:r w:rsidRPr="00A53736">
        <w:rPr>
          <w:rFonts w:ascii="Georgia" w:hAnsi="Georgia" w:cs="Arial"/>
          <w:color w:val="585756"/>
          <w:sz w:val="19"/>
          <w:szCs w:val="19"/>
          <w:lang w:eastAsia="en-GB"/>
        </w:rPr>
        <w:t>Les délais de livraison/d’exécution convenus ainsi que les instructions relatives à l’adresse de livraison/d’exécution doivent être rigoureusement observés. Tout envoi doit être accompagné d’une note d’envoi mentionn</w:t>
      </w:r>
      <w:r w:rsidR="007202FE" w:rsidRPr="00A53736">
        <w:rPr>
          <w:rFonts w:ascii="Georgia" w:hAnsi="Georgia" w:cs="Arial"/>
          <w:color w:val="585756"/>
          <w:sz w:val="19"/>
          <w:szCs w:val="19"/>
          <w:lang w:eastAsia="en-GB"/>
        </w:rPr>
        <w:t xml:space="preserve">ant le nom de l’Adjudicataire, </w:t>
      </w:r>
      <w:r w:rsidRPr="00A53736">
        <w:rPr>
          <w:rFonts w:ascii="Georgia" w:hAnsi="Georgia" w:cs="Arial"/>
          <w:color w:val="585756"/>
          <w:sz w:val="19"/>
          <w:szCs w:val="19"/>
          <w:lang w:eastAsia="en-GB"/>
        </w:rPr>
        <w:t>la référence du bon de commande, le contenu du colis (nature de la marchandise et quantité), ainsi que de tous les certifica</w:t>
      </w:r>
      <w:r w:rsidR="007202FE" w:rsidRPr="00A53736">
        <w:rPr>
          <w:rFonts w:ascii="Georgia" w:hAnsi="Georgia" w:cs="Arial"/>
          <w:color w:val="585756"/>
          <w:sz w:val="19"/>
          <w:szCs w:val="19"/>
          <w:lang w:eastAsia="en-GB"/>
        </w:rPr>
        <w:t>ts et documents exigés</w:t>
      </w:r>
      <w:r w:rsidRPr="00A53736">
        <w:rPr>
          <w:rFonts w:ascii="Georgia" w:hAnsi="Georgia" w:cs="Arial"/>
          <w:color w:val="585756"/>
          <w:sz w:val="19"/>
          <w:szCs w:val="19"/>
          <w:lang w:eastAsia="en-GB"/>
        </w:rPr>
        <w:t>.</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Tout dépassement de la date de livraison spécifiée des biens, services et/ou documents associés, ou des dates données d’exécution des travaux, et ce pour quelque cause que ce soit, entraîne de plein droit et par la seule échéance du terme, l’application d’une amende pour retard d’exécution de 0,07% du montant total de la commande par semaine de retard entamée. Cette amende est limitée à un maximum de 20% du montant total de la commande. Le Pouvoir Adjudicateur se réserve en outre la possibilité de résilier la commande et de s’adresser à un autre Adjudicataire. Le surcoût éventuel est à charge de l’Adjudicataire défaillant.</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Les frais éventuels d’enlèvement, de transfert, de réexpédition et, plus généralement, tous frais quelconques exposés par le</w:t>
      </w:r>
      <w:r w:rsidRPr="00A53736">
        <w:rPr>
          <w:rFonts w:ascii="Georgia" w:hAnsi="Georgia" w:cs="Arial"/>
          <w:b/>
          <w:color w:val="585756"/>
          <w:sz w:val="19"/>
          <w:szCs w:val="19"/>
          <w:lang w:eastAsia="en-GB"/>
        </w:rPr>
        <w:t xml:space="preserve"> </w:t>
      </w:r>
      <w:r w:rsidRPr="00A53736">
        <w:rPr>
          <w:rFonts w:ascii="Georgia" w:hAnsi="Georgia" w:cs="Arial"/>
          <w:color w:val="585756"/>
          <w:sz w:val="19"/>
          <w:szCs w:val="19"/>
          <w:lang w:eastAsia="en-GB"/>
        </w:rPr>
        <w:t>Pouvoir Adjudicateur imputables à l’Adjudicataire défaillant, sont à charge de celui-ci et déduits des montants lui étant dus.</w:t>
      </w:r>
    </w:p>
    <w:p w14:paraId="309C2938" w14:textId="77777777" w:rsidR="00485A00" w:rsidRPr="00A53736" w:rsidRDefault="00485A00"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u w:val="single"/>
        </w:rPr>
      </w:pPr>
      <w:r w:rsidRPr="00A53736">
        <w:rPr>
          <w:rFonts w:ascii="Georgia" w:eastAsia="Times New Roman" w:hAnsi="Georgia"/>
          <w:b/>
          <w:bCs/>
          <w:color w:val="585756"/>
          <w:sz w:val="19"/>
          <w:szCs w:val="19"/>
        </w:rPr>
        <w:t xml:space="preserve">Refus et </w:t>
      </w:r>
      <w:r w:rsidR="0009632E" w:rsidRPr="00A53736">
        <w:rPr>
          <w:rFonts w:ascii="Georgia" w:eastAsia="Times New Roman" w:hAnsi="Georgia"/>
          <w:b/>
          <w:bCs/>
          <w:color w:val="585756"/>
          <w:sz w:val="19"/>
          <w:szCs w:val="19"/>
        </w:rPr>
        <w:t>a</w:t>
      </w:r>
      <w:r w:rsidRPr="00A53736">
        <w:rPr>
          <w:rFonts w:ascii="Georgia" w:eastAsia="Times New Roman" w:hAnsi="Georgia"/>
          <w:b/>
          <w:bCs/>
          <w:color w:val="585756"/>
          <w:sz w:val="19"/>
          <w:szCs w:val="19"/>
        </w:rPr>
        <w:t>cceptation en cas de fournitures et services</w:t>
      </w:r>
    </w:p>
    <w:p w14:paraId="71E625BA" w14:textId="77777777" w:rsidR="00485A00" w:rsidRPr="00A53736" w:rsidRDefault="00485A00" w:rsidP="00485A00">
      <w:pPr>
        <w:spacing w:before="40" w:after="40" w:line="240" w:lineRule="auto"/>
        <w:ind w:right="12"/>
        <w:jc w:val="both"/>
        <w:rPr>
          <w:rFonts w:ascii="Georgia" w:hAnsi="Georgia" w:cs="Arial"/>
          <w:color w:val="585756"/>
          <w:sz w:val="19"/>
          <w:szCs w:val="19"/>
          <w:lang w:eastAsia="en-GB"/>
        </w:rPr>
      </w:pPr>
      <w:r w:rsidRPr="00A53736">
        <w:rPr>
          <w:rFonts w:ascii="Georgia" w:hAnsi="Georgia" w:cs="Arial"/>
          <w:color w:val="585756"/>
          <w:sz w:val="19"/>
          <w:szCs w:val="19"/>
          <w:lang w:eastAsia="en-GB"/>
        </w:rPr>
        <w:t>L’Adjudicataire fournit exclusivement des biens et services qui sont exempts de tout vice apparent et/ou caché et qui correspondent strictement à la commande (en nature, quantité, qualité…) et, le cas échéant, aux prescriptions des documents associés ainsi qu’aux règlementations applicables, aux règles de l’art et aux bonnes pratiques, à l’état de la technique, aux plus hautes exigences normales d’utilisation, de fiabilité et de longévité, et à la destination que le Pouvoir Adjudicateur compte en faire et que l’Adjudicataire connaît ou devrait à tout le moins connaître.</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L’acceptation n’a lieu qu’après vérification complète par le Pouvoir Adjudicateur du caractère conform</w:t>
      </w:r>
      <w:r w:rsidR="007202FE" w:rsidRPr="00A53736">
        <w:rPr>
          <w:rFonts w:ascii="Georgia" w:hAnsi="Georgia" w:cs="Arial"/>
          <w:color w:val="585756"/>
          <w:sz w:val="19"/>
          <w:szCs w:val="19"/>
          <w:lang w:eastAsia="en-GB"/>
        </w:rPr>
        <w:t>e des biens et services livrés.</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 signature apposée par le Pouvoir Adjudicateur (un membre du personnel du Pouvoir Adjudicateur), notamment dans des appareils électroniques de réception, lors de la livraison du matériel, vaut par conséquent simple prise de possession et ne signifie pas l'acceptation de celui-ci.</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L’acceptation implique le transfert de la propriété et des risques de dommage ou de perte.</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En cas de refus entier ou partiel d’une livraison, l’Adjudicataire est tenu de reprendre, à ses frais et risques, les produits refusés. Le Pouvoir Adjudicateur peut, soit demander à l’Adjudicataire de fournir des marchandises conformes dans les plus brefs délais, soit résilier la commande et s’approvisionner auprès d’un autre fournisseur, sans préjudice de ce qui est prévu à l’article 4 des présentes conditions spécifiques d’achat.</w:t>
      </w:r>
    </w:p>
    <w:p w14:paraId="25424F5A"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Garantie</w:t>
      </w:r>
    </w:p>
    <w:p w14:paraId="7BEAF00E" w14:textId="77777777" w:rsidR="00485A00" w:rsidRPr="00A53736" w:rsidRDefault="00485A00" w:rsidP="007570AC">
      <w:pPr>
        <w:spacing w:before="40" w:after="40" w:line="240" w:lineRule="auto"/>
        <w:ind w:right="12"/>
        <w:jc w:val="both"/>
        <w:rPr>
          <w:rFonts w:ascii="Georgia" w:hAnsi="Georgia" w:cs="Arial"/>
          <w:color w:val="585756"/>
          <w:sz w:val="19"/>
          <w:szCs w:val="19"/>
          <w:lang w:eastAsia="en-GB"/>
        </w:rPr>
      </w:pPr>
      <w:r w:rsidRPr="00A53736">
        <w:rPr>
          <w:rFonts w:ascii="Georgia" w:eastAsia="Times New Roman" w:hAnsi="Georgia" w:cs="Arial"/>
          <w:color w:val="585756"/>
          <w:sz w:val="19"/>
          <w:szCs w:val="19"/>
        </w:rPr>
        <w:t>Outre la garantie légale des vices cachés, les produits sont garantis pendant (un) 1 an à dater de leur mise en service.</w:t>
      </w:r>
      <w:r w:rsidR="007202FE" w:rsidRPr="00A53736">
        <w:rPr>
          <w:rFonts w:ascii="Georgia" w:eastAsia="Times New Roman" w:hAnsi="Georgia" w:cs="Arial"/>
          <w:color w:val="585756"/>
          <w:sz w:val="19"/>
          <w:szCs w:val="19"/>
        </w:rPr>
        <w:t xml:space="preserve"> </w:t>
      </w:r>
      <w:r w:rsidRPr="00A53736">
        <w:rPr>
          <w:rFonts w:ascii="Georgia" w:eastAsia="Times New Roman" w:hAnsi="Georgia" w:cs="Arial"/>
          <w:color w:val="585756"/>
          <w:sz w:val="19"/>
          <w:szCs w:val="19"/>
        </w:rPr>
        <w:t>Pendant ce délai, l’Adjudicataire, à ses propres frais, répare ou remplace au choix du Pouvoir Adjudicateur tous vices, manquements et non-conformités constatés et tient le Pouvoir Adjudicateur indemne de tout dommage qui en résulte de manière directe ou indirecte, pour lui-même ou pour des tiers. Un nouveau délai de garantie de (un) 1 an s’applique aux réparations et aux biens ou se</w:t>
      </w:r>
      <w:r w:rsidR="007202FE" w:rsidRPr="00A53736">
        <w:rPr>
          <w:rFonts w:ascii="Georgia" w:eastAsia="Times New Roman" w:hAnsi="Georgia" w:cs="Arial"/>
          <w:color w:val="585756"/>
          <w:sz w:val="19"/>
          <w:szCs w:val="19"/>
        </w:rPr>
        <w:t>rvices fournis en remplacement.</w:t>
      </w:r>
      <w:r w:rsidR="007570AC" w:rsidRPr="00A53736">
        <w:rPr>
          <w:rFonts w:ascii="Georgia" w:eastAsia="Times New Roman" w:hAnsi="Georgia" w:cs="Arial"/>
          <w:color w:val="585756"/>
          <w:sz w:val="19"/>
          <w:szCs w:val="19"/>
        </w:rPr>
        <w:t xml:space="preserve"> </w:t>
      </w:r>
      <w:r w:rsidRPr="00A53736">
        <w:rPr>
          <w:rFonts w:ascii="Georgia" w:hAnsi="Georgia" w:cs="Arial"/>
          <w:color w:val="585756"/>
          <w:sz w:val="19"/>
          <w:szCs w:val="19"/>
          <w:lang w:eastAsia="en-GB"/>
        </w:rPr>
        <w:t>Une garantie d</w:t>
      </w:r>
      <w:r w:rsidR="007202FE" w:rsidRPr="00A53736">
        <w:rPr>
          <w:rFonts w:ascii="Georgia" w:hAnsi="Georgia" w:cs="Arial"/>
          <w:color w:val="585756"/>
          <w:sz w:val="19"/>
          <w:szCs w:val="19"/>
          <w:lang w:eastAsia="en-GB"/>
        </w:rPr>
        <w:t>’</w:t>
      </w:r>
      <w:r w:rsidRPr="00A53736">
        <w:rPr>
          <w:rFonts w:ascii="Georgia" w:hAnsi="Georgia" w:cs="Arial"/>
          <w:color w:val="585756"/>
          <w:sz w:val="19"/>
          <w:szCs w:val="19"/>
          <w:lang w:eastAsia="en-GB"/>
        </w:rPr>
        <w:t>un (1) an est d’applic</w:t>
      </w:r>
      <w:r w:rsidR="007202FE" w:rsidRPr="00A53736">
        <w:rPr>
          <w:rFonts w:ascii="Georgia" w:hAnsi="Georgia" w:cs="Arial"/>
          <w:color w:val="585756"/>
          <w:sz w:val="19"/>
          <w:szCs w:val="19"/>
          <w:lang w:eastAsia="en-GB"/>
        </w:rPr>
        <w:t>ation sur les travaux exécutés.</w:t>
      </w:r>
    </w:p>
    <w:p w14:paraId="7F084A69"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Sécurité</w:t>
      </w:r>
    </w:p>
    <w:p w14:paraId="7C1B8BC3" w14:textId="77777777" w:rsidR="00485A00" w:rsidRPr="00A53736" w:rsidRDefault="00485A00" w:rsidP="007570AC">
      <w:pPr>
        <w:tabs>
          <w:tab w:val="left" w:pos="9639"/>
        </w:tabs>
        <w:spacing w:before="40" w:after="40" w:line="240" w:lineRule="auto"/>
        <w:ind w:right="11"/>
        <w:jc w:val="both"/>
        <w:rPr>
          <w:rFonts w:ascii="Georgia" w:hAnsi="Georgia" w:cs="Arial"/>
          <w:color w:val="585756"/>
          <w:sz w:val="19"/>
          <w:szCs w:val="19"/>
          <w:lang w:eastAsia="en-GB"/>
        </w:rPr>
      </w:pPr>
      <w:r w:rsidRPr="00A53736">
        <w:rPr>
          <w:rFonts w:ascii="Georgia" w:hAnsi="Georgia" w:cs="Arial"/>
          <w:color w:val="585756"/>
          <w:sz w:val="19"/>
          <w:szCs w:val="19"/>
          <w:lang w:eastAsia="en-GB"/>
        </w:rPr>
        <w:t>Toute exécution d’un marché doit satisfaire aux dispositions de la loi du 4 août 1996 relatif au bien-être des employés dans l’exécution de leur travail, le règlement général pour la protection de l’emploi, le Codex sur le bien-être au travail, et leurs arrêtés d’exécution. Les opérations effectuées par le personnel de l’Adjudicataire lors de l’exécution d’un marché se font sous la responsabilité exclusive de ce dernier. Cette responsabilité s’étend notamment à toute infraction aux prescriptions légales ou réglementaires en matière de prévention et de protection sur les lieux du travail.</w:t>
      </w:r>
    </w:p>
    <w:p w14:paraId="47CDAE27"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Sous-traitance et cession</w:t>
      </w:r>
    </w:p>
    <w:p w14:paraId="389EE0D1" w14:textId="77777777" w:rsidR="00485A00" w:rsidRPr="00A53736" w:rsidRDefault="00485A00" w:rsidP="00485A00">
      <w:p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L’Adjudicataire est autorisé à sous-traiter certaines parties de l'objet de la présente commande, sous son entière responsabilité. La sous-traitance est entièrement aux risques de l’Adjudicataire et ne le décharge en rien de la bonne exécution du contrat vis-à-vis du Pouvoir Adjudicateur qui ne reconnaît aucun lien juridique avec le(s) tiers sous-traitant(s).</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Une partie ne peut céder ses droits et obligations résultant de la commande à un tiers, sans avoir obtenu au préalable l’</w:t>
      </w:r>
      <w:r w:rsidR="007570AC" w:rsidRPr="00A53736">
        <w:rPr>
          <w:rFonts w:ascii="Georgia" w:hAnsi="Georgia" w:cs="Arial"/>
          <w:color w:val="585756"/>
          <w:sz w:val="19"/>
          <w:szCs w:val="19"/>
          <w:lang w:eastAsia="en-GB"/>
        </w:rPr>
        <w:t>accord écrit de l’autre partie.</w:t>
      </w:r>
    </w:p>
    <w:p w14:paraId="422372D0"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Facturation et paiement</w:t>
      </w:r>
    </w:p>
    <w:p w14:paraId="64F87AF0" w14:textId="77777777" w:rsidR="00485A00" w:rsidRPr="00A53736" w:rsidRDefault="00485A00" w:rsidP="00485A00">
      <w:pPr>
        <w:spacing w:before="40" w:after="40" w:line="240" w:lineRule="auto"/>
        <w:ind w:right="12"/>
        <w:jc w:val="both"/>
        <w:rPr>
          <w:rFonts w:ascii="Georgia" w:hAnsi="Georgia" w:cs="Arial"/>
          <w:color w:val="585756"/>
          <w:sz w:val="19"/>
          <w:szCs w:val="19"/>
          <w:lang w:eastAsia="en-GB"/>
        </w:rPr>
      </w:pPr>
      <w:r w:rsidRPr="00A53736">
        <w:rPr>
          <w:rFonts w:ascii="Georgia" w:hAnsi="Georgia" w:cs="Arial"/>
          <w:color w:val="585756"/>
          <w:sz w:val="19"/>
          <w:szCs w:val="19"/>
          <w:lang w:eastAsia="en-GB"/>
        </w:rPr>
        <w:t>Les factures sont établies en deux exemplaires et mentionnent les numéros de référence et date du bon de commande, la description des biens ou services fournis ou travaux exécutés avec pour chaque poste les quantités ainsi que les prix unitaires et globaux sans et avec TVA.</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 xml:space="preserve">Les factures conformément établies et non contestées </w:t>
      </w:r>
      <w:r w:rsidR="007202FE" w:rsidRPr="00A53736">
        <w:rPr>
          <w:rFonts w:ascii="Georgia" w:hAnsi="Georgia" w:cs="Arial"/>
          <w:color w:val="585756"/>
          <w:sz w:val="19"/>
          <w:szCs w:val="19"/>
          <w:lang w:eastAsia="en-GB"/>
        </w:rPr>
        <w:t>sont payées dans un délai de 30</w:t>
      </w:r>
      <w:r w:rsidRPr="00A53736">
        <w:rPr>
          <w:rFonts w:ascii="Georgia" w:hAnsi="Georgia" w:cs="Arial"/>
          <w:color w:val="585756"/>
          <w:sz w:val="19"/>
          <w:szCs w:val="19"/>
          <w:lang w:eastAsia="en-GB"/>
        </w:rPr>
        <w:t xml:space="preserve"> jours de calendrier après réception de la facture.</w:t>
      </w:r>
    </w:p>
    <w:p w14:paraId="2B91402D" w14:textId="77777777" w:rsidR="00485A00" w:rsidRPr="00A53736" w:rsidRDefault="007202F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Responsabilités</w:t>
      </w:r>
    </w:p>
    <w:p w14:paraId="7E57C2E7" w14:textId="77777777" w:rsidR="00485A00" w:rsidRPr="00A53736" w:rsidRDefault="00485A00" w:rsidP="007570AC">
      <w:pPr>
        <w:tabs>
          <w:tab w:val="left" w:pos="9781"/>
          <w:tab w:val="left" w:pos="10065"/>
        </w:tabs>
        <w:spacing w:before="40" w:after="40" w:line="240" w:lineRule="auto"/>
        <w:ind w:right="-58"/>
        <w:jc w:val="both"/>
        <w:rPr>
          <w:rFonts w:ascii="Georgia" w:hAnsi="Georgia" w:cs="Arial"/>
          <w:color w:val="585756"/>
          <w:sz w:val="19"/>
          <w:szCs w:val="19"/>
          <w:lang w:eastAsia="en-GB"/>
        </w:rPr>
      </w:pPr>
      <w:r w:rsidRPr="00A53736">
        <w:rPr>
          <w:rFonts w:ascii="Georgia" w:hAnsi="Georgia" w:cs="Arial"/>
          <w:color w:val="585756"/>
          <w:sz w:val="19"/>
          <w:szCs w:val="19"/>
          <w:lang w:eastAsia="en-GB"/>
        </w:rPr>
        <w:t>L’Adjudicataire supporte tous les risques lié</w:t>
      </w:r>
      <w:r w:rsidR="007202FE" w:rsidRPr="00A53736">
        <w:rPr>
          <w:rFonts w:ascii="Georgia" w:hAnsi="Georgia" w:cs="Arial"/>
          <w:color w:val="585756"/>
          <w:sz w:val="19"/>
          <w:szCs w:val="19"/>
          <w:lang w:eastAsia="en-GB"/>
        </w:rPr>
        <w:t>s à l’exécution de la commande.</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L’Adjudicataire est responsable à l’égard du Pouvoir Adjudicateur de tout dommage de quelque nature subi par le Pouvoir Adjudicateur en raison du non-respect de ses obligations par l’Adjudicataire. A cet égard, l’Adjudicataire garantit également le Pouvoir Adjudicateur contre tout recours de tiers.</w:t>
      </w:r>
    </w:p>
    <w:p w14:paraId="07DD1FD7"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Assurances</w:t>
      </w:r>
    </w:p>
    <w:p w14:paraId="491B41C3" w14:textId="77777777" w:rsidR="00485A00" w:rsidRPr="00A53736" w:rsidRDefault="00485A00" w:rsidP="007570AC">
      <w:pPr>
        <w:numPr>
          <w:ilvl w:val="12"/>
          <w:numId w:val="0"/>
        </w:numPr>
        <w:spacing w:before="40" w:after="40" w:line="240" w:lineRule="auto"/>
        <w:jc w:val="both"/>
        <w:rPr>
          <w:rFonts w:ascii="Georgia" w:eastAsia="Times New Roman" w:hAnsi="Georgia" w:cs="Arial"/>
          <w:color w:val="585756"/>
          <w:sz w:val="19"/>
          <w:szCs w:val="19"/>
        </w:rPr>
      </w:pPr>
      <w:r w:rsidRPr="00A53736">
        <w:rPr>
          <w:rFonts w:ascii="Georgia" w:hAnsi="Georgia" w:cs="Arial"/>
          <w:color w:val="585756"/>
          <w:sz w:val="19"/>
          <w:szCs w:val="19"/>
          <w:lang w:eastAsia="en-GB"/>
        </w:rPr>
        <w:t>L'Adjudicataire est tenu de conclure toutes les assurances obligatoires et de conclure ou renouveler toutes les assurances nécessaires pour la bonne exécution de la présente commande, en particulier les assurances « responsabilité civile », « accidents de travail » et « risques liés au transport », et cela pendant toute la durée de la mission.</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Les polices à souscrire par l’Adjudicataire doivent stipuler qu’aucune modification ou résiliation de la police et qu’aucune suspension de la couverture ne peut être appliquée sans que l’assureur ait informé le Pouvoir Adjudicateur de cette mesure au moins un mois à l’avance.</w:t>
      </w:r>
      <w:r w:rsidR="007570AC" w:rsidRPr="00A53736">
        <w:rPr>
          <w:rFonts w:ascii="Georgia" w:hAnsi="Georgia" w:cs="Arial"/>
          <w:color w:val="585756"/>
          <w:sz w:val="19"/>
          <w:szCs w:val="19"/>
          <w:lang w:eastAsia="en-GB"/>
        </w:rPr>
        <w:t xml:space="preserve"> </w:t>
      </w:r>
      <w:r w:rsidRPr="00A53736">
        <w:rPr>
          <w:rFonts w:ascii="Georgia" w:eastAsia="Times New Roman" w:hAnsi="Georgia" w:cs="Arial"/>
          <w:color w:val="585756"/>
          <w:sz w:val="19"/>
          <w:szCs w:val="19"/>
        </w:rPr>
        <w:t>L’Adjudicataire transmettra au Pouvoir Adjudicateur, sur simple demande, une copie de la preuve du paiement régulier des primes qui sont à sa charge.</w:t>
      </w:r>
    </w:p>
    <w:p w14:paraId="35B6BAB2" w14:textId="77777777" w:rsidR="00485A00" w:rsidRPr="00A53736" w:rsidRDefault="00485A00"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Droits de propriété intellectuelle</w:t>
      </w:r>
    </w:p>
    <w:p w14:paraId="3E2504DF" w14:textId="77777777" w:rsidR="00485A00" w:rsidRPr="00A53736" w:rsidRDefault="00485A00" w:rsidP="007570AC">
      <w:pPr>
        <w:spacing w:before="40" w:after="40" w:line="240" w:lineRule="auto"/>
        <w:jc w:val="both"/>
        <w:rPr>
          <w:rFonts w:ascii="Georgia" w:eastAsia="Times New Roman" w:hAnsi="Georgia" w:cs="Arial"/>
          <w:color w:val="585756"/>
          <w:sz w:val="19"/>
          <w:szCs w:val="19"/>
        </w:rPr>
      </w:pPr>
      <w:r w:rsidRPr="00A53736">
        <w:rPr>
          <w:rFonts w:ascii="Georgia" w:hAnsi="Georgia" w:cs="Arial"/>
          <w:color w:val="585756"/>
          <w:sz w:val="19"/>
          <w:szCs w:val="19"/>
          <w:lang w:eastAsia="en-GB"/>
        </w:rPr>
        <w:t>L’Adjudicataire doit défendre le Pouvoir Adjudicateur contre tout recours de tiers pour violation des droits de propriété intellectuelle afférents aux biens ou services fournis.</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L'Adjudicataire doit, sans limitation de montant, prendre à son compte tous les paiements de dommages et intérêts, frais et dépenses qui en découlent et qui seraient mis à charge du Pouvoir Adjudicateur au terme d’une décision judiciaire rendue sur un tel recours, pour autant que l’Adjudicataire ait un droit de regard sur les moyens de défense ainsi que sur les négociations entreprises en vue d’un règlement amiable. L’Adjudicataire s’engage, soit à obtenir le droit d’utiliser plus avant les produits concernés en faveur du Pouvoir Adjudicateur, soit à modifier</w:t>
      </w:r>
      <w:r w:rsidRPr="00A53736">
        <w:rPr>
          <w:rFonts w:ascii="Georgia" w:hAnsi="Georgia" w:cs="Arial"/>
          <w:b/>
          <w:color w:val="585756"/>
          <w:sz w:val="19"/>
          <w:szCs w:val="19"/>
          <w:lang w:eastAsia="en-GB"/>
        </w:rPr>
        <w:t xml:space="preserve"> </w:t>
      </w:r>
      <w:r w:rsidRPr="00A53736">
        <w:rPr>
          <w:rFonts w:ascii="Georgia" w:hAnsi="Georgia" w:cs="Arial"/>
          <w:color w:val="585756"/>
          <w:sz w:val="19"/>
          <w:szCs w:val="19"/>
          <w:lang w:eastAsia="en-GB"/>
        </w:rPr>
        <w:t>ces produits ou à les remplacer à ses propres frais, afin de mettre fin à la violation sans pour autant changer les spécifications fondamentales des produits.</w:t>
      </w:r>
      <w:r w:rsidR="007570AC" w:rsidRPr="00A53736">
        <w:rPr>
          <w:rFonts w:ascii="Georgia" w:hAnsi="Georgia" w:cs="Arial"/>
          <w:color w:val="585756"/>
          <w:sz w:val="19"/>
          <w:szCs w:val="19"/>
          <w:lang w:eastAsia="en-GB"/>
        </w:rPr>
        <w:t xml:space="preserve"> </w:t>
      </w:r>
      <w:r w:rsidRPr="00A53736">
        <w:rPr>
          <w:rFonts w:ascii="Georgia" w:hAnsi="Georgia" w:cs="Arial"/>
          <w:color w:val="585756"/>
          <w:sz w:val="19"/>
          <w:szCs w:val="19"/>
          <w:lang w:eastAsia="en-GB"/>
        </w:rPr>
        <w:t>Le prix d'acquisition des éventuels droits de brevet et les éventuels autres droits de propriété intellectuelle, tout</w:t>
      </w:r>
      <w:r w:rsidRPr="00A53736">
        <w:rPr>
          <w:rFonts w:ascii="Georgia" w:hAnsi="Georgia" w:cs="Arial"/>
          <w:i/>
          <w:color w:val="585756"/>
          <w:sz w:val="19"/>
          <w:szCs w:val="19"/>
          <w:lang w:eastAsia="en-GB"/>
        </w:rPr>
        <w:t xml:space="preserve"> </w:t>
      </w:r>
      <w:r w:rsidRPr="00A53736">
        <w:rPr>
          <w:rFonts w:ascii="Georgia" w:hAnsi="Georgia" w:cs="Arial"/>
          <w:color w:val="585756"/>
          <w:sz w:val="19"/>
          <w:szCs w:val="19"/>
          <w:lang w:eastAsia="en-GB"/>
        </w:rPr>
        <w:t>comme les redevances dues pour les licences d'exploitation du brevet ainsi que pour le maintien du brevet ou tout autre redevance sont supportées par l'Adjudicataire, indépendamment du fait que leur existence soit signalée ou non dans les documents contractuels.</w:t>
      </w:r>
      <w:r w:rsidR="007570AC" w:rsidRPr="00A53736">
        <w:rPr>
          <w:rFonts w:ascii="Georgia" w:hAnsi="Georgia" w:cs="Arial"/>
          <w:color w:val="585756"/>
          <w:sz w:val="19"/>
          <w:szCs w:val="19"/>
          <w:lang w:eastAsia="en-GB"/>
        </w:rPr>
        <w:t xml:space="preserve"> </w:t>
      </w:r>
      <w:r w:rsidRPr="00A53736">
        <w:rPr>
          <w:rFonts w:ascii="Georgia" w:eastAsia="Times New Roman" w:hAnsi="Georgia" w:cs="Arial"/>
          <w:color w:val="585756"/>
          <w:sz w:val="19"/>
          <w:szCs w:val="19"/>
        </w:rPr>
        <w:t>Le prestataire cède, sans contrepartie financière, de façon intégrale, définitive et exclusive à Enabel l'ensemble des droits d'auteur ou de propriété industrielle qu’il a créé ou va créer dans le cadre de la relation contractuelle. Cette cession aura lieu au moment de la réception des œuvres protégées par le droit d’auteur.</w:t>
      </w:r>
    </w:p>
    <w:p w14:paraId="2D38C06C" w14:textId="77777777" w:rsidR="00485A00" w:rsidRPr="00A53736" w:rsidRDefault="00485A00"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bookmarkStart w:id="35" w:name="_Toc179695602"/>
      <w:bookmarkStart w:id="36" w:name="_Toc178138072"/>
      <w:bookmarkStart w:id="37" w:name="_Toc169671498"/>
      <w:bookmarkStart w:id="38" w:name="_Toc478192667"/>
      <w:bookmarkStart w:id="39" w:name="_Toc471274352"/>
      <w:bookmarkStart w:id="40" w:name="_Toc471203925"/>
      <w:bookmarkStart w:id="41" w:name="_Toc471203423"/>
      <w:bookmarkStart w:id="42" w:name="_Toc471120551"/>
      <w:bookmarkStart w:id="43" w:name="_Toc471120404"/>
      <w:bookmarkStart w:id="44" w:name="_Toc471034729"/>
      <w:r w:rsidRPr="00A53736">
        <w:rPr>
          <w:rFonts w:ascii="Georgia" w:eastAsia="Times New Roman" w:hAnsi="Georgia"/>
          <w:b/>
          <w:bCs/>
          <w:color w:val="585756"/>
          <w:sz w:val="19"/>
          <w:szCs w:val="19"/>
        </w:rPr>
        <w:t>Obligation de confidentialité</w:t>
      </w:r>
      <w:bookmarkStart w:id="45" w:name="_Toc179691038"/>
      <w:bookmarkEnd w:id="35"/>
      <w:bookmarkEnd w:id="36"/>
      <w:bookmarkEnd w:id="37"/>
      <w:bookmarkEnd w:id="38"/>
      <w:bookmarkEnd w:id="39"/>
      <w:bookmarkEnd w:id="40"/>
      <w:bookmarkEnd w:id="41"/>
      <w:bookmarkEnd w:id="42"/>
      <w:bookmarkEnd w:id="43"/>
      <w:bookmarkEnd w:id="44"/>
      <w:bookmarkEnd w:id="45"/>
    </w:p>
    <w:p w14:paraId="753AA7CD" w14:textId="77777777" w:rsidR="00485A00" w:rsidRPr="00A53736" w:rsidRDefault="00485A00" w:rsidP="007570AC">
      <w:pPr>
        <w:numPr>
          <w:ilvl w:val="12"/>
          <w:numId w:val="0"/>
        </w:num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Toute information de nature commerciale, organisationnelle et/ou technique (toutes les données, y compris, et ce sans limitation, les mots de passe, documents, schémas, plans, prototypes, chiffres) dont l’Adjudicataire prend connaissance dans le cadre de cette commande reste la propriété du Pouvoir Adjudicateur.</w:t>
      </w:r>
      <w:r w:rsidR="007570AC" w:rsidRPr="00A53736">
        <w:rPr>
          <w:rFonts w:ascii="Georgia" w:hAnsi="Georgia" w:cs="Arial"/>
          <w:color w:val="585756"/>
          <w:sz w:val="19"/>
          <w:szCs w:val="19"/>
          <w:lang w:eastAsia="en-GB"/>
        </w:rPr>
        <w:t xml:space="preserve"> </w:t>
      </w:r>
      <w:r w:rsidR="007202FE" w:rsidRPr="00A53736">
        <w:rPr>
          <w:rFonts w:ascii="Georgia" w:hAnsi="Georgia" w:cs="Arial"/>
          <w:color w:val="585756"/>
          <w:sz w:val="19"/>
          <w:szCs w:val="19"/>
          <w:lang w:eastAsia="en-GB"/>
        </w:rPr>
        <w:t>L’Adjudicataire s’engage :</w:t>
      </w:r>
    </w:p>
    <w:p w14:paraId="664468FE" w14:textId="77777777" w:rsidR="00485A00" w:rsidRPr="00A53736" w:rsidRDefault="00485A00" w:rsidP="00485A00">
      <w:pPr>
        <w:numPr>
          <w:ilvl w:val="1"/>
          <w:numId w:val="35"/>
        </w:num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à garder confidentielles les informations reçues et à ne pas les transmettre à un tiers sans accord préalable e</w:t>
      </w:r>
      <w:r w:rsidR="007202FE" w:rsidRPr="00A53736">
        <w:rPr>
          <w:rFonts w:ascii="Georgia" w:hAnsi="Georgia" w:cs="Arial"/>
          <w:color w:val="585756"/>
          <w:sz w:val="19"/>
          <w:szCs w:val="19"/>
          <w:lang w:eastAsia="en-GB"/>
        </w:rPr>
        <w:t>t écrit du Pouvoir Adjudicateur ;</w:t>
      </w:r>
    </w:p>
    <w:p w14:paraId="697CCC7C" w14:textId="77777777" w:rsidR="00485A00" w:rsidRPr="00A53736" w:rsidRDefault="00485A00" w:rsidP="00485A00">
      <w:pPr>
        <w:numPr>
          <w:ilvl w:val="1"/>
          <w:numId w:val="35"/>
        </w:num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à utiliser les informations reçues uniqueme</w:t>
      </w:r>
      <w:r w:rsidR="007202FE" w:rsidRPr="00A53736">
        <w:rPr>
          <w:rFonts w:ascii="Georgia" w:hAnsi="Georgia" w:cs="Arial"/>
          <w:color w:val="585756"/>
          <w:sz w:val="19"/>
          <w:szCs w:val="19"/>
          <w:lang w:eastAsia="en-GB"/>
        </w:rPr>
        <w:t>nt dans le cadre de la commande ;</w:t>
      </w:r>
    </w:p>
    <w:p w14:paraId="73BDA6AE" w14:textId="77777777" w:rsidR="00485A00" w:rsidRPr="00A53736" w:rsidRDefault="00485A00" w:rsidP="00485A00">
      <w:pPr>
        <w:numPr>
          <w:ilvl w:val="1"/>
          <w:numId w:val="35"/>
        </w:num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à communiquer les informations reçues uniquement au personnel qui doit en dispos</w:t>
      </w:r>
      <w:r w:rsidR="007202FE" w:rsidRPr="00A53736">
        <w:rPr>
          <w:rFonts w:ascii="Georgia" w:hAnsi="Georgia" w:cs="Arial"/>
          <w:color w:val="585756"/>
          <w:sz w:val="19"/>
          <w:szCs w:val="19"/>
          <w:lang w:eastAsia="en-GB"/>
        </w:rPr>
        <w:t>er dans le cadre de la commande ;</w:t>
      </w:r>
    </w:p>
    <w:p w14:paraId="4DB06828" w14:textId="77777777" w:rsidR="00485A00" w:rsidRPr="00A53736" w:rsidRDefault="00485A00" w:rsidP="00485A00">
      <w:pPr>
        <w:numPr>
          <w:ilvl w:val="1"/>
          <w:numId w:val="35"/>
        </w:num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 xml:space="preserve">à renvoyer les informations reçues et toutes leurs éventuelles copies sur simple </w:t>
      </w:r>
      <w:r w:rsidR="007202FE" w:rsidRPr="00A53736">
        <w:rPr>
          <w:rFonts w:ascii="Georgia" w:hAnsi="Georgia" w:cs="Arial"/>
          <w:color w:val="585756"/>
          <w:sz w:val="19"/>
          <w:szCs w:val="19"/>
          <w:lang w:eastAsia="en-GB"/>
        </w:rPr>
        <w:t>demande du Pouvoir Adjudicateur ;</w:t>
      </w:r>
    </w:p>
    <w:p w14:paraId="0398A59F" w14:textId="77777777" w:rsidR="00485A00" w:rsidRPr="00A53736" w:rsidRDefault="00485A00" w:rsidP="00485A00">
      <w:p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Cette obligation de confidentialité court pendant toute la durée de la commande et, sauf convention contraire, se poursuit pendant une période de deux ans à com</w:t>
      </w:r>
      <w:r w:rsidR="007202FE" w:rsidRPr="00A53736">
        <w:rPr>
          <w:rFonts w:ascii="Georgia" w:hAnsi="Georgia" w:cs="Arial"/>
          <w:color w:val="585756"/>
          <w:sz w:val="19"/>
          <w:szCs w:val="19"/>
          <w:lang w:eastAsia="en-GB"/>
        </w:rPr>
        <w:t>pter de l’échéance de celle-ci.</w:t>
      </w:r>
    </w:p>
    <w:p w14:paraId="12166522" w14:textId="77777777" w:rsidR="00485A00" w:rsidRPr="00A53736" w:rsidRDefault="0009632E" w:rsidP="00B3401C">
      <w:pPr>
        <w:pStyle w:val="Paragraphedeliste"/>
        <w:keepNext/>
        <w:numPr>
          <w:ilvl w:val="0"/>
          <w:numId w:val="40"/>
        </w:numPr>
        <w:tabs>
          <w:tab w:val="num" w:pos="0"/>
        </w:tabs>
        <w:spacing w:before="40" w:after="40" w:line="240" w:lineRule="auto"/>
        <w:outlineLvl w:val="0"/>
        <w:rPr>
          <w:rFonts w:ascii="Georgia" w:eastAsia="Times New Roman" w:hAnsi="Georgia"/>
          <w:b/>
          <w:bCs/>
          <w:color w:val="585756"/>
          <w:sz w:val="19"/>
          <w:szCs w:val="19"/>
        </w:rPr>
      </w:pPr>
      <w:r w:rsidRPr="00A53736">
        <w:rPr>
          <w:rFonts w:ascii="Georgia" w:eastAsia="Times New Roman" w:hAnsi="Georgia"/>
          <w:b/>
          <w:bCs/>
          <w:color w:val="585756"/>
          <w:sz w:val="19"/>
          <w:szCs w:val="19"/>
        </w:rPr>
        <w:t>Litiges</w:t>
      </w:r>
    </w:p>
    <w:p w14:paraId="00328ED0" w14:textId="77777777" w:rsidR="00485A00" w:rsidRPr="00A53736" w:rsidRDefault="00485A00" w:rsidP="007570AC">
      <w:pPr>
        <w:numPr>
          <w:ilvl w:val="12"/>
          <w:numId w:val="0"/>
        </w:numPr>
        <w:spacing w:before="40" w:after="40" w:line="240" w:lineRule="auto"/>
        <w:jc w:val="both"/>
        <w:rPr>
          <w:rFonts w:ascii="Georgia" w:hAnsi="Georgia" w:cs="Arial"/>
          <w:color w:val="585756"/>
          <w:sz w:val="19"/>
          <w:szCs w:val="19"/>
          <w:lang w:eastAsia="en-GB"/>
        </w:rPr>
      </w:pPr>
      <w:r w:rsidRPr="00A53736">
        <w:rPr>
          <w:rFonts w:ascii="Georgia" w:hAnsi="Georgia" w:cs="Arial"/>
          <w:color w:val="585756"/>
          <w:sz w:val="19"/>
          <w:szCs w:val="19"/>
          <w:lang w:eastAsia="en-GB"/>
        </w:rPr>
        <w:t>Le droit belge est seul applicable. Toute contestation relative aux commandes et aux présentes conditions spécifiques relève de la compétence exclusive des Tribunaux de Bruxelles.</w:t>
      </w:r>
    </w:p>
    <w:sectPr w:rsidR="00485A00" w:rsidRPr="00A53736" w:rsidSect="00C1188B">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OUEDRAOGO/LENGANI, Christiane" w:date="2024-07-29T14:07:00Z" w:initials="OC">
    <w:p w14:paraId="53CFA4BB" w14:textId="7ABA36ED" w:rsidR="006D52F8" w:rsidRDefault="006D52F8">
      <w:pPr>
        <w:pStyle w:val="Commentaire"/>
      </w:pPr>
      <w:r>
        <w:rPr>
          <w:rStyle w:val="Marquedecommentaire"/>
        </w:rPr>
        <w:annotationRef/>
      </w:r>
      <w:r>
        <w:t>Pourrais-tu compléter une période estimative de disponibilité ?</w:t>
      </w:r>
      <w:bookmarkStart w:id="31" w:name="_GoBack"/>
      <w:bookmarkEnd w:id="3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CFA4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CFA4BB" w16cid:durableId="2A522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47BA7" w14:textId="77777777" w:rsidR="00487B7C" w:rsidRDefault="00487B7C" w:rsidP="00701B71">
      <w:pPr>
        <w:spacing w:after="0" w:line="240" w:lineRule="auto"/>
      </w:pPr>
      <w:r>
        <w:separator/>
      </w:r>
    </w:p>
  </w:endnote>
  <w:endnote w:type="continuationSeparator" w:id="0">
    <w:p w14:paraId="47006B5A" w14:textId="77777777" w:rsidR="00487B7C" w:rsidRDefault="00487B7C" w:rsidP="00701B71">
      <w:pPr>
        <w:spacing w:after="0" w:line="240" w:lineRule="auto"/>
      </w:pPr>
      <w:r>
        <w:continuationSeparator/>
      </w:r>
    </w:p>
  </w:endnote>
  <w:endnote w:type="continuationNotice" w:id="1">
    <w:p w14:paraId="404814C0" w14:textId="77777777" w:rsidR="00487B7C" w:rsidRDefault="00487B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B72D6" w14:textId="431A1AB2" w:rsidR="00AA4F1B" w:rsidRDefault="00AA4F1B" w:rsidP="004F04D4">
    <w:pPr>
      <w:pStyle w:val="Pieddepage"/>
      <w:ind w:firstLine="708"/>
    </w:pPr>
    <w:r>
      <w:rPr>
        <w:noProof/>
        <w:lang w:eastAsia="en-GB"/>
      </w:rPr>
      <mc:AlternateContent>
        <mc:Choice Requires="wps">
          <w:drawing>
            <wp:anchor distT="45720" distB="45720" distL="114300" distR="114300" simplePos="0" relativeHeight="251658241" behindDoc="1" locked="0" layoutInCell="1" allowOverlap="1" wp14:anchorId="5B7EF654" wp14:editId="2C1B83B5">
              <wp:simplePos x="0" y="0"/>
              <wp:positionH relativeFrom="margin">
                <wp:posOffset>556260</wp:posOffset>
              </wp:positionH>
              <wp:positionV relativeFrom="page">
                <wp:posOffset>9838690</wp:posOffset>
              </wp:positionV>
              <wp:extent cx="5052060" cy="670560"/>
              <wp:effectExtent l="1270" t="3810" r="4445" b="1905"/>
              <wp:wrapNone/>
              <wp:docPr id="6" name="Zone de texte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0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14073" w14:textId="77777777" w:rsidR="00AA4F1B" w:rsidRPr="00126C92" w:rsidRDefault="00AA4F1B" w:rsidP="004F04D4">
                          <w:pPr>
                            <w:pStyle w:val="Basdepage"/>
                          </w:pPr>
                          <w:r w:rsidRPr="00126C92">
                            <w:t xml:space="preserve">Enabel </w:t>
                          </w:r>
                          <w:r w:rsidRPr="00126C92">
                            <w:rPr>
                              <w:color w:val="EC0308"/>
                            </w:rPr>
                            <w:t xml:space="preserve">• </w:t>
                          </w:r>
                          <w:r w:rsidRPr="00126C92">
                            <w:t xml:space="preserve">Agence belge de développement </w:t>
                          </w:r>
                          <w:r w:rsidRPr="00126C92">
                            <w:rPr>
                              <w:color w:val="EC0308"/>
                            </w:rPr>
                            <w:t xml:space="preserve">• </w:t>
                          </w:r>
                          <w:r w:rsidRPr="00126C92">
                            <w:t>Société anonyme de droit public à finalité sociale</w:t>
                          </w:r>
                        </w:p>
                        <w:p w14:paraId="44426B45" w14:textId="77777777" w:rsidR="00AA4F1B" w:rsidRPr="00404F2A" w:rsidRDefault="00AA4F1B" w:rsidP="004F04D4">
                          <w:pPr>
                            <w:pStyle w:val="Basdepage"/>
                            <w:rPr>
                              <w:lang w:val="en-GB"/>
                            </w:rPr>
                          </w:pPr>
                          <w:r w:rsidRPr="00404F2A">
                            <w:rPr>
                              <w:lang w:val="en-GB"/>
                            </w:rPr>
                            <w:t xml:space="preserve">Enabel au Burkina Faso </w:t>
                          </w:r>
                          <w:r w:rsidRPr="00404F2A">
                            <w:rPr>
                              <w:color w:val="EC0308"/>
                              <w:lang w:val="en-GB"/>
                            </w:rPr>
                            <w:t xml:space="preserve">• </w:t>
                          </w:r>
                          <w:r w:rsidRPr="00404F2A">
                            <w:rPr>
                              <w:lang w:val="en-GB"/>
                            </w:rPr>
                            <w:t xml:space="preserve">Avenue Kwame Nkrumah, 417 </w:t>
                          </w:r>
                          <w:r w:rsidRPr="00404F2A">
                            <w:rPr>
                              <w:color w:val="EC0308"/>
                              <w:lang w:val="en-GB"/>
                            </w:rPr>
                            <w:t xml:space="preserve">• </w:t>
                          </w:r>
                          <w:r w:rsidRPr="00404F2A">
                            <w:rPr>
                              <w:lang w:val="en-GB"/>
                            </w:rPr>
                            <w:t xml:space="preserve">Ouagadougou, Burkina Faso </w:t>
                          </w:r>
                          <w:r w:rsidRPr="00404F2A">
                            <w:rPr>
                              <w:color w:val="EC0308"/>
                              <w:lang w:val="en-GB"/>
                            </w:rPr>
                            <w:t xml:space="preserve">• </w:t>
                          </w:r>
                          <w:r w:rsidRPr="00404F2A">
                            <w:rPr>
                              <w:lang w:val="en-GB"/>
                            </w:rPr>
                            <w:t>enabel.be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7EF654" id="_x0000_t202" coordsize="21600,21600" o:spt="202" path="m,l,21600r21600,l21600,xe">
              <v:stroke joinstyle="miter"/>
              <v:path gradientshapeok="t" o:connecttype="rect"/>
            </v:shapetype>
            <v:shape id="Zone de texte 310" o:spid="_x0000_s1026" type="#_x0000_t202" style="position:absolute;left:0;text-align:left;margin-left:43.8pt;margin-top:774.7pt;width:397.8pt;height:52.8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" stroked="f">
              <v:textbox>
                <w:txbxContent>
                  <w:p w14:paraId="6AF14073" w14:textId="77777777" w:rsidR="00AA4F1B" w:rsidRPr="00126C92" w:rsidRDefault="00AA4F1B" w:rsidP="004F04D4">
                    <w:pPr>
                      <w:pStyle w:val="Basdepage"/>
                    </w:pPr>
                    <w:r w:rsidRPr="00126C92">
                      <w:t xml:space="preserve">Enabel </w:t>
                    </w:r>
                    <w:r w:rsidRPr="00126C92">
                      <w:rPr>
                        <w:color w:val="EC0308"/>
                      </w:rPr>
                      <w:t xml:space="preserve">• </w:t>
                    </w:r>
                    <w:r w:rsidRPr="00126C92">
                      <w:t xml:space="preserve">Agence belge de développement </w:t>
                    </w:r>
                    <w:r w:rsidRPr="00126C92">
                      <w:rPr>
                        <w:color w:val="EC0308"/>
                      </w:rPr>
                      <w:t xml:space="preserve">• </w:t>
                    </w:r>
                    <w:r w:rsidRPr="00126C92">
                      <w:t>Société anonyme de droit public à finalité sociale</w:t>
                    </w:r>
                  </w:p>
                  <w:p w14:paraId="44426B45" w14:textId="77777777" w:rsidR="00AA4F1B" w:rsidRPr="00404F2A" w:rsidRDefault="00AA4F1B" w:rsidP="004F04D4">
                    <w:pPr>
                      <w:pStyle w:val="Basdepage"/>
                      <w:rPr>
                        <w:lang w:val="en-GB"/>
                      </w:rPr>
                    </w:pPr>
                    <w:r w:rsidRPr="00404F2A">
                      <w:rPr>
                        <w:lang w:val="en-GB"/>
                      </w:rPr>
                      <w:t xml:space="preserve">Enabel au Burkina Faso </w:t>
                    </w:r>
                    <w:r w:rsidRPr="00404F2A">
                      <w:rPr>
                        <w:color w:val="EC0308"/>
                        <w:lang w:val="en-GB"/>
                      </w:rPr>
                      <w:t xml:space="preserve">• </w:t>
                    </w:r>
                    <w:r w:rsidRPr="00404F2A">
                      <w:rPr>
                        <w:lang w:val="en-GB"/>
                      </w:rPr>
                      <w:t xml:space="preserve">Avenue Kwame Nkrumah, 417 </w:t>
                    </w:r>
                    <w:r w:rsidRPr="00404F2A">
                      <w:rPr>
                        <w:color w:val="EC0308"/>
                        <w:lang w:val="en-GB"/>
                      </w:rPr>
                      <w:t xml:space="preserve">• </w:t>
                    </w:r>
                    <w:r w:rsidRPr="00404F2A">
                      <w:rPr>
                        <w:lang w:val="en-GB"/>
                      </w:rPr>
                      <w:t xml:space="preserve">Ouagadougou, Burkina Faso </w:t>
                    </w:r>
                    <w:r w:rsidRPr="00404F2A">
                      <w:rPr>
                        <w:color w:val="EC0308"/>
                        <w:lang w:val="en-GB"/>
                      </w:rPr>
                      <w:t xml:space="preserve">• </w:t>
                    </w:r>
                    <w:r w:rsidRPr="00404F2A">
                      <w:rPr>
                        <w:lang w:val="en-GB"/>
                      </w:rPr>
                      <w:t>enabel.be</w:t>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54F57" w14:textId="77777777" w:rsidR="00AA4F1B" w:rsidRDefault="00AA4F1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BE06" w14:textId="77777777" w:rsidR="00AA4F1B" w:rsidRDefault="00AA4F1B">
    <w:pPr>
      <w:pStyle w:val="Pieddepage"/>
      <w:jc w:val="right"/>
    </w:pPr>
    <w:r>
      <w:fldChar w:fldCharType="begin"/>
    </w:r>
    <w:r>
      <w:instrText>PAGE   \* MERGEFORMAT</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FCF2" w14:textId="3E386A80" w:rsidR="00AA4F1B" w:rsidRDefault="00AA4F1B" w:rsidP="008739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1B631" w14:textId="77777777" w:rsidR="00487B7C" w:rsidRDefault="00487B7C" w:rsidP="00701B71">
      <w:pPr>
        <w:spacing w:after="0" w:line="240" w:lineRule="auto"/>
      </w:pPr>
      <w:r>
        <w:separator/>
      </w:r>
    </w:p>
  </w:footnote>
  <w:footnote w:type="continuationSeparator" w:id="0">
    <w:p w14:paraId="52D15442" w14:textId="77777777" w:rsidR="00487B7C" w:rsidRDefault="00487B7C" w:rsidP="00701B71">
      <w:pPr>
        <w:spacing w:after="0" w:line="240" w:lineRule="auto"/>
      </w:pPr>
      <w:r>
        <w:continuationSeparator/>
      </w:r>
    </w:p>
  </w:footnote>
  <w:footnote w:type="continuationNotice" w:id="1">
    <w:p w14:paraId="0EEA4B77" w14:textId="77777777" w:rsidR="00487B7C" w:rsidRDefault="00487B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31B71" w14:textId="0E165427" w:rsidR="00AA4F1B" w:rsidRDefault="00AA4F1B" w:rsidP="00B240CD">
    <w:pPr>
      <w:pStyle w:val="En-tte"/>
      <w:tabs>
        <w:tab w:val="clear" w:pos="4536"/>
        <w:tab w:val="clear" w:pos="9072"/>
        <w:tab w:val="left" w:pos="2652"/>
        <w:tab w:val="left" w:pos="5544"/>
      </w:tabs>
    </w:pPr>
    <w:r>
      <w:rPr>
        <w:noProof/>
        <w:lang w:eastAsia="en-GB"/>
      </w:rPr>
      <w:drawing>
        <wp:anchor distT="0" distB="0" distL="114300" distR="114300" simplePos="0" relativeHeight="251658240" behindDoc="1" locked="0" layoutInCell="1" allowOverlap="1" wp14:anchorId="2B41423C" wp14:editId="11A6D76A">
          <wp:simplePos x="0" y="0"/>
          <wp:positionH relativeFrom="page">
            <wp:align>right</wp:align>
          </wp:positionH>
          <wp:positionV relativeFrom="page">
            <wp:align>top</wp:align>
          </wp:positionV>
          <wp:extent cx="7541260" cy="10678795"/>
          <wp:effectExtent l="0" t="0" r="2540" b="8255"/>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1260" cy="106787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D39F1" w14:textId="16A3AECE" w:rsidR="00AA4F1B" w:rsidRDefault="00AA4F1B" w:rsidP="00B240CD">
    <w:pPr>
      <w:pStyle w:val="En-tte"/>
      <w:tabs>
        <w:tab w:val="clear" w:pos="4536"/>
        <w:tab w:val="clear" w:pos="9072"/>
        <w:tab w:val="left" w:pos="2652"/>
        <w:tab w:val="left" w:pos="554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0054B" w14:textId="09ED4A94" w:rsidR="00AA4F1B" w:rsidRPr="00B226FC" w:rsidRDefault="00AA4F1B" w:rsidP="00B226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7087742"/>
    <w:multiLevelType w:val="hybridMultilevel"/>
    <w:tmpl w:val="D7CC25D4"/>
    <w:lvl w:ilvl="0" w:tplc="2070DBFA">
      <w:start w:val="1"/>
      <w:numFmt w:val="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2C48CA"/>
    <w:multiLevelType w:val="hybridMultilevel"/>
    <w:tmpl w:val="073CC166"/>
    <w:lvl w:ilvl="0" w:tplc="B798B0AE">
      <w:start w:val="1"/>
      <w:numFmt w:val="bullet"/>
      <w:lvlText w:val=""/>
      <w:lvlJc w:val="left"/>
      <w:pPr>
        <w:tabs>
          <w:tab w:val="num" w:pos="113"/>
        </w:tabs>
        <w:ind w:left="113" w:hanging="113"/>
      </w:pPr>
      <w:rPr>
        <w:rFonts w:ascii="Wingdings" w:hAnsi="Wingdings" w:hint="default"/>
        <w:color w:val="auto"/>
      </w:rPr>
    </w:lvl>
    <w:lvl w:ilvl="1" w:tplc="093209DE">
      <w:start w:val="1"/>
      <w:numFmt w:val="bullet"/>
      <w:lvlText w:val="o"/>
      <w:lvlJc w:val="left"/>
      <w:pPr>
        <w:tabs>
          <w:tab w:val="num" w:pos="0"/>
        </w:tabs>
        <w:ind w:left="227" w:hanging="114"/>
      </w:pPr>
      <w:rPr>
        <w:rFonts w:ascii="Courier New" w:hAnsi="Courier New" w:hint="default"/>
        <w:color w:val="auto"/>
        <w:lang w:val="fr-FR"/>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A5647B"/>
    <w:multiLevelType w:val="hybridMultilevel"/>
    <w:tmpl w:val="10BAF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0D5727"/>
    <w:multiLevelType w:val="multilevel"/>
    <w:tmpl w:val="1E226ADC"/>
    <w:lvl w:ilvl="0">
      <w:start w:val="1"/>
      <w:numFmt w:val="decimal"/>
      <w:lvlText w:val="ANNEXE %1 :"/>
      <w:lvlJc w:val="left"/>
      <w:pPr>
        <w:ind w:left="0" w:firstLine="0"/>
      </w:pPr>
      <w:rPr>
        <w:rFonts w:ascii="Georgia" w:hAnsi="Georgia" w:hint="default"/>
        <w:b/>
        <w:i w:val="0"/>
        <w:caps w:val="0"/>
        <w:strike w:val="0"/>
        <w:dstrike w:val="0"/>
        <w:vanish w:val="0"/>
        <w:color w:val="585756"/>
        <w:sz w:val="22"/>
        <w:u w:val="none"/>
        <w:vertAlign w:val="baseline"/>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4E9552E"/>
    <w:multiLevelType w:val="hybridMultilevel"/>
    <w:tmpl w:val="A61C1C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BF03DD"/>
    <w:multiLevelType w:val="hybridMultilevel"/>
    <w:tmpl w:val="D83CF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D7E23"/>
    <w:multiLevelType w:val="multilevel"/>
    <w:tmpl w:val="81D08CE0"/>
    <w:lvl w:ilvl="0">
      <w:start w:val="1"/>
      <w:numFmt w:val="decimal"/>
      <w:lvlText w:val="ANNEXE %1 :"/>
      <w:lvlJc w:val="left"/>
      <w:pPr>
        <w:ind w:left="432" w:hanging="432"/>
      </w:pPr>
      <w:rPr>
        <w:rFonts w:ascii="Georgia" w:hAnsi="Georgia" w:hint="default"/>
        <w:b/>
        <w:i w:val="0"/>
        <w:caps w:val="0"/>
        <w:strike w:val="0"/>
        <w:dstrike w:val="0"/>
        <w:vanish w:val="0"/>
        <w:color w:val="585756"/>
        <w:sz w:val="22"/>
        <w:u w:val="none"/>
        <w:vertAlign w:val="baseline"/>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1DF50662"/>
    <w:multiLevelType w:val="hybridMultilevel"/>
    <w:tmpl w:val="098C8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F96B09"/>
    <w:multiLevelType w:val="multilevel"/>
    <w:tmpl w:val="B6568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353027"/>
    <w:multiLevelType w:val="hybridMultilevel"/>
    <w:tmpl w:val="FA0E800C"/>
    <w:lvl w:ilvl="0" w:tplc="729C3BBC">
      <w:start w:val="7"/>
      <w:numFmt w:val="bullet"/>
      <w:lvlText w:val="-"/>
      <w:lvlJc w:val="left"/>
      <w:pPr>
        <w:ind w:left="720" w:hanging="360"/>
      </w:pPr>
      <w:rPr>
        <w:rFonts w:ascii="Georgia" w:eastAsia="MS Mincho" w:hAnsi="Georgi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79248E1"/>
    <w:multiLevelType w:val="hybridMultilevel"/>
    <w:tmpl w:val="10BAF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E55EE2"/>
    <w:multiLevelType w:val="multilevel"/>
    <w:tmpl w:val="B6568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1A6750"/>
    <w:multiLevelType w:val="hybridMultilevel"/>
    <w:tmpl w:val="F3DCCC6C"/>
    <w:lvl w:ilvl="0" w:tplc="AE3A97FA">
      <w:start w:val="5"/>
      <w:numFmt w:val="bullet"/>
      <w:lvlText w:val="-"/>
      <w:lvlJc w:val="left"/>
      <w:pPr>
        <w:ind w:left="720" w:hanging="360"/>
      </w:pPr>
      <w:rPr>
        <w:rFonts w:ascii="Calibri" w:eastAsia="Times New Roman"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4" w15:restartNumberingAfterBreak="0">
    <w:nsid w:val="30E32CDF"/>
    <w:multiLevelType w:val="hybridMultilevel"/>
    <w:tmpl w:val="419C5A20"/>
    <w:lvl w:ilvl="0" w:tplc="15BA005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922850"/>
    <w:multiLevelType w:val="hybridMultilevel"/>
    <w:tmpl w:val="82BC0400"/>
    <w:lvl w:ilvl="0" w:tplc="3AF65D88">
      <w:numFmt w:val="bullet"/>
      <w:lvlText w:val="•"/>
      <w:lvlJc w:val="left"/>
      <w:pPr>
        <w:ind w:left="1065" w:hanging="705"/>
      </w:pPr>
      <w:rPr>
        <w:rFonts w:ascii="Georgia" w:eastAsia="Calibri" w:hAnsi="Georgia"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7051246"/>
    <w:multiLevelType w:val="hybridMultilevel"/>
    <w:tmpl w:val="5BD69CAC"/>
    <w:lvl w:ilvl="0" w:tplc="35CC2B4A">
      <w:start w:val="1"/>
      <w:numFmt w:val="bullet"/>
      <w:lvlText w:val=""/>
      <w:lvlJc w:val="left"/>
      <w:pPr>
        <w:tabs>
          <w:tab w:val="num" w:pos="113"/>
        </w:tabs>
        <w:ind w:left="113" w:hanging="113"/>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9C35400"/>
    <w:multiLevelType w:val="hybridMultilevel"/>
    <w:tmpl w:val="7CBC9DEC"/>
    <w:lvl w:ilvl="0" w:tplc="BA3C1ADC">
      <w:start w:val="1"/>
      <w:numFmt w:val="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2D5702"/>
    <w:multiLevelType w:val="hybridMultilevel"/>
    <w:tmpl w:val="49604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FD52950"/>
    <w:multiLevelType w:val="multilevel"/>
    <w:tmpl w:val="34D668C0"/>
    <w:lvl w:ilvl="0">
      <w:start w:val="1"/>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20" w15:restartNumberingAfterBreak="0">
    <w:nsid w:val="67421AFE"/>
    <w:multiLevelType w:val="hybridMultilevel"/>
    <w:tmpl w:val="3FD897B2"/>
    <w:lvl w:ilvl="0" w:tplc="34A62BF2">
      <w:start w:val="1"/>
      <w:numFmt w:val="bullet"/>
      <w:pStyle w:val="BTCbulletsCTB"/>
      <w:lvlText w:val=""/>
      <w:lvlJc w:val="left"/>
      <w:pPr>
        <w:tabs>
          <w:tab w:val="num" w:pos="1224"/>
        </w:tabs>
        <w:ind w:left="1152" w:hanging="288"/>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491FA0"/>
    <w:multiLevelType w:val="hybridMultilevel"/>
    <w:tmpl w:val="0FB614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39603F8"/>
    <w:multiLevelType w:val="hybridMultilevel"/>
    <w:tmpl w:val="034CCE64"/>
    <w:lvl w:ilvl="0" w:tplc="4BFC5C34">
      <w:start w:val="1"/>
      <w:numFmt w:val="decimal"/>
      <w:pStyle w:val="StyleStyleHeading1BlackArialNarrow8pt"/>
      <w:lvlText w:val="%1."/>
      <w:lvlJc w:val="left"/>
      <w:pPr>
        <w:tabs>
          <w:tab w:val="num" w:pos="2269"/>
        </w:tabs>
        <w:ind w:left="2609" w:hanging="340"/>
      </w:pPr>
      <w:rPr>
        <w:rFonts w:hint="default"/>
      </w:rPr>
    </w:lvl>
    <w:lvl w:ilvl="1" w:tplc="1C288C14">
      <w:start w:val="1"/>
      <w:numFmt w:val="bullet"/>
      <w:lvlText w:val=""/>
      <w:lvlJc w:val="left"/>
      <w:pPr>
        <w:tabs>
          <w:tab w:val="num" w:pos="170"/>
        </w:tabs>
        <w:ind w:left="170" w:hanging="170"/>
      </w:pPr>
      <w:rPr>
        <w:rFonts w:ascii="Symbol" w:hAnsi="Symbol" w:hint="default"/>
        <w:color w:val="auto"/>
      </w:rPr>
    </w:lvl>
    <w:lvl w:ilvl="2" w:tplc="04130001">
      <w:start w:val="1"/>
      <w:numFmt w:val="bullet"/>
      <w:lvlText w:val=""/>
      <w:lvlJc w:val="left"/>
      <w:pPr>
        <w:tabs>
          <w:tab w:val="num" w:pos="2340"/>
        </w:tabs>
        <w:ind w:left="2340" w:hanging="360"/>
      </w:pPr>
      <w:rPr>
        <w:rFonts w:ascii="Symbol" w:hAnsi="Symbol"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6B3143A"/>
    <w:multiLevelType w:val="hybridMultilevel"/>
    <w:tmpl w:val="2D961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
  </w:num>
  <w:num w:numId="4">
    <w:abstractNumId w:val="18"/>
  </w:num>
  <w:num w:numId="5">
    <w:abstractNumId w:val="19"/>
  </w:num>
  <w:num w:numId="6">
    <w:abstractNumId w:val="3"/>
  </w:num>
  <w:num w:numId="7">
    <w:abstractNumId w:val="0"/>
    <w:lvlOverride w:ilvl="0">
      <w:lvl w:ilvl="0">
        <w:start w:val="1"/>
        <w:numFmt w:val="bullet"/>
        <w:lvlText w:val=""/>
        <w:lvlJc w:val="left"/>
        <w:pPr>
          <w:ind w:left="360" w:hanging="360"/>
        </w:pPr>
        <w:rPr>
          <w:rFonts w:ascii="Symbol" w:hAnsi="Symbol" w:hint="default"/>
        </w:rPr>
      </w:lvl>
    </w:lvlOverride>
  </w:num>
  <w:num w:numId="8">
    <w:abstractNumId w:val="13"/>
  </w:num>
  <w:num w:numId="9">
    <w:abstractNumId w:val="14"/>
  </w:num>
  <w:num w:numId="10">
    <w:abstractNumId w:val="2"/>
  </w:num>
  <w:num w:numId="11">
    <w:abstractNumId w:val="16"/>
  </w:num>
  <w:num w:numId="12">
    <w:abstractNumId w:val="17"/>
  </w:num>
  <w:num w:numId="13">
    <w:abstractNumId w:val="22"/>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2"/>
  </w:num>
  <w:num w:numId="31">
    <w:abstractNumId w:val="22"/>
  </w:num>
  <w:num w:numId="32">
    <w:abstractNumId w:val="20"/>
  </w:num>
  <w:num w:numId="33">
    <w:abstractNumId w:val="22"/>
  </w:num>
  <w:num w:numId="34">
    <w:abstractNumId w:val="5"/>
  </w:num>
  <w:num w:numId="35">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7"/>
  </w:num>
  <w:num w:numId="38">
    <w:abstractNumId w:val="8"/>
  </w:num>
  <w:num w:numId="39">
    <w:abstractNumId w:val="12"/>
  </w:num>
  <w:num w:numId="40">
    <w:abstractNumId w:val="9"/>
  </w:num>
  <w:num w:numId="41">
    <w:abstractNumId w:val="23"/>
  </w:num>
  <w:num w:numId="42">
    <w:abstractNumId w:val="7"/>
  </w:num>
  <w:num w:numId="43">
    <w:abstractNumId w:val="4"/>
  </w:num>
  <w:num w:numId="44">
    <w:abstractNumId w:val="6"/>
  </w:num>
  <w:num w:numId="45">
    <w:abstractNumId w:val="10"/>
  </w:num>
  <w:num w:numId="46">
    <w:abstractNumId w:val="21"/>
  </w:num>
  <w:num w:numId="4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UEDRAOGO/LENGANI, Christiane">
    <w15:presenceInfo w15:providerId="AD" w15:userId="S-1-12-1-1028600093-1189392484-502446269-2078013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D94"/>
    <w:rsid w:val="00000AF7"/>
    <w:rsid w:val="000068B4"/>
    <w:rsid w:val="00014C94"/>
    <w:rsid w:val="00037450"/>
    <w:rsid w:val="000405BE"/>
    <w:rsid w:val="000425E0"/>
    <w:rsid w:val="00043DF5"/>
    <w:rsid w:val="00044EA3"/>
    <w:rsid w:val="00066813"/>
    <w:rsid w:val="00074B15"/>
    <w:rsid w:val="0009019F"/>
    <w:rsid w:val="000947DE"/>
    <w:rsid w:val="0009632E"/>
    <w:rsid w:val="00097981"/>
    <w:rsid w:val="000A3889"/>
    <w:rsid w:val="000B57EA"/>
    <w:rsid w:val="000C1BA3"/>
    <w:rsid w:val="000C334A"/>
    <w:rsid w:val="000C69E6"/>
    <w:rsid w:val="000D53FB"/>
    <w:rsid w:val="000D7702"/>
    <w:rsid w:val="000F5FFA"/>
    <w:rsid w:val="001062FE"/>
    <w:rsid w:val="001101E9"/>
    <w:rsid w:val="0011607F"/>
    <w:rsid w:val="001226CD"/>
    <w:rsid w:val="00122D22"/>
    <w:rsid w:val="001268C8"/>
    <w:rsid w:val="00140295"/>
    <w:rsid w:val="00140B11"/>
    <w:rsid w:val="001419DA"/>
    <w:rsid w:val="001426F6"/>
    <w:rsid w:val="00150536"/>
    <w:rsid w:val="0015658E"/>
    <w:rsid w:val="001606CA"/>
    <w:rsid w:val="00164273"/>
    <w:rsid w:val="0016460D"/>
    <w:rsid w:val="00164A16"/>
    <w:rsid w:val="00171D65"/>
    <w:rsid w:val="001723D4"/>
    <w:rsid w:val="00183186"/>
    <w:rsid w:val="001A193C"/>
    <w:rsid w:val="001A1B66"/>
    <w:rsid w:val="001A7DD6"/>
    <w:rsid w:val="001D2176"/>
    <w:rsid w:val="001D4758"/>
    <w:rsid w:val="001E2F93"/>
    <w:rsid w:val="001E6019"/>
    <w:rsid w:val="001F2390"/>
    <w:rsid w:val="001F275D"/>
    <w:rsid w:val="001F2D94"/>
    <w:rsid w:val="001F32C4"/>
    <w:rsid w:val="001F7F0D"/>
    <w:rsid w:val="002012DB"/>
    <w:rsid w:val="002020D8"/>
    <w:rsid w:val="00212BFC"/>
    <w:rsid w:val="00216E6E"/>
    <w:rsid w:val="00224974"/>
    <w:rsid w:val="00230480"/>
    <w:rsid w:val="0023510B"/>
    <w:rsid w:val="0024065D"/>
    <w:rsid w:val="00250352"/>
    <w:rsid w:val="00271235"/>
    <w:rsid w:val="0027362C"/>
    <w:rsid w:val="00273CEC"/>
    <w:rsid w:val="00290E4A"/>
    <w:rsid w:val="00292EE7"/>
    <w:rsid w:val="002A5414"/>
    <w:rsid w:val="002C430F"/>
    <w:rsid w:val="002D3E24"/>
    <w:rsid w:val="002E1BE8"/>
    <w:rsid w:val="002F1C80"/>
    <w:rsid w:val="002F360C"/>
    <w:rsid w:val="002F3A13"/>
    <w:rsid w:val="00305D26"/>
    <w:rsid w:val="003079A8"/>
    <w:rsid w:val="003265DA"/>
    <w:rsid w:val="00336F8B"/>
    <w:rsid w:val="00340C8B"/>
    <w:rsid w:val="003523B2"/>
    <w:rsid w:val="003725F0"/>
    <w:rsid w:val="00374752"/>
    <w:rsid w:val="00386EB9"/>
    <w:rsid w:val="003A2E9B"/>
    <w:rsid w:val="003A6680"/>
    <w:rsid w:val="003A767E"/>
    <w:rsid w:val="003B0C76"/>
    <w:rsid w:val="003B1245"/>
    <w:rsid w:val="003B76BA"/>
    <w:rsid w:val="003C1D6C"/>
    <w:rsid w:val="003E6E0C"/>
    <w:rsid w:val="003F0F2E"/>
    <w:rsid w:val="003F1003"/>
    <w:rsid w:val="003F46E7"/>
    <w:rsid w:val="003F7A80"/>
    <w:rsid w:val="004032B4"/>
    <w:rsid w:val="00404F2A"/>
    <w:rsid w:val="0042734D"/>
    <w:rsid w:val="0043636C"/>
    <w:rsid w:val="004416FF"/>
    <w:rsid w:val="00443D6E"/>
    <w:rsid w:val="00444808"/>
    <w:rsid w:val="004451CD"/>
    <w:rsid w:val="0045058E"/>
    <w:rsid w:val="00475183"/>
    <w:rsid w:val="00480E86"/>
    <w:rsid w:val="00485A00"/>
    <w:rsid w:val="00485F0B"/>
    <w:rsid w:val="00487B7C"/>
    <w:rsid w:val="004939AF"/>
    <w:rsid w:val="004A6F39"/>
    <w:rsid w:val="004B0D01"/>
    <w:rsid w:val="004B0EFB"/>
    <w:rsid w:val="004B1FDB"/>
    <w:rsid w:val="004B2F02"/>
    <w:rsid w:val="004C5460"/>
    <w:rsid w:val="004C7B12"/>
    <w:rsid w:val="004D7A50"/>
    <w:rsid w:val="004F04D4"/>
    <w:rsid w:val="004F2770"/>
    <w:rsid w:val="004F2A77"/>
    <w:rsid w:val="004F3565"/>
    <w:rsid w:val="00516D49"/>
    <w:rsid w:val="005257CA"/>
    <w:rsid w:val="00531472"/>
    <w:rsid w:val="00531F9B"/>
    <w:rsid w:val="005322EA"/>
    <w:rsid w:val="00533B3C"/>
    <w:rsid w:val="005354D2"/>
    <w:rsid w:val="00541D97"/>
    <w:rsid w:val="00555C3F"/>
    <w:rsid w:val="00560588"/>
    <w:rsid w:val="0056730D"/>
    <w:rsid w:val="00576B0D"/>
    <w:rsid w:val="00577BF5"/>
    <w:rsid w:val="0058564D"/>
    <w:rsid w:val="0059274E"/>
    <w:rsid w:val="005946CD"/>
    <w:rsid w:val="005A0C16"/>
    <w:rsid w:val="005B19E2"/>
    <w:rsid w:val="005C4F4A"/>
    <w:rsid w:val="005C78C6"/>
    <w:rsid w:val="005C7DD6"/>
    <w:rsid w:val="005D158D"/>
    <w:rsid w:val="005E251D"/>
    <w:rsid w:val="005F5268"/>
    <w:rsid w:val="00601DA6"/>
    <w:rsid w:val="006105CC"/>
    <w:rsid w:val="00611FD5"/>
    <w:rsid w:val="006120B5"/>
    <w:rsid w:val="00612A36"/>
    <w:rsid w:val="0061608A"/>
    <w:rsid w:val="00625B14"/>
    <w:rsid w:val="00632C31"/>
    <w:rsid w:val="00635D74"/>
    <w:rsid w:val="00637596"/>
    <w:rsid w:val="00644CB3"/>
    <w:rsid w:val="00645144"/>
    <w:rsid w:val="006513E1"/>
    <w:rsid w:val="00661C7C"/>
    <w:rsid w:val="00663222"/>
    <w:rsid w:val="00663FD9"/>
    <w:rsid w:val="00664111"/>
    <w:rsid w:val="006649DA"/>
    <w:rsid w:val="006A4369"/>
    <w:rsid w:val="006A6943"/>
    <w:rsid w:val="006B32DD"/>
    <w:rsid w:val="006C3E8D"/>
    <w:rsid w:val="006C5664"/>
    <w:rsid w:val="006C6C0D"/>
    <w:rsid w:val="006D52F8"/>
    <w:rsid w:val="006E492C"/>
    <w:rsid w:val="006E5C32"/>
    <w:rsid w:val="006E6429"/>
    <w:rsid w:val="006F046F"/>
    <w:rsid w:val="006F3310"/>
    <w:rsid w:val="00701B71"/>
    <w:rsid w:val="00710D88"/>
    <w:rsid w:val="00715639"/>
    <w:rsid w:val="00717F55"/>
    <w:rsid w:val="007202FE"/>
    <w:rsid w:val="00730DDC"/>
    <w:rsid w:val="007430DC"/>
    <w:rsid w:val="00746425"/>
    <w:rsid w:val="007477B1"/>
    <w:rsid w:val="00747E76"/>
    <w:rsid w:val="00752341"/>
    <w:rsid w:val="007570AC"/>
    <w:rsid w:val="00762AED"/>
    <w:rsid w:val="007725F6"/>
    <w:rsid w:val="007775AC"/>
    <w:rsid w:val="00780BB8"/>
    <w:rsid w:val="0078778E"/>
    <w:rsid w:val="007A5E02"/>
    <w:rsid w:val="007B5EE2"/>
    <w:rsid w:val="007B68D7"/>
    <w:rsid w:val="007C003A"/>
    <w:rsid w:val="007F0FB9"/>
    <w:rsid w:val="007F155F"/>
    <w:rsid w:val="00803BBF"/>
    <w:rsid w:val="00803D94"/>
    <w:rsid w:val="00803DAE"/>
    <w:rsid w:val="00811030"/>
    <w:rsid w:val="00821BCA"/>
    <w:rsid w:val="00824440"/>
    <w:rsid w:val="00826551"/>
    <w:rsid w:val="0082747B"/>
    <w:rsid w:val="0083093F"/>
    <w:rsid w:val="008312AF"/>
    <w:rsid w:val="00832BD8"/>
    <w:rsid w:val="00833662"/>
    <w:rsid w:val="0085335D"/>
    <w:rsid w:val="008647D3"/>
    <w:rsid w:val="008739C1"/>
    <w:rsid w:val="00874EDC"/>
    <w:rsid w:val="00886C76"/>
    <w:rsid w:val="008921EA"/>
    <w:rsid w:val="00895E9B"/>
    <w:rsid w:val="00895F4C"/>
    <w:rsid w:val="008B743C"/>
    <w:rsid w:val="008C2A27"/>
    <w:rsid w:val="008C2D8B"/>
    <w:rsid w:val="008D4D17"/>
    <w:rsid w:val="008D7E65"/>
    <w:rsid w:val="008E39C1"/>
    <w:rsid w:val="008F1E2F"/>
    <w:rsid w:val="008F580C"/>
    <w:rsid w:val="00900830"/>
    <w:rsid w:val="009064E4"/>
    <w:rsid w:val="009237B7"/>
    <w:rsid w:val="00923921"/>
    <w:rsid w:val="00930E39"/>
    <w:rsid w:val="009331CE"/>
    <w:rsid w:val="00940D17"/>
    <w:rsid w:val="009477B0"/>
    <w:rsid w:val="00947C21"/>
    <w:rsid w:val="00950722"/>
    <w:rsid w:val="00950896"/>
    <w:rsid w:val="00960EF8"/>
    <w:rsid w:val="0096594B"/>
    <w:rsid w:val="009722A4"/>
    <w:rsid w:val="00974C22"/>
    <w:rsid w:val="00983D1B"/>
    <w:rsid w:val="009858B8"/>
    <w:rsid w:val="009945C9"/>
    <w:rsid w:val="00997B80"/>
    <w:rsid w:val="009A4EEE"/>
    <w:rsid w:val="009A71A3"/>
    <w:rsid w:val="009B13BA"/>
    <w:rsid w:val="009B59E2"/>
    <w:rsid w:val="009B5F32"/>
    <w:rsid w:val="009C022E"/>
    <w:rsid w:val="009D69C6"/>
    <w:rsid w:val="009D6DC2"/>
    <w:rsid w:val="009E1903"/>
    <w:rsid w:val="009F453D"/>
    <w:rsid w:val="00A02C09"/>
    <w:rsid w:val="00A11495"/>
    <w:rsid w:val="00A13F4B"/>
    <w:rsid w:val="00A20C53"/>
    <w:rsid w:val="00A24BDE"/>
    <w:rsid w:val="00A3678E"/>
    <w:rsid w:val="00A4636E"/>
    <w:rsid w:val="00A53736"/>
    <w:rsid w:val="00A76140"/>
    <w:rsid w:val="00A81DD8"/>
    <w:rsid w:val="00A96A8F"/>
    <w:rsid w:val="00AA4F1B"/>
    <w:rsid w:val="00AD6B2D"/>
    <w:rsid w:val="00AE1CCA"/>
    <w:rsid w:val="00AE4747"/>
    <w:rsid w:val="00AE5215"/>
    <w:rsid w:val="00AE5B6B"/>
    <w:rsid w:val="00B021C5"/>
    <w:rsid w:val="00B02A74"/>
    <w:rsid w:val="00B055C9"/>
    <w:rsid w:val="00B2220D"/>
    <w:rsid w:val="00B226FC"/>
    <w:rsid w:val="00B23213"/>
    <w:rsid w:val="00B240CD"/>
    <w:rsid w:val="00B308ED"/>
    <w:rsid w:val="00B31432"/>
    <w:rsid w:val="00B3401C"/>
    <w:rsid w:val="00B56D27"/>
    <w:rsid w:val="00B67FA6"/>
    <w:rsid w:val="00B77F73"/>
    <w:rsid w:val="00B83578"/>
    <w:rsid w:val="00B916E3"/>
    <w:rsid w:val="00B97B61"/>
    <w:rsid w:val="00BB0C2C"/>
    <w:rsid w:val="00BB1CF1"/>
    <w:rsid w:val="00BC39C9"/>
    <w:rsid w:val="00BD3F4F"/>
    <w:rsid w:val="00BD774E"/>
    <w:rsid w:val="00BE61C7"/>
    <w:rsid w:val="00BE6766"/>
    <w:rsid w:val="00BF0A30"/>
    <w:rsid w:val="00BF1B57"/>
    <w:rsid w:val="00BF201D"/>
    <w:rsid w:val="00BF5689"/>
    <w:rsid w:val="00C02E43"/>
    <w:rsid w:val="00C04AD1"/>
    <w:rsid w:val="00C1188B"/>
    <w:rsid w:val="00C22336"/>
    <w:rsid w:val="00C25C96"/>
    <w:rsid w:val="00C27404"/>
    <w:rsid w:val="00C369B4"/>
    <w:rsid w:val="00C36E9E"/>
    <w:rsid w:val="00C40C80"/>
    <w:rsid w:val="00C5184B"/>
    <w:rsid w:val="00C66932"/>
    <w:rsid w:val="00C703B9"/>
    <w:rsid w:val="00C80683"/>
    <w:rsid w:val="00C9302C"/>
    <w:rsid w:val="00C96AB8"/>
    <w:rsid w:val="00C9789F"/>
    <w:rsid w:val="00CA099A"/>
    <w:rsid w:val="00CC6F07"/>
    <w:rsid w:val="00CC794B"/>
    <w:rsid w:val="00CC79C4"/>
    <w:rsid w:val="00CD7E2B"/>
    <w:rsid w:val="00CE7EEA"/>
    <w:rsid w:val="00CF13C2"/>
    <w:rsid w:val="00CF2664"/>
    <w:rsid w:val="00D01836"/>
    <w:rsid w:val="00D03E69"/>
    <w:rsid w:val="00D05318"/>
    <w:rsid w:val="00D16D98"/>
    <w:rsid w:val="00D17515"/>
    <w:rsid w:val="00D2509A"/>
    <w:rsid w:val="00D26355"/>
    <w:rsid w:val="00D27AF9"/>
    <w:rsid w:val="00D32030"/>
    <w:rsid w:val="00D32F5F"/>
    <w:rsid w:val="00D353C7"/>
    <w:rsid w:val="00D61C70"/>
    <w:rsid w:val="00D65527"/>
    <w:rsid w:val="00D660B2"/>
    <w:rsid w:val="00D70DF7"/>
    <w:rsid w:val="00D80CFC"/>
    <w:rsid w:val="00D83FA0"/>
    <w:rsid w:val="00D84F4A"/>
    <w:rsid w:val="00D86C0C"/>
    <w:rsid w:val="00DA5691"/>
    <w:rsid w:val="00DB3B3E"/>
    <w:rsid w:val="00DB4426"/>
    <w:rsid w:val="00DB5C96"/>
    <w:rsid w:val="00DC01D6"/>
    <w:rsid w:val="00DC0CDA"/>
    <w:rsid w:val="00DC395C"/>
    <w:rsid w:val="00DD3A06"/>
    <w:rsid w:val="00DE0C8D"/>
    <w:rsid w:val="00DF1157"/>
    <w:rsid w:val="00E05F7D"/>
    <w:rsid w:val="00E204F9"/>
    <w:rsid w:val="00E26850"/>
    <w:rsid w:val="00E27FB1"/>
    <w:rsid w:val="00E54CF1"/>
    <w:rsid w:val="00E62594"/>
    <w:rsid w:val="00E67C5F"/>
    <w:rsid w:val="00E73285"/>
    <w:rsid w:val="00E9556B"/>
    <w:rsid w:val="00E973CE"/>
    <w:rsid w:val="00EA10CE"/>
    <w:rsid w:val="00EA1DC5"/>
    <w:rsid w:val="00EA2DFF"/>
    <w:rsid w:val="00EB08C6"/>
    <w:rsid w:val="00EB676C"/>
    <w:rsid w:val="00EC43F8"/>
    <w:rsid w:val="00EC6E6C"/>
    <w:rsid w:val="00EF1A50"/>
    <w:rsid w:val="00EF4D94"/>
    <w:rsid w:val="00EF66E4"/>
    <w:rsid w:val="00F04259"/>
    <w:rsid w:val="00F05D18"/>
    <w:rsid w:val="00F07F0D"/>
    <w:rsid w:val="00F1204E"/>
    <w:rsid w:val="00F149AF"/>
    <w:rsid w:val="00F22FAB"/>
    <w:rsid w:val="00F24A66"/>
    <w:rsid w:val="00F368A1"/>
    <w:rsid w:val="00F407DD"/>
    <w:rsid w:val="00F44D89"/>
    <w:rsid w:val="00F50C24"/>
    <w:rsid w:val="00F50D0C"/>
    <w:rsid w:val="00F50D83"/>
    <w:rsid w:val="00F51D27"/>
    <w:rsid w:val="00F5215B"/>
    <w:rsid w:val="00F52D19"/>
    <w:rsid w:val="00F776F7"/>
    <w:rsid w:val="00F802DC"/>
    <w:rsid w:val="00F9174A"/>
    <w:rsid w:val="00F92894"/>
    <w:rsid w:val="00F92CB0"/>
    <w:rsid w:val="00F937AA"/>
    <w:rsid w:val="00F96066"/>
    <w:rsid w:val="00FA6B22"/>
    <w:rsid w:val="00FC4C83"/>
    <w:rsid w:val="00FD1F46"/>
    <w:rsid w:val="00FE7AA0"/>
    <w:rsid w:val="00FF0803"/>
    <w:rsid w:val="00FF0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7122"/>
  <w15:chartTrackingRefBased/>
  <w15:docId w15:val="{91FB9231-0B98-4E51-8166-D652D80A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003"/>
    <w:pPr>
      <w:spacing w:after="200" w:line="276" w:lineRule="auto"/>
    </w:pPr>
    <w:rPr>
      <w:sz w:val="22"/>
      <w:szCs w:val="22"/>
      <w:lang w:val="fr-FR" w:eastAsia="en-US"/>
    </w:rPr>
  </w:style>
  <w:style w:type="paragraph" w:styleId="Titre1">
    <w:name w:val="heading 1"/>
    <w:basedOn w:val="Normal"/>
    <w:next w:val="Normal"/>
    <w:link w:val="Titre1Car"/>
    <w:uiPriority w:val="9"/>
    <w:qFormat/>
    <w:rsid w:val="009B1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B13BA"/>
    <w:pPr>
      <w:keepNext/>
      <w:keepLines/>
      <w:numPr>
        <w:ilvl w:val="1"/>
        <w:numId w:val="4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9B13BA"/>
    <w:pPr>
      <w:keepNext/>
      <w:keepLines/>
      <w:numPr>
        <w:ilvl w:val="2"/>
        <w:numId w:val="4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9B13BA"/>
    <w:pPr>
      <w:keepNext/>
      <w:keepLines/>
      <w:numPr>
        <w:ilvl w:val="3"/>
        <w:numId w:val="4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B13BA"/>
    <w:pPr>
      <w:keepNext/>
      <w:keepLines/>
      <w:numPr>
        <w:ilvl w:val="4"/>
        <w:numId w:val="4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B13BA"/>
    <w:pPr>
      <w:keepNext/>
      <w:keepLines/>
      <w:numPr>
        <w:ilvl w:val="5"/>
        <w:numId w:val="4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B13BA"/>
    <w:pPr>
      <w:keepNext/>
      <w:keepLines/>
      <w:numPr>
        <w:ilvl w:val="6"/>
        <w:numId w:val="4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B13BA"/>
    <w:pPr>
      <w:keepNext/>
      <w:keepLines/>
      <w:numPr>
        <w:ilvl w:val="7"/>
        <w:numId w:val="4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B13BA"/>
    <w:pPr>
      <w:keepNext/>
      <w:keepLines/>
      <w:numPr>
        <w:ilvl w:val="8"/>
        <w:numId w:val="4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3E6E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aliases w:val="Paragraphe 2,Titre1,r2,Titre 10,123 List Paragraph,Bullets,References,Paragraphe de liste1,Numbered List Paragraph,ReferencesCxSpLast,List Bullet Mary,List Paragraph (numbered (a)),L_4,Paragraphe de liste4,Paragraphe,texte,sommaire"/>
    <w:basedOn w:val="Normal"/>
    <w:link w:val="ParagraphedelisteCar"/>
    <w:uiPriority w:val="34"/>
    <w:qFormat/>
    <w:rsid w:val="00B56D27"/>
    <w:pPr>
      <w:ind w:left="720"/>
      <w:contextualSpacing/>
    </w:pPr>
  </w:style>
  <w:style w:type="character" w:styleId="Lienhypertexte">
    <w:name w:val="Hyperlink"/>
    <w:uiPriority w:val="99"/>
    <w:unhideWhenUsed/>
    <w:rsid w:val="00832BD8"/>
    <w:rPr>
      <w:color w:val="0000FF"/>
      <w:u w:val="single"/>
    </w:rPr>
  </w:style>
  <w:style w:type="paragraph" w:styleId="Corpsdetexte">
    <w:name w:val="Body Text"/>
    <w:basedOn w:val="Normal"/>
    <w:link w:val="CorpsdetexteCar"/>
    <w:rsid w:val="00625B14"/>
    <w:pPr>
      <w:widowControl w:val="0"/>
      <w:suppressAutoHyphens/>
      <w:spacing w:after="120" w:line="240" w:lineRule="auto"/>
    </w:pPr>
    <w:rPr>
      <w:rFonts w:ascii="Arial" w:eastAsia="Arial Unicode MS" w:hAnsi="Arial"/>
      <w:kern w:val="1"/>
      <w:sz w:val="18"/>
      <w:szCs w:val="24"/>
    </w:rPr>
  </w:style>
  <w:style w:type="character" w:customStyle="1" w:styleId="CorpsdetexteCar">
    <w:name w:val="Corps de texte Car"/>
    <w:link w:val="Corpsdetexte"/>
    <w:rsid w:val="00625B14"/>
    <w:rPr>
      <w:rFonts w:ascii="Arial" w:eastAsia="Arial Unicode MS" w:hAnsi="Arial"/>
      <w:kern w:val="1"/>
      <w:sz w:val="18"/>
      <w:szCs w:val="24"/>
    </w:rPr>
  </w:style>
  <w:style w:type="paragraph" w:styleId="Titre">
    <w:name w:val="Title"/>
    <w:basedOn w:val="Normal"/>
    <w:link w:val="TitreCar"/>
    <w:qFormat/>
    <w:rsid w:val="00625B14"/>
    <w:pPr>
      <w:spacing w:after="0" w:line="240" w:lineRule="auto"/>
      <w:ind w:left="1701" w:right="1700"/>
      <w:jc w:val="center"/>
    </w:pPr>
    <w:rPr>
      <w:rFonts w:ascii="Arial" w:eastAsia="Times New Roman" w:hAnsi="Arial"/>
      <w:b/>
      <w:sz w:val="24"/>
      <w:szCs w:val="20"/>
      <w:lang w:val="nl-BE"/>
    </w:rPr>
  </w:style>
  <w:style w:type="character" w:customStyle="1" w:styleId="TitreCar">
    <w:name w:val="Titre Car"/>
    <w:link w:val="Titre"/>
    <w:rsid w:val="00625B14"/>
    <w:rPr>
      <w:rFonts w:ascii="Arial" w:eastAsia="Times New Roman" w:hAnsi="Arial"/>
      <w:b/>
      <w:sz w:val="24"/>
      <w:lang w:val="nl-BE" w:eastAsia="en-US"/>
    </w:rPr>
  </w:style>
  <w:style w:type="paragraph" w:customStyle="1" w:styleId="StyleStyleHeading1BlackArialNarrow8pt">
    <w:name w:val="Style Style Heading 1 + Black + Arial Narrow 8 pt"/>
    <w:basedOn w:val="Normal"/>
    <w:rsid w:val="00625B14"/>
    <w:pPr>
      <w:keepNext/>
      <w:numPr>
        <w:numId w:val="2"/>
      </w:numPr>
      <w:spacing w:before="120" w:after="120" w:line="240" w:lineRule="auto"/>
      <w:outlineLvl w:val="0"/>
    </w:pPr>
    <w:rPr>
      <w:rFonts w:ascii="Arial Narrow" w:eastAsia="Times New Roman" w:hAnsi="Arial Narrow"/>
      <w:b/>
      <w:bCs/>
      <w:sz w:val="16"/>
      <w:szCs w:val="20"/>
      <w:lang w:val="nl-BE"/>
    </w:rPr>
  </w:style>
  <w:style w:type="paragraph" w:styleId="En-tte">
    <w:name w:val="header"/>
    <w:basedOn w:val="Normal"/>
    <w:link w:val="En-tteCar"/>
    <w:uiPriority w:val="99"/>
    <w:unhideWhenUsed/>
    <w:rsid w:val="00701B71"/>
    <w:pPr>
      <w:tabs>
        <w:tab w:val="center" w:pos="4536"/>
        <w:tab w:val="right" w:pos="9072"/>
      </w:tabs>
    </w:pPr>
  </w:style>
  <w:style w:type="character" w:customStyle="1" w:styleId="En-tteCar">
    <w:name w:val="En-tête Car"/>
    <w:link w:val="En-tte"/>
    <w:uiPriority w:val="99"/>
    <w:rsid w:val="00701B71"/>
    <w:rPr>
      <w:sz w:val="22"/>
      <w:szCs w:val="22"/>
      <w:lang w:eastAsia="en-US"/>
    </w:rPr>
  </w:style>
  <w:style w:type="paragraph" w:styleId="Pieddepage">
    <w:name w:val="footer"/>
    <w:basedOn w:val="Normal"/>
    <w:link w:val="PieddepageCar"/>
    <w:uiPriority w:val="99"/>
    <w:unhideWhenUsed/>
    <w:rsid w:val="00701B71"/>
    <w:pPr>
      <w:tabs>
        <w:tab w:val="center" w:pos="4536"/>
        <w:tab w:val="right" w:pos="9072"/>
      </w:tabs>
    </w:pPr>
  </w:style>
  <w:style w:type="character" w:customStyle="1" w:styleId="PieddepageCar">
    <w:name w:val="Pied de page Car"/>
    <w:link w:val="Pieddepage"/>
    <w:uiPriority w:val="99"/>
    <w:rsid w:val="00701B71"/>
    <w:rPr>
      <w:sz w:val="22"/>
      <w:szCs w:val="22"/>
      <w:lang w:eastAsia="en-US"/>
    </w:rPr>
  </w:style>
  <w:style w:type="paragraph" w:customStyle="1" w:styleId="Default">
    <w:name w:val="Default"/>
    <w:rsid w:val="00292EE7"/>
    <w:pPr>
      <w:autoSpaceDE w:val="0"/>
      <w:autoSpaceDN w:val="0"/>
      <w:adjustRightInd w:val="0"/>
    </w:pPr>
    <w:rPr>
      <w:rFonts w:ascii="Rockwell" w:hAnsi="Rockwell" w:cs="Rockwell"/>
      <w:color w:val="000000"/>
      <w:sz w:val="24"/>
      <w:szCs w:val="24"/>
      <w:lang w:val="fr-FR" w:eastAsia="fr-FR"/>
    </w:rPr>
  </w:style>
  <w:style w:type="paragraph" w:customStyle="1" w:styleId="Style11ptAfter6pt">
    <w:name w:val="Style 11 pt After:  6 pt"/>
    <w:basedOn w:val="Normal"/>
    <w:autoRedefine/>
    <w:rsid w:val="007F155F"/>
    <w:pPr>
      <w:spacing w:before="120" w:after="120" w:line="240" w:lineRule="auto"/>
      <w:jc w:val="both"/>
    </w:pPr>
    <w:rPr>
      <w:rFonts w:ascii="Times New Roman" w:eastAsia="Times New Roman" w:hAnsi="Times New Roman"/>
      <w:snapToGrid w:val="0"/>
      <w:szCs w:val="20"/>
    </w:rPr>
  </w:style>
  <w:style w:type="paragraph" w:styleId="Textedebulles">
    <w:name w:val="Balloon Text"/>
    <w:basedOn w:val="Normal"/>
    <w:link w:val="TextedebullesCar"/>
    <w:uiPriority w:val="99"/>
    <w:semiHidden/>
    <w:unhideWhenUsed/>
    <w:rsid w:val="00E26850"/>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E26850"/>
    <w:rPr>
      <w:rFonts w:ascii="Tahoma" w:hAnsi="Tahoma" w:cs="Tahoma"/>
      <w:sz w:val="16"/>
      <w:szCs w:val="16"/>
      <w:lang w:eastAsia="en-US"/>
    </w:rPr>
  </w:style>
  <w:style w:type="character" w:styleId="Marquedecommentaire">
    <w:name w:val="annotation reference"/>
    <w:uiPriority w:val="99"/>
    <w:semiHidden/>
    <w:unhideWhenUsed/>
    <w:rsid w:val="00B97B61"/>
    <w:rPr>
      <w:sz w:val="16"/>
      <w:szCs w:val="16"/>
    </w:rPr>
  </w:style>
  <w:style w:type="paragraph" w:styleId="Commentaire">
    <w:name w:val="annotation text"/>
    <w:basedOn w:val="Normal"/>
    <w:link w:val="CommentaireCar"/>
    <w:uiPriority w:val="99"/>
    <w:semiHidden/>
    <w:unhideWhenUsed/>
    <w:rsid w:val="00B97B61"/>
    <w:rPr>
      <w:sz w:val="20"/>
      <w:szCs w:val="20"/>
    </w:rPr>
  </w:style>
  <w:style w:type="character" w:customStyle="1" w:styleId="CommentaireCar">
    <w:name w:val="Commentaire Car"/>
    <w:link w:val="Commentaire"/>
    <w:uiPriority w:val="99"/>
    <w:semiHidden/>
    <w:rsid w:val="00B97B61"/>
    <w:rPr>
      <w:lang w:val="fr-FR" w:eastAsia="en-US"/>
    </w:rPr>
  </w:style>
  <w:style w:type="paragraph" w:styleId="Objetducommentaire">
    <w:name w:val="annotation subject"/>
    <w:basedOn w:val="Commentaire"/>
    <w:next w:val="Commentaire"/>
    <w:link w:val="ObjetducommentaireCar"/>
    <w:uiPriority w:val="99"/>
    <w:semiHidden/>
    <w:unhideWhenUsed/>
    <w:rsid w:val="00B97B61"/>
    <w:rPr>
      <w:b/>
      <w:bCs/>
    </w:rPr>
  </w:style>
  <w:style w:type="character" w:customStyle="1" w:styleId="ObjetducommentaireCar">
    <w:name w:val="Objet du commentaire Car"/>
    <w:link w:val="Objetducommentaire"/>
    <w:uiPriority w:val="99"/>
    <w:semiHidden/>
    <w:rsid w:val="00B97B61"/>
    <w:rPr>
      <w:b/>
      <w:bCs/>
      <w:lang w:val="fr-FR" w:eastAsia="en-US"/>
    </w:rPr>
  </w:style>
  <w:style w:type="paragraph" w:styleId="Corpsdetexte2">
    <w:name w:val="Body Text 2"/>
    <w:basedOn w:val="Normal"/>
    <w:link w:val="Corpsdetexte2Car"/>
    <w:uiPriority w:val="99"/>
    <w:semiHidden/>
    <w:unhideWhenUsed/>
    <w:rsid w:val="00F24A66"/>
    <w:pPr>
      <w:spacing w:after="120" w:line="480" w:lineRule="auto"/>
    </w:pPr>
  </w:style>
  <w:style w:type="character" w:customStyle="1" w:styleId="Corpsdetexte2Car">
    <w:name w:val="Corps de texte 2 Car"/>
    <w:link w:val="Corpsdetexte2"/>
    <w:uiPriority w:val="99"/>
    <w:semiHidden/>
    <w:rsid w:val="00F24A66"/>
    <w:rPr>
      <w:sz w:val="22"/>
      <w:szCs w:val="22"/>
      <w:lang w:eastAsia="en-US"/>
    </w:rPr>
  </w:style>
  <w:style w:type="paragraph" w:customStyle="1" w:styleId="BodyText31">
    <w:name w:val="Body Text 31"/>
    <w:basedOn w:val="Normal"/>
    <w:rsid w:val="00F24A66"/>
    <w:pPr>
      <w:widowControl w:val="0"/>
      <w:overflowPunct w:val="0"/>
      <w:autoSpaceDE w:val="0"/>
      <w:autoSpaceDN w:val="0"/>
      <w:adjustRightInd w:val="0"/>
      <w:spacing w:after="0" w:line="240" w:lineRule="auto"/>
      <w:textAlignment w:val="baseline"/>
    </w:pPr>
    <w:rPr>
      <w:rFonts w:ascii="Times New Roman" w:eastAsia="Times New Roman" w:hAnsi="Times New Roman"/>
      <w:sz w:val="24"/>
      <w:szCs w:val="20"/>
      <w:lang w:val="nl-BE"/>
    </w:rPr>
  </w:style>
  <w:style w:type="character" w:styleId="lev">
    <w:name w:val="Strong"/>
    <w:qFormat/>
    <w:rsid w:val="00F24A66"/>
    <w:rPr>
      <w:b/>
      <w:bCs/>
    </w:rPr>
  </w:style>
  <w:style w:type="paragraph" w:customStyle="1" w:styleId="BTCbulletsCTB">
    <w:name w:val="BTC bullets CTB"/>
    <w:basedOn w:val="Normal"/>
    <w:rsid w:val="0015658E"/>
    <w:pPr>
      <w:numPr>
        <w:numId w:val="32"/>
      </w:numPr>
      <w:tabs>
        <w:tab w:val="left" w:pos="360"/>
      </w:tabs>
      <w:spacing w:after="120" w:line="288" w:lineRule="auto"/>
      <w:jc w:val="both"/>
    </w:pPr>
    <w:rPr>
      <w:rFonts w:ascii="Arial" w:eastAsia="Times New Roman" w:hAnsi="Arial"/>
      <w:bCs/>
      <w:sz w:val="20"/>
      <w:szCs w:val="24"/>
      <w:lang w:val="nl-NL" w:eastAsia="nl-NL"/>
    </w:rPr>
  </w:style>
  <w:style w:type="paragraph" w:customStyle="1" w:styleId="BTCtextCTB">
    <w:name w:val="BTC text CTB"/>
    <w:rsid w:val="0083093F"/>
    <w:pPr>
      <w:spacing w:before="120" w:after="120"/>
      <w:jc w:val="both"/>
    </w:pPr>
    <w:rPr>
      <w:rFonts w:ascii="Garamond" w:eastAsia="Times New Roman" w:hAnsi="Garamond"/>
      <w:sz w:val="24"/>
      <w:lang w:val="fr-BE" w:eastAsia="en-US"/>
    </w:rPr>
  </w:style>
  <w:style w:type="paragraph" w:styleId="Notedefin">
    <w:name w:val="endnote text"/>
    <w:basedOn w:val="Normal"/>
    <w:link w:val="NotedefinCar"/>
    <w:semiHidden/>
    <w:rsid w:val="00E62594"/>
    <w:pPr>
      <w:spacing w:after="240" w:line="240" w:lineRule="auto"/>
    </w:pPr>
    <w:rPr>
      <w:rFonts w:ascii="Arial" w:eastAsia="Times New Roman" w:hAnsi="Arial"/>
      <w:snapToGrid w:val="0"/>
      <w:sz w:val="20"/>
      <w:szCs w:val="20"/>
      <w:lang w:val="en-GB"/>
    </w:rPr>
  </w:style>
  <w:style w:type="character" w:customStyle="1" w:styleId="NotedefinCar">
    <w:name w:val="Note de fin Car"/>
    <w:basedOn w:val="Policepardfaut"/>
    <w:link w:val="Notedefin"/>
    <w:semiHidden/>
    <w:rsid w:val="00E62594"/>
    <w:rPr>
      <w:rFonts w:ascii="Arial" w:eastAsia="Times New Roman" w:hAnsi="Arial"/>
      <w:snapToGrid w:val="0"/>
      <w:lang w:eastAsia="en-US"/>
    </w:rPr>
  </w:style>
  <w:style w:type="character" w:styleId="Appeldenotedefin">
    <w:name w:val="endnote reference"/>
    <w:semiHidden/>
    <w:rsid w:val="00E62594"/>
    <w:rPr>
      <w:vertAlign w:val="superscript"/>
    </w:rPr>
  </w:style>
  <w:style w:type="character" w:customStyle="1" w:styleId="tw4winMark">
    <w:name w:val="tw4winMark"/>
    <w:rsid w:val="00E62594"/>
    <w:rPr>
      <w:vanish/>
      <w:color w:val="800080"/>
      <w:vertAlign w:val="subscript"/>
    </w:rPr>
  </w:style>
  <w:style w:type="paragraph" w:customStyle="1" w:styleId="Style1">
    <w:name w:val="Style1"/>
    <w:basedOn w:val="Normal"/>
    <w:autoRedefine/>
    <w:qFormat/>
    <w:rsid w:val="00E62594"/>
    <w:pPr>
      <w:spacing w:before="120" w:after="120" w:line="240" w:lineRule="auto"/>
      <w:jc w:val="both"/>
    </w:pPr>
    <w:rPr>
      <w:rFonts w:ascii="Times New Roman" w:eastAsia="Times New Roman" w:hAnsi="Times New Roman"/>
      <w:snapToGrid w:val="0"/>
      <w:sz w:val="24"/>
      <w:szCs w:val="24"/>
      <w:lang w:val="fr-BE"/>
    </w:rPr>
  </w:style>
  <w:style w:type="paragraph" w:customStyle="1" w:styleId="Basdepage">
    <w:name w:val="Bas de page"/>
    <w:basedOn w:val="Normal"/>
    <w:link w:val="BasdepageCar"/>
    <w:qFormat/>
    <w:rsid w:val="008739C1"/>
    <w:pPr>
      <w:keepNext/>
      <w:keepLines/>
      <w:spacing w:after="0"/>
      <w:outlineLvl w:val="0"/>
    </w:pPr>
    <w:rPr>
      <w:rFonts w:eastAsiaTheme="majorEastAsia" w:cstheme="majorBidi"/>
      <w:color w:val="262626"/>
      <w:sz w:val="18"/>
      <w:szCs w:val="24"/>
    </w:rPr>
  </w:style>
  <w:style w:type="character" w:customStyle="1" w:styleId="BasdepageCar">
    <w:name w:val="Bas de page Car"/>
    <w:link w:val="Basdepage"/>
    <w:rsid w:val="008739C1"/>
    <w:rPr>
      <w:rFonts w:eastAsiaTheme="majorEastAsia" w:cstheme="majorBidi"/>
      <w:color w:val="262626"/>
      <w:sz w:val="18"/>
      <w:szCs w:val="24"/>
      <w:lang w:val="fr-FR" w:eastAsia="en-US"/>
    </w:rPr>
  </w:style>
  <w:style w:type="character" w:customStyle="1" w:styleId="Titre1Car">
    <w:name w:val="Titre 1 Car"/>
    <w:basedOn w:val="Policepardfaut"/>
    <w:link w:val="Titre1"/>
    <w:uiPriority w:val="9"/>
    <w:rsid w:val="009B13BA"/>
    <w:rPr>
      <w:rFonts w:asciiTheme="majorHAnsi" w:eastAsiaTheme="majorEastAsia" w:hAnsiTheme="majorHAnsi" w:cstheme="majorBidi"/>
      <w:color w:val="2E74B5" w:themeColor="accent1" w:themeShade="BF"/>
      <w:sz w:val="32"/>
      <w:szCs w:val="32"/>
      <w:lang w:val="fr-FR" w:eastAsia="en-US"/>
    </w:rPr>
  </w:style>
  <w:style w:type="character" w:customStyle="1" w:styleId="Titre2Car">
    <w:name w:val="Titre 2 Car"/>
    <w:basedOn w:val="Policepardfaut"/>
    <w:link w:val="Titre2"/>
    <w:uiPriority w:val="9"/>
    <w:semiHidden/>
    <w:rsid w:val="009B13BA"/>
    <w:rPr>
      <w:rFonts w:asciiTheme="majorHAnsi" w:eastAsiaTheme="majorEastAsia" w:hAnsiTheme="majorHAnsi" w:cstheme="majorBidi"/>
      <w:color w:val="2E74B5" w:themeColor="accent1" w:themeShade="BF"/>
      <w:sz w:val="26"/>
      <w:szCs w:val="26"/>
      <w:lang w:val="fr-FR" w:eastAsia="en-US"/>
    </w:rPr>
  </w:style>
  <w:style w:type="character" w:customStyle="1" w:styleId="Titre3Car">
    <w:name w:val="Titre 3 Car"/>
    <w:basedOn w:val="Policepardfaut"/>
    <w:link w:val="Titre3"/>
    <w:uiPriority w:val="9"/>
    <w:semiHidden/>
    <w:rsid w:val="009B13BA"/>
    <w:rPr>
      <w:rFonts w:asciiTheme="majorHAnsi" w:eastAsiaTheme="majorEastAsia" w:hAnsiTheme="majorHAnsi" w:cstheme="majorBidi"/>
      <w:color w:val="1F4D78" w:themeColor="accent1" w:themeShade="7F"/>
      <w:sz w:val="24"/>
      <w:szCs w:val="24"/>
      <w:lang w:val="fr-FR" w:eastAsia="en-US"/>
    </w:rPr>
  </w:style>
  <w:style w:type="character" w:customStyle="1" w:styleId="Titre4Car">
    <w:name w:val="Titre 4 Car"/>
    <w:basedOn w:val="Policepardfaut"/>
    <w:link w:val="Titre4"/>
    <w:uiPriority w:val="9"/>
    <w:semiHidden/>
    <w:rsid w:val="009B13BA"/>
    <w:rPr>
      <w:rFonts w:asciiTheme="majorHAnsi" w:eastAsiaTheme="majorEastAsia" w:hAnsiTheme="majorHAnsi" w:cstheme="majorBidi"/>
      <w:i/>
      <w:iCs/>
      <w:color w:val="2E74B5" w:themeColor="accent1" w:themeShade="BF"/>
      <w:sz w:val="22"/>
      <w:szCs w:val="22"/>
      <w:lang w:val="fr-FR" w:eastAsia="en-US"/>
    </w:rPr>
  </w:style>
  <w:style w:type="character" w:customStyle="1" w:styleId="Titre5Car">
    <w:name w:val="Titre 5 Car"/>
    <w:basedOn w:val="Policepardfaut"/>
    <w:link w:val="Titre5"/>
    <w:uiPriority w:val="9"/>
    <w:semiHidden/>
    <w:rsid w:val="009B13BA"/>
    <w:rPr>
      <w:rFonts w:asciiTheme="majorHAnsi" w:eastAsiaTheme="majorEastAsia" w:hAnsiTheme="majorHAnsi" w:cstheme="majorBidi"/>
      <w:color w:val="2E74B5" w:themeColor="accent1" w:themeShade="BF"/>
      <w:sz w:val="22"/>
      <w:szCs w:val="22"/>
      <w:lang w:val="fr-FR" w:eastAsia="en-US"/>
    </w:rPr>
  </w:style>
  <w:style w:type="character" w:customStyle="1" w:styleId="Titre6Car">
    <w:name w:val="Titre 6 Car"/>
    <w:basedOn w:val="Policepardfaut"/>
    <w:link w:val="Titre6"/>
    <w:uiPriority w:val="9"/>
    <w:semiHidden/>
    <w:rsid w:val="009B13BA"/>
    <w:rPr>
      <w:rFonts w:asciiTheme="majorHAnsi" w:eastAsiaTheme="majorEastAsia" w:hAnsiTheme="majorHAnsi" w:cstheme="majorBidi"/>
      <w:color w:val="1F4D78" w:themeColor="accent1" w:themeShade="7F"/>
      <w:sz w:val="22"/>
      <w:szCs w:val="22"/>
      <w:lang w:val="fr-FR" w:eastAsia="en-US"/>
    </w:rPr>
  </w:style>
  <w:style w:type="character" w:customStyle="1" w:styleId="Titre7Car">
    <w:name w:val="Titre 7 Car"/>
    <w:basedOn w:val="Policepardfaut"/>
    <w:link w:val="Titre7"/>
    <w:uiPriority w:val="9"/>
    <w:semiHidden/>
    <w:rsid w:val="009B13BA"/>
    <w:rPr>
      <w:rFonts w:asciiTheme="majorHAnsi" w:eastAsiaTheme="majorEastAsia" w:hAnsiTheme="majorHAnsi" w:cstheme="majorBidi"/>
      <w:i/>
      <w:iCs/>
      <w:color w:val="1F4D78" w:themeColor="accent1" w:themeShade="7F"/>
      <w:sz w:val="22"/>
      <w:szCs w:val="22"/>
      <w:lang w:val="fr-FR" w:eastAsia="en-US"/>
    </w:rPr>
  </w:style>
  <w:style w:type="character" w:customStyle="1" w:styleId="Titre8Car">
    <w:name w:val="Titre 8 Car"/>
    <w:basedOn w:val="Policepardfaut"/>
    <w:link w:val="Titre8"/>
    <w:uiPriority w:val="9"/>
    <w:semiHidden/>
    <w:rsid w:val="009B13BA"/>
    <w:rPr>
      <w:rFonts w:asciiTheme="majorHAnsi" w:eastAsiaTheme="majorEastAsia" w:hAnsiTheme="majorHAnsi" w:cstheme="majorBidi"/>
      <w:color w:val="272727" w:themeColor="text1" w:themeTint="D8"/>
      <w:sz w:val="21"/>
      <w:szCs w:val="21"/>
      <w:lang w:val="fr-FR" w:eastAsia="en-US"/>
    </w:rPr>
  </w:style>
  <w:style w:type="character" w:customStyle="1" w:styleId="Titre9Car">
    <w:name w:val="Titre 9 Car"/>
    <w:basedOn w:val="Policepardfaut"/>
    <w:link w:val="Titre9"/>
    <w:uiPriority w:val="9"/>
    <w:semiHidden/>
    <w:rsid w:val="009B13BA"/>
    <w:rPr>
      <w:rFonts w:asciiTheme="majorHAnsi" w:eastAsiaTheme="majorEastAsia" w:hAnsiTheme="majorHAnsi" w:cstheme="majorBidi"/>
      <w:i/>
      <w:iCs/>
      <w:color w:val="272727" w:themeColor="text1" w:themeTint="D8"/>
      <w:sz w:val="21"/>
      <w:szCs w:val="21"/>
      <w:lang w:val="fr-FR" w:eastAsia="en-US"/>
    </w:rPr>
  </w:style>
  <w:style w:type="paragraph" w:styleId="Notedebasdepage">
    <w:name w:val="footnote text"/>
    <w:basedOn w:val="Normal"/>
    <w:link w:val="NotedebasdepageCar"/>
    <w:uiPriority w:val="99"/>
    <w:semiHidden/>
    <w:unhideWhenUsed/>
    <w:qFormat/>
    <w:rsid w:val="00AE4747"/>
    <w:pPr>
      <w:spacing w:after="0" w:line="240" w:lineRule="auto"/>
    </w:pPr>
    <w:rPr>
      <w:rFonts w:eastAsiaTheme="minorHAnsi" w:cstheme="minorBidi"/>
      <w:color w:val="585756"/>
      <w:sz w:val="14"/>
      <w:szCs w:val="20"/>
      <w:lang w:val="en-GB"/>
    </w:rPr>
  </w:style>
  <w:style w:type="character" w:customStyle="1" w:styleId="NotedebasdepageCar">
    <w:name w:val="Note de bas de page Car"/>
    <w:basedOn w:val="Policepardfaut"/>
    <w:link w:val="Notedebasdepage"/>
    <w:uiPriority w:val="99"/>
    <w:semiHidden/>
    <w:rsid w:val="00AE4747"/>
    <w:rPr>
      <w:rFonts w:eastAsiaTheme="minorHAnsi" w:cstheme="minorBidi"/>
      <w:color w:val="585756"/>
      <w:sz w:val="14"/>
      <w:lang w:eastAsia="en-US"/>
    </w:rPr>
  </w:style>
  <w:style w:type="character" w:styleId="Appelnotedebasdep">
    <w:name w:val="footnote reference"/>
    <w:basedOn w:val="Policepardfaut"/>
    <w:uiPriority w:val="99"/>
    <w:semiHidden/>
    <w:unhideWhenUsed/>
    <w:rsid w:val="00AE4747"/>
    <w:rPr>
      <w:vertAlign w:val="superscript"/>
    </w:rPr>
  </w:style>
  <w:style w:type="character" w:styleId="Mentionnonrsolue">
    <w:name w:val="Unresolved Mention"/>
    <w:basedOn w:val="Policepardfaut"/>
    <w:uiPriority w:val="99"/>
    <w:semiHidden/>
    <w:unhideWhenUsed/>
    <w:rsid w:val="00C25C96"/>
    <w:rPr>
      <w:color w:val="605E5C"/>
      <w:shd w:val="clear" w:color="auto" w:fill="E1DFDD"/>
    </w:rPr>
  </w:style>
  <w:style w:type="table" w:customStyle="1" w:styleId="Grilledutableau1">
    <w:name w:val="Grille du tableau1"/>
    <w:basedOn w:val="TableauNormal"/>
    <w:next w:val="Grilledutableau"/>
    <w:uiPriority w:val="59"/>
    <w:rsid w:val="00AA4F1B"/>
    <w:rPr>
      <w:rFonts w:ascii="Cambria" w:eastAsia="MS Mincho" w:hAnsi="Cambria"/>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Paragraphe 2 Car,Titre1 Car,r2 Car,Titre 10 Car,123 List Paragraph Car,Bullets Car,References Car,Paragraphe de liste1 Car,Numbered List Paragraph Car,ReferencesCxSpLast Car,List Bullet Mary Car,List Paragraph (numbered (a)) Car"/>
    <w:link w:val="Paragraphedeliste"/>
    <w:uiPriority w:val="34"/>
    <w:qFormat/>
    <w:rsid w:val="00AA4F1B"/>
    <w:rPr>
      <w:sz w:val="22"/>
      <w:szCs w:val="22"/>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28818">
      <w:bodyDiv w:val="1"/>
      <w:marLeft w:val="0"/>
      <w:marRight w:val="0"/>
      <w:marTop w:val="0"/>
      <w:marBottom w:val="0"/>
      <w:divBdr>
        <w:top w:val="none" w:sz="0" w:space="0" w:color="auto"/>
        <w:left w:val="none" w:sz="0" w:space="0" w:color="auto"/>
        <w:bottom w:val="none" w:sz="0" w:space="0" w:color="auto"/>
        <w:right w:val="none" w:sz="0" w:space="0" w:color="auto"/>
      </w:divBdr>
    </w:div>
    <w:div w:id="979850089">
      <w:bodyDiv w:val="1"/>
      <w:marLeft w:val="0"/>
      <w:marRight w:val="0"/>
      <w:marTop w:val="0"/>
      <w:marBottom w:val="0"/>
      <w:divBdr>
        <w:top w:val="none" w:sz="0" w:space="0" w:color="auto"/>
        <w:left w:val="none" w:sz="0" w:space="0" w:color="auto"/>
        <w:bottom w:val="none" w:sz="0" w:space="0" w:color="auto"/>
        <w:right w:val="none" w:sz="0" w:space="0" w:color="auto"/>
      </w:divBdr>
    </w:div>
    <w:div w:id="1283195351">
      <w:bodyDiv w:val="1"/>
      <w:marLeft w:val="0"/>
      <w:marRight w:val="0"/>
      <w:marTop w:val="0"/>
      <w:marBottom w:val="0"/>
      <w:divBdr>
        <w:top w:val="none" w:sz="0" w:space="0" w:color="auto"/>
        <w:left w:val="none" w:sz="0" w:space="0" w:color="auto"/>
        <w:bottom w:val="none" w:sz="0" w:space="0" w:color="auto"/>
        <w:right w:val="none" w:sz="0" w:space="0" w:color="auto"/>
      </w:divBdr>
    </w:div>
    <w:div w:id="16632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ristiane.lengani@enabel.be"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mailto:Eleonore.Dargani@enabel.be" TargetMode="External"/><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ontract_document" ma:contentTypeID="0x01010084FDA68FEA25C847A6128BBA7C1A6EC100DB6DE8DA9F5B134CB8F62B604C7D5447" ma:contentTypeVersion="29" ma:contentTypeDescription="" ma:contentTypeScope="" ma:versionID="5fa48e5b4abf2c7089aa1c5901f4479b">
  <xsd:schema xmlns:xsd="http://www.w3.org/2001/XMLSchema" xmlns:xs="http://www.w3.org/2001/XMLSchema" xmlns:p="http://schemas.microsoft.com/office/2006/metadata/properties" xmlns:ns1="http://schemas.microsoft.com/sharepoint/v3" xmlns:ns2="1c89b6ff-5735-4b3c-9dca-50e80957a65b" xmlns:ns3="14a9c00f-d9e3-4eb9-aad3-f69239d17d9c" xmlns:ns4="508ba6eb-9e09-4fd5-92f2-2d9921329f2d" xmlns:ns5="017ef222-b715-482d-b25e-e029bead7086" targetNamespace="http://schemas.microsoft.com/office/2006/metadata/properties" ma:root="true" ma:fieldsID="cdf4084d8231bb00ff32f092a8004a67" ns1:_="" ns2:_="" ns3:_="" ns4:_="" ns5:_="">
    <xsd:import namespace="http://schemas.microsoft.com/sharepoint/v3"/>
    <xsd:import namespace="1c89b6ff-5735-4b3c-9dca-50e80957a65b"/>
    <xsd:import namespace="14a9c00f-d9e3-4eb9-aad3-f69239d17d9c"/>
    <xsd:import namespace="508ba6eb-9e09-4fd5-92f2-2d9921329f2d"/>
    <xsd:import namespace="017ef222-b715-482d-b25e-e029bead7086"/>
    <xsd:element name="properties">
      <xsd:complexType>
        <xsd:sequence>
          <xsd:element name="documentManagement">
            <xsd:complexType>
              <xsd:all>
                <xsd:element ref="ns2:TaxCatchAll" minOccurs="0"/>
                <xsd:element ref="ns2:TaxCatchAllLabel" minOccurs="0"/>
                <xsd:element ref="ns3:o99d250c03344da181939f0145dbc023" minOccurs="0"/>
                <xsd:element ref="ns3:j50cb40f2a0941d2947e6bcbd5d19dce" minOccurs="0"/>
                <xsd:element ref="ns3:kecc0e8a0a3349c79c5d1d6e51bea7c3" minOccurs="0"/>
                <xsd:element ref="ns3:l9d65098618b4a8fbbe87718e7187e6b" minOccurs="0"/>
                <xsd:element ref="ns3:jcd7455606374210a964e5d7a999097a" minOccurs="0"/>
                <xsd:element ref="ns3:e2b781e9cad840cd89b90f5a7e989839" minOccurs="0"/>
                <xsd:element ref="ns4:_dlc_DocId" minOccurs="0"/>
                <xsd:element ref="ns4:_dlc_DocIdUrl" minOccurs="0"/>
                <xsd:element ref="ns4:_dlc_DocIdPersistId" minOccurs="0"/>
                <xsd:element ref="ns2:SharedWithUsers" minOccurs="0"/>
                <xsd:element ref="ns2:SharedWithDetails" minOccurs="0"/>
                <xsd:element ref="ns5:MediaServiceMetadata" minOccurs="0"/>
                <xsd:element ref="ns5:MediaServiceFastMetadata" minOccurs="0"/>
                <xsd:element ref="ns5:MediaServiceAutoKeyPoints" minOccurs="0"/>
                <xsd:element ref="ns5:MediaServiceKeyPoints" minOccurs="0"/>
                <xsd:element ref="ns5:MediaServiceDateTaken" minOccurs="0"/>
                <xsd:element ref="ns5:MediaLengthInSeconds" minOccurs="0"/>
                <xsd:element ref="ns5:lcf76f155ced4ddcb4097134ff3c332f" minOccurs="0"/>
                <xsd:element ref="ns5:MediaServiceGenerationTime" minOccurs="0"/>
                <xsd:element ref="ns5:MediaServiceEventHashCode" minOccurs="0"/>
                <xsd:element ref="ns5:MediaServiceLocation" minOccurs="0"/>
                <xsd:element ref="ns5:MediaServiceOCR" minOccurs="0"/>
                <xsd:element ref="ns1:_ip_UnifiedCompliancePolicyProperties" minOccurs="0"/>
                <xsd:element ref="ns1:_ip_UnifiedCompliancePolicyUIAction" minOccurs="0"/>
                <xsd:element ref="ns5:MediaServiceObjectDetectorVersion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9b6ff-5735-4b3c-9dca-50e80957a65b"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4c7a6b74-e0c3-46af-9e55-7dedf737cce8}" ma:internalName="TaxCatchAll" ma:showField="CatchAllData" ma:web="1c89b6ff-5735-4b3c-9dca-50e80957a65b">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4c7a6b74-e0c3-46af-9e55-7dedf737cce8}" ma:internalName="TaxCatchAllLabel" ma:readOnly="true" ma:showField="CatchAllDataLabel" ma:web="1c89b6ff-5735-4b3c-9dca-50e80957a65b">
      <xsd:complexType>
        <xsd:complexContent>
          <xsd:extension base="dms:MultiChoiceLookup">
            <xsd:sequence>
              <xsd:element name="Value" type="dms:Lookup" maxOccurs="unbounded" minOccurs="0" nillable="true"/>
            </xsd:sequence>
          </xsd:extension>
        </xsd:complexContent>
      </xsd:complex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a9c00f-d9e3-4eb9-aad3-f69239d17d9c" elementFormDefault="qualified">
    <xsd:import namespace="http://schemas.microsoft.com/office/2006/documentManagement/types"/>
    <xsd:import namespace="http://schemas.microsoft.com/office/infopath/2007/PartnerControls"/>
    <xsd:element name="o99d250c03344da181939f0145dbc023" ma:index="10" nillable="true" ma:taxonomy="true" ma:internalName="o99d250c03344da181939f0145dbc023" ma:taxonomyFieldName="Document_Language" ma:displayName="Document_Language" ma:readOnly="false" ma:default="1;#FR|e5b11214-e6fc-4287-b1cb-b050c041462c" ma:fieldId="{899d250c-0334-4da1-8193-9f0145dbc023}" ma:sspId="60552f54-6c29-411d-8801-9a0c08c1a1a0" ma:termSetId="df09f262-5bd0-48f7-8ff9-66e612052d7c" ma:anchorId="00000000-0000-0000-0000-000000000000" ma:open="false" ma:isKeyword="false">
      <xsd:complexType>
        <xsd:sequence>
          <xsd:element ref="pc:Terms" minOccurs="0" maxOccurs="1"/>
        </xsd:sequence>
      </xsd:complexType>
    </xsd:element>
    <xsd:element name="j50cb40f2a0941d2947e6bcbd5d19dce" ma:index="12" nillable="true" ma:taxonomy="true" ma:internalName="j50cb40f2a0941d2947e6bcbd5d19dce" ma:taxonomyFieldName="Document_Type" ma:displayName="Document_Type" ma:readOnly="false" ma:default="" ma:fieldId="{350cb40f-2a09-41d2-947e-6bcbd5d19dce}" ma:sspId="60552f54-6c29-411d-8801-9a0c08c1a1a0" ma:termSetId="33f81917-df70-4c8b-9cac-ffa47dc2aabf" ma:anchorId="00000000-0000-0000-0000-000000000000" ma:open="false" ma:isKeyword="false">
      <xsd:complexType>
        <xsd:sequence>
          <xsd:element ref="pc:Terms" minOccurs="0" maxOccurs="1"/>
        </xsd:sequence>
      </xsd:complexType>
    </xsd:element>
    <xsd:element name="kecc0e8a0a3349c79c5d1d6e51bea7c3" ma:index="14" nillable="true" ma:taxonomy="true" ma:internalName="kecc0e8a0a3349c79c5d1d6e51bea7c3" ma:taxonomyFieldName="Document_Status" ma:displayName="Document_Status" ma:readOnly="false" ma:default="" ma:fieldId="{4ecc0e8a-0a33-49c7-9c5d-1d6e51bea7c3}" ma:sspId="60552f54-6c29-411d-8801-9a0c08c1a1a0" ma:termSetId="44d061db-62b2-4b12-a4d8-975f9639cbdb" ma:anchorId="00000000-0000-0000-0000-000000000000" ma:open="false" ma:isKeyword="false">
      <xsd:complexType>
        <xsd:sequence>
          <xsd:element ref="pc:Terms" minOccurs="0" maxOccurs="1"/>
        </xsd:sequence>
      </xsd:complexType>
    </xsd:element>
    <xsd:element name="l9d65098618b4a8fbbe87718e7187e6b" ma:index="15" nillable="true" ma:taxonomy="true" ma:internalName="l9d65098618b4a8fbbe87718e7187e6b" ma:taxonomyFieldName="Contract_reference" ma:displayName="Contract_reference" ma:readOnly="false" ma:default="" ma:fieldId="{59d65098-618b-4a8f-bbe8-7718e7187e6b}" ma:sspId="60552f54-6c29-411d-8801-9a0c08c1a1a0" ma:termSetId="6b2ff0ad-1426-4170-972c-650f8b36e801" ma:anchorId="00000000-0000-0000-0000-000000000000" ma:open="false" ma:isKeyword="false">
      <xsd:complexType>
        <xsd:sequence>
          <xsd:element ref="pc:Terms" minOccurs="0" maxOccurs="1"/>
        </xsd:sequence>
      </xsd:complexType>
    </xsd:element>
    <xsd:element name="jcd7455606374210a964e5d7a999097a" ma:index="16" nillable="true" ma:taxonomy="true" ma:internalName="jcd7455606374210a964e5d7a999097a" ma:taxonomyFieldName="Country" ma:displayName="Country" ma:readOnly="false" ma:default="1;#BFA|5c109890-987f-4e01-800e-8d3dbccbd13c" ma:fieldId="{3cd74556-0637-4210-a964-e5d7a999097a}" ma:sspId="60552f54-6c29-411d-8801-9a0c08c1a1a0" ma:termSetId="a5b2ccc0-0626-4c6c-a942-5ad76bcb68f2" ma:anchorId="00000000-0000-0000-0000-000000000000" ma:open="false" ma:isKeyword="false">
      <xsd:complexType>
        <xsd:sequence>
          <xsd:element ref="pc:Terms" minOccurs="0" maxOccurs="1"/>
        </xsd:sequence>
      </xsd:complexType>
    </xsd:element>
    <xsd:element name="e2b781e9cad840cd89b90f5a7e989839" ma:index="19" nillable="true" ma:taxonomy="true" ma:internalName="e2b781e9cad840cd89b90f5a7e989839" ma:taxonomyFieldName="Project_code" ma:displayName="Project_code" ma:readOnly="false" ma:default="" ma:fieldId="{e2b781e9-cad8-40cd-89b9-0f5a7e989839}" ma:sspId="60552f54-6c29-411d-8801-9a0c08c1a1a0" ma:termSetId="8587b757-e1df-402e-8661-395e63ee946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8ba6eb-9e09-4fd5-92f2-2d9921329f2d"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Id blijven behouden" ma:description="Id behouden tijdens toevoeg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17ef222-b715-482d-b25e-e029bead708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DateTaken" ma:index="31" nillable="true" ma:displayName="MediaServiceDateTaken" ma:hidden="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60552f54-6c29-411d-8801-9a0c08c1a1a0" ma:termSetId="09814cd3-568e-fe90-9814-8d621ff8fb84" ma:anchorId="fba54fb3-c3e1-fe81-a776-ca4b69148c4d" ma:open="true" ma:isKeyword="false">
      <xsd:complexType>
        <xsd:sequence>
          <xsd:element ref="pc:Terms" minOccurs="0" maxOccurs="1"/>
        </xsd:sequence>
      </xsd:complex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7" nillable="true" ma:displayName="Location" ma:internalName="MediaServiceLocation"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ObjectDetectorVersions" ma:index="4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08ba6eb-9e09-4fd5-92f2-2d9921329f2d">BFAENABEL-680963957-75702</_dlc_DocId>
    <TaxCatchAll xmlns="1c89b6ff-5735-4b3c-9dca-50e80957a65b">
      <Value>1</Value>
    </TaxCatchAll>
    <_dlc_DocIdUrl xmlns="508ba6eb-9e09-4fd5-92f2-2d9921329f2d">
      <Url>https://enabelbe.sharepoint.com/sites/BFA/_layouts/15/DocIdRedir.aspx?ID=BFAENABEL-680963957-75702</Url>
      <Description>BFAENABEL-680963957-75702</Description>
    </_dlc_DocIdUrl>
    <jcd7455606374210a964e5d7a999097a xmlns="14a9c00f-d9e3-4eb9-aad3-f69239d17d9c">
      <Terms xmlns="http://schemas.microsoft.com/office/infopath/2007/PartnerControls">
        <TermInfo xmlns="http://schemas.microsoft.com/office/infopath/2007/PartnerControls">
          <TermName xmlns="http://schemas.microsoft.com/office/infopath/2007/PartnerControls">BFA</TermName>
          <TermId xmlns="http://schemas.microsoft.com/office/infopath/2007/PartnerControls">5c109890-987f-4e01-800e-8d3dbccbd13c</TermId>
        </TermInfo>
      </Terms>
    </jcd7455606374210a964e5d7a999097a>
    <kecc0e8a0a3349c79c5d1d6e51bea7c3 xmlns="14a9c00f-d9e3-4eb9-aad3-f69239d17d9c">
      <Terms xmlns="http://schemas.microsoft.com/office/infopath/2007/PartnerControls"/>
    </kecc0e8a0a3349c79c5d1d6e51bea7c3>
    <j50cb40f2a0941d2947e6bcbd5d19dce xmlns="14a9c00f-d9e3-4eb9-aad3-f69239d17d9c">
      <Terms xmlns="http://schemas.microsoft.com/office/infopath/2007/PartnerControls"/>
    </j50cb40f2a0941d2947e6bcbd5d19dce>
    <o99d250c03344da181939f0145dbc023 xmlns="14a9c00f-d9e3-4eb9-aad3-f69239d17d9c">
      <Terms xmlns="http://schemas.microsoft.com/office/infopath/2007/PartnerControls"/>
    </o99d250c03344da181939f0145dbc023>
    <e2b781e9cad840cd89b90f5a7e989839 xmlns="14a9c00f-d9e3-4eb9-aad3-f69239d17d9c">
      <Terms xmlns="http://schemas.microsoft.com/office/infopath/2007/PartnerControls"/>
    </e2b781e9cad840cd89b90f5a7e989839>
    <lcf76f155ced4ddcb4097134ff3c332f xmlns="017ef222-b715-482d-b25e-e029bead7086">
      <Terms xmlns="http://schemas.microsoft.com/office/infopath/2007/PartnerControls"/>
    </lcf76f155ced4ddcb4097134ff3c332f>
    <l9d65098618b4a8fbbe87718e7187e6b xmlns="14a9c00f-d9e3-4eb9-aad3-f69239d17d9c">
      <Terms xmlns="http://schemas.microsoft.com/office/infopath/2007/PartnerControls"/>
    </l9d65098618b4a8fbbe87718e7187e6b>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900F-57CB-45E3-965B-E605A3C8F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89b6ff-5735-4b3c-9dca-50e80957a65b"/>
    <ds:schemaRef ds:uri="14a9c00f-d9e3-4eb9-aad3-f69239d17d9c"/>
    <ds:schemaRef ds:uri="508ba6eb-9e09-4fd5-92f2-2d9921329f2d"/>
    <ds:schemaRef ds:uri="017ef222-b715-482d-b25e-e029bead7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2087F-DC92-4414-9F3C-B51ECE6F8247}">
  <ds:schemaRefs>
    <ds:schemaRef ds:uri="http://schemas.microsoft.com/sharepoint/events"/>
  </ds:schemaRefs>
</ds:datastoreItem>
</file>

<file path=customXml/itemProps3.xml><?xml version="1.0" encoding="utf-8"?>
<ds:datastoreItem xmlns:ds="http://schemas.openxmlformats.org/officeDocument/2006/customXml" ds:itemID="{83CF6871-6ED6-48C2-9B50-63ADD1ACEC0D}">
  <ds:schemaRefs>
    <ds:schemaRef ds:uri="http://schemas.microsoft.com/sharepoint/v3/contenttype/forms"/>
  </ds:schemaRefs>
</ds:datastoreItem>
</file>

<file path=customXml/itemProps4.xml><?xml version="1.0" encoding="utf-8"?>
<ds:datastoreItem xmlns:ds="http://schemas.openxmlformats.org/officeDocument/2006/customXml" ds:itemID="{D736E2ED-0A18-4172-844D-C401AA667816}">
  <ds:schemaRefs>
    <ds:schemaRef ds:uri="http://schemas.microsoft.com/office/2006/metadata/properties"/>
    <ds:schemaRef ds:uri="http://schemas.microsoft.com/office/infopath/2007/PartnerControls"/>
    <ds:schemaRef ds:uri="508ba6eb-9e09-4fd5-92f2-2d9921329f2d"/>
    <ds:schemaRef ds:uri="1c89b6ff-5735-4b3c-9dca-50e80957a65b"/>
    <ds:schemaRef ds:uri="14a9c00f-d9e3-4eb9-aad3-f69239d17d9c"/>
    <ds:schemaRef ds:uri="017ef222-b715-482d-b25e-e029bead7086"/>
    <ds:schemaRef ds:uri="http://schemas.microsoft.com/sharepoint/v3"/>
  </ds:schemaRefs>
</ds:datastoreItem>
</file>

<file path=customXml/itemProps5.xml><?xml version="1.0" encoding="utf-8"?>
<ds:datastoreItem xmlns:ds="http://schemas.openxmlformats.org/officeDocument/2006/customXml" ds:itemID="{BF0105C2-8D63-4562-9E57-C8255E6E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5417</Words>
  <Characters>29797</Characters>
  <Application>Microsoft Office Word</Application>
  <DocSecurity>0</DocSecurity>
  <Lines>248</Lines>
  <Paragraphs>70</Paragraphs>
  <ScaleCrop>false</ScaleCrop>
  <HeadingPairs>
    <vt:vector size="6" baseType="variant">
      <vt:variant>
        <vt:lpstr>Titre</vt:lpstr>
      </vt:variant>
      <vt:variant>
        <vt:i4>1</vt:i4>
      </vt:variant>
      <vt:variant>
        <vt:lpstr>Titres</vt:lpstr>
      </vt:variant>
      <vt:variant>
        <vt:i4>14</vt:i4>
      </vt:variant>
      <vt:variant>
        <vt:lpstr>Title</vt:lpstr>
      </vt:variant>
      <vt:variant>
        <vt:i4>1</vt:i4>
      </vt:variant>
    </vt:vector>
  </HeadingPairs>
  <TitlesOfParts>
    <vt:vector size="16" baseType="lpstr">
      <vt:lpstr/>
      <vt:lpstr>Généralités</vt:lpstr>
      <vt:lpstr>Acceptation de la commande</vt:lpstr>
      <vt:lpstr>Prix</vt:lpstr>
      <vt:lpstr>Modalités de livraison/d’exécution</vt:lpstr>
      <vt:lpstr>Refus et acceptation en cas de fournitures et services</vt:lpstr>
      <vt:lpstr>Garantie</vt:lpstr>
      <vt:lpstr>Sécurité</vt:lpstr>
      <vt:lpstr>Sous-traitance et cession</vt:lpstr>
      <vt:lpstr>Facturation et paiement</vt:lpstr>
      <vt:lpstr>Responsabilités</vt:lpstr>
      <vt:lpstr>Assurances</vt:lpstr>
      <vt:lpstr>Droits de propriété intellectuelle</vt:lpstr>
      <vt:lpstr>Obligation de confidentialité</vt:lpstr>
      <vt:lpstr>Litiges</vt:lpstr>
      <vt:lpstr/>
    </vt:vector>
  </TitlesOfParts>
  <Company>Microsoft</Company>
  <LinksUpToDate>false</LinksUpToDate>
  <CharactersWithSpaces>35144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OUEDRAOGO/LENGANI, Christiane</cp:lastModifiedBy>
  <cp:revision>2</cp:revision>
  <cp:lastPrinted>2012-06-19T09:10:00Z</cp:lastPrinted>
  <dcterms:created xsi:type="dcterms:W3CDTF">2024-07-29T14:09:00Z</dcterms:created>
  <dcterms:modified xsi:type="dcterms:W3CDTF">2024-07-29T14:09:00Z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0x01010084FDA68FEA25C847A6128BBA7C1A6EC100DB6DE8DA9F5B134CB8F62B604C7D5447</vt:lpwstr>
  </property>
  <property fmtid="{D5CDD505-2E9C-101B-9397-08002B2CF9AE}" pid="3" name="Country">
    <vt:lpwstr>1;#BFA|5c109890-987f-4e01-800e-8d3dbccbd13c</vt:lpwstr>
  </property>
  <property fmtid="{D5CDD505-2E9C-101B-9397-08002B2CF9AE}" pid="4" name="_dlc_DocIdItemGuid">
    <vt:lpwstr>7d6ceca5-de1b-42f2-8ff6-db59108fcda9</vt:lpwstr>
  </property>
  <property fmtid="{D5CDD505-2E9C-101B-9397-08002B2CF9AE}" pid="5" name="Contract_reference">
    <vt:lpwstr/>
  </property>
  <property fmtid="{D5CDD505-2E9C-101B-9397-08002B2CF9AE}" pid="6" name="Project_code">
    <vt:lpwstr/>
  </property>
  <property fmtid="{D5CDD505-2E9C-101B-9397-08002B2CF9AE}" pid="7" name="e2b781e9cad840cd89b90f5a7e989839">
    <vt:lpwstr/>
  </property>
  <property fmtid="{D5CDD505-2E9C-101B-9397-08002B2CF9AE}" pid="8" name="l9d65098618b4a8fbbe87718e7187e6b">
    <vt:lpwstr/>
  </property>
  <property fmtid="{D5CDD505-2E9C-101B-9397-08002B2CF9AE}" pid="9" name="Document_Type">
    <vt:lpwstr/>
  </property>
  <property fmtid="{D5CDD505-2E9C-101B-9397-08002B2CF9AE}" pid="10" name="Document_Status">
    <vt:lpwstr/>
  </property>
  <property fmtid="{D5CDD505-2E9C-101B-9397-08002B2CF9AE}" pid="11" name="MediaServiceImageTags">
    <vt:lpwstr/>
  </property>
  <property fmtid="{D5CDD505-2E9C-101B-9397-08002B2CF9AE}" pid="12" name="Document_Language">
    <vt:lpwstr/>
  </property>
</Properties>
</file>