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AE2DC" w14:textId="77777777" w:rsidR="00CF40E1" w:rsidRPr="006D208C" w:rsidRDefault="003664E0" w:rsidP="00CF40E1">
      <w:pPr>
        <w:rPr>
          <w:lang w:val="fr-FR"/>
        </w:rPr>
        <w:sectPr w:rsidR="00CF40E1" w:rsidRPr="006D208C" w:rsidSect="00CF40E1">
          <w:headerReference w:type="default" r:id="rId12"/>
          <w:footerReference w:type="default" r:id="rId13"/>
          <w:headerReference w:type="first" r:id="rId14"/>
          <w:footerReference w:type="first" r:id="rId15"/>
          <w:pgSz w:w="11906" w:h="16838"/>
          <w:pgMar w:top="1418" w:right="1531" w:bottom="1418" w:left="1871" w:header="709" w:footer="709" w:gutter="0"/>
          <w:pgNumType w:start="1"/>
          <w:cols w:space="708"/>
          <w:titlePg/>
          <w:docGrid w:linePitch="360"/>
        </w:sectPr>
      </w:pPr>
      <w:r w:rsidRPr="006D208C">
        <w:rPr>
          <w:i/>
          <w:noProof/>
          <w:lang w:val="fr-FR" w:eastAsia="en-GB"/>
        </w:rPr>
        <mc:AlternateContent>
          <mc:Choice Requires="wps">
            <w:drawing>
              <wp:anchor distT="0" distB="0" distL="114300" distR="114300" simplePos="0" relativeHeight="251658240" behindDoc="0" locked="1" layoutInCell="1" allowOverlap="1" wp14:anchorId="40E5AB71" wp14:editId="45EEE15F">
                <wp:simplePos x="0" y="0"/>
                <wp:positionH relativeFrom="column">
                  <wp:posOffset>-281305</wp:posOffset>
                </wp:positionH>
                <wp:positionV relativeFrom="page">
                  <wp:posOffset>3077845</wp:posOffset>
                </wp:positionV>
                <wp:extent cx="3819600" cy="4024800"/>
                <wp:effectExtent l="0" t="0" r="9525" b="0"/>
                <wp:wrapNone/>
                <wp:docPr id="2" name="Zone de texte 2"/>
                <wp:cNvGraphicFramePr/>
                <a:graphic xmlns:a="http://schemas.openxmlformats.org/drawingml/2006/main">
                  <a:graphicData uri="http://schemas.microsoft.com/office/word/2010/wordprocessingShape">
                    <wps:wsp>
                      <wps:cNvSpPr txBox="1"/>
                      <wps:spPr>
                        <a:xfrm>
                          <a:off x="0" y="0"/>
                          <a:ext cx="3819600" cy="402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id w:val="910045031"/>
                            </w:sdtPr>
                            <w:sdtContent>
                              <w:p w14:paraId="3032DCC5" w14:textId="4AC8E822" w:rsidR="00D94BB6" w:rsidRPr="001F796C" w:rsidRDefault="00D94BB6" w:rsidP="004145B4">
                                <w:pPr>
                                  <w:pStyle w:val="cover"/>
                                  <w:rPr>
                                    <w:lang w:val="fr-FR"/>
                                  </w:rPr>
                                </w:pPr>
                                <w:r w:rsidRPr="001F796C">
                                  <w:rPr>
                                    <w:lang w:val="fr-FR"/>
                                  </w:rPr>
                                  <w:t xml:space="preserve">Cahier Spécial des Charges </w:t>
                                </w:r>
                                <w:r w:rsidRPr="006371D8">
                                  <w:rPr>
                                    <w:lang w:val="fr-FR"/>
                                  </w:rPr>
                                  <w:t>BFA23004-10018</w:t>
                                </w:r>
                              </w:p>
                            </w:sdtContent>
                          </w:sdt>
                          <w:sdt>
                            <w:sdtPr>
                              <w:rPr>
                                <w:sz w:val="24"/>
                                <w:szCs w:val="24"/>
                              </w:rPr>
                              <w:id w:val="-955719425"/>
                            </w:sdtPr>
                            <w:sdtContent>
                              <w:p w14:paraId="2A4C3394" w14:textId="1C047A5C" w:rsidR="00D94BB6" w:rsidRPr="001F796C" w:rsidRDefault="00D94BB6" w:rsidP="004145B4">
                                <w:pPr>
                                  <w:pStyle w:val="cover"/>
                                  <w:rPr>
                                    <w:sz w:val="24"/>
                                    <w:szCs w:val="24"/>
                                    <w:lang w:val="fr-FR"/>
                                  </w:rPr>
                                </w:pPr>
                                <w:r w:rsidRPr="001F796C">
                                  <w:rPr>
                                    <w:sz w:val="24"/>
                                    <w:szCs w:val="24"/>
                                    <w:lang w:val="fr-FR"/>
                                  </w:rPr>
                                  <w:t xml:space="preserve">Marché de fournitures relatif à </w:t>
                                </w:r>
                                <w:r>
                                  <w:rPr>
                                    <w:sz w:val="24"/>
                                    <w:szCs w:val="24"/>
                                    <w:lang w:val="fr-FR"/>
                                  </w:rPr>
                                  <w:t>« </w:t>
                                </w:r>
                                <w:r w:rsidRPr="006371D8">
                                  <w:rPr>
                                    <w:sz w:val="24"/>
                                    <w:szCs w:val="24"/>
                                    <w:lang w:val="fr-FR"/>
                                  </w:rPr>
                                  <w:t>Fourniture et livraison d’Équipements au profit des Maisons d’Arrêt et de Correction (MAC) de Koupelà et Tenkodogo</w:t>
                                </w:r>
                                <w:r>
                                  <w:rPr>
                                    <w:sz w:val="24"/>
                                    <w:szCs w:val="24"/>
                                    <w:lang w:val="fr-FR"/>
                                  </w:rPr>
                                  <w:t> »</w:t>
                                </w:r>
                              </w:p>
                              <w:p w14:paraId="2E88004D" w14:textId="17DEBBE1" w:rsidR="00D94BB6" w:rsidRPr="001F796C" w:rsidRDefault="00D94BB6" w:rsidP="004145B4">
                                <w:pPr>
                                  <w:pStyle w:val="cover"/>
                                  <w:rPr>
                                    <w:sz w:val="24"/>
                                    <w:szCs w:val="24"/>
                                    <w:lang w:val="fr-FR"/>
                                  </w:rPr>
                                </w:pPr>
                                <w:r w:rsidRPr="001F796C">
                                  <w:rPr>
                                    <w:sz w:val="24"/>
                                    <w:szCs w:val="24"/>
                                    <w:lang w:val="fr-FR"/>
                                  </w:rPr>
                                  <w:t>Pays : Burkina Faso</w:t>
                                </w:r>
                              </w:p>
                            </w:sdtContent>
                          </w:sdt>
                          <w:p w14:paraId="32805427" w14:textId="77777777" w:rsidR="00D94BB6" w:rsidRPr="001F796C" w:rsidRDefault="00D94BB6" w:rsidP="004145B4">
                            <w:pPr>
                              <w:pStyle w:val="cover"/>
                              <w:rPr>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E5AB71" id="_x0000_t202" coordsize="21600,21600" o:spt="202" path="m,l,21600r21600,l21600,xe">
                <v:stroke joinstyle="miter"/>
                <v:path gradientshapeok="t" o:connecttype="rect"/>
              </v:shapetype>
              <v:shape id="Zone de texte 2" o:spid="_x0000_s1026" type="#_x0000_t202" style="position:absolute;margin-left:-22.15pt;margin-top:242.35pt;width:300.75pt;height:31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" fillcolor="white [3201]" stroked="f" strokeweight=".5pt">
                <v:textbox>
                  <w:txbxContent>
                    <w:sdt>
                      <w:sdtPr>
                        <w:id w:val="910045031"/>
                      </w:sdtPr>
                      <w:sdtContent>
                        <w:p w14:paraId="3032DCC5" w14:textId="4AC8E822" w:rsidR="00D94BB6" w:rsidRPr="001F796C" w:rsidRDefault="00D94BB6" w:rsidP="004145B4">
                          <w:pPr>
                            <w:pStyle w:val="cover"/>
                            <w:rPr>
                              <w:lang w:val="fr-FR"/>
                            </w:rPr>
                          </w:pPr>
                          <w:r w:rsidRPr="001F796C">
                            <w:rPr>
                              <w:lang w:val="fr-FR"/>
                            </w:rPr>
                            <w:t xml:space="preserve">Cahier Spécial des Charges </w:t>
                          </w:r>
                          <w:r w:rsidRPr="006371D8">
                            <w:rPr>
                              <w:lang w:val="fr-FR"/>
                            </w:rPr>
                            <w:t>BFA23004-10018</w:t>
                          </w:r>
                        </w:p>
                      </w:sdtContent>
                    </w:sdt>
                    <w:sdt>
                      <w:sdtPr>
                        <w:rPr>
                          <w:sz w:val="24"/>
                          <w:szCs w:val="24"/>
                        </w:rPr>
                        <w:id w:val="-955719425"/>
                      </w:sdtPr>
                      <w:sdtContent>
                        <w:p w14:paraId="2A4C3394" w14:textId="1C047A5C" w:rsidR="00D94BB6" w:rsidRPr="001F796C" w:rsidRDefault="00D94BB6" w:rsidP="004145B4">
                          <w:pPr>
                            <w:pStyle w:val="cover"/>
                            <w:rPr>
                              <w:sz w:val="24"/>
                              <w:szCs w:val="24"/>
                              <w:lang w:val="fr-FR"/>
                            </w:rPr>
                          </w:pPr>
                          <w:r w:rsidRPr="001F796C">
                            <w:rPr>
                              <w:sz w:val="24"/>
                              <w:szCs w:val="24"/>
                              <w:lang w:val="fr-FR"/>
                            </w:rPr>
                            <w:t xml:space="preserve">Marché de fournitures relatif à </w:t>
                          </w:r>
                          <w:r>
                            <w:rPr>
                              <w:sz w:val="24"/>
                              <w:szCs w:val="24"/>
                              <w:lang w:val="fr-FR"/>
                            </w:rPr>
                            <w:t>« </w:t>
                          </w:r>
                          <w:r w:rsidRPr="006371D8">
                            <w:rPr>
                              <w:sz w:val="24"/>
                              <w:szCs w:val="24"/>
                              <w:lang w:val="fr-FR"/>
                            </w:rPr>
                            <w:t>Fourniture et livraison d’Équipements au profit des Maisons d’Arrêt et de Correction (MAC) de Koupelà et Tenkodogo</w:t>
                          </w:r>
                          <w:r>
                            <w:rPr>
                              <w:sz w:val="24"/>
                              <w:szCs w:val="24"/>
                              <w:lang w:val="fr-FR"/>
                            </w:rPr>
                            <w:t> »</w:t>
                          </w:r>
                        </w:p>
                        <w:p w14:paraId="2E88004D" w14:textId="17DEBBE1" w:rsidR="00D94BB6" w:rsidRPr="001F796C" w:rsidRDefault="00D94BB6" w:rsidP="004145B4">
                          <w:pPr>
                            <w:pStyle w:val="cover"/>
                            <w:rPr>
                              <w:sz w:val="24"/>
                              <w:szCs w:val="24"/>
                              <w:lang w:val="fr-FR"/>
                            </w:rPr>
                          </w:pPr>
                          <w:r w:rsidRPr="001F796C">
                            <w:rPr>
                              <w:sz w:val="24"/>
                              <w:szCs w:val="24"/>
                              <w:lang w:val="fr-FR"/>
                            </w:rPr>
                            <w:t>Pays : Burkina Faso</w:t>
                          </w:r>
                        </w:p>
                      </w:sdtContent>
                    </w:sdt>
                    <w:p w14:paraId="32805427" w14:textId="77777777" w:rsidR="00D94BB6" w:rsidRPr="001F796C" w:rsidRDefault="00D94BB6" w:rsidP="004145B4">
                      <w:pPr>
                        <w:pStyle w:val="cover"/>
                        <w:rPr>
                          <w:lang w:val="fr-FR"/>
                        </w:rPr>
                      </w:pPr>
                    </w:p>
                  </w:txbxContent>
                </v:textbox>
                <w10:wrap anchory="page"/>
                <w10:anchorlock/>
              </v:shape>
            </w:pict>
          </mc:Fallback>
        </mc:AlternateContent>
      </w:r>
    </w:p>
    <w:sdt>
      <w:sdtPr>
        <w:rPr>
          <w:rFonts w:ascii="Georgia" w:eastAsiaTheme="minorHAnsi" w:hAnsi="Georgia" w:cstheme="minorBidi"/>
          <w:color w:val="585756"/>
          <w:sz w:val="21"/>
          <w:szCs w:val="22"/>
          <w:lang w:val="fr-FR" w:eastAsia="en-US"/>
        </w:rPr>
        <w:id w:val="704147850"/>
        <w:docPartObj>
          <w:docPartGallery w:val="Table of Contents"/>
          <w:docPartUnique/>
        </w:docPartObj>
      </w:sdtPr>
      <w:sdtEndPr>
        <w:rPr>
          <w:b/>
          <w:bCs/>
        </w:rPr>
      </w:sdtEndPr>
      <w:sdtContent>
        <w:p w14:paraId="5C5DD7FA" w14:textId="77777777" w:rsidR="00C45EFE" w:rsidRPr="006D208C" w:rsidRDefault="00D37C80" w:rsidP="005D080C">
          <w:pPr>
            <w:pStyle w:val="En-ttedetabledesmatires"/>
            <w:spacing w:after="240"/>
            <w:rPr>
              <w:color w:val="585756"/>
              <w:lang w:val="fr-FR"/>
            </w:rPr>
          </w:pPr>
          <w:r w:rsidRPr="006D208C">
            <w:rPr>
              <w:color w:val="585756"/>
              <w:lang w:val="fr-FR"/>
            </w:rPr>
            <w:t xml:space="preserve">Table </w:t>
          </w:r>
          <w:r w:rsidR="001F796C" w:rsidRPr="006D208C">
            <w:rPr>
              <w:color w:val="585756"/>
              <w:lang w:val="fr-FR"/>
            </w:rPr>
            <w:t>des matières</w:t>
          </w:r>
        </w:p>
        <w:p w14:paraId="6D2D7948" w14:textId="1C1FC0C4" w:rsidR="008F6AC0" w:rsidRDefault="003C2059">
          <w:pPr>
            <w:pStyle w:val="TM1"/>
            <w:rPr>
              <w:rFonts w:asciiTheme="minorHAnsi" w:eastAsiaTheme="minorEastAsia" w:hAnsiTheme="minorHAnsi"/>
              <w:b w:val="0"/>
              <w:noProof/>
              <w:color w:val="auto"/>
              <w:sz w:val="22"/>
              <w:lang w:val="fr-BF" w:eastAsia="fr-BF"/>
            </w:rPr>
          </w:pPr>
          <w:r w:rsidRPr="006D208C">
            <w:rPr>
              <w:lang w:val="fr-FR"/>
            </w:rPr>
            <w:fldChar w:fldCharType="begin"/>
          </w:r>
          <w:r w:rsidRPr="006D208C">
            <w:rPr>
              <w:lang w:val="fr-FR"/>
            </w:rPr>
            <w:instrText xml:space="preserve"> TOC \o "1-2" \h \z \u </w:instrText>
          </w:r>
          <w:r w:rsidRPr="006D208C">
            <w:rPr>
              <w:lang w:val="fr-FR"/>
            </w:rPr>
            <w:fldChar w:fldCharType="separate"/>
          </w:r>
          <w:hyperlink w:anchor="_Toc172710260" w:history="1">
            <w:r w:rsidR="008F6AC0" w:rsidRPr="00A8514B">
              <w:rPr>
                <w:rStyle w:val="Lienhypertexte"/>
                <w:noProof/>
                <w:lang w:val="fr-FR"/>
              </w:rPr>
              <w:t>1</w:t>
            </w:r>
            <w:r w:rsidR="008F6AC0">
              <w:rPr>
                <w:rFonts w:asciiTheme="minorHAnsi" w:eastAsiaTheme="minorEastAsia" w:hAnsiTheme="minorHAnsi"/>
                <w:b w:val="0"/>
                <w:noProof/>
                <w:color w:val="auto"/>
                <w:sz w:val="22"/>
                <w:lang w:val="fr-BF" w:eastAsia="fr-BF"/>
              </w:rPr>
              <w:tab/>
            </w:r>
            <w:r w:rsidR="008F6AC0" w:rsidRPr="00A8514B">
              <w:rPr>
                <w:rStyle w:val="Lienhypertexte"/>
                <w:noProof/>
                <w:lang w:val="fr-FR"/>
              </w:rPr>
              <w:t>Généralités</w:t>
            </w:r>
            <w:r w:rsidR="008F6AC0">
              <w:rPr>
                <w:noProof/>
                <w:webHidden/>
              </w:rPr>
              <w:tab/>
            </w:r>
            <w:r w:rsidR="008F6AC0">
              <w:rPr>
                <w:noProof/>
                <w:webHidden/>
              </w:rPr>
              <w:fldChar w:fldCharType="begin"/>
            </w:r>
            <w:r w:rsidR="008F6AC0">
              <w:rPr>
                <w:noProof/>
                <w:webHidden/>
              </w:rPr>
              <w:instrText xml:space="preserve"> PAGEREF _Toc172710260 \h </w:instrText>
            </w:r>
            <w:r w:rsidR="008F6AC0">
              <w:rPr>
                <w:noProof/>
                <w:webHidden/>
              </w:rPr>
            </w:r>
            <w:r w:rsidR="008F6AC0">
              <w:rPr>
                <w:noProof/>
                <w:webHidden/>
              </w:rPr>
              <w:fldChar w:fldCharType="separate"/>
            </w:r>
            <w:r w:rsidR="008F6AC0">
              <w:rPr>
                <w:noProof/>
                <w:webHidden/>
              </w:rPr>
              <w:t>4</w:t>
            </w:r>
            <w:r w:rsidR="008F6AC0">
              <w:rPr>
                <w:noProof/>
                <w:webHidden/>
              </w:rPr>
              <w:fldChar w:fldCharType="end"/>
            </w:r>
          </w:hyperlink>
        </w:p>
        <w:p w14:paraId="0492A8A9" w14:textId="14D72039" w:rsidR="008F6AC0" w:rsidRDefault="00D94BB6">
          <w:pPr>
            <w:pStyle w:val="TM2"/>
            <w:tabs>
              <w:tab w:val="left" w:pos="880"/>
              <w:tab w:val="right" w:leader="dot" w:pos="8494"/>
            </w:tabs>
            <w:rPr>
              <w:rFonts w:asciiTheme="minorHAnsi" w:eastAsiaTheme="minorEastAsia" w:hAnsiTheme="minorHAnsi"/>
              <w:noProof/>
              <w:color w:val="auto"/>
              <w:sz w:val="22"/>
              <w:lang w:val="fr-BF" w:eastAsia="fr-BF"/>
            </w:rPr>
          </w:pPr>
          <w:hyperlink w:anchor="_Toc172710261" w:history="1">
            <w:r w:rsidR="008F6AC0" w:rsidRPr="00A8514B">
              <w:rPr>
                <w:rStyle w:val="Lienhypertexte"/>
                <w:noProof/>
                <w:lang w:val="fr-FR"/>
              </w:rPr>
              <w:t>1.1</w:t>
            </w:r>
            <w:r w:rsidR="008F6AC0">
              <w:rPr>
                <w:rFonts w:asciiTheme="minorHAnsi" w:eastAsiaTheme="minorEastAsia" w:hAnsiTheme="minorHAnsi"/>
                <w:noProof/>
                <w:color w:val="auto"/>
                <w:sz w:val="22"/>
                <w:lang w:val="fr-BF" w:eastAsia="fr-BF"/>
              </w:rPr>
              <w:tab/>
            </w:r>
            <w:r w:rsidR="008F6AC0" w:rsidRPr="00A8514B">
              <w:rPr>
                <w:rStyle w:val="Lienhypertexte"/>
                <w:noProof/>
                <w:lang w:val="fr-FR"/>
              </w:rPr>
              <w:t>Dérogations aux Règles Générales d’Exécution</w:t>
            </w:r>
            <w:r w:rsidR="008F6AC0">
              <w:rPr>
                <w:noProof/>
                <w:webHidden/>
              </w:rPr>
              <w:tab/>
            </w:r>
            <w:r w:rsidR="008F6AC0">
              <w:rPr>
                <w:noProof/>
                <w:webHidden/>
              </w:rPr>
              <w:fldChar w:fldCharType="begin"/>
            </w:r>
            <w:r w:rsidR="008F6AC0">
              <w:rPr>
                <w:noProof/>
                <w:webHidden/>
              </w:rPr>
              <w:instrText xml:space="preserve"> PAGEREF _Toc172710261 \h </w:instrText>
            </w:r>
            <w:r w:rsidR="008F6AC0">
              <w:rPr>
                <w:noProof/>
                <w:webHidden/>
              </w:rPr>
            </w:r>
            <w:r w:rsidR="008F6AC0">
              <w:rPr>
                <w:noProof/>
                <w:webHidden/>
              </w:rPr>
              <w:fldChar w:fldCharType="separate"/>
            </w:r>
            <w:r w:rsidR="008F6AC0">
              <w:rPr>
                <w:noProof/>
                <w:webHidden/>
              </w:rPr>
              <w:t>4</w:t>
            </w:r>
            <w:r w:rsidR="008F6AC0">
              <w:rPr>
                <w:noProof/>
                <w:webHidden/>
              </w:rPr>
              <w:fldChar w:fldCharType="end"/>
            </w:r>
          </w:hyperlink>
        </w:p>
        <w:p w14:paraId="095D0548" w14:textId="65E2ED28" w:rsidR="008F6AC0" w:rsidRDefault="00D94BB6">
          <w:pPr>
            <w:pStyle w:val="TM2"/>
            <w:tabs>
              <w:tab w:val="left" w:pos="880"/>
              <w:tab w:val="right" w:leader="dot" w:pos="8494"/>
            </w:tabs>
            <w:rPr>
              <w:rFonts w:asciiTheme="minorHAnsi" w:eastAsiaTheme="minorEastAsia" w:hAnsiTheme="minorHAnsi"/>
              <w:noProof/>
              <w:color w:val="auto"/>
              <w:sz w:val="22"/>
              <w:lang w:val="fr-BF" w:eastAsia="fr-BF"/>
            </w:rPr>
          </w:pPr>
          <w:hyperlink w:anchor="_Toc172710262" w:history="1">
            <w:r w:rsidR="008F6AC0" w:rsidRPr="00A8514B">
              <w:rPr>
                <w:rStyle w:val="Lienhypertexte"/>
                <w:noProof/>
                <w:lang w:val="fr-FR"/>
              </w:rPr>
              <w:t>1.2</w:t>
            </w:r>
            <w:r w:rsidR="008F6AC0">
              <w:rPr>
                <w:rFonts w:asciiTheme="minorHAnsi" w:eastAsiaTheme="minorEastAsia" w:hAnsiTheme="minorHAnsi"/>
                <w:noProof/>
                <w:color w:val="auto"/>
                <w:sz w:val="22"/>
                <w:lang w:val="fr-BF" w:eastAsia="fr-BF"/>
              </w:rPr>
              <w:tab/>
            </w:r>
            <w:r w:rsidR="008F6AC0" w:rsidRPr="00A8514B">
              <w:rPr>
                <w:rStyle w:val="Lienhypertexte"/>
                <w:noProof/>
                <w:lang w:val="fr-FR"/>
              </w:rPr>
              <w:t>Pouvoir adjudicateur</w:t>
            </w:r>
            <w:r w:rsidR="008F6AC0">
              <w:rPr>
                <w:noProof/>
                <w:webHidden/>
              </w:rPr>
              <w:tab/>
            </w:r>
            <w:r w:rsidR="008F6AC0">
              <w:rPr>
                <w:noProof/>
                <w:webHidden/>
              </w:rPr>
              <w:fldChar w:fldCharType="begin"/>
            </w:r>
            <w:r w:rsidR="008F6AC0">
              <w:rPr>
                <w:noProof/>
                <w:webHidden/>
              </w:rPr>
              <w:instrText xml:space="preserve"> PAGEREF _Toc172710262 \h </w:instrText>
            </w:r>
            <w:r w:rsidR="008F6AC0">
              <w:rPr>
                <w:noProof/>
                <w:webHidden/>
              </w:rPr>
            </w:r>
            <w:r w:rsidR="008F6AC0">
              <w:rPr>
                <w:noProof/>
                <w:webHidden/>
              </w:rPr>
              <w:fldChar w:fldCharType="separate"/>
            </w:r>
            <w:r w:rsidR="008F6AC0">
              <w:rPr>
                <w:noProof/>
                <w:webHidden/>
              </w:rPr>
              <w:t>4</w:t>
            </w:r>
            <w:r w:rsidR="008F6AC0">
              <w:rPr>
                <w:noProof/>
                <w:webHidden/>
              </w:rPr>
              <w:fldChar w:fldCharType="end"/>
            </w:r>
          </w:hyperlink>
        </w:p>
        <w:p w14:paraId="50A0633D" w14:textId="37E211B5" w:rsidR="008F6AC0" w:rsidRDefault="00D94BB6">
          <w:pPr>
            <w:pStyle w:val="TM2"/>
            <w:tabs>
              <w:tab w:val="left" w:pos="880"/>
              <w:tab w:val="right" w:leader="dot" w:pos="8494"/>
            </w:tabs>
            <w:rPr>
              <w:rFonts w:asciiTheme="minorHAnsi" w:eastAsiaTheme="minorEastAsia" w:hAnsiTheme="minorHAnsi"/>
              <w:noProof/>
              <w:color w:val="auto"/>
              <w:sz w:val="22"/>
              <w:lang w:val="fr-BF" w:eastAsia="fr-BF"/>
            </w:rPr>
          </w:pPr>
          <w:hyperlink w:anchor="_Toc172710263" w:history="1">
            <w:r w:rsidR="008F6AC0" w:rsidRPr="00A8514B">
              <w:rPr>
                <w:rStyle w:val="Lienhypertexte"/>
                <w:noProof/>
                <w:lang w:val="fr-FR"/>
              </w:rPr>
              <w:t>1.3</w:t>
            </w:r>
            <w:r w:rsidR="008F6AC0">
              <w:rPr>
                <w:rFonts w:asciiTheme="minorHAnsi" w:eastAsiaTheme="minorEastAsia" w:hAnsiTheme="minorHAnsi"/>
                <w:noProof/>
                <w:color w:val="auto"/>
                <w:sz w:val="22"/>
                <w:lang w:val="fr-BF" w:eastAsia="fr-BF"/>
              </w:rPr>
              <w:tab/>
            </w:r>
            <w:r w:rsidR="008F6AC0" w:rsidRPr="00A8514B">
              <w:rPr>
                <w:rStyle w:val="Lienhypertexte"/>
                <w:noProof/>
                <w:lang w:val="fr-FR"/>
              </w:rPr>
              <w:t>Cadre institutionnel d’Enabel</w:t>
            </w:r>
            <w:r w:rsidR="008F6AC0">
              <w:rPr>
                <w:noProof/>
                <w:webHidden/>
              </w:rPr>
              <w:tab/>
            </w:r>
            <w:r w:rsidR="008F6AC0">
              <w:rPr>
                <w:noProof/>
                <w:webHidden/>
              </w:rPr>
              <w:fldChar w:fldCharType="begin"/>
            </w:r>
            <w:r w:rsidR="008F6AC0">
              <w:rPr>
                <w:noProof/>
                <w:webHidden/>
              </w:rPr>
              <w:instrText xml:space="preserve"> PAGEREF _Toc172710263 \h </w:instrText>
            </w:r>
            <w:r w:rsidR="008F6AC0">
              <w:rPr>
                <w:noProof/>
                <w:webHidden/>
              </w:rPr>
            </w:r>
            <w:r w:rsidR="008F6AC0">
              <w:rPr>
                <w:noProof/>
                <w:webHidden/>
              </w:rPr>
              <w:fldChar w:fldCharType="separate"/>
            </w:r>
            <w:r w:rsidR="008F6AC0">
              <w:rPr>
                <w:noProof/>
                <w:webHidden/>
              </w:rPr>
              <w:t>4</w:t>
            </w:r>
            <w:r w:rsidR="008F6AC0">
              <w:rPr>
                <w:noProof/>
                <w:webHidden/>
              </w:rPr>
              <w:fldChar w:fldCharType="end"/>
            </w:r>
          </w:hyperlink>
        </w:p>
        <w:p w14:paraId="340BEAF6" w14:textId="77CECB23" w:rsidR="008F6AC0" w:rsidRDefault="00D94BB6">
          <w:pPr>
            <w:pStyle w:val="TM2"/>
            <w:tabs>
              <w:tab w:val="left" w:pos="880"/>
              <w:tab w:val="right" w:leader="dot" w:pos="8494"/>
            </w:tabs>
            <w:rPr>
              <w:rFonts w:asciiTheme="minorHAnsi" w:eastAsiaTheme="minorEastAsia" w:hAnsiTheme="minorHAnsi"/>
              <w:noProof/>
              <w:color w:val="auto"/>
              <w:sz w:val="22"/>
              <w:lang w:val="fr-BF" w:eastAsia="fr-BF"/>
            </w:rPr>
          </w:pPr>
          <w:hyperlink w:anchor="_Toc172710264" w:history="1">
            <w:r w:rsidR="008F6AC0" w:rsidRPr="00A8514B">
              <w:rPr>
                <w:rStyle w:val="Lienhypertexte"/>
                <w:noProof/>
                <w:lang w:val="fr-FR"/>
              </w:rPr>
              <w:t>1.4</w:t>
            </w:r>
            <w:r w:rsidR="008F6AC0">
              <w:rPr>
                <w:rFonts w:asciiTheme="minorHAnsi" w:eastAsiaTheme="minorEastAsia" w:hAnsiTheme="minorHAnsi"/>
                <w:noProof/>
                <w:color w:val="auto"/>
                <w:sz w:val="22"/>
                <w:lang w:val="fr-BF" w:eastAsia="fr-BF"/>
              </w:rPr>
              <w:tab/>
            </w:r>
            <w:r w:rsidR="008F6AC0" w:rsidRPr="00A8514B">
              <w:rPr>
                <w:rStyle w:val="Lienhypertexte"/>
                <w:noProof/>
                <w:lang w:val="fr-FR"/>
              </w:rPr>
              <w:t>Règles régissant le marché</w:t>
            </w:r>
            <w:r w:rsidR="008F6AC0">
              <w:rPr>
                <w:noProof/>
                <w:webHidden/>
              </w:rPr>
              <w:tab/>
            </w:r>
            <w:r w:rsidR="008F6AC0">
              <w:rPr>
                <w:noProof/>
                <w:webHidden/>
              </w:rPr>
              <w:fldChar w:fldCharType="begin"/>
            </w:r>
            <w:r w:rsidR="008F6AC0">
              <w:rPr>
                <w:noProof/>
                <w:webHidden/>
              </w:rPr>
              <w:instrText xml:space="preserve"> PAGEREF _Toc172710264 \h </w:instrText>
            </w:r>
            <w:r w:rsidR="008F6AC0">
              <w:rPr>
                <w:noProof/>
                <w:webHidden/>
              </w:rPr>
            </w:r>
            <w:r w:rsidR="008F6AC0">
              <w:rPr>
                <w:noProof/>
                <w:webHidden/>
              </w:rPr>
              <w:fldChar w:fldCharType="separate"/>
            </w:r>
            <w:r w:rsidR="008F6AC0">
              <w:rPr>
                <w:noProof/>
                <w:webHidden/>
              </w:rPr>
              <w:t>5</w:t>
            </w:r>
            <w:r w:rsidR="008F6AC0">
              <w:rPr>
                <w:noProof/>
                <w:webHidden/>
              </w:rPr>
              <w:fldChar w:fldCharType="end"/>
            </w:r>
          </w:hyperlink>
        </w:p>
        <w:p w14:paraId="4841A400" w14:textId="23031D3A" w:rsidR="008F6AC0" w:rsidRDefault="00D94BB6">
          <w:pPr>
            <w:pStyle w:val="TM2"/>
            <w:tabs>
              <w:tab w:val="left" w:pos="880"/>
              <w:tab w:val="right" w:leader="dot" w:pos="8494"/>
            </w:tabs>
            <w:rPr>
              <w:rFonts w:asciiTheme="minorHAnsi" w:eastAsiaTheme="minorEastAsia" w:hAnsiTheme="minorHAnsi"/>
              <w:noProof/>
              <w:color w:val="auto"/>
              <w:sz w:val="22"/>
              <w:lang w:val="fr-BF" w:eastAsia="fr-BF"/>
            </w:rPr>
          </w:pPr>
          <w:hyperlink w:anchor="_Toc172710265" w:history="1">
            <w:r w:rsidR="008F6AC0" w:rsidRPr="00A8514B">
              <w:rPr>
                <w:rStyle w:val="Lienhypertexte"/>
                <w:noProof/>
                <w:lang w:val="fr-FR"/>
              </w:rPr>
              <w:t>1.5</w:t>
            </w:r>
            <w:r w:rsidR="008F6AC0">
              <w:rPr>
                <w:rFonts w:asciiTheme="minorHAnsi" w:eastAsiaTheme="minorEastAsia" w:hAnsiTheme="minorHAnsi"/>
                <w:noProof/>
                <w:color w:val="auto"/>
                <w:sz w:val="22"/>
                <w:lang w:val="fr-BF" w:eastAsia="fr-BF"/>
              </w:rPr>
              <w:tab/>
            </w:r>
            <w:r w:rsidR="008F6AC0" w:rsidRPr="00A8514B">
              <w:rPr>
                <w:rStyle w:val="Lienhypertexte"/>
                <w:noProof/>
                <w:lang w:val="fr-FR"/>
              </w:rPr>
              <w:t>Définitions</w:t>
            </w:r>
            <w:r w:rsidR="008F6AC0">
              <w:rPr>
                <w:noProof/>
                <w:webHidden/>
              </w:rPr>
              <w:tab/>
            </w:r>
            <w:r w:rsidR="008F6AC0">
              <w:rPr>
                <w:noProof/>
                <w:webHidden/>
              </w:rPr>
              <w:fldChar w:fldCharType="begin"/>
            </w:r>
            <w:r w:rsidR="008F6AC0">
              <w:rPr>
                <w:noProof/>
                <w:webHidden/>
              </w:rPr>
              <w:instrText xml:space="preserve"> PAGEREF _Toc172710265 \h </w:instrText>
            </w:r>
            <w:r w:rsidR="008F6AC0">
              <w:rPr>
                <w:noProof/>
                <w:webHidden/>
              </w:rPr>
            </w:r>
            <w:r w:rsidR="008F6AC0">
              <w:rPr>
                <w:noProof/>
                <w:webHidden/>
              </w:rPr>
              <w:fldChar w:fldCharType="separate"/>
            </w:r>
            <w:r w:rsidR="008F6AC0">
              <w:rPr>
                <w:noProof/>
                <w:webHidden/>
              </w:rPr>
              <w:t>6</w:t>
            </w:r>
            <w:r w:rsidR="008F6AC0">
              <w:rPr>
                <w:noProof/>
                <w:webHidden/>
              </w:rPr>
              <w:fldChar w:fldCharType="end"/>
            </w:r>
          </w:hyperlink>
        </w:p>
        <w:p w14:paraId="193D7C87" w14:textId="5C92963B" w:rsidR="008F6AC0" w:rsidRDefault="00D94BB6">
          <w:pPr>
            <w:pStyle w:val="TM2"/>
            <w:tabs>
              <w:tab w:val="left" w:pos="880"/>
              <w:tab w:val="right" w:leader="dot" w:pos="8494"/>
            </w:tabs>
            <w:rPr>
              <w:rFonts w:asciiTheme="minorHAnsi" w:eastAsiaTheme="minorEastAsia" w:hAnsiTheme="minorHAnsi"/>
              <w:noProof/>
              <w:color w:val="auto"/>
              <w:sz w:val="22"/>
              <w:lang w:val="fr-BF" w:eastAsia="fr-BF"/>
            </w:rPr>
          </w:pPr>
          <w:hyperlink w:anchor="_Toc172710266" w:history="1">
            <w:r w:rsidR="008F6AC0" w:rsidRPr="00A8514B">
              <w:rPr>
                <w:rStyle w:val="Lienhypertexte"/>
                <w:noProof/>
                <w:lang w:val="fr-FR"/>
              </w:rPr>
              <w:t>1.6</w:t>
            </w:r>
            <w:r w:rsidR="008F6AC0">
              <w:rPr>
                <w:rFonts w:asciiTheme="minorHAnsi" w:eastAsiaTheme="minorEastAsia" w:hAnsiTheme="minorHAnsi"/>
                <w:noProof/>
                <w:color w:val="auto"/>
                <w:sz w:val="22"/>
                <w:lang w:val="fr-BF" w:eastAsia="fr-BF"/>
              </w:rPr>
              <w:tab/>
            </w:r>
            <w:r w:rsidR="008F6AC0" w:rsidRPr="00A8514B">
              <w:rPr>
                <w:rStyle w:val="Lienhypertexte"/>
                <w:noProof/>
                <w:lang w:val="fr-FR"/>
              </w:rPr>
              <w:t>Confidentialité</w:t>
            </w:r>
            <w:r w:rsidR="008F6AC0">
              <w:rPr>
                <w:noProof/>
                <w:webHidden/>
              </w:rPr>
              <w:tab/>
            </w:r>
            <w:r w:rsidR="008F6AC0">
              <w:rPr>
                <w:noProof/>
                <w:webHidden/>
              </w:rPr>
              <w:fldChar w:fldCharType="begin"/>
            </w:r>
            <w:r w:rsidR="008F6AC0">
              <w:rPr>
                <w:noProof/>
                <w:webHidden/>
              </w:rPr>
              <w:instrText xml:space="preserve"> PAGEREF _Toc172710266 \h </w:instrText>
            </w:r>
            <w:r w:rsidR="008F6AC0">
              <w:rPr>
                <w:noProof/>
                <w:webHidden/>
              </w:rPr>
            </w:r>
            <w:r w:rsidR="008F6AC0">
              <w:rPr>
                <w:noProof/>
                <w:webHidden/>
              </w:rPr>
              <w:fldChar w:fldCharType="separate"/>
            </w:r>
            <w:r w:rsidR="008F6AC0">
              <w:rPr>
                <w:noProof/>
                <w:webHidden/>
              </w:rPr>
              <w:t>7</w:t>
            </w:r>
            <w:r w:rsidR="008F6AC0">
              <w:rPr>
                <w:noProof/>
                <w:webHidden/>
              </w:rPr>
              <w:fldChar w:fldCharType="end"/>
            </w:r>
          </w:hyperlink>
        </w:p>
        <w:p w14:paraId="66DF096D" w14:textId="2325E0CB" w:rsidR="008F6AC0" w:rsidRDefault="00D94BB6">
          <w:pPr>
            <w:pStyle w:val="TM2"/>
            <w:tabs>
              <w:tab w:val="left" w:pos="880"/>
              <w:tab w:val="right" w:leader="dot" w:pos="8494"/>
            </w:tabs>
            <w:rPr>
              <w:rFonts w:asciiTheme="minorHAnsi" w:eastAsiaTheme="minorEastAsia" w:hAnsiTheme="minorHAnsi"/>
              <w:noProof/>
              <w:color w:val="auto"/>
              <w:sz w:val="22"/>
              <w:lang w:val="fr-BF" w:eastAsia="fr-BF"/>
            </w:rPr>
          </w:pPr>
          <w:hyperlink w:anchor="_Toc172710267" w:history="1">
            <w:r w:rsidR="008F6AC0" w:rsidRPr="00A8514B">
              <w:rPr>
                <w:rStyle w:val="Lienhypertexte"/>
                <w:noProof/>
                <w:lang w:val="fr-FR"/>
              </w:rPr>
              <w:t>1.7</w:t>
            </w:r>
            <w:r w:rsidR="008F6AC0">
              <w:rPr>
                <w:rFonts w:asciiTheme="minorHAnsi" w:eastAsiaTheme="minorEastAsia" w:hAnsiTheme="minorHAnsi"/>
                <w:noProof/>
                <w:color w:val="auto"/>
                <w:sz w:val="22"/>
                <w:lang w:val="fr-BF" w:eastAsia="fr-BF"/>
              </w:rPr>
              <w:tab/>
            </w:r>
            <w:r w:rsidR="008F6AC0" w:rsidRPr="00A8514B">
              <w:rPr>
                <w:rStyle w:val="Lienhypertexte"/>
                <w:noProof/>
                <w:lang w:val="fr-FR"/>
              </w:rPr>
              <w:t>Obligations déontologiques</w:t>
            </w:r>
            <w:r w:rsidR="008F6AC0">
              <w:rPr>
                <w:noProof/>
                <w:webHidden/>
              </w:rPr>
              <w:tab/>
            </w:r>
            <w:r w:rsidR="008F6AC0">
              <w:rPr>
                <w:noProof/>
                <w:webHidden/>
              </w:rPr>
              <w:fldChar w:fldCharType="begin"/>
            </w:r>
            <w:r w:rsidR="008F6AC0">
              <w:rPr>
                <w:noProof/>
                <w:webHidden/>
              </w:rPr>
              <w:instrText xml:space="preserve"> PAGEREF _Toc172710267 \h </w:instrText>
            </w:r>
            <w:r w:rsidR="008F6AC0">
              <w:rPr>
                <w:noProof/>
                <w:webHidden/>
              </w:rPr>
            </w:r>
            <w:r w:rsidR="008F6AC0">
              <w:rPr>
                <w:noProof/>
                <w:webHidden/>
              </w:rPr>
              <w:fldChar w:fldCharType="separate"/>
            </w:r>
            <w:r w:rsidR="008F6AC0">
              <w:rPr>
                <w:noProof/>
                <w:webHidden/>
              </w:rPr>
              <w:t>8</w:t>
            </w:r>
            <w:r w:rsidR="008F6AC0">
              <w:rPr>
                <w:noProof/>
                <w:webHidden/>
              </w:rPr>
              <w:fldChar w:fldCharType="end"/>
            </w:r>
          </w:hyperlink>
        </w:p>
        <w:p w14:paraId="15799841" w14:textId="065F7929" w:rsidR="008F6AC0" w:rsidRDefault="00D94BB6">
          <w:pPr>
            <w:pStyle w:val="TM2"/>
            <w:tabs>
              <w:tab w:val="left" w:pos="880"/>
              <w:tab w:val="right" w:leader="dot" w:pos="8494"/>
            </w:tabs>
            <w:rPr>
              <w:rFonts w:asciiTheme="minorHAnsi" w:eastAsiaTheme="minorEastAsia" w:hAnsiTheme="minorHAnsi"/>
              <w:noProof/>
              <w:color w:val="auto"/>
              <w:sz w:val="22"/>
              <w:lang w:val="fr-BF" w:eastAsia="fr-BF"/>
            </w:rPr>
          </w:pPr>
          <w:hyperlink w:anchor="_Toc172710268" w:history="1">
            <w:r w:rsidR="008F6AC0" w:rsidRPr="00A8514B">
              <w:rPr>
                <w:rStyle w:val="Lienhypertexte"/>
                <w:noProof/>
                <w:lang w:val="fr-FR"/>
              </w:rPr>
              <w:t>1.8</w:t>
            </w:r>
            <w:r w:rsidR="008F6AC0">
              <w:rPr>
                <w:rFonts w:asciiTheme="minorHAnsi" w:eastAsiaTheme="minorEastAsia" w:hAnsiTheme="minorHAnsi"/>
                <w:noProof/>
                <w:color w:val="auto"/>
                <w:sz w:val="22"/>
                <w:lang w:val="fr-BF" w:eastAsia="fr-BF"/>
              </w:rPr>
              <w:tab/>
            </w:r>
            <w:r w:rsidR="008F6AC0" w:rsidRPr="00A8514B">
              <w:rPr>
                <w:rStyle w:val="Lienhypertexte"/>
                <w:noProof/>
                <w:lang w:val="fr-FR"/>
              </w:rPr>
              <w:t>Droit applicable et tribunaux compétents</w:t>
            </w:r>
            <w:r w:rsidR="008F6AC0">
              <w:rPr>
                <w:noProof/>
                <w:webHidden/>
              </w:rPr>
              <w:tab/>
            </w:r>
            <w:r w:rsidR="008F6AC0">
              <w:rPr>
                <w:noProof/>
                <w:webHidden/>
              </w:rPr>
              <w:fldChar w:fldCharType="begin"/>
            </w:r>
            <w:r w:rsidR="008F6AC0">
              <w:rPr>
                <w:noProof/>
                <w:webHidden/>
              </w:rPr>
              <w:instrText xml:space="preserve"> PAGEREF _Toc172710268 \h </w:instrText>
            </w:r>
            <w:r w:rsidR="008F6AC0">
              <w:rPr>
                <w:noProof/>
                <w:webHidden/>
              </w:rPr>
            </w:r>
            <w:r w:rsidR="008F6AC0">
              <w:rPr>
                <w:noProof/>
                <w:webHidden/>
              </w:rPr>
              <w:fldChar w:fldCharType="separate"/>
            </w:r>
            <w:r w:rsidR="008F6AC0">
              <w:rPr>
                <w:noProof/>
                <w:webHidden/>
              </w:rPr>
              <w:t>9</w:t>
            </w:r>
            <w:r w:rsidR="008F6AC0">
              <w:rPr>
                <w:noProof/>
                <w:webHidden/>
              </w:rPr>
              <w:fldChar w:fldCharType="end"/>
            </w:r>
          </w:hyperlink>
        </w:p>
        <w:p w14:paraId="74D2C08A" w14:textId="25128B08" w:rsidR="008F6AC0" w:rsidRDefault="00D94BB6">
          <w:pPr>
            <w:pStyle w:val="TM1"/>
            <w:rPr>
              <w:rFonts w:asciiTheme="minorHAnsi" w:eastAsiaTheme="minorEastAsia" w:hAnsiTheme="minorHAnsi"/>
              <w:b w:val="0"/>
              <w:noProof/>
              <w:color w:val="auto"/>
              <w:sz w:val="22"/>
              <w:lang w:val="fr-BF" w:eastAsia="fr-BF"/>
            </w:rPr>
          </w:pPr>
          <w:hyperlink w:anchor="_Toc172710269" w:history="1">
            <w:r w:rsidR="008F6AC0" w:rsidRPr="00A8514B">
              <w:rPr>
                <w:rStyle w:val="Lienhypertexte"/>
                <w:noProof/>
                <w:lang w:val="fr-FR"/>
              </w:rPr>
              <w:t>2</w:t>
            </w:r>
            <w:r w:rsidR="008F6AC0">
              <w:rPr>
                <w:rFonts w:asciiTheme="minorHAnsi" w:eastAsiaTheme="minorEastAsia" w:hAnsiTheme="minorHAnsi"/>
                <w:b w:val="0"/>
                <w:noProof/>
                <w:color w:val="auto"/>
                <w:sz w:val="22"/>
                <w:lang w:val="fr-BF" w:eastAsia="fr-BF"/>
              </w:rPr>
              <w:tab/>
            </w:r>
            <w:r w:rsidR="008F6AC0" w:rsidRPr="00A8514B">
              <w:rPr>
                <w:rStyle w:val="Lienhypertexte"/>
                <w:noProof/>
                <w:lang w:val="fr-FR"/>
              </w:rPr>
              <w:t>Objet et portée du marché</w:t>
            </w:r>
            <w:r w:rsidR="008F6AC0">
              <w:rPr>
                <w:noProof/>
                <w:webHidden/>
              </w:rPr>
              <w:tab/>
            </w:r>
            <w:r w:rsidR="008F6AC0">
              <w:rPr>
                <w:noProof/>
                <w:webHidden/>
              </w:rPr>
              <w:fldChar w:fldCharType="begin"/>
            </w:r>
            <w:r w:rsidR="008F6AC0">
              <w:rPr>
                <w:noProof/>
                <w:webHidden/>
              </w:rPr>
              <w:instrText xml:space="preserve"> PAGEREF _Toc172710269 \h </w:instrText>
            </w:r>
            <w:r w:rsidR="008F6AC0">
              <w:rPr>
                <w:noProof/>
                <w:webHidden/>
              </w:rPr>
            </w:r>
            <w:r w:rsidR="008F6AC0">
              <w:rPr>
                <w:noProof/>
                <w:webHidden/>
              </w:rPr>
              <w:fldChar w:fldCharType="separate"/>
            </w:r>
            <w:r w:rsidR="008F6AC0">
              <w:rPr>
                <w:noProof/>
                <w:webHidden/>
              </w:rPr>
              <w:t>10</w:t>
            </w:r>
            <w:r w:rsidR="008F6AC0">
              <w:rPr>
                <w:noProof/>
                <w:webHidden/>
              </w:rPr>
              <w:fldChar w:fldCharType="end"/>
            </w:r>
          </w:hyperlink>
        </w:p>
        <w:p w14:paraId="5431608C" w14:textId="2DBC4A9A" w:rsidR="008F6AC0" w:rsidRDefault="00D94BB6">
          <w:pPr>
            <w:pStyle w:val="TM2"/>
            <w:tabs>
              <w:tab w:val="left" w:pos="880"/>
              <w:tab w:val="right" w:leader="dot" w:pos="8494"/>
            </w:tabs>
            <w:rPr>
              <w:rFonts w:asciiTheme="minorHAnsi" w:eastAsiaTheme="minorEastAsia" w:hAnsiTheme="minorHAnsi"/>
              <w:noProof/>
              <w:color w:val="auto"/>
              <w:sz w:val="22"/>
              <w:lang w:val="fr-BF" w:eastAsia="fr-BF"/>
            </w:rPr>
          </w:pPr>
          <w:hyperlink w:anchor="_Toc172710270" w:history="1">
            <w:r w:rsidR="008F6AC0" w:rsidRPr="00A8514B">
              <w:rPr>
                <w:rStyle w:val="Lienhypertexte"/>
                <w:noProof/>
                <w:lang w:val="fr-FR"/>
              </w:rPr>
              <w:t>2.1</w:t>
            </w:r>
            <w:r w:rsidR="008F6AC0">
              <w:rPr>
                <w:rFonts w:asciiTheme="minorHAnsi" w:eastAsiaTheme="minorEastAsia" w:hAnsiTheme="minorHAnsi"/>
                <w:noProof/>
                <w:color w:val="auto"/>
                <w:sz w:val="22"/>
                <w:lang w:val="fr-BF" w:eastAsia="fr-BF"/>
              </w:rPr>
              <w:tab/>
            </w:r>
            <w:r w:rsidR="008F6AC0" w:rsidRPr="00A8514B">
              <w:rPr>
                <w:rStyle w:val="Lienhypertexte"/>
                <w:noProof/>
                <w:lang w:val="fr-FR"/>
              </w:rPr>
              <w:t>Nature du marché</w:t>
            </w:r>
            <w:r w:rsidR="008F6AC0">
              <w:rPr>
                <w:noProof/>
                <w:webHidden/>
              </w:rPr>
              <w:tab/>
            </w:r>
            <w:r w:rsidR="008F6AC0">
              <w:rPr>
                <w:noProof/>
                <w:webHidden/>
              </w:rPr>
              <w:fldChar w:fldCharType="begin"/>
            </w:r>
            <w:r w:rsidR="008F6AC0">
              <w:rPr>
                <w:noProof/>
                <w:webHidden/>
              </w:rPr>
              <w:instrText xml:space="preserve"> PAGEREF _Toc172710270 \h </w:instrText>
            </w:r>
            <w:r w:rsidR="008F6AC0">
              <w:rPr>
                <w:noProof/>
                <w:webHidden/>
              </w:rPr>
            </w:r>
            <w:r w:rsidR="008F6AC0">
              <w:rPr>
                <w:noProof/>
                <w:webHidden/>
              </w:rPr>
              <w:fldChar w:fldCharType="separate"/>
            </w:r>
            <w:r w:rsidR="008F6AC0">
              <w:rPr>
                <w:noProof/>
                <w:webHidden/>
              </w:rPr>
              <w:t>10</w:t>
            </w:r>
            <w:r w:rsidR="008F6AC0">
              <w:rPr>
                <w:noProof/>
                <w:webHidden/>
              </w:rPr>
              <w:fldChar w:fldCharType="end"/>
            </w:r>
          </w:hyperlink>
        </w:p>
        <w:p w14:paraId="0551C2CA" w14:textId="389C71FD" w:rsidR="008F6AC0" w:rsidRDefault="00D94BB6">
          <w:pPr>
            <w:pStyle w:val="TM2"/>
            <w:tabs>
              <w:tab w:val="left" w:pos="880"/>
              <w:tab w:val="right" w:leader="dot" w:pos="8494"/>
            </w:tabs>
            <w:rPr>
              <w:rFonts w:asciiTheme="minorHAnsi" w:eastAsiaTheme="minorEastAsia" w:hAnsiTheme="minorHAnsi"/>
              <w:noProof/>
              <w:color w:val="auto"/>
              <w:sz w:val="22"/>
              <w:lang w:val="fr-BF" w:eastAsia="fr-BF"/>
            </w:rPr>
          </w:pPr>
          <w:hyperlink w:anchor="_Toc172710271" w:history="1">
            <w:r w:rsidR="008F6AC0" w:rsidRPr="00A8514B">
              <w:rPr>
                <w:rStyle w:val="Lienhypertexte"/>
                <w:noProof/>
                <w:lang w:val="fr-FR"/>
              </w:rPr>
              <w:t>2.2</w:t>
            </w:r>
            <w:r w:rsidR="008F6AC0">
              <w:rPr>
                <w:rFonts w:asciiTheme="minorHAnsi" w:eastAsiaTheme="minorEastAsia" w:hAnsiTheme="minorHAnsi"/>
                <w:noProof/>
                <w:color w:val="auto"/>
                <w:sz w:val="22"/>
                <w:lang w:val="fr-BF" w:eastAsia="fr-BF"/>
              </w:rPr>
              <w:tab/>
            </w:r>
            <w:r w:rsidR="008F6AC0" w:rsidRPr="00A8514B">
              <w:rPr>
                <w:rStyle w:val="Lienhypertexte"/>
                <w:noProof/>
                <w:lang w:val="fr-FR"/>
              </w:rPr>
              <w:t>Objet du marché</w:t>
            </w:r>
            <w:r w:rsidR="008F6AC0">
              <w:rPr>
                <w:noProof/>
                <w:webHidden/>
              </w:rPr>
              <w:tab/>
            </w:r>
            <w:r w:rsidR="008F6AC0">
              <w:rPr>
                <w:noProof/>
                <w:webHidden/>
              </w:rPr>
              <w:fldChar w:fldCharType="begin"/>
            </w:r>
            <w:r w:rsidR="008F6AC0">
              <w:rPr>
                <w:noProof/>
                <w:webHidden/>
              </w:rPr>
              <w:instrText xml:space="preserve"> PAGEREF _Toc172710271 \h </w:instrText>
            </w:r>
            <w:r w:rsidR="008F6AC0">
              <w:rPr>
                <w:noProof/>
                <w:webHidden/>
              </w:rPr>
            </w:r>
            <w:r w:rsidR="008F6AC0">
              <w:rPr>
                <w:noProof/>
                <w:webHidden/>
              </w:rPr>
              <w:fldChar w:fldCharType="separate"/>
            </w:r>
            <w:r w:rsidR="008F6AC0">
              <w:rPr>
                <w:noProof/>
                <w:webHidden/>
              </w:rPr>
              <w:t>10</w:t>
            </w:r>
            <w:r w:rsidR="008F6AC0">
              <w:rPr>
                <w:noProof/>
                <w:webHidden/>
              </w:rPr>
              <w:fldChar w:fldCharType="end"/>
            </w:r>
          </w:hyperlink>
        </w:p>
        <w:p w14:paraId="2CAA7063" w14:textId="0E858A08" w:rsidR="008F6AC0" w:rsidRDefault="00D94BB6">
          <w:pPr>
            <w:pStyle w:val="TM2"/>
            <w:tabs>
              <w:tab w:val="left" w:pos="880"/>
              <w:tab w:val="right" w:leader="dot" w:pos="8494"/>
            </w:tabs>
            <w:rPr>
              <w:rFonts w:asciiTheme="minorHAnsi" w:eastAsiaTheme="minorEastAsia" w:hAnsiTheme="minorHAnsi"/>
              <w:noProof/>
              <w:color w:val="auto"/>
              <w:sz w:val="22"/>
              <w:lang w:val="fr-BF" w:eastAsia="fr-BF"/>
            </w:rPr>
          </w:pPr>
          <w:hyperlink w:anchor="_Toc172710272" w:history="1">
            <w:r w:rsidR="008F6AC0" w:rsidRPr="00A8514B">
              <w:rPr>
                <w:rStyle w:val="Lienhypertexte"/>
                <w:noProof/>
                <w:lang w:val="fr-FR"/>
              </w:rPr>
              <w:t>2.3</w:t>
            </w:r>
            <w:r w:rsidR="008F6AC0">
              <w:rPr>
                <w:rFonts w:asciiTheme="minorHAnsi" w:eastAsiaTheme="minorEastAsia" w:hAnsiTheme="minorHAnsi"/>
                <w:noProof/>
                <w:color w:val="auto"/>
                <w:sz w:val="22"/>
                <w:lang w:val="fr-BF" w:eastAsia="fr-BF"/>
              </w:rPr>
              <w:tab/>
            </w:r>
            <w:r w:rsidR="008F6AC0" w:rsidRPr="00A8514B">
              <w:rPr>
                <w:rStyle w:val="Lienhypertexte"/>
                <w:noProof/>
                <w:lang w:val="fr-FR"/>
              </w:rPr>
              <w:t>Lots</w:t>
            </w:r>
            <w:r w:rsidR="008F6AC0">
              <w:rPr>
                <w:noProof/>
                <w:webHidden/>
              </w:rPr>
              <w:tab/>
            </w:r>
            <w:r w:rsidR="008F6AC0">
              <w:rPr>
                <w:noProof/>
                <w:webHidden/>
              </w:rPr>
              <w:fldChar w:fldCharType="begin"/>
            </w:r>
            <w:r w:rsidR="008F6AC0">
              <w:rPr>
                <w:noProof/>
                <w:webHidden/>
              </w:rPr>
              <w:instrText xml:space="preserve"> PAGEREF _Toc172710272 \h </w:instrText>
            </w:r>
            <w:r w:rsidR="008F6AC0">
              <w:rPr>
                <w:noProof/>
                <w:webHidden/>
              </w:rPr>
            </w:r>
            <w:r w:rsidR="008F6AC0">
              <w:rPr>
                <w:noProof/>
                <w:webHidden/>
              </w:rPr>
              <w:fldChar w:fldCharType="separate"/>
            </w:r>
            <w:r w:rsidR="008F6AC0">
              <w:rPr>
                <w:noProof/>
                <w:webHidden/>
              </w:rPr>
              <w:t>10</w:t>
            </w:r>
            <w:r w:rsidR="008F6AC0">
              <w:rPr>
                <w:noProof/>
                <w:webHidden/>
              </w:rPr>
              <w:fldChar w:fldCharType="end"/>
            </w:r>
          </w:hyperlink>
        </w:p>
        <w:p w14:paraId="21A657DD" w14:textId="21F3D1A3" w:rsidR="008F6AC0" w:rsidRDefault="00D94BB6">
          <w:pPr>
            <w:pStyle w:val="TM2"/>
            <w:tabs>
              <w:tab w:val="left" w:pos="880"/>
              <w:tab w:val="right" w:leader="dot" w:pos="8494"/>
            </w:tabs>
            <w:rPr>
              <w:rFonts w:asciiTheme="minorHAnsi" w:eastAsiaTheme="minorEastAsia" w:hAnsiTheme="minorHAnsi"/>
              <w:noProof/>
              <w:color w:val="auto"/>
              <w:sz w:val="22"/>
              <w:lang w:val="fr-BF" w:eastAsia="fr-BF"/>
            </w:rPr>
          </w:pPr>
          <w:hyperlink w:anchor="_Toc172710273" w:history="1">
            <w:r w:rsidR="008F6AC0" w:rsidRPr="00A8514B">
              <w:rPr>
                <w:rStyle w:val="Lienhypertexte"/>
                <w:noProof/>
                <w:lang w:val="fr-FR"/>
              </w:rPr>
              <w:t>2.4</w:t>
            </w:r>
            <w:r w:rsidR="008F6AC0">
              <w:rPr>
                <w:rFonts w:asciiTheme="minorHAnsi" w:eastAsiaTheme="minorEastAsia" w:hAnsiTheme="minorHAnsi"/>
                <w:noProof/>
                <w:color w:val="auto"/>
                <w:sz w:val="22"/>
                <w:lang w:val="fr-BF" w:eastAsia="fr-BF"/>
              </w:rPr>
              <w:tab/>
            </w:r>
            <w:r w:rsidR="008F6AC0" w:rsidRPr="00A8514B">
              <w:rPr>
                <w:rStyle w:val="Lienhypertexte"/>
                <w:noProof/>
                <w:lang w:val="fr-FR"/>
              </w:rPr>
              <w:t>Postes</w:t>
            </w:r>
            <w:r w:rsidR="008F6AC0">
              <w:rPr>
                <w:noProof/>
                <w:webHidden/>
              </w:rPr>
              <w:tab/>
            </w:r>
            <w:r w:rsidR="008F6AC0">
              <w:rPr>
                <w:noProof/>
                <w:webHidden/>
              </w:rPr>
              <w:fldChar w:fldCharType="begin"/>
            </w:r>
            <w:r w:rsidR="008F6AC0">
              <w:rPr>
                <w:noProof/>
                <w:webHidden/>
              </w:rPr>
              <w:instrText xml:space="preserve"> PAGEREF _Toc172710273 \h </w:instrText>
            </w:r>
            <w:r w:rsidR="008F6AC0">
              <w:rPr>
                <w:noProof/>
                <w:webHidden/>
              </w:rPr>
            </w:r>
            <w:r w:rsidR="008F6AC0">
              <w:rPr>
                <w:noProof/>
                <w:webHidden/>
              </w:rPr>
              <w:fldChar w:fldCharType="separate"/>
            </w:r>
            <w:r w:rsidR="008F6AC0">
              <w:rPr>
                <w:noProof/>
                <w:webHidden/>
              </w:rPr>
              <w:t>10</w:t>
            </w:r>
            <w:r w:rsidR="008F6AC0">
              <w:rPr>
                <w:noProof/>
                <w:webHidden/>
              </w:rPr>
              <w:fldChar w:fldCharType="end"/>
            </w:r>
          </w:hyperlink>
        </w:p>
        <w:p w14:paraId="05858138" w14:textId="008804F6" w:rsidR="008F6AC0" w:rsidRDefault="00D94BB6">
          <w:pPr>
            <w:pStyle w:val="TM2"/>
            <w:tabs>
              <w:tab w:val="left" w:pos="880"/>
              <w:tab w:val="right" w:leader="dot" w:pos="8494"/>
            </w:tabs>
            <w:rPr>
              <w:rFonts w:asciiTheme="minorHAnsi" w:eastAsiaTheme="minorEastAsia" w:hAnsiTheme="minorHAnsi"/>
              <w:noProof/>
              <w:color w:val="auto"/>
              <w:sz w:val="22"/>
              <w:lang w:val="fr-BF" w:eastAsia="fr-BF"/>
            </w:rPr>
          </w:pPr>
          <w:hyperlink w:anchor="_Toc172710274" w:history="1">
            <w:r w:rsidR="008F6AC0" w:rsidRPr="00A8514B">
              <w:rPr>
                <w:rStyle w:val="Lienhypertexte"/>
                <w:noProof/>
                <w:lang w:val="fr-FR"/>
              </w:rPr>
              <w:t>2.5</w:t>
            </w:r>
            <w:r w:rsidR="008F6AC0">
              <w:rPr>
                <w:rFonts w:asciiTheme="minorHAnsi" w:eastAsiaTheme="minorEastAsia" w:hAnsiTheme="minorHAnsi"/>
                <w:noProof/>
                <w:color w:val="auto"/>
                <w:sz w:val="22"/>
                <w:lang w:val="fr-BF" w:eastAsia="fr-BF"/>
              </w:rPr>
              <w:tab/>
            </w:r>
            <w:r w:rsidR="008F6AC0" w:rsidRPr="00A8514B">
              <w:rPr>
                <w:rStyle w:val="Lienhypertexte"/>
                <w:noProof/>
                <w:lang w:val="fr-FR"/>
              </w:rPr>
              <w:t>Durée</w:t>
            </w:r>
            <w:r w:rsidR="008F6AC0">
              <w:rPr>
                <w:noProof/>
                <w:webHidden/>
              </w:rPr>
              <w:tab/>
            </w:r>
            <w:r w:rsidR="008F6AC0">
              <w:rPr>
                <w:noProof/>
                <w:webHidden/>
              </w:rPr>
              <w:fldChar w:fldCharType="begin"/>
            </w:r>
            <w:r w:rsidR="008F6AC0">
              <w:rPr>
                <w:noProof/>
                <w:webHidden/>
              </w:rPr>
              <w:instrText xml:space="preserve"> PAGEREF _Toc172710274 \h </w:instrText>
            </w:r>
            <w:r w:rsidR="008F6AC0">
              <w:rPr>
                <w:noProof/>
                <w:webHidden/>
              </w:rPr>
            </w:r>
            <w:r w:rsidR="008F6AC0">
              <w:rPr>
                <w:noProof/>
                <w:webHidden/>
              </w:rPr>
              <w:fldChar w:fldCharType="separate"/>
            </w:r>
            <w:r w:rsidR="008F6AC0">
              <w:rPr>
                <w:noProof/>
                <w:webHidden/>
              </w:rPr>
              <w:t>10</w:t>
            </w:r>
            <w:r w:rsidR="008F6AC0">
              <w:rPr>
                <w:noProof/>
                <w:webHidden/>
              </w:rPr>
              <w:fldChar w:fldCharType="end"/>
            </w:r>
          </w:hyperlink>
        </w:p>
        <w:p w14:paraId="6DBB0334" w14:textId="6780441A" w:rsidR="008F6AC0" w:rsidRDefault="00D94BB6">
          <w:pPr>
            <w:pStyle w:val="TM2"/>
            <w:tabs>
              <w:tab w:val="left" w:pos="880"/>
              <w:tab w:val="right" w:leader="dot" w:pos="8494"/>
            </w:tabs>
            <w:rPr>
              <w:rFonts w:asciiTheme="minorHAnsi" w:eastAsiaTheme="minorEastAsia" w:hAnsiTheme="minorHAnsi"/>
              <w:noProof/>
              <w:color w:val="auto"/>
              <w:sz w:val="22"/>
              <w:lang w:val="fr-BF" w:eastAsia="fr-BF"/>
            </w:rPr>
          </w:pPr>
          <w:hyperlink w:anchor="_Toc172710275" w:history="1">
            <w:r w:rsidR="008F6AC0" w:rsidRPr="00A8514B">
              <w:rPr>
                <w:rStyle w:val="Lienhypertexte"/>
                <w:noProof/>
                <w:lang w:val="fr-FR"/>
              </w:rPr>
              <w:t>2.6</w:t>
            </w:r>
            <w:r w:rsidR="008F6AC0">
              <w:rPr>
                <w:rFonts w:asciiTheme="minorHAnsi" w:eastAsiaTheme="minorEastAsia" w:hAnsiTheme="minorHAnsi"/>
                <w:noProof/>
                <w:color w:val="auto"/>
                <w:sz w:val="22"/>
                <w:lang w:val="fr-BF" w:eastAsia="fr-BF"/>
              </w:rPr>
              <w:tab/>
            </w:r>
            <w:r w:rsidR="008F6AC0" w:rsidRPr="00A8514B">
              <w:rPr>
                <w:rStyle w:val="Lienhypertexte"/>
                <w:noProof/>
                <w:lang w:val="fr-FR"/>
              </w:rPr>
              <w:t>Variantes</w:t>
            </w:r>
            <w:r w:rsidR="008F6AC0">
              <w:rPr>
                <w:noProof/>
                <w:webHidden/>
              </w:rPr>
              <w:tab/>
            </w:r>
            <w:r w:rsidR="008F6AC0">
              <w:rPr>
                <w:noProof/>
                <w:webHidden/>
              </w:rPr>
              <w:fldChar w:fldCharType="begin"/>
            </w:r>
            <w:r w:rsidR="008F6AC0">
              <w:rPr>
                <w:noProof/>
                <w:webHidden/>
              </w:rPr>
              <w:instrText xml:space="preserve"> PAGEREF _Toc172710275 \h </w:instrText>
            </w:r>
            <w:r w:rsidR="008F6AC0">
              <w:rPr>
                <w:noProof/>
                <w:webHidden/>
              </w:rPr>
            </w:r>
            <w:r w:rsidR="008F6AC0">
              <w:rPr>
                <w:noProof/>
                <w:webHidden/>
              </w:rPr>
              <w:fldChar w:fldCharType="separate"/>
            </w:r>
            <w:r w:rsidR="008F6AC0">
              <w:rPr>
                <w:noProof/>
                <w:webHidden/>
              </w:rPr>
              <w:t>10</w:t>
            </w:r>
            <w:r w:rsidR="008F6AC0">
              <w:rPr>
                <w:noProof/>
                <w:webHidden/>
              </w:rPr>
              <w:fldChar w:fldCharType="end"/>
            </w:r>
          </w:hyperlink>
        </w:p>
        <w:p w14:paraId="3A76D522" w14:textId="1A820083" w:rsidR="008F6AC0" w:rsidRDefault="00D94BB6">
          <w:pPr>
            <w:pStyle w:val="TM2"/>
            <w:tabs>
              <w:tab w:val="left" w:pos="880"/>
              <w:tab w:val="right" w:leader="dot" w:pos="8494"/>
            </w:tabs>
            <w:rPr>
              <w:rFonts w:asciiTheme="minorHAnsi" w:eastAsiaTheme="minorEastAsia" w:hAnsiTheme="minorHAnsi"/>
              <w:noProof/>
              <w:color w:val="auto"/>
              <w:sz w:val="22"/>
              <w:lang w:val="fr-BF" w:eastAsia="fr-BF"/>
            </w:rPr>
          </w:pPr>
          <w:hyperlink w:anchor="_Toc172710276" w:history="1">
            <w:r w:rsidR="008F6AC0" w:rsidRPr="00A8514B">
              <w:rPr>
                <w:rStyle w:val="Lienhypertexte"/>
                <w:noProof/>
                <w:lang w:val="fr-FR"/>
              </w:rPr>
              <w:t>2.7</w:t>
            </w:r>
            <w:r w:rsidR="008F6AC0">
              <w:rPr>
                <w:rFonts w:asciiTheme="minorHAnsi" w:eastAsiaTheme="minorEastAsia" w:hAnsiTheme="minorHAnsi"/>
                <w:noProof/>
                <w:color w:val="auto"/>
                <w:sz w:val="22"/>
                <w:lang w:val="fr-BF" w:eastAsia="fr-BF"/>
              </w:rPr>
              <w:tab/>
            </w:r>
            <w:r w:rsidR="008F6AC0" w:rsidRPr="00A8514B">
              <w:rPr>
                <w:rStyle w:val="Lienhypertexte"/>
                <w:noProof/>
                <w:lang w:val="fr-FR"/>
              </w:rPr>
              <w:t>Quantités</w:t>
            </w:r>
            <w:r w:rsidR="008F6AC0">
              <w:rPr>
                <w:noProof/>
                <w:webHidden/>
              </w:rPr>
              <w:tab/>
            </w:r>
            <w:r w:rsidR="008F6AC0">
              <w:rPr>
                <w:noProof/>
                <w:webHidden/>
              </w:rPr>
              <w:fldChar w:fldCharType="begin"/>
            </w:r>
            <w:r w:rsidR="008F6AC0">
              <w:rPr>
                <w:noProof/>
                <w:webHidden/>
              </w:rPr>
              <w:instrText xml:space="preserve"> PAGEREF _Toc172710276 \h </w:instrText>
            </w:r>
            <w:r w:rsidR="008F6AC0">
              <w:rPr>
                <w:noProof/>
                <w:webHidden/>
              </w:rPr>
            </w:r>
            <w:r w:rsidR="008F6AC0">
              <w:rPr>
                <w:noProof/>
                <w:webHidden/>
              </w:rPr>
              <w:fldChar w:fldCharType="separate"/>
            </w:r>
            <w:r w:rsidR="008F6AC0">
              <w:rPr>
                <w:noProof/>
                <w:webHidden/>
              </w:rPr>
              <w:t>10</w:t>
            </w:r>
            <w:r w:rsidR="008F6AC0">
              <w:rPr>
                <w:noProof/>
                <w:webHidden/>
              </w:rPr>
              <w:fldChar w:fldCharType="end"/>
            </w:r>
          </w:hyperlink>
        </w:p>
        <w:p w14:paraId="7BDB3AE9" w14:textId="01BBEDD5" w:rsidR="008F6AC0" w:rsidRDefault="00D94BB6">
          <w:pPr>
            <w:pStyle w:val="TM1"/>
            <w:rPr>
              <w:rFonts w:asciiTheme="minorHAnsi" w:eastAsiaTheme="minorEastAsia" w:hAnsiTheme="minorHAnsi"/>
              <w:b w:val="0"/>
              <w:noProof/>
              <w:color w:val="auto"/>
              <w:sz w:val="22"/>
              <w:lang w:val="fr-BF" w:eastAsia="fr-BF"/>
            </w:rPr>
          </w:pPr>
          <w:hyperlink w:anchor="_Toc172710277" w:history="1">
            <w:r w:rsidR="008F6AC0" w:rsidRPr="00A8514B">
              <w:rPr>
                <w:rStyle w:val="Lienhypertexte"/>
                <w:noProof/>
                <w:lang w:val="fr-FR"/>
              </w:rPr>
              <w:t>3</w:t>
            </w:r>
            <w:r w:rsidR="008F6AC0">
              <w:rPr>
                <w:rFonts w:asciiTheme="minorHAnsi" w:eastAsiaTheme="minorEastAsia" w:hAnsiTheme="minorHAnsi"/>
                <w:b w:val="0"/>
                <w:noProof/>
                <w:color w:val="auto"/>
                <w:sz w:val="22"/>
                <w:lang w:val="fr-BF" w:eastAsia="fr-BF"/>
              </w:rPr>
              <w:tab/>
            </w:r>
            <w:r w:rsidR="008F6AC0" w:rsidRPr="00A8514B">
              <w:rPr>
                <w:rStyle w:val="Lienhypertexte"/>
                <w:noProof/>
                <w:lang w:val="fr-FR"/>
              </w:rPr>
              <w:t>Procédure</w:t>
            </w:r>
            <w:r w:rsidR="008F6AC0">
              <w:rPr>
                <w:noProof/>
                <w:webHidden/>
              </w:rPr>
              <w:tab/>
            </w:r>
            <w:r w:rsidR="008F6AC0">
              <w:rPr>
                <w:noProof/>
                <w:webHidden/>
              </w:rPr>
              <w:fldChar w:fldCharType="begin"/>
            </w:r>
            <w:r w:rsidR="008F6AC0">
              <w:rPr>
                <w:noProof/>
                <w:webHidden/>
              </w:rPr>
              <w:instrText xml:space="preserve"> PAGEREF _Toc172710277 \h </w:instrText>
            </w:r>
            <w:r w:rsidR="008F6AC0">
              <w:rPr>
                <w:noProof/>
                <w:webHidden/>
              </w:rPr>
            </w:r>
            <w:r w:rsidR="008F6AC0">
              <w:rPr>
                <w:noProof/>
                <w:webHidden/>
              </w:rPr>
              <w:fldChar w:fldCharType="separate"/>
            </w:r>
            <w:r w:rsidR="008F6AC0">
              <w:rPr>
                <w:noProof/>
                <w:webHidden/>
              </w:rPr>
              <w:t>12</w:t>
            </w:r>
            <w:r w:rsidR="008F6AC0">
              <w:rPr>
                <w:noProof/>
                <w:webHidden/>
              </w:rPr>
              <w:fldChar w:fldCharType="end"/>
            </w:r>
          </w:hyperlink>
        </w:p>
        <w:p w14:paraId="246FFA60" w14:textId="6FA02C6D" w:rsidR="008F6AC0" w:rsidRDefault="00D94BB6">
          <w:pPr>
            <w:pStyle w:val="TM2"/>
            <w:tabs>
              <w:tab w:val="left" w:pos="880"/>
              <w:tab w:val="right" w:leader="dot" w:pos="8494"/>
            </w:tabs>
            <w:rPr>
              <w:rFonts w:asciiTheme="minorHAnsi" w:eastAsiaTheme="minorEastAsia" w:hAnsiTheme="minorHAnsi"/>
              <w:noProof/>
              <w:color w:val="auto"/>
              <w:sz w:val="22"/>
              <w:lang w:val="fr-BF" w:eastAsia="fr-BF"/>
            </w:rPr>
          </w:pPr>
          <w:hyperlink w:anchor="_Toc172710278" w:history="1">
            <w:r w:rsidR="008F6AC0" w:rsidRPr="00A8514B">
              <w:rPr>
                <w:rStyle w:val="Lienhypertexte"/>
                <w:noProof/>
                <w:lang w:val="fr-FR"/>
              </w:rPr>
              <w:t>3.1</w:t>
            </w:r>
            <w:r w:rsidR="008F6AC0">
              <w:rPr>
                <w:rFonts w:asciiTheme="minorHAnsi" w:eastAsiaTheme="minorEastAsia" w:hAnsiTheme="minorHAnsi"/>
                <w:noProof/>
                <w:color w:val="auto"/>
                <w:sz w:val="22"/>
                <w:lang w:val="fr-BF" w:eastAsia="fr-BF"/>
              </w:rPr>
              <w:tab/>
            </w:r>
            <w:r w:rsidR="008F6AC0" w:rsidRPr="00A8514B">
              <w:rPr>
                <w:rStyle w:val="Lienhypertexte"/>
                <w:noProof/>
                <w:lang w:val="fr-FR"/>
              </w:rPr>
              <w:t>Mode de passation</w:t>
            </w:r>
            <w:r w:rsidR="008F6AC0">
              <w:rPr>
                <w:noProof/>
                <w:webHidden/>
              </w:rPr>
              <w:tab/>
            </w:r>
            <w:r w:rsidR="008F6AC0">
              <w:rPr>
                <w:noProof/>
                <w:webHidden/>
              </w:rPr>
              <w:fldChar w:fldCharType="begin"/>
            </w:r>
            <w:r w:rsidR="008F6AC0">
              <w:rPr>
                <w:noProof/>
                <w:webHidden/>
              </w:rPr>
              <w:instrText xml:space="preserve"> PAGEREF _Toc172710278 \h </w:instrText>
            </w:r>
            <w:r w:rsidR="008F6AC0">
              <w:rPr>
                <w:noProof/>
                <w:webHidden/>
              </w:rPr>
            </w:r>
            <w:r w:rsidR="008F6AC0">
              <w:rPr>
                <w:noProof/>
                <w:webHidden/>
              </w:rPr>
              <w:fldChar w:fldCharType="separate"/>
            </w:r>
            <w:r w:rsidR="008F6AC0">
              <w:rPr>
                <w:noProof/>
                <w:webHidden/>
              </w:rPr>
              <w:t>12</w:t>
            </w:r>
            <w:r w:rsidR="008F6AC0">
              <w:rPr>
                <w:noProof/>
                <w:webHidden/>
              </w:rPr>
              <w:fldChar w:fldCharType="end"/>
            </w:r>
          </w:hyperlink>
        </w:p>
        <w:p w14:paraId="76E506EB" w14:textId="335B8D9E" w:rsidR="008F6AC0" w:rsidRDefault="00D94BB6">
          <w:pPr>
            <w:pStyle w:val="TM2"/>
            <w:tabs>
              <w:tab w:val="left" w:pos="880"/>
              <w:tab w:val="right" w:leader="dot" w:pos="8494"/>
            </w:tabs>
            <w:rPr>
              <w:rFonts w:asciiTheme="minorHAnsi" w:eastAsiaTheme="minorEastAsia" w:hAnsiTheme="minorHAnsi"/>
              <w:noProof/>
              <w:color w:val="auto"/>
              <w:sz w:val="22"/>
              <w:lang w:val="fr-BF" w:eastAsia="fr-BF"/>
            </w:rPr>
          </w:pPr>
          <w:hyperlink w:anchor="_Toc172710279" w:history="1">
            <w:r w:rsidR="008F6AC0" w:rsidRPr="00A8514B">
              <w:rPr>
                <w:rStyle w:val="Lienhypertexte"/>
                <w:noProof/>
                <w:lang w:val="fr-FR"/>
              </w:rPr>
              <w:t>3.2</w:t>
            </w:r>
            <w:r w:rsidR="008F6AC0">
              <w:rPr>
                <w:rFonts w:asciiTheme="minorHAnsi" w:eastAsiaTheme="minorEastAsia" w:hAnsiTheme="minorHAnsi"/>
                <w:noProof/>
                <w:color w:val="auto"/>
                <w:sz w:val="22"/>
                <w:lang w:val="fr-BF" w:eastAsia="fr-BF"/>
              </w:rPr>
              <w:tab/>
            </w:r>
            <w:r w:rsidR="008F6AC0" w:rsidRPr="00A8514B">
              <w:rPr>
                <w:rStyle w:val="Lienhypertexte"/>
                <w:noProof/>
                <w:lang w:val="fr-FR"/>
              </w:rPr>
              <w:t>Publication</w:t>
            </w:r>
            <w:r w:rsidR="008F6AC0">
              <w:rPr>
                <w:noProof/>
                <w:webHidden/>
              </w:rPr>
              <w:tab/>
            </w:r>
            <w:r w:rsidR="008F6AC0">
              <w:rPr>
                <w:noProof/>
                <w:webHidden/>
              </w:rPr>
              <w:fldChar w:fldCharType="begin"/>
            </w:r>
            <w:r w:rsidR="008F6AC0">
              <w:rPr>
                <w:noProof/>
                <w:webHidden/>
              </w:rPr>
              <w:instrText xml:space="preserve"> PAGEREF _Toc172710279 \h </w:instrText>
            </w:r>
            <w:r w:rsidR="008F6AC0">
              <w:rPr>
                <w:noProof/>
                <w:webHidden/>
              </w:rPr>
            </w:r>
            <w:r w:rsidR="008F6AC0">
              <w:rPr>
                <w:noProof/>
                <w:webHidden/>
              </w:rPr>
              <w:fldChar w:fldCharType="separate"/>
            </w:r>
            <w:r w:rsidR="008F6AC0">
              <w:rPr>
                <w:noProof/>
                <w:webHidden/>
              </w:rPr>
              <w:t>12</w:t>
            </w:r>
            <w:r w:rsidR="008F6AC0">
              <w:rPr>
                <w:noProof/>
                <w:webHidden/>
              </w:rPr>
              <w:fldChar w:fldCharType="end"/>
            </w:r>
          </w:hyperlink>
        </w:p>
        <w:p w14:paraId="4B47619A" w14:textId="60720861" w:rsidR="008F6AC0" w:rsidRDefault="00D94BB6">
          <w:pPr>
            <w:pStyle w:val="TM2"/>
            <w:tabs>
              <w:tab w:val="left" w:pos="880"/>
              <w:tab w:val="right" w:leader="dot" w:pos="8494"/>
            </w:tabs>
            <w:rPr>
              <w:rFonts w:asciiTheme="minorHAnsi" w:eastAsiaTheme="minorEastAsia" w:hAnsiTheme="minorHAnsi"/>
              <w:noProof/>
              <w:color w:val="auto"/>
              <w:sz w:val="22"/>
              <w:lang w:val="fr-BF" w:eastAsia="fr-BF"/>
            </w:rPr>
          </w:pPr>
          <w:hyperlink w:anchor="_Toc172710280" w:history="1">
            <w:r w:rsidR="008F6AC0" w:rsidRPr="00A8514B">
              <w:rPr>
                <w:rStyle w:val="Lienhypertexte"/>
                <w:noProof/>
                <w:lang w:val="fr-FR"/>
              </w:rPr>
              <w:t>3.3</w:t>
            </w:r>
            <w:r w:rsidR="008F6AC0">
              <w:rPr>
                <w:rFonts w:asciiTheme="minorHAnsi" w:eastAsiaTheme="minorEastAsia" w:hAnsiTheme="minorHAnsi"/>
                <w:noProof/>
                <w:color w:val="auto"/>
                <w:sz w:val="22"/>
                <w:lang w:val="fr-BF" w:eastAsia="fr-BF"/>
              </w:rPr>
              <w:tab/>
            </w:r>
            <w:r w:rsidR="008F6AC0" w:rsidRPr="00A8514B">
              <w:rPr>
                <w:rStyle w:val="Lienhypertexte"/>
                <w:noProof/>
                <w:lang w:val="fr-FR"/>
              </w:rPr>
              <w:t>Information</w:t>
            </w:r>
            <w:r w:rsidR="008F6AC0">
              <w:rPr>
                <w:noProof/>
                <w:webHidden/>
              </w:rPr>
              <w:tab/>
            </w:r>
            <w:r w:rsidR="008F6AC0">
              <w:rPr>
                <w:noProof/>
                <w:webHidden/>
              </w:rPr>
              <w:fldChar w:fldCharType="begin"/>
            </w:r>
            <w:r w:rsidR="008F6AC0">
              <w:rPr>
                <w:noProof/>
                <w:webHidden/>
              </w:rPr>
              <w:instrText xml:space="preserve"> PAGEREF _Toc172710280 \h </w:instrText>
            </w:r>
            <w:r w:rsidR="008F6AC0">
              <w:rPr>
                <w:noProof/>
                <w:webHidden/>
              </w:rPr>
            </w:r>
            <w:r w:rsidR="008F6AC0">
              <w:rPr>
                <w:noProof/>
                <w:webHidden/>
              </w:rPr>
              <w:fldChar w:fldCharType="separate"/>
            </w:r>
            <w:r w:rsidR="008F6AC0">
              <w:rPr>
                <w:noProof/>
                <w:webHidden/>
              </w:rPr>
              <w:t>12</w:t>
            </w:r>
            <w:r w:rsidR="008F6AC0">
              <w:rPr>
                <w:noProof/>
                <w:webHidden/>
              </w:rPr>
              <w:fldChar w:fldCharType="end"/>
            </w:r>
          </w:hyperlink>
        </w:p>
        <w:p w14:paraId="0C783115" w14:textId="0903629D" w:rsidR="008F6AC0" w:rsidRDefault="00D94BB6">
          <w:pPr>
            <w:pStyle w:val="TM2"/>
            <w:tabs>
              <w:tab w:val="left" w:pos="880"/>
              <w:tab w:val="right" w:leader="dot" w:pos="8494"/>
            </w:tabs>
            <w:rPr>
              <w:rFonts w:asciiTheme="minorHAnsi" w:eastAsiaTheme="minorEastAsia" w:hAnsiTheme="minorHAnsi"/>
              <w:noProof/>
              <w:color w:val="auto"/>
              <w:sz w:val="22"/>
              <w:lang w:val="fr-BF" w:eastAsia="fr-BF"/>
            </w:rPr>
          </w:pPr>
          <w:hyperlink w:anchor="_Toc172710281" w:history="1">
            <w:r w:rsidR="008F6AC0" w:rsidRPr="00A8514B">
              <w:rPr>
                <w:rStyle w:val="Lienhypertexte"/>
                <w:noProof/>
                <w:lang w:val="fr-FR"/>
              </w:rPr>
              <w:t>3.4</w:t>
            </w:r>
            <w:r w:rsidR="008F6AC0">
              <w:rPr>
                <w:rFonts w:asciiTheme="minorHAnsi" w:eastAsiaTheme="minorEastAsia" w:hAnsiTheme="minorHAnsi"/>
                <w:noProof/>
                <w:color w:val="auto"/>
                <w:sz w:val="22"/>
                <w:lang w:val="fr-BF" w:eastAsia="fr-BF"/>
              </w:rPr>
              <w:tab/>
            </w:r>
            <w:r w:rsidR="008F6AC0" w:rsidRPr="00A8514B">
              <w:rPr>
                <w:rStyle w:val="Lienhypertexte"/>
                <w:noProof/>
                <w:lang w:val="fr-FR"/>
              </w:rPr>
              <w:t>Offre</w:t>
            </w:r>
            <w:r w:rsidR="008F6AC0">
              <w:rPr>
                <w:noProof/>
                <w:webHidden/>
              </w:rPr>
              <w:tab/>
            </w:r>
            <w:r w:rsidR="008F6AC0">
              <w:rPr>
                <w:noProof/>
                <w:webHidden/>
              </w:rPr>
              <w:fldChar w:fldCharType="begin"/>
            </w:r>
            <w:r w:rsidR="008F6AC0">
              <w:rPr>
                <w:noProof/>
                <w:webHidden/>
              </w:rPr>
              <w:instrText xml:space="preserve"> PAGEREF _Toc172710281 \h </w:instrText>
            </w:r>
            <w:r w:rsidR="008F6AC0">
              <w:rPr>
                <w:noProof/>
                <w:webHidden/>
              </w:rPr>
            </w:r>
            <w:r w:rsidR="008F6AC0">
              <w:rPr>
                <w:noProof/>
                <w:webHidden/>
              </w:rPr>
              <w:fldChar w:fldCharType="separate"/>
            </w:r>
            <w:r w:rsidR="008F6AC0">
              <w:rPr>
                <w:noProof/>
                <w:webHidden/>
              </w:rPr>
              <w:t>13</w:t>
            </w:r>
            <w:r w:rsidR="008F6AC0">
              <w:rPr>
                <w:noProof/>
                <w:webHidden/>
              </w:rPr>
              <w:fldChar w:fldCharType="end"/>
            </w:r>
          </w:hyperlink>
        </w:p>
        <w:p w14:paraId="79FFA7D3" w14:textId="67628A21" w:rsidR="008F6AC0" w:rsidRDefault="00D94BB6">
          <w:pPr>
            <w:pStyle w:val="TM2"/>
            <w:tabs>
              <w:tab w:val="left" w:pos="880"/>
              <w:tab w:val="right" w:leader="dot" w:pos="8494"/>
            </w:tabs>
            <w:rPr>
              <w:rFonts w:asciiTheme="minorHAnsi" w:eastAsiaTheme="minorEastAsia" w:hAnsiTheme="minorHAnsi"/>
              <w:noProof/>
              <w:color w:val="auto"/>
              <w:sz w:val="22"/>
              <w:lang w:val="fr-BF" w:eastAsia="fr-BF"/>
            </w:rPr>
          </w:pPr>
          <w:hyperlink w:anchor="_Toc172710282" w:history="1">
            <w:r w:rsidR="008F6AC0" w:rsidRPr="00A8514B">
              <w:rPr>
                <w:rStyle w:val="Lienhypertexte"/>
                <w:noProof/>
                <w:lang w:val="fr-FR"/>
              </w:rPr>
              <w:t>3.5</w:t>
            </w:r>
            <w:r w:rsidR="008F6AC0">
              <w:rPr>
                <w:rFonts w:asciiTheme="minorHAnsi" w:eastAsiaTheme="minorEastAsia" w:hAnsiTheme="minorHAnsi"/>
                <w:noProof/>
                <w:color w:val="auto"/>
                <w:sz w:val="22"/>
                <w:lang w:val="fr-BF" w:eastAsia="fr-BF"/>
              </w:rPr>
              <w:tab/>
            </w:r>
            <w:r w:rsidR="008F6AC0" w:rsidRPr="00A8514B">
              <w:rPr>
                <w:rStyle w:val="Lienhypertexte"/>
                <w:noProof/>
                <w:lang w:val="fr-FR"/>
              </w:rPr>
              <w:t>Introduction des offres</w:t>
            </w:r>
            <w:r w:rsidR="008F6AC0">
              <w:rPr>
                <w:noProof/>
                <w:webHidden/>
              </w:rPr>
              <w:tab/>
            </w:r>
            <w:r w:rsidR="008F6AC0">
              <w:rPr>
                <w:noProof/>
                <w:webHidden/>
              </w:rPr>
              <w:fldChar w:fldCharType="begin"/>
            </w:r>
            <w:r w:rsidR="008F6AC0">
              <w:rPr>
                <w:noProof/>
                <w:webHidden/>
              </w:rPr>
              <w:instrText xml:space="preserve"> PAGEREF _Toc172710282 \h </w:instrText>
            </w:r>
            <w:r w:rsidR="008F6AC0">
              <w:rPr>
                <w:noProof/>
                <w:webHidden/>
              </w:rPr>
            </w:r>
            <w:r w:rsidR="008F6AC0">
              <w:rPr>
                <w:noProof/>
                <w:webHidden/>
              </w:rPr>
              <w:fldChar w:fldCharType="separate"/>
            </w:r>
            <w:r w:rsidR="008F6AC0">
              <w:rPr>
                <w:noProof/>
                <w:webHidden/>
              </w:rPr>
              <w:t>14</w:t>
            </w:r>
            <w:r w:rsidR="008F6AC0">
              <w:rPr>
                <w:noProof/>
                <w:webHidden/>
              </w:rPr>
              <w:fldChar w:fldCharType="end"/>
            </w:r>
          </w:hyperlink>
        </w:p>
        <w:p w14:paraId="5FD64881" w14:textId="2207E2AD" w:rsidR="008F6AC0" w:rsidRDefault="00D94BB6">
          <w:pPr>
            <w:pStyle w:val="TM2"/>
            <w:tabs>
              <w:tab w:val="left" w:pos="880"/>
              <w:tab w:val="right" w:leader="dot" w:pos="8494"/>
            </w:tabs>
            <w:rPr>
              <w:rFonts w:asciiTheme="minorHAnsi" w:eastAsiaTheme="minorEastAsia" w:hAnsiTheme="minorHAnsi"/>
              <w:noProof/>
              <w:color w:val="auto"/>
              <w:sz w:val="22"/>
              <w:lang w:val="fr-BF" w:eastAsia="fr-BF"/>
            </w:rPr>
          </w:pPr>
          <w:hyperlink w:anchor="_Toc172710283" w:history="1">
            <w:r w:rsidR="008F6AC0" w:rsidRPr="00A8514B">
              <w:rPr>
                <w:rStyle w:val="Lienhypertexte"/>
                <w:noProof/>
                <w:lang w:val="fr-FR"/>
              </w:rPr>
              <w:t>3.6</w:t>
            </w:r>
            <w:r w:rsidR="008F6AC0">
              <w:rPr>
                <w:rFonts w:asciiTheme="minorHAnsi" w:eastAsiaTheme="minorEastAsia" w:hAnsiTheme="minorHAnsi"/>
                <w:noProof/>
                <w:color w:val="auto"/>
                <w:sz w:val="22"/>
                <w:lang w:val="fr-BF" w:eastAsia="fr-BF"/>
              </w:rPr>
              <w:tab/>
            </w:r>
            <w:r w:rsidR="008F6AC0" w:rsidRPr="00A8514B">
              <w:rPr>
                <w:rStyle w:val="Lienhypertexte"/>
                <w:noProof/>
                <w:lang w:val="fr-FR"/>
              </w:rPr>
              <w:t>Modification ou retrait d’une offre déjà introduite</w:t>
            </w:r>
            <w:r w:rsidR="008F6AC0">
              <w:rPr>
                <w:noProof/>
                <w:webHidden/>
              </w:rPr>
              <w:tab/>
            </w:r>
            <w:r w:rsidR="008F6AC0">
              <w:rPr>
                <w:noProof/>
                <w:webHidden/>
              </w:rPr>
              <w:fldChar w:fldCharType="begin"/>
            </w:r>
            <w:r w:rsidR="008F6AC0">
              <w:rPr>
                <w:noProof/>
                <w:webHidden/>
              </w:rPr>
              <w:instrText xml:space="preserve"> PAGEREF _Toc172710283 \h </w:instrText>
            </w:r>
            <w:r w:rsidR="008F6AC0">
              <w:rPr>
                <w:noProof/>
                <w:webHidden/>
              </w:rPr>
            </w:r>
            <w:r w:rsidR="008F6AC0">
              <w:rPr>
                <w:noProof/>
                <w:webHidden/>
              </w:rPr>
              <w:fldChar w:fldCharType="separate"/>
            </w:r>
            <w:r w:rsidR="008F6AC0">
              <w:rPr>
                <w:noProof/>
                <w:webHidden/>
              </w:rPr>
              <w:t>15</w:t>
            </w:r>
            <w:r w:rsidR="008F6AC0">
              <w:rPr>
                <w:noProof/>
                <w:webHidden/>
              </w:rPr>
              <w:fldChar w:fldCharType="end"/>
            </w:r>
          </w:hyperlink>
        </w:p>
        <w:p w14:paraId="3AA86AA2" w14:textId="1C84306B" w:rsidR="008F6AC0" w:rsidRDefault="00D94BB6">
          <w:pPr>
            <w:pStyle w:val="TM2"/>
            <w:tabs>
              <w:tab w:val="left" w:pos="880"/>
              <w:tab w:val="right" w:leader="dot" w:pos="8494"/>
            </w:tabs>
            <w:rPr>
              <w:rFonts w:asciiTheme="minorHAnsi" w:eastAsiaTheme="minorEastAsia" w:hAnsiTheme="minorHAnsi"/>
              <w:noProof/>
              <w:color w:val="auto"/>
              <w:sz w:val="22"/>
              <w:lang w:val="fr-BF" w:eastAsia="fr-BF"/>
            </w:rPr>
          </w:pPr>
          <w:hyperlink w:anchor="_Toc172710284" w:history="1">
            <w:r w:rsidR="008F6AC0" w:rsidRPr="00A8514B">
              <w:rPr>
                <w:rStyle w:val="Lienhypertexte"/>
                <w:noProof/>
                <w:lang w:val="fr-FR"/>
              </w:rPr>
              <w:t>3.7</w:t>
            </w:r>
            <w:r w:rsidR="008F6AC0">
              <w:rPr>
                <w:rFonts w:asciiTheme="minorHAnsi" w:eastAsiaTheme="minorEastAsia" w:hAnsiTheme="minorHAnsi"/>
                <w:noProof/>
                <w:color w:val="auto"/>
                <w:sz w:val="22"/>
                <w:lang w:val="fr-BF" w:eastAsia="fr-BF"/>
              </w:rPr>
              <w:tab/>
            </w:r>
            <w:r w:rsidR="008F6AC0" w:rsidRPr="00A8514B">
              <w:rPr>
                <w:rStyle w:val="Lienhypertexte"/>
                <w:noProof/>
                <w:lang w:val="fr-FR"/>
              </w:rPr>
              <w:t>Ouverture des offres</w:t>
            </w:r>
            <w:r w:rsidR="008F6AC0">
              <w:rPr>
                <w:noProof/>
                <w:webHidden/>
              </w:rPr>
              <w:tab/>
            </w:r>
            <w:r w:rsidR="008F6AC0">
              <w:rPr>
                <w:noProof/>
                <w:webHidden/>
              </w:rPr>
              <w:fldChar w:fldCharType="begin"/>
            </w:r>
            <w:r w:rsidR="008F6AC0">
              <w:rPr>
                <w:noProof/>
                <w:webHidden/>
              </w:rPr>
              <w:instrText xml:space="preserve"> PAGEREF _Toc172710284 \h </w:instrText>
            </w:r>
            <w:r w:rsidR="008F6AC0">
              <w:rPr>
                <w:noProof/>
                <w:webHidden/>
              </w:rPr>
            </w:r>
            <w:r w:rsidR="008F6AC0">
              <w:rPr>
                <w:noProof/>
                <w:webHidden/>
              </w:rPr>
              <w:fldChar w:fldCharType="separate"/>
            </w:r>
            <w:r w:rsidR="008F6AC0">
              <w:rPr>
                <w:noProof/>
                <w:webHidden/>
              </w:rPr>
              <w:t>15</w:t>
            </w:r>
            <w:r w:rsidR="008F6AC0">
              <w:rPr>
                <w:noProof/>
                <w:webHidden/>
              </w:rPr>
              <w:fldChar w:fldCharType="end"/>
            </w:r>
          </w:hyperlink>
        </w:p>
        <w:p w14:paraId="6A0FA6A9" w14:textId="1EB9B4D0" w:rsidR="008F6AC0" w:rsidRDefault="00D94BB6">
          <w:pPr>
            <w:pStyle w:val="TM2"/>
            <w:tabs>
              <w:tab w:val="left" w:pos="880"/>
              <w:tab w:val="right" w:leader="dot" w:pos="8494"/>
            </w:tabs>
            <w:rPr>
              <w:rFonts w:asciiTheme="minorHAnsi" w:eastAsiaTheme="minorEastAsia" w:hAnsiTheme="minorHAnsi"/>
              <w:noProof/>
              <w:color w:val="auto"/>
              <w:sz w:val="22"/>
              <w:lang w:val="fr-BF" w:eastAsia="fr-BF"/>
            </w:rPr>
          </w:pPr>
          <w:hyperlink w:anchor="_Toc172710285" w:history="1">
            <w:r w:rsidR="008F6AC0" w:rsidRPr="00A8514B">
              <w:rPr>
                <w:rStyle w:val="Lienhypertexte"/>
                <w:noProof/>
                <w:lang w:val="fr-FR"/>
              </w:rPr>
              <w:t>3.8</w:t>
            </w:r>
            <w:r w:rsidR="008F6AC0">
              <w:rPr>
                <w:rFonts w:asciiTheme="minorHAnsi" w:eastAsiaTheme="minorEastAsia" w:hAnsiTheme="minorHAnsi"/>
                <w:noProof/>
                <w:color w:val="auto"/>
                <w:sz w:val="22"/>
                <w:lang w:val="fr-BF" w:eastAsia="fr-BF"/>
              </w:rPr>
              <w:tab/>
            </w:r>
            <w:r w:rsidR="008F6AC0" w:rsidRPr="00A8514B">
              <w:rPr>
                <w:rStyle w:val="Lienhypertexte"/>
                <w:noProof/>
                <w:lang w:val="fr-FR"/>
              </w:rPr>
              <w:t>Evaluation des offres</w:t>
            </w:r>
            <w:r w:rsidR="008F6AC0">
              <w:rPr>
                <w:noProof/>
                <w:webHidden/>
              </w:rPr>
              <w:tab/>
            </w:r>
            <w:r w:rsidR="008F6AC0">
              <w:rPr>
                <w:noProof/>
                <w:webHidden/>
              </w:rPr>
              <w:fldChar w:fldCharType="begin"/>
            </w:r>
            <w:r w:rsidR="008F6AC0">
              <w:rPr>
                <w:noProof/>
                <w:webHidden/>
              </w:rPr>
              <w:instrText xml:space="preserve"> PAGEREF _Toc172710285 \h </w:instrText>
            </w:r>
            <w:r w:rsidR="008F6AC0">
              <w:rPr>
                <w:noProof/>
                <w:webHidden/>
              </w:rPr>
            </w:r>
            <w:r w:rsidR="008F6AC0">
              <w:rPr>
                <w:noProof/>
                <w:webHidden/>
              </w:rPr>
              <w:fldChar w:fldCharType="separate"/>
            </w:r>
            <w:r w:rsidR="008F6AC0">
              <w:rPr>
                <w:noProof/>
                <w:webHidden/>
              </w:rPr>
              <w:t>15</w:t>
            </w:r>
            <w:r w:rsidR="008F6AC0">
              <w:rPr>
                <w:noProof/>
                <w:webHidden/>
              </w:rPr>
              <w:fldChar w:fldCharType="end"/>
            </w:r>
          </w:hyperlink>
        </w:p>
        <w:p w14:paraId="75798B1E" w14:textId="04D220CF" w:rsidR="008F6AC0" w:rsidRDefault="00D94BB6">
          <w:pPr>
            <w:pStyle w:val="TM2"/>
            <w:tabs>
              <w:tab w:val="left" w:pos="880"/>
              <w:tab w:val="right" w:leader="dot" w:pos="8494"/>
            </w:tabs>
            <w:rPr>
              <w:rFonts w:asciiTheme="minorHAnsi" w:eastAsiaTheme="minorEastAsia" w:hAnsiTheme="minorHAnsi"/>
              <w:noProof/>
              <w:color w:val="auto"/>
              <w:sz w:val="22"/>
              <w:lang w:val="fr-BF" w:eastAsia="fr-BF"/>
            </w:rPr>
          </w:pPr>
          <w:hyperlink w:anchor="_Toc172710286" w:history="1">
            <w:r w:rsidR="008F6AC0" w:rsidRPr="00A8514B">
              <w:rPr>
                <w:rStyle w:val="Lienhypertexte"/>
                <w:noProof/>
                <w:lang w:val="fr-FR"/>
              </w:rPr>
              <w:t>3.9</w:t>
            </w:r>
            <w:r w:rsidR="008F6AC0">
              <w:rPr>
                <w:rFonts w:asciiTheme="minorHAnsi" w:eastAsiaTheme="minorEastAsia" w:hAnsiTheme="minorHAnsi"/>
                <w:noProof/>
                <w:color w:val="auto"/>
                <w:sz w:val="22"/>
                <w:lang w:val="fr-BF" w:eastAsia="fr-BF"/>
              </w:rPr>
              <w:tab/>
            </w:r>
            <w:r w:rsidR="008F6AC0" w:rsidRPr="00A8514B">
              <w:rPr>
                <w:rStyle w:val="Lienhypertexte"/>
                <w:noProof/>
                <w:lang w:val="fr-FR"/>
              </w:rPr>
              <w:t>Conclusion du marché</w:t>
            </w:r>
            <w:r w:rsidR="008F6AC0">
              <w:rPr>
                <w:noProof/>
                <w:webHidden/>
              </w:rPr>
              <w:tab/>
            </w:r>
            <w:r w:rsidR="008F6AC0">
              <w:rPr>
                <w:noProof/>
                <w:webHidden/>
              </w:rPr>
              <w:fldChar w:fldCharType="begin"/>
            </w:r>
            <w:r w:rsidR="008F6AC0">
              <w:rPr>
                <w:noProof/>
                <w:webHidden/>
              </w:rPr>
              <w:instrText xml:space="preserve"> PAGEREF _Toc172710286 \h </w:instrText>
            </w:r>
            <w:r w:rsidR="008F6AC0">
              <w:rPr>
                <w:noProof/>
                <w:webHidden/>
              </w:rPr>
            </w:r>
            <w:r w:rsidR="008F6AC0">
              <w:rPr>
                <w:noProof/>
                <w:webHidden/>
              </w:rPr>
              <w:fldChar w:fldCharType="separate"/>
            </w:r>
            <w:r w:rsidR="008F6AC0">
              <w:rPr>
                <w:noProof/>
                <w:webHidden/>
              </w:rPr>
              <w:t>17</w:t>
            </w:r>
            <w:r w:rsidR="008F6AC0">
              <w:rPr>
                <w:noProof/>
                <w:webHidden/>
              </w:rPr>
              <w:fldChar w:fldCharType="end"/>
            </w:r>
          </w:hyperlink>
        </w:p>
        <w:p w14:paraId="52DAE30D" w14:textId="21249484" w:rsidR="008F6AC0" w:rsidRDefault="00D94BB6">
          <w:pPr>
            <w:pStyle w:val="TM1"/>
            <w:rPr>
              <w:rFonts w:asciiTheme="minorHAnsi" w:eastAsiaTheme="minorEastAsia" w:hAnsiTheme="minorHAnsi"/>
              <w:b w:val="0"/>
              <w:noProof/>
              <w:color w:val="auto"/>
              <w:sz w:val="22"/>
              <w:lang w:val="fr-BF" w:eastAsia="fr-BF"/>
            </w:rPr>
          </w:pPr>
          <w:hyperlink w:anchor="_Toc172710287" w:history="1">
            <w:r w:rsidR="008F6AC0" w:rsidRPr="00A8514B">
              <w:rPr>
                <w:rStyle w:val="Lienhypertexte"/>
                <w:noProof/>
                <w:lang w:val="fr-FR"/>
              </w:rPr>
              <w:t>4</w:t>
            </w:r>
            <w:r w:rsidR="008F6AC0">
              <w:rPr>
                <w:rFonts w:asciiTheme="minorHAnsi" w:eastAsiaTheme="minorEastAsia" w:hAnsiTheme="minorHAnsi"/>
                <w:b w:val="0"/>
                <w:noProof/>
                <w:color w:val="auto"/>
                <w:sz w:val="22"/>
                <w:lang w:val="fr-BF" w:eastAsia="fr-BF"/>
              </w:rPr>
              <w:tab/>
            </w:r>
            <w:r w:rsidR="008F6AC0" w:rsidRPr="00A8514B">
              <w:rPr>
                <w:rStyle w:val="Lienhypertexte"/>
                <w:noProof/>
                <w:lang w:val="fr-FR"/>
              </w:rPr>
              <w:t>Dispositions contractuelles particulières</w:t>
            </w:r>
            <w:r w:rsidR="008F6AC0">
              <w:rPr>
                <w:noProof/>
                <w:webHidden/>
              </w:rPr>
              <w:tab/>
            </w:r>
            <w:r w:rsidR="008F6AC0">
              <w:rPr>
                <w:noProof/>
                <w:webHidden/>
              </w:rPr>
              <w:fldChar w:fldCharType="begin"/>
            </w:r>
            <w:r w:rsidR="008F6AC0">
              <w:rPr>
                <w:noProof/>
                <w:webHidden/>
              </w:rPr>
              <w:instrText xml:space="preserve"> PAGEREF _Toc172710287 \h </w:instrText>
            </w:r>
            <w:r w:rsidR="008F6AC0">
              <w:rPr>
                <w:noProof/>
                <w:webHidden/>
              </w:rPr>
            </w:r>
            <w:r w:rsidR="008F6AC0">
              <w:rPr>
                <w:noProof/>
                <w:webHidden/>
              </w:rPr>
              <w:fldChar w:fldCharType="separate"/>
            </w:r>
            <w:r w:rsidR="008F6AC0">
              <w:rPr>
                <w:noProof/>
                <w:webHidden/>
              </w:rPr>
              <w:t>18</w:t>
            </w:r>
            <w:r w:rsidR="008F6AC0">
              <w:rPr>
                <w:noProof/>
                <w:webHidden/>
              </w:rPr>
              <w:fldChar w:fldCharType="end"/>
            </w:r>
          </w:hyperlink>
        </w:p>
        <w:p w14:paraId="32454BF4" w14:textId="2D3A196F" w:rsidR="008F6AC0" w:rsidRDefault="00D94BB6">
          <w:pPr>
            <w:pStyle w:val="TM2"/>
            <w:tabs>
              <w:tab w:val="left" w:pos="880"/>
              <w:tab w:val="right" w:leader="dot" w:pos="8494"/>
            </w:tabs>
            <w:rPr>
              <w:rFonts w:asciiTheme="minorHAnsi" w:eastAsiaTheme="minorEastAsia" w:hAnsiTheme="minorHAnsi"/>
              <w:noProof/>
              <w:color w:val="auto"/>
              <w:sz w:val="22"/>
              <w:lang w:val="fr-BF" w:eastAsia="fr-BF"/>
            </w:rPr>
          </w:pPr>
          <w:hyperlink w:anchor="_Toc172710288" w:history="1">
            <w:r w:rsidR="008F6AC0" w:rsidRPr="00A8514B">
              <w:rPr>
                <w:rStyle w:val="Lienhypertexte"/>
                <w:noProof/>
                <w:lang w:val="fr-FR"/>
              </w:rPr>
              <w:t>4.1</w:t>
            </w:r>
            <w:r w:rsidR="008F6AC0">
              <w:rPr>
                <w:rFonts w:asciiTheme="minorHAnsi" w:eastAsiaTheme="minorEastAsia" w:hAnsiTheme="minorHAnsi"/>
                <w:noProof/>
                <w:color w:val="auto"/>
                <w:sz w:val="22"/>
                <w:lang w:val="fr-BF" w:eastAsia="fr-BF"/>
              </w:rPr>
              <w:tab/>
            </w:r>
            <w:r w:rsidR="008F6AC0" w:rsidRPr="00A8514B">
              <w:rPr>
                <w:rStyle w:val="Lienhypertexte"/>
                <w:noProof/>
                <w:lang w:val="fr-FR"/>
              </w:rPr>
              <w:t>Définitions (Art. 2)</w:t>
            </w:r>
            <w:r w:rsidR="008F6AC0">
              <w:rPr>
                <w:noProof/>
                <w:webHidden/>
              </w:rPr>
              <w:tab/>
            </w:r>
            <w:r w:rsidR="008F6AC0">
              <w:rPr>
                <w:noProof/>
                <w:webHidden/>
              </w:rPr>
              <w:fldChar w:fldCharType="begin"/>
            </w:r>
            <w:r w:rsidR="008F6AC0">
              <w:rPr>
                <w:noProof/>
                <w:webHidden/>
              </w:rPr>
              <w:instrText xml:space="preserve"> PAGEREF _Toc172710288 \h </w:instrText>
            </w:r>
            <w:r w:rsidR="008F6AC0">
              <w:rPr>
                <w:noProof/>
                <w:webHidden/>
              </w:rPr>
            </w:r>
            <w:r w:rsidR="008F6AC0">
              <w:rPr>
                <w:noProof/>
                <w:webHidden/>
              </w:rPr>
              <w:fldChar w:fldCharType="separate"/>
            </w:r>
            <w:r w:rsidR="008F6AC0">
              <w:rPr>
                <w:noProof/>
                <w:webHidden/>
              </w:rPr>
              <w:t>18</w:t>
            </w:r>
            <w:r w:rsidR="008F6AC0">
              <w:rPr>
                <w:noProof/>
                <w:webHidden/>
              </w:rPr>
              <w:fldChar w:fldCharType="end"/>
            </w:r>
          </w:hyperlink>
        </w:p>
        <w:p w14:paraId="277FAE80" w14:textId="7B6A4A35" w:rsidR="008F6AC0" w:rsidRDefault="00D94BB6">
          <w:pPr>
            <w:pStyle w:val="TM2"/>
            <w:tabs>
              <w:tab w:val="left" w:pos="880"/>
              <w:tab w:val="right" w:leader="dot" w:pos="8494"/>
            </w:tabs>
            <w:rPr>
              <w:rFonts w:asciiTheme="minorHAnsi" w:eastAsiaTheme="minorEastAsia" w:hAnsiTheme="minorHAnsi"/>
              <w:noProof/>
              <w:color w:val="auto"/>
              <w:sz w:val="22"/>
              <w:lang w:val="fr-BF" w:eastAsia="fr-BF"/>
            </w:rPr>
          </w:pPr>
          <w:hyperlink w:anchor="_Toc172710289" w:history="1">
            <w:r w:rsidR="008F6AC0" w:rsidRPr="00A8514B">
              <w:rPr>
                <w:rStyle w:val="Lienhypertexte"/>
                <w:noProof/>
                <w:lang w:val="fr-FR"/>
              </w:rPr>
              <w:t>4.2</w:t>
            </w:r>
            <w:r w:rsidR="008F6AC0">
              <w:rPr>
                <w:rFonts w:asciiTheme="minorHAnsi" w:eastAsiaTheme="minorEastAsia" w:hAnsiTheme="minorHAnsi"/>
                <w:noProof/>
                <w:color w:val="auto"/>
                <w:sz w:val="22"/>
                <w:lang w:val="fr-BF" w:eastAsia="fr-BF"/>
              </w:rPr>
              <w:tab/>
            </w:r>
            <w:r w:rsidR="008F6AC0" w:rsidRPr="00A8514B">
              <w:rPr>
                <w:rStyle w:val="Lienhypertexte"/>
                <w:noProof/>
                <w:lang w:val="fr-FR"/>
              </w:rPr>
              <w:t>Correspondance avec le fournisseur (Art. 10)</w:t>
            </w:r>
            <w:r w:rsidR="008F6AC0">
              <w:rPr>
                <w:noProof/>
                <w:webHidden/>
              </w:rPr>
              <w:tab/>
            </w:r>
            <w:r w:rsidR="008F6AC0">
              <w:rPr>
                <w:noProof/>
                <w:webHidden/>
              </w:rPr>
              <w:fldChar w:fldCharType="begin"/>
            </w:r>
            <w:r w:rsidR="008F6AC0">
              <w:rPr>
                <w:noProof/>
                <w:webHidden/>
              </w:rPr>
              <w:instrText xml:space="preserve"> PAGEREF _Toc172710289 \h </w:instrText>
            </w:r>
            <w:r w:rsidR="008F6AC0">
              <w:rPr>
                <w:noProof/>
                <w:webHidden/>
              </w:rPr>
            </w:r>
            <w:r w:rsidR="008F6AC0">
              <w:rPr>
                <w:noProof/>
                <w:webHidden/>
              </w:rPr>
              <w:fldChar w:fldCharType="separate"/>
            </w:r>
            <w:r w:rsidR="008F6AC0">
              <w:rPr>
                <w:noProof/>
                <w:webHidden/>
              </w:rPr>
              <w:t>18</w:t>
            </w:r>
            <w:r w:rsidR="008F6AC0">
              <w:rPr>
                <w:noProof/>
                <w:webHidden/>
              </w:rPr>
              <w:fldChar w:fldCharType="end"/>
            </w:r>
          </w:hyperlink>
        </w:p>
        <w:p w14:paraId="68563CB0" w14:textId="4C10F686" w:rsidR="008F6AC0" w:rsidRDefault="00D94BB6">
          <w:pPr>
            <w:pStyle w:val="TM2"/>
            <w:tabs>
              <w:tab w:val="left" w:pos="880"/>
              <w:tab w:val="right" w:leader="dot" w:pos="8494"/>
            </w:tabs>
            <w:rPr>
              <w:rFonts w:asciiTheme="minorHAnsi" w:eastAsiaTheme="minorEastAsia" w:hAnsiTheme="minorHAnsi"/>
              <w:noProof/>
              <w:color w:val="auto"/>
              <w:sz w:val="22"/>
              <w:lang w:val="fr-BF" w:eastAsia="fr-BF"/>
            </w:rPr>
          </w:pPr>
          <w:hyperlink w:anchor="_Toc172710290" w:history="1">
            <w:r w:rsidR="008F6AC0" w:rsidRPr="00A8514B">
              <w:rPr>
                <w:rStyle w:val="Lienhypertexte"/>
                <w:noProof/>
                <w:lang w:val="fr-FR"/>
              </w:rPr>
              <w:t>4.3</w:t>
            </w:r>
            <w:r w:rsidR="008F6AC0">
              <w:rPr>
                <w:rFonts w:asciiTheme="minorHAnsi" w:eastAsiaTheme="minorEastAsia" w:hAnsiTheme="minorHAnsi"/>
                <w:noProof/>
                <w:color w:val="auto"/>
                <w:sz w:val="22"/>
                <w:lang w:val="fr-BF" w:eastAsia="fr-BF"/>
              </w:rPr>
              <w:tab/>
            </w:r>
            <w:r w:rsidR="008F6AC0" w:rsidRPr="00A8514B">
              <w:rPr>
                <w:rStyle w:val="Lienhypertexte"/>
                <w:noProof/>
                <w:lang w:val="fr-FR"/>
              </w:rPr>
              <w:t>Fonctionnaire dirigeant (Art. 11)</w:t>
            </w:r>
            <w:r w:rsidR="008F6AC0">
              <w:rPr>
                <w:noProof/>
                <w:webHidden/>
              </w:rPr>
              <w:tab/>
            </w:r>
            <w:r w:rsidR="008F6AC0">
              <w:rPr>
                <w:noProof/>
                <w:webHidden/>
              </w:rPr>
              <w:fldChar w:fldCharType="begin"/>
            </w:r>
            <w:r w:rsidR="008F6AC0">
              <w:rPr>
                <w:noProof/>
                <w:webHidden/>
              </w:rPr>
              <w:instrText xml:space="preserve"> PAGEREF _Toc172710290 \h </w:instrText>
            </w:r>
            <w:r w:rsidR="008F6AC0">
              <w:rPr>
                <w:noProof/>
                <w:webHidden/>
              </w:rPr>
            </w:r>
            <w:r w:rsidR="008F6AC0">
              <w:rPr>
                <w:noProof/>
                <w:webHidden/>
              </w:rPr>
              <w:fldChar w:fldCharType="separate"/>
            </w:r>
            <w:r w:rsidR="008F6AC0">
              <w:rPr>
                <w:noProof/>
                <w:webHidden/>
              </w:rPr>
              <w:t>18</w:t>
            </w:r>
            <w:r w:rsidR="008F6AC0">
              <w:rPr>
                <w:noProof/>
                <w:webHidden/>
              </w:rPr>
              <w:fldChar w:fldCharType="end"/>
            </w:r>
          </w:hyperlink>
        </w:p>
        <w:p w14:paraId="4F63241F" w14:textId="79785FB4" w:rsidR="008F6AC0" w:rsidRDefault="00D94BB6">
          <w:pPr>
            <w:pStyle w:val="TM2"/>
            <w:tabs>
              <w:tab w:val="left" w:pos="880"/>
              <w:tab w:val="right" w:leader="dot" w:pos="8494"/>
            </w:tabs>
            <w:rPr>
              <w:rFonts w:asciiTheme="minorHAnsi" w:eastAsiaTheme="minorEastAsia" w:hAnsiTheme="minorHAnsi"/>
              <w:noProof/>
              <w:color w:val="auto"/>
              <w:sz w:val="22"/>
              <w:lang w:val="fr-BF" w:eastAsia="fr-BF"/>
            </w:rPr>
          </w:pPr>
          <w:hyperlink w:anchor="_Toc172710291" w:history="1">
            <w:r w:rsidR="008F6AC0" w:rsidRPr="00A8514B">
              <w:rPr>
                <w:rStyle w:val="Lienhypertexte"/>
                <w:noProof/>
                <w:lang w:val="fr-FR"/>
              </w:rPr>
              <w:t>4.4</w:t>
            </w:r>
            <w:r w:rsidR="008F6AC0">
              <w:rPr>
                <w:rFonts w:asciiTheme="minorHAnsi" w:eastAsiaTheme="minorEastAsia" w:hAnsiTheme="minorHAnsi"/>
                <w:noProof/>
                <w:color w:val="auto"/>
                <w:sz w:val="22"/>
                <w:lang w:val="fr-BF" w:eastAsia="fr-BF"/>
              </w:rPr>
              <w:tab/>
            </w:r>
            <w:r w:rsidR="008F6AC0" w:rsidRPr="00A8514B">
              <w:rPr>
                <w:rStyle w:val="Lienhypertexte"/>
                <w:noProof/>
                <w:lang w:val="fr-FR"/>
              </w:rPr>
              <w:t>Sous-traitants (Art. 12-15)</w:t>
            </w:r>
            <w:r w:rsidR="008F6AC0">
              <w:rPr>
                <w:noProof/>
                <w:webHidden/>
              </w:rPr>
              <w:tab/>
            </w:r>
            <w:r w:rsidR="008F6AC0">
              <w:rPr>
                <w:noProof/>
                <w:webHidden/>
              </w:rPr>
              <w:fldChar w:fldCharType="begin"/>
            </w:r>
            <w:r w:rsidR="008F6AC0">
              <w:rPr>
                <w:noProof/>
                <w:webHidden/>
              </w:rPr>
              <w:instrText xml:space="preserve"> PAGEREF _Toc172710291 \h </w:instrText>
            </w:r>
            <w:r w:rsidR="008F6AC0">
              <w:rPr>
                <w:noProof/>
                <w:webHidden/>
              </w:rPr>
            </w:r>
            <w:r w:rsidR="008F6AC0">
              <w:rPr>
                <w:noProof/>
                <w:webHidden/>
              </w:rPr>
              <w:fldChar w:fldCharType="separate"/>
            </w:r>
            <w:r w:rsidR="008F6AC0">
              <w:rPr>
                <w:noProof/>
                <w:webHidden/>
              </w:rPr>
              <w:t>19</w:t>
            </w:r>
            <w:r w:rsidR="008F6AC0">
              <w:rPr>
                <w:noProof/>
                <w:webHidden/>
              </w:rPr>
              <w:fldChar w:fldCharType="end"/>
            </w:r>
          </w:hyperlink>
        </w:p>
        <w:p w14:paraId="296DA097" w14:textId="3F070470" w:rsidR="008F6AC0" w:rsidRDefault="00D94BB6">
          <w:pPr>
            <w:pStyle w:val="TM2"/>
            <w:tabs>
              <w:tab w:val="left" w:pos="880"/>
              <w:tab w:val="right" w:leader="dot" w:pos="8494"/>
            </w:tabs>
            <w:rPr>
              <w:rFonts w:asciiTheme="minorHAnsi" w:eastAsiaTheme="minorEastAsia" w:hAnsiTheme="minorHAnsi"/>
              <w:noProof/>
              <w:color w:val="auto"/>
              <w:sz w:val="22"/>
              <w:lang w:val="fr-BF" w:eastAsia="fr-BF"/>
            </w:rPr>
          </w:pPr>
          <w:hyperlink w:anchor="_Toc172710292" w:history="1">
            <w:r w:rsidR="008F6AC0" w:rsidRPr="00A8514B">
              <w:rPr>
                <w:rStyle w:val="Lienhypertexte"/>
                <w:noProof/>
                <w:lang w:val="fr-FR"/>
              </w:rPr>
              <w:t>4.5</w:t>
            </w:r>
            <w:r w:rsidR="008F6AC0">
              <w:rPr>
                <w:rFonts w:asciiTheme="minorHAnsi" w:eastAsiaTheme="minorEastAsia" w:hAnsiTheme="minorHAnsi"/>
                <w:noProof/>
                <w:color w:val="auto"/>
                <w:sz w:val="22"/>
                <w:lang w:val="fr-BF" w:eastAsia="fr-BF"/>
              </w:rPr>
              <w:tab/>
            </w:r>
            <w:r w:rsidR="008F6AC0" w:rsidRPr="00A8514B">
              <w:rPr>
                <w:rStyle w:val="Lienhypertexte"/>
                <w:noProof/>
                <w:lang w:val="fr-FR"/>
              </w:rPr>
              <w:t>Confidentialité (Art. 18)</w:t>
            </w:r>
            <w:r w:rsidR="008F6AC0">
              <w:rPr>
                <w:noProof/>
                <w:webHidden/>
              </w:rPr>
              <w:tab/>
            </w:r>
            <w:r w:rsidR="008F6AC0">
              <w:rPr>
                <w:noProof/>
                <w:webHidden/>
              </w:rPr>
              <w:fldChar w:fldCharType="begin"/>
            </w:r>
            <w:r w:rsidR="008F6AC0">
              <w:rPr>
                <w:noProof/>
                <w:webHidden/>
              </w:rPr>
              <w:instrText xml:space="preserve"> PAGEREF _Toc172710292 \h </w:instrText>
            </w:r>
            <w:r w:rsidR="008F6AC0">
              <w:rPr>
                <w:noProof/>
                <w:webHidden/>
              </w:rPr>
            </w:r>
            <w:r w:rsidR="008F6AC0">
              <w:rPr>
                <w:noProof/>
                <w:webHidden/>
              </w:rPr>
              <w:fldChar w:fldCharType="separate"/>
            </w:r>
            <w:r w:rsidR="008F6AC0">
              <w:rPr>
                <w:noProof/>
                <w:webHidden/>
              </w:rPr>
              <w:t>19</w:t>
            </w:r>
            <w:r w:rsidR="008F6AC0">
              <w:rPr>
                <w:noProof/>
                <w:webHidden/>
              </w:rPr>
              <w:fldChar w:fldCharType="end"/>
            </w:r>
          </w:hyperlink>
        </w:p>
        <w:p w14:paraId="6DB686D6" w14:textId="469DBA7D" w:rsidR="008F6AC0" w:rsidRDefault="00D94BB6">
          <w:pPr>
            <w:pStyle w:val="TM2"/>
            <w:tabs>
              <w:tab w:val="left" w:pos="880"/>
              <w:tab w:val="right" w:leader="dot" w:pos="8494"/>
            </w:tabs>
            <w:rPr>
              <w:rFonts w:asciiTheme="minorHAnsi" w:eastAsiaTheme="minorEastAsia" w:hAnsiTheme="minorHAnsi"/>
              <w:noProof/>
              <w:color w:val="auto"/>
              <w:sz w:val="22"/>
              <w:lang w:val="fr-BF" w:eastAsia="fr-BF"/>
            </w:rPr>
          </w:pPr>
          <w:hyperlink w:anchor="_Toc172710293" w:history="1">
            <w:r w:rsidR="008F6AC0" w:rsidRPr="00A8514B">
              <w:rPr>
                <w:rStyle w:val="Lienhypertexte"/>
                <w:noProof/>
                <w:lang w:val="fr-FR"/>
              </w:rPr>
              <w:t>4.6</w:t>
            </w:r>
            <w:r w:rsidR="008F6AC0">
              <w:rPr>
                <w:rFonts w:asciiTheme="minorHAnsi" w:eastAsiaTheme="minorEastAsia" w:hAnsiTheme="minorHAnsi"/>
                <w:noProof/>
                <w:color w:val="auto"/>
                <w:sz w:val="22"/>
                <w:lang w:val="fr-BF" w:eastAsia="fr-BF"/>
              </w:rPr>
              <w:tab/>
            </w:r>
            <w:r w:rsidR="008F6AC0" w:rsidRPr="00A8514B">
              <w:rPr>
                <w:rStyle w:val="Lienhypertexte"/>
                <w:noProof/>
                <w:lang w:val="fr-FR"/>
              </w:rPr>
              <w:t>Droits intellectuels (Art. 19-23)</w:t>
            </w:r>
            <w:r w:rsidR="008F6AC0">
              <w:rPr>
                <w:noProof/>
                <w:webHidden/>
              </w:rPr>
              <w:tab/>
            </w:r>
            <w:r w:rsidR="008F6AC0">
              <w:rPr>
                <w:noProof/>
                <w:webHidden/>
              </w:rPr>
              <w:fldChar w:fldCharType="begin"/>
            </w:r>
            <w:r w:rsidR="008F6AC0">
              <w:rPr>
                <w:noProof/>
                <w:webHidden/>
              </w:rPr>
              <w:instrText xml:space="preserve"> PAGEREF _Toc172710293 \h </w:instrText>
            </w:r>
            <w:r w:rsidR="008F6AC0">
              <w:rPr>
                <w:noProof/>
                <w:webHidden/>
              </w:rPr>
            </w:r>
            <w:r w:rsidR="008F6AC0">
              <w:rPr>
                <w:noProof/>
                <w:webHidden/>
              </w:rPr>
              <w:fldChar w:fldCharType="separate"/>
            </w:r>
            <w:r w:rsidR="008F6AC0">
              <w:rPr>
                <w:noProof/>
                <w:webHidden/>
              </w:rPr>
              <w:t>19</w:t>
            </w:r>
            <w:r w:rsidR="008F6AC0">
              <w:rPr>
                <w:noProof/>
                <w:webHidden/>
              </w:rPr>
              <w:fldChar w:fldCharType="end"/>
            </w:r>
          </w:hyperlink>
        </w:p>
        <w:p w14:paraId="0E5FB29C" w14:textId="44E1565A" w:rsidR="008F6AC0" w:rsidRDefault="00D94BB6">
          <w:pPr>
            <w:pStyle w:val="TM2"/>
            <w:tabs>
              <w:tab w:val="left" w:pos="880"/>
              <w:tab w:val="right" w:leader="dot" w:pos="8494"/>
            </w:tabs>
            <w:rPr>
              <w:rFonts w:asciiTheme="minorHAnsi" w:eastAsiaTheme="minorEastAsia" w:hAnsiTheme="minorHAnsi"/>
              <w:noProof/>
              <w:color w:val="auto"/>
              <w:sz w:val="22"/>
              <w:lang w:val="fr-BF" w:eastAsia="fr-BF"/>
            </w:rPr>
          </w:pPr>
          <w:hyperlink w:anchor="_Toc172710294" w:history="1">
            <w:r w:rsidR="008F6AC0" w:rsidRPr="00A8514B">
              <w:rPr>
                <w:rStyle w:val="Lienhypertexte"/>
                <w:noProof/>
                <w:lang w:val="fr-FR"/>
              </w:rPr>
              <w:t>4.7</w:t>
            </w:r>
            <w:r w:rsidR="008F6AC0">
              <w:rPr>
                <w:rFonts w:asciiTheme="minorHAnsi" w:eastAsiaTheme="minorEastAsia" w:hAnsiTheme="minorHAnsi"/>
                <w:noProof/>
                <w:color w:val="auto"/>
                <w:sz w:val="22"/>
                <w:lang w:val="fr-BF" w:eastAsia="fr-BF"/>
              </w:rPr>
              <w:tab/>
            </w:r>
            <w:r w:rsidR="008F6AC0" w:rsidRPr="00A8514B">
              <w:rPr>
                <w:rStyle w:val="Lienhypertexte"/>
                <w:noProof/>
                <w:lang w:val="fr-FR"/>
              </w:rPr>
              <w:t>Cautionnement (Art. 25-33)</w:t>
            </w:r>
            <w:r w:rsidR="008F6AC0">
              <w:rPr>
                <w:noProof/>
                <w:webHidden/>
              </w:rPr>
              <w:tab/>
            </w:r>
            <w:r w:rsidR="008F6AC0">
              <w:rPr>
                <w:noProof/>
                <w:webHidden/>
              </w:rPr>
              <w:fldChar w:fldCharType="begin"/>
            </w:r>
            <w:r w:rsidR="008F6AC0">
              <w:rPr>
                <w:noProof/>
                <w:webHidden/>
              </w:rPr>
              <w:instrText xml:space="preserve"> PAGEREF _Toc172710294 \h </w:instrText>
            </w:r>
            <w:r w:rsidR="008F6AC0">
              <w:rPr>
                <w:noProof/>
                <w:webHidden/>
              </w:rPr>
            </w:r>
            <w:r w:rsidR="008F6AC0">
              <w:rPr>
                <w:noProof/>
                <w:webHidden/>
              </w:rPr>
              <w:fldChar w:fldCharType="separate"/>
            </w:r>
            <w:r w:rsidR="008F6AC0">
              <w:rPr>
                <w:noProof/>
                <w:webHidden/>
              </w:rPr>
              <w:t>20</w:t>
            </w:r>
            <w:r w:rsidR="008F6AC0">
              <w:rPr>
                <w:noProof/>
                <w:webHidden/>
              </w:rPr>
              <w:fldChar w:fldCharType="end"/>
            </w:r>
          </w:hyperlink>
        </w:p>
        <w:p w14:paraId="0853CFAF" w14:textId="680F81FB" w:rsidR="008F6AC0" w:rsidRDefault="00D94BB6">
          <w:pPr>
            <w:pStyle w:val="TM2"/>
            <w:tabs>
              <w:tab w:val="left" w:pos="880"/>
              <w:tab w:val="right" w:leader="dot" w:pos="8494"/>
            </w:tabs>
            <w:rPr>
              <w:rFonts w:asciiTheme="minorHAnsi" w:eastAsiaTheme="minorEastAsia" w:hAnsiTheme="minorHAnsi"/>
              <w:noProof/>
              <w:color w:val="auto"/>
              <w:sz w:val="22"/>
              <w:lang w:val="fr-BF" w:eastAsia="fr-BF"/>
            </w:rPr>
          </w:pPr>
          <w:hyperlink w:anchor="_Toc172710295" w:history="1">
            <w:r w:rsidR="008F6AC0" w:rsidRPr="00A8514B">
              <w:rPr>
                <w:rStyle w:val="Lienhypertexte"/>
                <w:noProof/>
                <w:lang w:val="fr-FR"/>
              </w:rPr>
              <w:t>4.8</w:t>
            </w:r>
            <w:r w:rsidR="008F6AC0">
              <w:rPr>
                <w:rFonts w:asciiTheme="minorHAnsi" w:eastAsiaTheme="minorEastAsia" w:hAnsiTheme="minorHAnsi"/>
                <w:noProof/>
                <w:color w:val="auto"/>
                <w:sz w:val="22"/>
                <w:lang w:val="fr-BF" w:eastAsia="fr-BF"/>
              </w:rPr>
              <w:tab/>
            </w:r>
            <w:r w:rsidR="008F6AC0" w:rsidRPr="00A8514B">
              <w:rPr>
                <w:rStyle w:val="Lienhypertexte"/>
                <w:noProof/>
                <w:lang w:val="fr-FR"/>
              </w:rPr>
              <w:t>Conformité de l’exécution (Art. 34)</w:t>
            </w:r>
            <w:r w:rsidR="008F6AC0">
              <w:rPr>
                <w:noProof/>
                <w:webHidden/>
              </w:rPr>
              <w:tab/>
            </w:r>
            <w:r w:rsidR="008F6AC0">
              <w:rPr>
                <w:noProof/>
                <w:webHidden/>
              </w:rPr>
              <w:fldChar w:fldCharType="begin"/>
            </w:r>
            <w:r w:rsidR="008F6AC0">
              <w:rPr>
                <w:noProof/>
                <w:webHidden/>
              </w:rPr>
              <w:instrText xml:space="preserve"> PAGEREF _Toc172710295 \h </w:instrText>
            </w:r>
            <w:r w:rsidR="008F6AC0">
              <w:rPr>
                <w:noProof/>
                <w:webHidden/>
              </w:rPr>
            </w:r>
            <w:r w:rsidR="008F6AC0">
              <w:rPr>
                <w:noProof/>
                <w:webHidden/>
              </w:rPr>
              <w:fldChar w:fldCharType="separate"/>
            </w:r>
            <w:r w:rsidR="008F6AC0">
              <w:rPr>
                <w:noProof/>
                <w:webHidden/>
              </w:rPr>
              <w:t>20</w:t>
            </w:r>
            <w:r w:rsidR="008F6AC0">
              <w:rPr>
                <w:noProof/>
                <w:webHidden/>
              </w:rPr>
              <w:fldChar w:fldCharType="end"/>
            </w:r>
          </w:hyperlink>
        </w:p>
        <w:p w14:paraId="12532B38" w14:textId="2C3BF5C1" w:rsidR="008F6AC0" w:rsidRDefault="00D94BB6">
          <w:pPr>
            <w:pStyle w:val="TM2"/>
            <w:tabs>
              <w:tab w:val="left" w:pos="880"/>
              <w:tab w:val="right" w:leader="dot" w:pos="8494"/>
            </w:tabs>
            <w:rPr>
              <w:rFonts w:asciiTheme="minorHAnsi" w:eastAsiaTheme="minorEastAsia" w:hAnsiTheme="minorHAnsi"/>
              <w:noProof/>
              <w:color w:val="auto"/>
              <w:sz w:val="22"/>
              <w:lang w:val="fr-BF" w:eastAsia="fr-BF"/>
            </w:rPr>
          </w:pPr>
          <w:hyperlink w:anchor="_Toc172710296" w:history="1">
            <w:r w:rsidR="008F6AC0" w:rsidRPr="00A8514B">
              <w:rPr>
                <w:rStyle w:val="Lienhypertexte"/>
                <w:noProof/>
                <w:lang w:val="fr-FR"/>
              </w:rPr>
              <w:t>4.9</w:t>
            </w:r>
            <w:r w:rsidR="008F6AC0">
              <w:rPr>
                <w:rFonts w:asciiTheme="minorHAnsi" w:eastAsiaTheme="minorEastAsia" w:hAnsiTheme="minorHAnsi"/>
                <w:noProof/>
                <w:color w:val="auto"/>
                <w:sz w:val="22"/>
                <w:lang w:val="fr-BF" w:eastAsia="fr-BF"/>
              </w:rPr>
              <w:tab/>
            </w:r>
            <w:r w:rsidR="008F6AC0" w:rsidRPr="00A8514B">
              <w:rPr>
                <w:rStyle w:val="Lienhypertexte"/>
                <w:noProof/>
                <w:lang w:val="fr-FR"/>
              </w:rPr>
              <w:t>Circonstances imprévisibles (Art. 38/9)</w:t>
            </w:r>
            <w:r w:rsidR="008F6AC0">
              <w:rPr>
                <w:noProof/>
                <w:webHidden/>
              </w:rPr>
              <w:tab/>
            </w:r>
            <w:r w:rsidR="008F6AC0">
              <w:rPr>
                <w:noProof/>
                <w:webHidden/>
              </w:rPr>
              <w:fldChar w:fldCharType="begin"/>
            </w:r>
            <w:r w:rsidR="008F6AC0">
              <w:rPr>
                <w:noProof/>
                <w:webHidden/>
              </w:rPr>
              <w:instrText xml:space="preserve"> PAGEREF _Toc172710296 \h </w:instrText>
            </w:r>
            <w:r w:rsidR="008F6AC0">
              <w:rPr>
                <w:noProof/>
                <w:webHidden/>
              </w:rPr>
            </w:r>
            <w:r w:rsidR="008F6AC0">
              <w:rPr>
                <w:noProof/>
                <w:webHidden/>
              </w:rPr>
              <w:fldChar w:fldCharType="separate"/>
            </w:r>
            <w:r w:rsidR="008F6AC0">
              <w:rPr>
                <w:noProof/>
                <w:webHidden/>
              </w:rPr>
              <w:t>20</w:t>
            </w:r>
            <w:r w:rsidR="008F6AC0">
              <w:rPr>
                <w:noProof/>
                <w:webHidden/>
              </w:rPr>
              <w:fldChar w:fldCharType="end"/>
            </w:r>
          </w:hyperlink>
        </w:p>
        <w:p w14:paraId="1BADB121" w14:textId="15E82B3A" w:rsidR="008F6AC0" w:rsidRDefault="00D94BB6">
          <w:pPr>
            <w:pStyle w:val="TM2"/>
            <w:tabs>
              <w:tab w:val="left" w:pos="880"/>
              <w:tab w:val="right" w:leader="dot" w:pos="8494"/>
            </w:tabs>
            <w:rPr>
              <w:rFonts w:asciiTheme="minorHAnsi" w:eastAsiaTheme="minorEastAsia" w:hAnsiTheme="minorHAnsi"/>
              <w:noProof/>
              <w:color w:val="auto"/>
              <w:sz w:val="22"/>
              <w:lang w:val="fr-BF" w:eastAsia="fr-BF"/>
            </w:rPr>
          </w:pPr>
          <w:hyperlink w:anchor="_Toc172710297" w:history="1">
            <w:r w:rsidR="008F6AC0" w:rsidRPr="00A8514B">
              <w:rPr>
                <w:rStyle w:val="Lienhypertexte"/>
                <w:noProof/>
                <w:lang w:val="fr-FR"/>
              </w:rPr>
              <w:t>4.10</w:t>
            </w:r>
            <w:r w:rsidR="008F6AC0">
              <w:rPr>
                <w:rFonts w:asciiTheme="minorHAnsi" w:eastAsiaTheme="minorEastAsia" w:hAnsiTheme="minorHAnsi"/>
                <w:noProof/>
                <w:color w:val="auto"/>
                <w:sz w:val="22"/>
                <w:lang w:val="fr-BF" w:eastAsia="fr-BF"/>
              </w:rPr>
              <w:tab/>
            </w:r>
            <w:r w:rsidR="008F6AC0" w:rsidRPr="00A8514B">
              <w:rPr>
                <w:rStyle w:val="Lienhypertexte"/>
                <w:noProof/>
                <w:lang w:val="fr-FR"/>
              </w:rPr>
              <w:t>Réception technique préalable (Art. 41-42)</w:t>
            </w:r>
            <w:r w:rsidR="008F6AC0">
              <w:rPr>
                <w:noProof/>
                <w:webHidden/>
              </w:rPr>
              <w:tab/>
            </w:r>
            <w:r w:rsidR="008F6AC0">
              <w:rPr>
                <w:noProof/>
                <w:webHidden/>
              </w:rPr>
              <w:fldChar w:fldCharType="begin"/>
            </w:r>
            <w:r w:rsidR="008F6AC0">
              <w:rPr>
                <w:noProof/>
                <w:webHidden/>
              </w:rPr>
              <w:instrText xml:space="preserve"> PAGEREF _Toc172710297 \h </w:instrText>
            </w:r>
            <w:r w:rsidR="008F6AC0">
              <w:rPr>
                <w:noProof/>
                <w:webHidden/>
              </w:rPr>
            </w:r>
            <w:r w:rsidR="008F6AC0">
              <w:rPr>
                <w:noProof/>
                <w:webHidden/>
              </w:rPr>
              <w:fldChar w:fldCharType="separate"/>
            </w:r>
            <w:r w:rsidR="008F6AC0">
              <w:rPr>
                <w:noProof/>
                <w:webHidden/>
              </w:rPr>
              <w:t>20</w:t>
            </w:r>
            <w:r w:rsidR="008F6AC0">
              <w:rPr>
                <w:noProof/>
                <w:webHidden/>
              </w:rPr>
              <w:fldChar w:fldCharType="end"/>
            </w:r>
          </w:hyperlink>
        </w:p>
        <w:p w14:paraId="7170F1C9" w14:textId="2D2DB882" w:rsidR="008F6AC0" w:rsidRDefault="00D94BB6">
          <w:pPr>
            <w:pStyle w:val="TM2"/>
            <w:tabs>
              <w:tab w:val="left" w:pos="880"/>
              <w:tab w:val="right" w:leader="dot" w:pos="8494"/>
            </w:tabs>
            <w:rPr>
              <w:rFonts w:asciiTheme="minorHAnsi" w:eastAsiaTheme="minorEastAsia" w:hAnsiTheme="minorHAnsi"/>
              <w:noProof/>
              <w:color w:val="auto"/>
              <w:sz w:val="22"/>
              <w:lang w:val="fr-BF" w:eastAsia="fr-BF"/>
            </w:rPr>
          </w:pPr>
          <w:hyperlink w:anchor="_Toc172710298" w:history="1">
            <w:r w:rsidR="008F6AC0" w:rsidRPr="00A8514B">
              <w:rPr>
                <w:rStyle w:val="Lienhypertexte"/>
                <w:noProof/>
                <w:lang w:val="fr-FR"/>
              </w:rPr>
              <w:t>4.11</w:t>
            </w:r>
            <w:r w:rsidR="008F6AC0">
              <w:rPr>
                <w:rFonts w:asciiTheme="minorHAnsi" w:eastAsiaTheme="minorEastAsia" w:hAnsiTheme="minorHAnsi"/>
                <w:noProof/>
                <w:color w:val="auto"/>
                <w:sz w:val="22"/>
                <w:lang w:val="fr-BF" w:eastAsia="fr-BF"/>
              </w:rPr>
              <w:tab/>
            </w:r>
            <w:r w:rsidR="008F6AC0" w:rsidRPr="00A8514B">
              <w:rPr>
                <w:rStyle w:val="Lienhypertexte"/>
                <w:noProof/>
                <w:lang w:val="fr-FR"/>
              </w:rPr>
              <w:t>Moyens d’action du pouvoir adjudicateur (Art. 44-51 et 123-124)</w:t>
            </w:r>
            <w:r w:rsidR="008F6AC0">
              <w:rPr>
                <w:noProof/>
                <w:webHidden/>
              </w:rPr>
              <w:tab/>
            </w:r>
            <w:r w:rsidR="008F6AC0">
              <w:rPr>
                <w:noProof/>
                <w:webHidden/>
              </w:rPr>
              <w:fldChar w:fldCharType="begin"/>
            </w:r>
            <w:r w:rsidR="008F6AC0">
              <w:rPr>
                <w:noProof/>
                <w:webHidden/>
              </w:rPr>
              <w:instrText xml:space="preserve"> PAGEREF _Toc172710298 \h </w:instrText>
            </w:r>
            <w:r w:rsidR="008F6AC0">
              <w:rPr>
                <w:noProof/>
                <w:webHidden/>
              </w:rPr>
            </w:r>
            <w:r w:rsidR="008F6AC0">
              <w:rPr>
                <w:noProof/>
                <w:webHidden/>
              </w:rPr>
              <w:fldChar w:fldCharType="separate"/>
            </w:r>
            <w:r w:rsidR="008F6AC0">
              <w:rPr>
                <w:noProof/>
                <w:webHidden/>
              </w:rPr>
              <w:t>20</w:t>
            </w:r>
            <w:r w:rsidR="008F6AC0">
              <w:rPr>
                <w:noProof/>
                <w:webHidden/>
              </w:rPr>
              <w:fldChar w:fldCharType="end"/>
            </w:r>
          </w:hyperlink>
        </w:p>
        <w:p w14:paraId="14F8B212" w14:textId="2E8B3D5C" w:rsidR="008F6AC0" w:rsidRDefault="00D94BB6">
          <w:pPr>
            <w:pStyle w:val="TM2"/>
            <w:tabs>
              <w:tab w:val="left" w:pos="880"/>
              <w:tab w:val="right" w:leader="dot" w:pos="8494"/>
            </w:tabs>
            <w:rPr>
              <w:rFonts w:asciiTheme="minorHAnsi" w:eastAsiaTheme="minorEastAsia" w:hAnsiTheme="minorHAnsi"/>
              <w:noProof/>
              <w:color w:val="auto"/>
              <w:sz w:val="22"/>
              <w:lang w:val="fr-BF" w:eastAsia="fr-BF"/>
            </w:rPr>
          </w:pPr>
          <w:hyperlink w:anchor="_Toc172710299" w:history="1">
            <w:r w:rsidR="008F6AC0" w:rsidRPr="00A8514B">
              <w:rPr>
                <w:rStyle w:val="Lienhypertexte"/>
                <w:noProof/>
                <w:lang w:val="fr-FR"/>
              </w:rPr>
              <w:t>4.12</w:t>
            </w:r>
            <w:r w:rsidR="008F6AC0">
              <w:rPr>
                <w:rFonts w:asciiTheme="minorHAnsi" w:eastAsiaTheme="minorEastAsia" w:hAnsiTheme="minorHAnsi"/>
                <w:noProof/>
                <w:color w:val="auto"/>
                <w:sz w:val="22"/>
                <w:lang w:val="fr-BF" w:eastAsia="fr-BF"/>
              </w:rPr>
              <w:tab/>
            </w:r>
            <w:r w:rsidR="008F6AC0" w:rsidRPr="00A8514B">
              <w:rPr>
                <w:rStyle w:val="Lienhypertexte"/>
                <w:noProof/>
                <w:lang w:val="fr-FR"/>
              </w:rPr>
              <w:t>Modalités d’exécution (Art. 115 et seq.)</w:t>
            </w:r>
            <w:r w:rsidR="008F6AC0">
              <w:rPr>
                <w:noProof/>
                <w:webHidden/>
              </w:rPr>
              <w:tab/>
            </w:r>
            <w:r w:rsidR="008F6AC0">
              <w:rPr>
                <w:noProof/>
                <w:webHidden/>
              </w:rPr>
              <w:fldChar w:fldCharType="begin"/>
            </w:r>
            <w:r w:rsidR="008F6AC0">
              <w:rPr>
                <w:noProof/>
                <w:webHidden/>
              </w:rPr>
              <w:instrText xml:space="preserve"> PAGEREF _Toc172710299 \h </w:instrText>
            </w:r>
            <w:r w:rsidR="008F6AC0">
              <w:rPr>
                <w:noProof/>
                <w:webHidden/>
              </w:rPr>
            </w:r>
            <w:r w:rsidR="008F6AC0">
              <w:rPr>
                <w:noProof/>
                <w:webHidden/>
              </w:rPr>
              <w:fldChar w:fldCharType="separate"/>
            </w:r>
            <w:r w:rsidR="008F6AC0">
              <w:rPr>
                <w:noProof/>
                <w:webHidden/>
              </w:rPr>
              <w:t>22</w:t>
            </w:r>
            <w:r w:rsidR="008F6AC0">
              <w:rPr>
                <w:noProof/>
                <w:webHidden/>
              </w:rPr>
              <w:fldChar w:fldCharType="end"/>
            </w:r>
          </w:hyperlink>
        </w:p>
        <w:p w14:paraId="23D40E5E" w14:textId="45B75E28" w:rsidR="008F6AC0" w:rsidRDefault="00D94BB6">
          <w:pPr>
            <w:pStyle w:val="TM2"/>
            <w:tabs>
              <w:tab w:val="left" w:pos="880"/>
              <w:tab w:val="right" w:leader="dot" w:pos="8494"/>
            </w:tabs>
            <w:rPr>
              <w:rFonts w:asciiTheme="minorHAnsi" w:eastAsiaTheme="minorEastAsia" w:hAnsiTheme="minorHAnsi"/>
              <w:noProof/>
              <w:color w:val="auto"/>
              <w:sz w:val="22"/>
              <w:lang w:val="fr-BF" w:eastAsia="fr-BF"/>
            </w:rPr>
          </w:pPr>
          <w:hyperlink w:anchor="_Toc172710300" w:history="1">
            <w:r w:rsidR="008F6AC0" w:rsidRPr="00A8514B">
              <w:rPr>
                <w:rStyle w:val="Lienhypertexte"/>
                <w:noProof/>
                <w:lang w:val="fr-FR"/>
              </w:rPr>
              <w:t>4.13</w:t>
            </w:r>
            <w:r w:rsidR="008F6AC0">
              <w:rPr>
                <w:rFonts w:asciiTheme="minorHAnsi" w:eastAsiaTheme="minorEastAsia" w:hAnsiTheme="minorHAnsi"/>
                <w:noProof/>
                <w:color w:val="auto"/>
                <w:sz w:val="22"/>
                <w:lang w:val="fr-BF" w:eastAsia="fr-BF"/>
              </w:rPr>
              <w:tab/>
            </w:r>
            <w:r w:rsidR="008F6AC0" w:rsidRPr="00A8514B">
              <w:rPr>
                <w:rStyle w:val="Lienhypertexte"/>
                <w:noProof/>
                <w:lang w:val="fr-FR"/>
              </w:rPr>
              <w:t>Conditions générales de paiement (Art. 66-72 and 127)</w:t>
            </w:r>
            <w:r w:rsidR="008F6AC0">
              <w:rPr>
                <w:noProof/>
                <w:webHidden/>
              </w:rPr>
              <w:tab/>
            </w:r>
            <w:r w:rsidR="008F6AC0">
              <w:rPr>
                <w:noProof/>
                <w:webHidden/>
              </w:rPr>
              <w:fldChar w:fldCharType="begin"/>
            </w:r>
            <w:r w:rsidR="008F6AC0">
              <w:rPr>
                <w:noProof/>
                <w:webHidden/>
              </w:rPr>
              <w:instrText xml:space="preserve"> PAGEREF _Toc172710300 \h </w:instrText>
            </w:r>
            <w:r w:rsidR="008F6AC0">
              <w:rPr>
                <w:noProof/>
                <w:webHidden/>
              </w:rPr>
            </w:r>
            <w:r w:rsidR="008F6AC0">
              <w:rPr>
                <w:noProof/>
                <w:webHidden/>
              </w:rPr>
              <w:fldChar w:fldCharType="separate"/>
            </w:r>
            <w:r w:rsidR="008F6AC0">
              <w:rPr>
                <w:noProof/>
                <w:webHidden/>
              </w:rPr>
              <w:t>23</w:t>
            </w:r>
            <w:r w:rsidR="008F6AC0">
              <w:rPr>
                <w:noProof/>
                <w:webHidden/>
              </w:rPr>
              <w:fldChar w:fldCharType="end"/>
            </w:r>
          </w:hyperlink>
        </w:p>
        <w:p w14:paraId="1937FDF9" w14:textId="0955BA6A" w:rsidR="008F6AC0" w:rsidRDefault="00D94BB6">
          <w:pPr>
            <w:pStyle w:val="TM2"/>
            <w:tabs>
              <w:tab w:val="left" w:pos="880"/>
              <w:tab w:val="right" w:leader="dot" w:pos="8494"/>
            </w:tabs>
            <w:rPr>
              <w:rFonts w:asciiTheme="minorHAnsi" w:eastAsiaTheme="minorEastAsia" w:hAnsiTheme="minorHAnsi"/>
              <w:noProof/>
              <w:color w:val="auto"/>
              <w:sz w:val="22"/>
              <w:lang w:val="fr-BF" w:eastAsia="fr-BF"/>
            </w:rPr>
          </w:pPr>
          <w:hyperlink w:anchor="_Toc172710301" w:history="1">
            <w:r w:rsidR="008F6AC0" w:rsidRPr="00A8514B">
              <w:rPr>
                <w:rStyle w:val="Lienhypertexte"/>
                <w:noProof/>
                <w:lang w:val="fr-FR"/>
              </w:rPr>
              <w:t>4.14</w:t>
            </w:r>
            <w:r w:rsidR="008F6AC0">
              <w:rPr>
                <w:rFonts w:asciiTheme="minorHAnsi" w:eastAsiaTheme="minorEastAsia" w:hAnsiTheme="minorHAnsi"/>
                <w:noProof/>
                <w:color w:val="auto"/>
                <w:sz w:val="22"/>
                <w:lang w:val="fr-BF" w:eastAsia="fr-BF"/>
              </w:rPr>
              <w:tab/>
            </w:r>
            <w:r w:rsidR="008F6AC0" w:rsidRPr="00A8514B">
              <w:rPr>
                <w:rStyle w:val="Lienhypertexte"/>
                <w:noProof/>
                <w:lang w:val="fr-FR"/>
              </w:rPr>
              <w:t>Fin du marché (Art. 64-65, 120 et 128-135)</w:t>
            </w:r>
            <w:r w:rsidR="008F6AC0">
              <w:rPr>
                <w:noProof/>
                <w:webHidden/>
              </w:rPr>
              <w:tab/>
            </w:r>
            <w:r w:rsidR="008F6AC0">
              <w:rPr>
                <w:noProof/>
                <w:webHidden/>
              </w:rPr>
              <w:fldChar w:fldCharType="begin"/>
            </w:r>
            <w:r w:rsidR="008F6AC0">
              <w:rPr>
                <w:noProof/>
                <w:webHidden/>
              </w:rPr>
              <w:instrText xml:space="preserve"> PAGEREF _Toc172710301 \h </w:instrText>
            </w:r>
            <w:r w:rsidR="008F6AC0">
              <w:rPr>
                <w:noProof/>
                <w:webHidden/>
              </w:rPr>
            </w:r>
            <w:r w:rsidR="008F6AC0">
              <w:rPr>
                <w:noProof/>
                <w:webHidden/>
              </w:rPr>
              <w:fldChar w:fldCharType="separate"/>
            </w:r>
            <w:r w:rsidR="008F6AC0">
              <w:rPr>
                <w:noProof/>
                <w:webHidden/>
              </w:rPr>
              <w:t>23</w:t>
            </w:r>
            <w:r w:rsidR="008F6AC0">
              <w:rPr>
                <w:noProof/>
                <w:webHidden/>
              </w:rPr>
              <w:fldChar w:fldCharType="end"/>
            </w:r>
          </w:hyperlink>
        </w:p>
        <w:p w14:paraId="1416FA6C" w14:textId="06D4F1FB" w:rsidR="008F6AC0" w:rsidRDefault="00D94BB6">
          <w:pPr>
            <w:pStyle w:val="TM2"/>
            <w:tabs>
              <w:tab w:val="left" w:pos="880"/>
              <w:tab w:val="right" w:leader="dot" w:pos="8494"/>
            </w:tabs>
            <w:rPr>
              <w:rFonts w:asciiTheme="minorHAnsi" w:eastAsiaTheme="minorEastAsia" w:hAnsiTheme="minorHAnsi"/>
              <w:noProof/>
              <w:color w:val="auto"/>
              <w:sz w:val="22"/>
              <w:lang w:val="fr-BF" w:eastAsia="fr-BF"/>
            </w:rPr>
          </w:pPr>
          <w:hyperlink w:anchor="_Toc172710302" w:history="1">
            <w:r w:rsidR="008F6AC0" w:rsidRPr="00A8514B">
              <w:rPr>
                <w:rStyle w:val="Lienhypertexte"/>
                <w:noProof/>
                <w:lang w:val="fr-FR"/>
              </w:rPr>
              <w:t>4.15</w:t>
            </w:r>
            <w:r w:rsidR="008F6AC0">
              <w:rPr>
                <w:rFonts w:asciiTheme="minorHAnsi" w:eastAsiaTheme="minorEastAsia" w:hAnsiTheme="minorHAnsi"/>
                <w:noProof/>
                <w:color w:val="auto"/>
                <w:sz w:val="22"/>
                <w:lang w:val="fr-BF" w:eastAsia="fr-BF"/>
              </w:rPr>
              <w:tab/>
            </w:r>
            <w:r w:rsidR="008F6AC0" w:rsidRPr="00A8514B">
              <w:rPr>
                <w:rStyle w:val="Lienhypertexte"/>
                <w:noProof/>
                <w:lang w:val="fr-FR"/>
              </w:rPr>
              <w:t>Modifications du marché (Art. 37-38 et 121)</w:t>
            </w:r>
            <w:r w:rsidR="008F6AC0">
              <w:rPr>
                <w:noProof/>
                <w:webHidden/>
              </w:rPr>
              <w:tab/>
            </w:r>
            <w:r w:rsidR="008F6AC0">
              <w:rPr>
                <w:noProof/>
                <w:webHidden/>
              </w:rPr>
              <w:fldChar w:fldCharType="begin"/>
            </w:r>
            <w:r w:rsidR="008F6AC0">
              <w:rPr>
                <w:noProof/>
                <w:webHidden/>
              </w:rPr>
              <w:instrText xml:space="preserve"> PAGEREF _Toc172710302 \h </w:instrText>
            </w:r>
            <w:r w:rsidR="008F6AC0">
              <w:rPr>
                <w:noProof/>
                <w:webHidden/>
              </w:rPr>
            </w:r>
            <w:r w:rsidR="008F6AC0">
              <w:rPr>
                <w:noProof/>
                <w:webHidden/>
              </w:rPr>
              <w:fldChar w:fldCharType="separate"/>
            </w:r>
            <w:r w:rsidR="008F6AC0">
              <w:rPr>
                <w:noProof/>
                <w:webHidden/>
              </w:rPr>
              <w:t>24</w:t>
            </w:r>
            <w:r w:rsidR="008F6AC0">
              <w:rPr>
                <w:noProof/>
                <w:webHidden/>
              </w:rPr>
              <w:fldChar w:fldCharType="end"/>
            </w:r>
          </w:hyperlink>
        </w:p>
        <w:p w14:paraId="5091C737" w14:textId="5C7E7A41" w:rsidR="008F6AC0" w:rsidRDefault="00D94BB6">
          <w:pPr>
            <w:pStyle w:val="TM2"/>
            <w:tabs>
              <w:tab w:val="left" w:pos="880"/>
              <w:tab w:val="right" w:leader="dot" w:pos="8494"/>
            </w:tabs>
            <w:rPr>
              <w:rFonts w:asciiTheme="minorHAnsi" w:eastAsiaTheme="minorEastAsia" w:hAnsiTheme="minorHAnsi"/>
              <w:noProof/>
              <w:color w:val="auto"/>
              <w:sz w:val="22"/>
              <w:lang w:val="fr-BF" w:eastAsia="fr-BF"/>
            </w:rPr>
          </w:pPr>
          <w:hyperlink w:anchor="_Toc172710303" w:history="1">
            <w:r w:rsidR="008F6AC0" w:rsidRPr="00A8514B">
              <w:rPr>
                <w:rStyle w:val="Lienhypertexte"/>
                <w:noProof/>
                <w:lang w:val="fr-FR"/>
              </w:rPr>
              <w:t>4.16</w:t>
            </w:r>
            <w:r w:rsidR="008F6AC0">
              <w:rPr>
                <w:rFonts w:asciiTheme="minorHAnsi" w:eastAsiaTheme="minorEastAsia" w:hAnsiTheme="minorHAnsi"/>
                <w:noProof/>
                <w:color w:val="auto"/>
                <w:sz w:val="22"/>
                <w:lang w:val="fr-BF" w:eastAsia="fr-BF"/>
              </w:rPr>
              <w:tab/>
            </w:r>
            <w:r w:rsidR="008F6AC0" w:rsidRPr="00A8514B">
              <w:rPr>
                <w:rStyle w:val="Lienhypertexte"/>
                <w:noProof/>
                <w:lang w:val="fr-FR"/>
              </w:rPr>
              <w:t>Litiges (Art. 73)</w:t>
            </w:r>
            <w:r w:rsidR="008F6AC0">
              <w:rPr>
                <w:noProof/>
                <w:webHidden/>
              </w:rPr>
              <w:tab/>
            </w:r>
            <w:r w:rsidR="008F6AC0">
              <w:rPr>
                <w:noProof/>
                <w:webHidden/>
              </w:rPr>
              <w:fldChar w:fldCharType="begin"/>
            </w:r>
            <w:r w:rsidR="008F6AC0">
              <w:rPr>
                <w:noProof/>
                <w:webHidden/>
              </w:rPr>
              <w:instrText xml:space="preserve"> PAGEREF _Toc172710303 \h </w:instrText>
            </w:r>
            <w:r w:rsidR="008F6AC0">
              <w:rPr>
                <w:noProof/>
                <w:webHidden/>
              </w:rPr>
            </w:r>
            <w:r w:rsidR="008F6AC0">
              <w:rPr>
                <w:noProof/>
                <w:webHidden/>
              </w:rPr>
              <w:fldChar w:fldCharType="separate"/>
            </w:r>
            <w:r w:rsidR="008F6AC0">
              <w:rPr>
                <w:noProof/>
                <w:webHidden/>
              </w:rPr>
              <w:t>25</w:t>
            </w:r>
            <w:r w:rsidR="008F6AC0">
              <w:rPr>
                <w:noProof/>
                <w:webHidden/>
              </w:rPr>
              <w:fldChar w:fldCharType="end"/>
            </w:r>
          </w:hyperlink>
        </w:p>
        <w:p w14:paraId="03947BD9" w14:textId="25E2B3CC" w:rsidR="008F6AC0" w:rsidRDefault="00D94BB6">
          <w:pPr>
            <w:pStyle w:val="TM1"/>
            <w:rPr>
              <w:rFonts w:asciiTheme="minorHAnsi" w:eastAsiaTheme="minorEastAsia" w:hAnsiTheme="minorHAnsi"/>
              <w:b w:val="0"/>
              <w:noProof/>
              <w:color w:val="auto"/>
              <w:sz w:val="22"/>
              <w:lang w:val="fr-BF" w:eastAsia="fr-BF"/>
            </w:rPr>
          </w:pPr>
          <w:hyperlink w:anchor="_Toc172710304" w:history="1">
            <w:r w:rsidR="008F6AC0" w:rsidRPr="00A8514B">
              <w:rPr>
                <w:rStyle w:val="Lienhypertexte"/>
                <w:noProof/>
                <w:lang w:val="fr-FR"/>
              </w:rPr>
              <w:t>5</w:t>
            </w:r>
            <w:r w:rsidR="008F6AC0">
              <w:rPr>
                <w:rFonts w:asciiTheme="minorHAnsi" w:eastAsiaTheme="minorEastAsia" w:hAnsiTheme="minorHAnsi"/>
                <w:b w:val="0"/>
                <w:noProof/>
                <w:color w:val="auto"/>
                <w:sz w:val="22"/>
                <w:lang w:val="fr-BF" w:eastAsia="fr-BF"/>
              </w:rPr>
              <w:tab/>
            </w:r>
            <w:r w:rsidR="008F6AC0" w:rsidRPr="00A8514B">
              <w:rPr>
                <w:rStyle w:val="Lienhypertexte"/>
                <w:noProof/>
                <w:lang w:val="fr-FR"/>
              </w:rPr>
              <w:t>Spécifications techniques</w:t>
            </w:r>
            <w:r w:rsidR="008F6AC0">
              <w:rPr>
                <w:noProof/>
                <w:webHidden/>
              </w:rPr>
              <w:tab/>
            </w:r>
            <w:r w:rsidR="008F6AC0">
              <w:rPr>
                <w:noProof/>
                <w:webHidden/>
              </w:rPr>
              <w:fldChar w:fldCharType="begin"/>
            </w:r>
            <w:r w:rsidR="008F6AC0">
              <w:rPr>
                <w:noProof/>
                <w:webHidden/>
              </w:rPr>
              <w:instrText xml:space="preserve"> PAGEREF _Toc172710304 \h </w:instrText>
            </w:r>
            <w:r w:rsidR="008F6AC0">
              <w:rPr>
                <w:noProof/>
                <w:webHidden/>
              </w:rPr>
            </w:r>
            <w:r w:rsidR="008F6AC0">
              <w:rPr>
                <w:noProof/>
                <w:webHidden/>
              </w:rPr>
              <w:fldChar w:fldCharType="separate"/>
            </w:r>
            <w:r w:rsidR="008F6AC0">
              <w:rPr>
                <w:noProof/>
                <w:webHidden/>
              </w:rPr>
              <w:t>26</w:t>
            </w:r>
            <w:r w:rsidR="008F6AC0">
              <w:rPr>
                <w:noProof/>
                <w:webHidden/>
              </w:rPr>
              <w:fldChar w:fldCharType="end"/>
            </w:r>
          </w:hyperlink>
        </w:p>
        <w:p w14:paraId="725FF8C3" w14:textId="54C7B5C2" w:rsidR="008F6AC0" w:rsidRDefault="00D94BB6">
          <w:pPr>
            <w:pStyle w:val="TM2"/>
            <w:tabs>
              <w:tab w:val="left" w:pos="880"/>
              <w:tab w:val="right" w:leader="dot" w:pos="8494"/>
            </w:tabs>
            <w:rPr>
              <w:rFonts w:asciiTheme="minorHAnsi" w:eastAsiaTheme="minorEastAsia" w:hAnsiTheme="minorHAnsi"/>
              <w:noProof/>
              <w:color w:val="auto"/>
              <w:sz w:val="22"/>
              <w:lang w:val="fr-BF" w:eastAsia="fr-BF"/>
            </w:rPr>
          </w:pPr>
          <w:hyperlink w:anchor="_Toc172710305" w:history="1">
            <w:r w:rsidR="008F6AC0" w:rsidRPr="00A8514B">
              <w:rPr>
                <w:rStyle w:val="Lienhypertexte"/>
                <w:noProof/>
                <w:lang w:val="fr-FR"/>
              </w:rPr>
              <w:t>5.1</w:t>
            </w:r>
            <w:r w:rsidR="008F6AC0">
              <w:rPr>
                <w:rFonts w:asciiTheme="minorHAnsi" w:eastAsiaTheme="minorEastAsia" w:hAnsiTheme="minorHAnsi"/>
                <w:noProof/>
                <w:color w:val="auto"/>
                <w:sz w:val="22"/>
                <w:lang w:val="fr-BF" w:eastAsia="fr-BF"/>
              </w:rPr>
              <w:tab/>
            </w:r>
            <w:r w:rsidR="008F6AC0" w:rsidRPr="00A8514B">
              <w:rPr>
                <w:rStyle w:val="Lienhypertexte"/>
                <w:noProof/>
                <w:lang w:val="fr-FR"/>
              </w:rPr>
              <w:t>Conditions générales</w:t>
            </w:r>
            <w:r w:rsidR="008F6AC0">
              <w:rPr>
                <w:noProof/>
                <w:webHidden/>
              </w:rPr>
              <w:tab/>
            </w:r>
            <w:r w:rsidR="008F6AC0">
              <w:rPr>
                <w:noProof/>
                <w:webHidden/>
              </w:rPr>
              <w:fldChar w:fldCharType="begin"/>
            </w:r>
            <w:r w:rsidR="008F6AC0">
              <w:rPr>
                <w:noProof/>
                <w:webHidden/>
              </w:rPr>
              <w:instrText xml:space="preserve"> PAGEREF _Toc172710305 \h </w:instrText>
            </w:r>
            <w:r w:rsidR="008F6AC0">
              <w:rPr>
                <w:noProof/>
                <w:webHidden/>
              </w:rPr>
            </w:r>
            <w:r w:rsidR="008F6AC0">
              <w:rPr>
                <w:noProof/>
                <w:webHidden/>
              </w:rPr>
              <w:fldChar w:fldCharType="separate"/>
            </w:r>
            <w:r w:rsidR="008F6AC0">
              <w:rPr>
                <w:noProof/>
                <w:webHidden/>
              </w:rPr>
              <w:t>26</w:t>
            </w:r>
            <w:r w:rsidR="008F6AC0">
              <w:rPr>
                <w:noProof/>
                <w:webHidden/>
              </w:rPr>
              <w:fldChar w:fldCharType="end"/>
            </w:r>
          </w:hyperlink>
        </w:p>
        <w:p w14:paraId="66D7553C" w14:textId="4B28D33F" w:rsidR="008F6AC0" w:rsidRDefault="00D94BB6">
          <w:pPr>
            <w:pStyle w:val="TM2"/>
            <w:tabs>
              <w:tab w:val="left" w:pos="880"/>
              <w:tab w:val="right" w:leader="dot" w:pos="8494"/>
            </w:tabs>
            <w:rPr>
              <w:rFonts w:asciiTheme="minorHAnsi" w:eastAsiaTheme="minorEastAsia" w:hAnsiTheme="minorHAnsi"/>
              <w:noProof/>
              <w:color w:val="auto"/>
              <w:sz w:val="22"/>
              <w:lang w:val="fr-BF" w:eastAsia="fr-BF"/>
            </w:rPr>
          </w:pPr>
          <w:hyperlink w:anchor="_Toc172710306" w:history="1">
            <w:r w:rsidR="008F6AC0" w:rsidRPr="00A8514B">
              <w:rPr>
                <w:rStyle w:val="Lienhypertexte"/>
                <w:noProof/>
                <w:lang w:val="fr-FR"/>
              </w:rPr>
              <w:t>5.2</w:t>
            </w:r>
            <w:r w:rsidR="008F6AC0">
              <w:rPr>
                <w:rFonts w:asciiTheme="minorHAnsi" w:eastAsiaTheme="minorEastAsia" w:hAnsiTheme="minorHAnsi"/>
                <w:noProof/>
                <w:color w:val="auto"/>
                <w:sz w:val="22"/>
                <w:lang w:val="fr-BF" w:eastAsia="fr-BF"/>
              </w:rPr>
              <w:tab/>
            </w:r>
            <w:r w:rsidR="008F6AC0" w:rsidRPr="00A8514B">
              <w:rPr>
                <w:rStyle w:val="Lienhypertexte"/>
                <w:noProof/>
                <w:lang w:val="fr-FR"/>
              </w:rPr>
              <w:t>Spécifications techniques &amp; offre technique</w:t>
            </w:r>
            <w:r w:rsidR="008F6AC0">
              <w:rPr>
                <w:noProof/>
                <w:webHidden/>
              </w:rPr>
              <w:tab/>
            </w:r>
            <w:r w:rsidR="008F6AC0">
              <w:rPr>
                <w:noProof/>
                <w:webHidden/>
              </w:rPr>
              <w:fldChar w:fldCharType="begin"/>
            </w:r>
            <w:r w:rsidR="008F6AC0">
              <w:rPr>
                <w:noProof/>
                <w:webHidden/>
              </w:rPr>
              <w:instrText xml:space="preserve"> PAGEREF _Toc172710306 \h </w:instrText>
            </w:r>
            <w:r w:rsidR="008F6AC0">
              <w:rPr>
                <w:noProof/>
                <w:webHidden/>
              </w:rPr>
            </w:r>
            <w:r w:rsidR="008F6AC0">
              <w:rPr>
                <w:noProof/>
                <w:webHidden/>
              </w:rPr>
              <w:fldChar w:fldCharType="separate"/>
            </w:r>
            <w:r w:rsidR="008F6AC0">
              <w:rPr>
                <w:noProof/>
                <w:webHidden/>
              </w:rPr>
              <w:t>26</w:t>
            </w:r>
            <w:r w:rsidR="008F6AC0">
              <w:rPr>
                <w:noProof/>
                <w:webHidden/>
              </w:rPr>
              <w:fldChar w:fldCharType="end"/>
            </w:r>
          </w:hyperlink>
        </w:p>
        <w:p w14:paraId="6DEDDD80" w14:textId="36AC3CB1" w:rsidR="008F6AC0" w:rsidRDefault="00D94BB6">
          <w:pPr>
            <w:pStyle w:val="TM2"/>
            <w:tabs>
              <w:tab w:val="left" w:pos="880"/>
              <w:tab w:val="right" w:leader="dot" w:pos="8494"/>
            </w:tabs>
            <w:rPr>
              <w:rFonts w:asciiTheme="minorHAnsi" w:eastAsiaTheme="minorEastAsia" w:hAnsiTheme="minorHAnsi"/>
              <w:noProof/>
              <w:color w:val="auto"/>
              <w:sz w:val="22"/>
              <w:lang w:val="fr-BF" w:eastAsia="fr-BF"/>
            </w:rPr>
          </w:pPr>
          <w:hyperlink w:anchor="_Toc172710307" w:history="1">
            <w:r w:rsidR="008F6AC0" w:rsidRPr="00A8514B">
              <w:rPr>
                <w:rStyle w:val="Lienhypertexte"/>
                <w:noProof/>
                <w:lang w:val="fr-FR"/>
              </w:rPr>
              <w:t>5.3</w:t>
            </w:r>
            <w:r w:rsidR="008F6AC0">
              <w:rPr>
                <w:rFonts w:asciiTheme="minorHAnsi" w:eastAsiaTheme="minorEastAsia" w:hAnsiTheme="minorHAnsi"/>
                <w:noProof/>
                <w:color w:val="auto"/>
                <w:sz w:val="22"/>
                <w:lang w:val="fr-BF" w:eastAsia="fr-BF"/>
              </w:rPr>
              <w:tab/>
            </w:r>
            <w:r w:rsidR="008F6AC0" w:rsidRPr="00A8514B">
              <w:rPr>
                <w:rStyle w:val="Lienhypertexte"/>
                <w:noProof/>
                <w:lang w:val="fr-FR"/>
              </w:rPr>
              <w:t>Livraison</w:t>
            </w:r>
            <w:r w:rsidR="008F6AC0">
              <w:rPr>
                <w:noProof/>
                <w:webHidden/>
              </w:rPr>
              <w:tab/>
            </w:r>
            <w:r w:rsidR="008F6AC0">
              <w:rPr>
                <w:noProof/>
                <w:webHidden/>
              </w:rPr>
              <w:fldChar w:fldCharType="begin"/>
            </w:r>
            <w:r w:rsidR="008F6AC0">
              <w:rPr>
                <w:noProof/>
                <w:webHidden/>
              </w:rPr>
              <w:instrText xml:space="preserve"> PAGEREF _Toc172710307 \h </w:instrText>
            </w:r>
            <w:r w:rsidR="008F6AC0">
              <w:rPr>
                <w:noProof/>
                <w:webHidden/>
              </w:rPr>
            </w:r>
            <w:r w:rsidR="008F6AC0">
              <w:rPr>
                <w:noProof/>
                <w:webHidden/>
              </w:rPr>
              <w:fldChar w:fldCharType="separate"/>
            </w:r>
            <w:r w:rsidR="008F6AC0">
              <w:rPr>
                <w:noProof/>
                <w:webHidden/>
              </w:rPr>
              <w:t>26</w:t>
            </w:r>
            <w:r w:rsidR="008F6AC0">
              <w:rPr>
                <w:noProof/>
                <w:webHidden/>
              </w:rPr>
              <w:fldChar w:fldCharType="end"/>
            </w:r>
          </w:hyperlink>
        </w:p>
        <w:p w14:paraId="59575742" w14:textId="0C8D8ACF" w:rsidR="008F6AC0" w:rsidRDefault="00D94BB6">
          <w:pPr>
            <w:pStyle w:val="TM1"/>
            <w:rPr>
              <w:rFonts w:asciiTheme="minorHAnsi" w:eastAsiaTheme="minorEastAsia" w:hAnsiTheme="minorHAnsi"/>
              <w:b w:val="0"/>
              <w:noProof/>
              <w:color w:val="auto"/>
              <w:sz w:val="22"/>
              <w:lang w:val="fr-BF" w:eastAsia="fr-BF"/>
            </w:rPr>
          </w:pPr>
          <w:hyperlink w:anchor="_Toc172710308" w:history="1">
            <w:r w:rsidR="008F6AC0" w:rsidRPr="00A8514B">
              <w:rPr>
                <w:rStyle w:val="Lienhypertexte"/>
                <w:noProof/>
                <w:lang w:val="fr-FR"/>
              </w:rPr>
              <w:t>6</w:t>
            </w:r>
            <w:r w:rsidR="008F6AC0">
              <w:rPr>
                <w:rFonts w:asciiTheme="minorHAnsi" w:eastAsiaTheme="minorEastAsia" w:hAnsiTheme="minorHAnsi"/>
                <w:b w:val="0"/>
                <w:noProof/>
                <w:color w:val="auto"/>
                <w:sz w:val="22"/>
                <w:lang w:val="fr-BF" w:eastAsia="fr-BF"/>
              </w:rPr>
              <w:tab/>
            </w:r>
            <w:r w:rsidR="008F6AC0" w:rsidRPr="00A8514B">
              <w:rPr>
                <w:rStyle w:val="Lienhypertexte"/>
                <w:noProof/>
                <w:lang w:val="fr-FR"/>
              </w:rPr>
              <w:t>Formulaires</w:t>
            </w:r>
            <w:r w:rsidR="008F6AC0">
              <w:rPr>
                <w:noProof/>
                <w:webHidden/>
              </w:rPr>
              <w:tab/>
            </w:r>
            <w:r w:rsidR="008F6AC0">
              <w:rPr>
                <w:noProof/>
                <w:webHidden/>
              </w:rPr>
              <w:fldChar w:fldCharType="begin"/>
            </w:r>
            <w:r w:rsidR="008F6AC0">
              <w:rPr>
                <w:noProof/>
                <w:webHidden/>
              </w:rPr>
              <w:instrText xml:space="preserve"> PAGEREF _Toc172710308 \h </w:instrText>
            </w:r>
            <w:r w:rsidR="008F6AC0">
              <w:rPr>
                <w:noProof/>
                <w:webHidden/>
              </w:rPr>
            </w:r>
            <w:r w:rsidR="008F6AC0">
              <w:rPr>
                <w:noProof/>
                <w:webHidden/>
              </w:rPr>
              <w:fldChar w:fldCharType="separate"/>
            </w:r>
            <w:r w:rsidR="008F6AC0">
              <w:rPr>
                <w:noProof/>
                <w:webHidden/>
              </w:rPr>
              <w:t>27</w:t>
            </w:r>
            <w:r w:rsidR="008F6AC0">
              <w:rPr>
                <w:noProof/>
                <w:webHidden/>
              </w:rPr>
              <w:fldChar w:fldCharType="end"/>
            </w:r>
          </w:hyperlink>
        </w:p>
        <w:p w14:paraId="06BB5E37" w14:textId="10A98124" w:rsidR="008F6AC0" w:rsidRDefault="00D94BB6">
          <w:pPr>
            <w:pStyle w:val="TM2"/>
            <w:tabs>
              <w:tab w:val="left" w:pos="880"/>
              <w:tab w:val="right" w:leader="dot" w:pos="8494"/>
            </w:tabs>
            <w:rPr>
              <w:rFonts w:asciiTheme="minorHAnsi" w:eastAsiaTheme="minorEastAsia" w:hAnsiTheme="minorHAnsi"/>
              <w:noProof/>
              <w:color w:val="auto"/>
              <w:sz w:val="22"/>
              <w:lang w:val="fr-BF" w:eastAsia="fr-BF"/>
            </w:rPr>
          </w:pPr>
          <w:hyperlink w:anchor="_Toc172710309" w:history="1">
            <w:r w:rsidR="008F6AC0" w:rsidRPr="00A8514B">
              <w:rPr>
                <w:rStyle w:val="Lienhypertexte"/>
                <w:noProof/>
                <w:lang w:val="fr-FR"/>
              </w:rPr>
              <w:t>6.1</w:t>
            </w:r>
            <w:r w:rsidR="008F6AC0">
              <w:rPr>
                <w:rFonts w:asciiTheme="minorHAnsi" w:eastAsiaTheme="minorEastAsia" w:hAnsiTheme="minorHAnsi"/>
                <w:noProof/>
                <w:color w:val="auto"/>
                <w:sz w:val="22"/>
                <w:lang w:val="fr-BF" w:eastAsia="fr-BF"/>
              </w:rPr>
              <w:tab/>
            </w:r>
            <w:r w:rsidR="008F6AC0" w:rsidRPr="00A8514B">
              <w:rPr>
                <w:rStyle w:val="Lienhypertexte"/>
                <w:noProof/>
                <w:lang w:val="fr-FR"/>
              </w:rPr>
              <w:t>Formulaire d’identification</w:t>
            </w:r>
            <w:r w:rsidR="008F6AC0">
              <w:rPr>
                <w:noProof/>
                <w:webHidden/>
              </w:rPr>
              <w:tab/>
            </w:r>
            <w:r w:rsidR="008F6AC0">
              <w:rPr>
                <w:noProof/>
                <w:webHidden/>
              </w:rPr>
              <w:fldChar w:fldCharType="begin"/>
            </w:r>
            <w:r w:rsidR="008F6AC0">
              <w:rPr>
                <w:noProof/>
                <w:webHidden/>
              </w:rPr>
              <w:instrText xml:space="preserve"> PAGEREF _Toc172710309 \h </w:instrText>
            </w:r>
            <w:r w:rsidR="008F6AC0">
              <w:rPr>
                <w:noProof/>
                <w:webHidden/>
              </w:rPr>
            </w:r>
            <w:r w:rsidR="008F6AC0">
              <w:rPr>
                <w:noProof/>
                <w:webHidden/>
              </w:rPr>
              <w:fldChar w:fldCharType="separate"/>
            </w:r>
            <w:r w:rsidR="008F6AC0">
              <w:rPr>
                <w:noProof/>
                <w:webHidden/>
              </w:rPr>
              <w:t>27</w:t>
            </w:r>
            <w:r w:rsidR="008F6AC0">
              <w:rPr>
                <w:noProof/>
                <w:webHidden/>
              </w:rPr>
              <w:fldChar w:fldCharType="end"/>
            </w:r>
          </w:hyperlink>
        </w:p>
        <w:p w14:paraId="5D1A1249" w14:textId="7C2F70F7" w:rsidR="008F6AC0" w:rsidRDefault="00D94BB6">
          <w:pPr>
            <w:pStyle w:val="TM2"/>
            <w:tabs>
              <w:tab w:val="left" w:pos="880"/>
              <w:tab w:val="right" w:leader="dot" w:pos="8494"/>
            </w:tabs>
            <w:rPr>
              <w:rFonts w:asciiTheme="minorHAnsi" w:eastAsiaTheme="minorEastAsia" w:hAnsiTheme="minorHAnsi"/>
              <w:noProof/>
              <w:color w:val="auto"/>
              <w:sz w:val="22"/>
              <w:lang w:val="fr-BF" w:eastAsia="fr-BF"/>
            </w:rPr>
          </w:pPr>
          <w:hyperlink w:anchor="_Toc172710310" w:history="1">
            <w:r w:rsidR="008F6AC0" w:rsidRPr="00A8514B">
              <w:rPr>
                <w:rStyle w:val="Lienhypertexte"/>
                <w:noProof/>
                <w:lang w:val="fr-FR"/>
              </w:rPr>
              <w:t>6.2</w:t>
            </w:r>
            <w:r w:rsidR="008F6AC0">
              <w:rPr>
                <w:rFonts w:asciiTheme="minorHAnsi" w:eastAsiaTheme="minorEastAsia" w:hAnsiTheme="minorHAnsi"/>
                <w:noProof/>
                <w:color w:val="auto"/>
                <w:sz w:val="22"/>
                <w:lang w:val="fr-BF" w:eastAsia="fr-BF"/>
              </w:rPr>
              <w:tab/>
            </w:r>
            <w:r w:rsidR="008F6AC0" w:rsidRPr="00A8514B">
              <w:rPr>
                <w:rStyle w:val="Lienhypertexte"/>
                <w:noProof/>
                <w:lang w:val="fr-FR"/>
              </w:rPr>
              <w:t>Déclaration d’intégrité pour les soumissionnaires</w:t>
            </w:r>
            <w:r w:rsidR="008F6AC0">
              <w:rPr>
                <w:noProof/>
                <w:webHidden/>
              </w:rPr>
              <w:tab/>
            </w:r>
            <w:r w:rsidR="008F6AC0">
              <w:rPr>
                <w:noProof/>
                <w:webHidden/>
              </w:rPr>
              <w:fldChar w:fldCharType="begin"/>
            </w:r>
            <w:r w:rsidR="008F6AC0">
              <w:rPr>
                <w:noProof/>
                <w:webHidden/>
              </w:rPr>
              <w:instrText xml:space="preserve"> PAGEREF _Toc172710310 \h </w:instrText>
            </w:r>
            <w:r w:rsidR="008F6AC0">
              <w:rPr>
                <w:noProof/>
                <w:webHidden/>
              </w:rPr>
            </w:r>
            <w:r w:rsidR="008F6AC0">
              <w:rPr>
                <w:noProof/>
                <w:webHidden/>
              </w:rPr>
              <w:fldChar w:fldCharType="separate"/>
            </w:r>
            <w:r w:rsidR="008F6AC0">
              <w:rPr>
                <w:noProof/>
                <w:webHidden/>
              </w:rPr>
              <w:t>28</w:t>
            </w:r>
            <w:r w:rsidR="008F6AC0">
              <w:rPr>
                <w:noProof/>
                <w:webHidden/>
              </w:rPr>
              <w:fldChar w:fldCharType="end"/>
            </w:r>
          </w:hyperlink>
        </w:p>
        <w:p w14:paraId="4C3C5E19" w14:textId="2310B1C4" w:rsidR="008F6AC0" w:rsidRDefault="00D94BB6">
          <w:pPr>
            <w:pStyle w:val="TM2"/>
            <w:tabs>
              <w:tab w:val="left" w:pos="880"/>
              <w:tab w:val="right" w:leader="dot" w:pos="8494"/>
            </w:tabs>
            <w:rPr>
              <w:rFonts w:asciiTheme="minorHAnsi" w:eastAsiaTheme="minorEastAsia" w:hAnsiTheme="minorHAnsi"/>
              <w:noProof/>
              <w:color w:val="auto"/>
              <w:sz w:val="22"/>
              <w:lang w:val="fr-BF" w:eastAsia="fr-BF"/>
            </w:rPr>
          </w:pPr>
          <w:hyperlink w:anchor="_Toc172710311" w:history="1">
            <w:r w:rsidR="008F6AC0" w:rsidRPr="00A8514B">
              <w:rPr>
                <w:rStyle w:val="Lienhypertexte"/>
                <w:noProof/>
                <w:lang w:val="fr-FR"/>
              </w:rPr>
              <w:t>6.3</w:t>
            </w:r>
            <w:r w:rsidR="008F6AC0">
              <w:rPr>
                <w:rFonts w:asciiTheme="minorHAnsi" w:eastAsiaTheme="minorEastAsia" w:hAnsiTheme="minorHAnsi"/>
                <w:noProof/>
                <w:color w:val="auto"/>
                <w:sz w:val="22"/>
                <w:lang w:val="fr-BF" w:eastAsia="fr-BF"/>
              </w:rPr>
              <w:tab/>
            </w:r>
            <w:r w:rsidR="008F6AC0" w:rsidRPr="00A8514B">
              <w:rPr>
                <w:rStyle w:val="Lienhypertexte"/>
                <w:noProof/>
                <w:lang w:val="fr-FR"/>
              </w:rPr>
              <w:t>Déclaration ‘droits d’accès’</w:t>
            </w:r>
            <w:r w:rsidR="008F6AC0">
              <w:rPr>
                <w:noProof/>
                <w:webHidden/>
              </w:rPr>
              <w:tab/>
            </w:r>
            <w:r w:rsidR="008F6AC0">
              <w:rPr>
                <w:noProof/>
                <w:webHidden/>
              </w:rPr>
              <w:fldChar w:fldCharType="begin"/>
            </w:r>
            <w:r w:rsidR="008F6AC0">
              <w:rPr>
                <w:noProof/>
                <w:webHidden/>
              </w:rPr>
              <w:instrText xml:space="preserve"> PAGEREF _Toc172710311 \h </w:instrText>
            </w:r>
            <w:r w:rsidR="008F6AC0">
              <w:rPr>
                <w:noProof/>
                <w:webHidden/>
              </w:rPr>
            </w:r>
            <w:r w:rsidR="008F6AC0">
              <w:rPr>
                <w:noProof/>
                <w:webHidden/>
              </w:rPr>
              <w:fldChar w:fldCharType="separate"/>
            </w:r>
            <w:r w:rsidR="008F6AC0">
              <w:rPr>
                <w:noProof/>
                <w:webHidden/>
              </w:rPr>
              <w:t>29</w:t>
            </w:r>
            <w:r w:rsidR="008F6AC0">
              <w:rPr>
                <w:noProof/>
                <w:webHidden/>
              </w:rPr>
              <w:fldChar w:fldCharType="end"/>
            </w:r>
          </w:hyperlink>
        </w:p>
        <w:p w14:paraId="42F2CE48" w14:textId="101F7F31" w:rsidR="008F6AC0" w:rsidRDefault="00D94BB6">
          <w:pPr>
            <w:pStyle w:val="TM2"/>
            <w:tabs>
              <w:tab w:val="left" w:pos="880"/>
              <w:tab w:val="right" w:leader="dot" w:pos="8494"/>
            </w:tabs>
            <w:rPr>
              <w:rFonts w:asciiTheme="minorHAnsi" w:eastAsiaTheme="minorEastAsia" w:hAnsiTheme="minorHAnsi"/>
              <w:noProof/>
              <w:color w:val="auto"/>
              <w:sz w:val="22"/>
              <w:lang w:val="fr-BF" w:eastAsia="fr-BF"/>
            </w:rPr>
          </w:pPr>
          <w:hyperlink w:anchor="_Toc172710312" w:history="1">
            <w:r w:rsidR="008F6AC0" w:rsidRPr="00A8514B">
              <w:rPr>
                <w:rStyle w:val="Lienhypertexte"/>
                <w:noProof/>
                <w:lang w:val="fr-FR"/>
              </w:rPr>
              <w:t>6.4</w:t>
            </w:r>
            <w:r w:rsidR="008F6AC0">
              <w:rPr>
                <w:rFonts w:asciiTheme="minorHAnsi" w:eastAsiaTheme="minorEastAsia" w:hAnsiTheme="minorHAnsi"/>
                <w:noProof/>
                <w:color w:val="auto"/>
                <w:sz w:val="22"/>
                <w:lang w:val="fr-BF" w:eastAsia="fr-BF"/>
              </w:rPr>
              <w:tab/>
            </w:r>
            <w:r w:rsidR="008F6AC0" w:rsidRPr="00A8514B">
              <w:rPr>
                <w:rStyle w:val="Lienhypertexte"/>
                <w:noProof/>
                <w:lang w:val="fr-FR"/>
              </w:rPr>
              <w:t>Procuration</w:t>
            </w:r>
            <w:r w:rsidR="008F6AC0">
              <w:rPr>
                <w:noProof/>
                <w:webHidden/>
              </w:rPr>
              <w:tab/>
            </w:r>
            <w:r w:rsidR="008F6AC0">
              <w:rPr>
                <w:noProof/>
                <w:webHidden/>
              </w:rPr>
              <w:fldChar w:fldCharType="begin"/>
            </w:r>
            <w:r w:rsidR="008F6AC0">
              <w:rPr>
                <w:noProof/>
                <w:webHidden/>
              </w:rPr>
              <w:instrText xml:space="preserve"> PAGEREF _Toc172710312 \h </w:instrText>
            </w:r>
            <w:r w:rsidR="008F6AC0">
              <w:rPr>
                <w:noProof/>
                <w:webHidden/>
              </w:rPr>
            </w:r>
            <w:r w:rsidR="008F6AC0">
              <w:rPr>
                <w:noProof/>
                <w:webHidden/>
              </w:rPr>
              <w:fldChar w:fldCharType="separate"/>
            </w:r>
            <w:r w:rsidR="008F6AC0">
              <w:rPr>
                <w:noProof/>
                <w:webHidden/>
              </w:rPr>
              <w:t>31</w:t>
            </w:r>
            <w:r w:rsidR="008F6AC0">
              <w:rPr>
                <w:noProof/>
                <w:webHidden/>
              </w:rPr>
              <w:fldChar w:fldCharType="end"/>
            </w:r>
          </w:hyperlink>
        </w:p>
        <w:p w14:paraId="77E07AE4" w14:textId="19E1944A" w:rsidR="008F6AC0" w:rsidRDefault="00D94BB6">
          <w:pPr>
            <w:pStyle w:val="TM2"/>
            <w:tabs>
              <w:tab w:val="left" w:pos="880"/>
              <w:tab w:val="right" w:leader="dot" w:pos="8494"/>
            </w:tabs>
            <w:rPr>
              <w:rFonts w:asciiTheme="minorHAnsi" w:eastAsiaTheme="minorEastAsia" w:hAnsiTheme="minorHAnsi"/>
              <w:noProof/>
              <w:color w:val="auto"/>
              <w:sz w:val="22"/>
              <w:lang w:val="fr-BF" w:eastAsia="fr-BF"/>
            </w:rPr>
          </w:pPr>
          <w:hyperlink w:anchor="_Toc172710313" w:history="1">
            <w:r w:rsidR="008F6AC0" w:rsidRPr="00A8514B">
              <w:rPr>
                <w:rStyle w:val="Lienhypertexte"/>
                <w:noProof/>
                <w:lang w:val="fr-FR"/>
              </w:rPr>
              <w:t>6.5</w:t>
            </w:r>
            <w:r w:rsidR="008F6AC0">
              <w:rPr>
                <w:rFonts w:asciiTheme="minorHAnsi" w:eastAsiaTheme="minorEastAsia" w:hAnsiTheme="minorHAnsi"/>
                <w:noProof/>
                <w:color w:val="auto"/>
                <w:sz w:val="22"/>
                <w:lang w:val="fr-BF" w:eastAsia="fr-BF"/>
              </w:rPr>
              <w:tab/>
            </w:r>
            <w:r w:rsidR="008F6AC0" w:rsidRPr="00A8514B">
              <w:rPr>
                <w:rStyle w:val="Lienhypertexte"/>
                <w:noProof/>
                <w:lang w:val="fr-FR"/>
              </w:rPr>
              <w:t>Enregistrement et statut juridique</w:t>
            </w:r>
            <w:r w:rsidR="008F6AC0">
              <w:rPr>
                <w:noProof/>
                <w:webHidden/>
              </w:rPr>
              <w:tab/>
            </w:r>
            <w:r w:rsidR="008F6AC0">
              <w:rPr>
                <w:noProof/>
                <w:webHidden/>
              </w:rPr>
              <w:fldChar w:fldCharType="begin"/>
            </w:r>
            <w:r w:rsidR="008F6AC0">
              <w:rPr>
                <w:noProof/>
                <w:webHidden/>
              </w:rPr>
              <w:instrText xml:space="preserve"> PAGEREF _Toc172710313 \h </w:instrText>
            </w:r>
            <w:r w:rsidR="008F6AC0">
              <w:rPr>
                <w:noProof/>
                <w:webHidden/>
              </w:rPr>
            </w:r>
            <w:r w:rsidR="008F6AC0">
              <w:rPr>
                <w:noProof/>
                <w:webHidden/>
              </w:rPr>
              <w:fldChar w:fldCharType="separate"/>
            </w:r>
            <w:r w:rsidR="008F6AC0">
              <w:rPr>
                <w:noProof/>
                <w:webHidden/>
              </w:rPr>
              <w:t>31</w:t>
            </w:r>
            <w:r w:rsidR="008F6AC0">
              <w:rPr>
                <w:noProof/>
                <w:webHidden/>
              </w:rPr>
              <w:fldChar w:fldCharType="end"/>
            </w:r>
          </w:hyperlink>
        </w:p>
        <w:p w14:paraId="79D77BC1" w14:textId="23CB475C" w:rsidR="008F6AC0" w:rsidRDefault="00D94BB6">
          <w:pPr>
            <w:pStyle w:val="TM2"/>
            <w:tabs>
              <w:tab w:val="left" w:pos="880"/>
              <w:tab w:val="right" w:leader="dot" w:pos="8494"/>
            </w:tabs>
            <w:rPr>
              <w:rFonts w:asciiTheme="minorHAnsi" w:eastAsiaTheme="minorEastAsia" w:hAnsiTheme="minorHAnsi"/>
              <w:noProof/>
              <w:color w:val="auto"/>
              <w:sz w:val="22"/>
              <w:lang w:val="fr-BF" w:eastAsia="fr-BF"/>
            </w:rPr>
          </w:pPr>
          <w:hyperlink w:anchor="_Toc172710314" w:history="1">
            <w:r w:rsidR="008F6AC0" w:rsidRPr="00A8514B">
              <w:rPr>
                <w:rStyle w:val="Lienhypertexte"/>
                <w:noProof/>
                <w:lang w:val="fr-FR"/>
              </w:rPr>
              <w:t>6.6</w:t>
            </w:r>
            <w:r w:rsidR="008F6AC0">
              <w:rPr>
                <w:rFonts w:asciiTheme="minorHAnsi" w:eastAsiaTheme="minorEastAsia" w:hAnsiTheme="minorHAnsi"/>
                <w:noProof/>
                <w:color w:val="auto"/>
                <w:sz w:val="22"/>
                <w:lang w:val="fr-BF" w:eastAsia="fr-BF"/>
              </w:rPr>
              <w:tab/>
            </w:r>
            <w:r w:rsidR="008F6AC0" w:rsidRPr="00A8514B">
              <w:rPr>
                <w:rStyle w:val="Lienhypertexte"/>
                <w:noProof/>
                <w:lang w:val="fr-FR"/>
              </w:rPr>
              <w:t>Attestation de régularité relative au paiement des cotisations sociales</w:t>
            </w:r>
            <w:r w:rsidR="008F6AC0">
              <w:rPr>
                <w:noProof/>
                <w:webHidden/>
              </w:rPr>
              <w:tab/>
            </w:r>
            <w:r w:rsidR="008F6AC0">
              <w:rPr>
                <w:noProof/>
                <w:webHidden/>
              </w:rPr>
              <w:fldChar w:fldCharType="begin"/>
            </w:r>
            <w:r w:rsidR="008F6AC0">
              <w:rPr>
                <w:noProof/>
                <w:webHidden/>
              </w:rPr>
              <w:instrText xml:space="preserve"> PAGEREF _Toc172710314 \h </w:instrText>
            </w:r>
            <w:r w:rsidR="008F6AC0">
              <w:rPr>
                <w:noProof/>
                <w:webHidden/>
              </w:rPr>
            </w:r>
            <w:r w:rsidR="008F6AC0">
              <w:rPr>
                <w:noProof/>
                <w:webHidden/>
              </w:rPr>
              <w:fldChar w:fldCharType="separate"/>
            </w:r>
            <w:r w:rsidR="008F6AC0">
              <w:rPr>
                <w:noProof/>
                <w:webHidden/>
              </w:rPr>
              <w:t>31</w:t>
            </w:r>
            <w:r w:rsidR="008F6AC0">
              <w:rPr>
                <w:noProof/>
                <w:webHidden/>
              </w:rPr>
              <w:fldChar w:fldCharType="end"/>
            </w:r>
          </w:hyperlink>
        </w:p>
        <w:p w14:paraId="5AB38FED" w14:textId="00146357" w:rsidR="008F6AC0" w:rsidRDefault="00D94BB6">
          <w:pPr>
            <w:pStyle w:val="TM2"/>
            <w:tabs>
              <w:tab w:val="left" w:pos="880"/>
              <w:tab w:val="right" w:leader="dot" w:pos="8494"/>
            </w:tabs>
            <w:rPr>
              <w:rFonts w:asciiTheme="minorHAnsi" w:eastAsiaTheme="minorEastAsia" w:hAnsiTheme="minorHAnsi"/>
              <w:noProof/>
              <w:color w:val="auto"/>
              <w:sz w:val="22"/>
              <w:lang w:val="fr-BF" w:eastAsia="fr-BF"/>
            </w:rPr>
          </w:pPr>
          <w:hyperlink w:anchor="_Toc172710315" w:history="1">
            <w:r w:rsidR="008F6AC0" w:rsidRPr="00A8514B">
              <w:rPr>
                <w:rStyle w:val="Lienhypertexte"/>
                <w:noProof/>
                <w:lang w:val="fr-FR"/>
              </w:rPr>
              <w:t>6.7</w:t>
            </w:r>
            <w:r w:rsidR="008F6AC0">
              <w:rPr>
                <w:rFonts w:asciiTheme="minorHAnsi" w:eastAsiaTheme="minorEastAsia" w:hAnsiTheme="minorHAnsi"/>
                <w:noProof/>
                <w:color w:val="auto"/>
                <w:sz w:val="22"/>
                <w:lang w:val="fr-BF" w:eastAsia="fr-BF"/>
              </w:rPr>
              <w:tab/>
            </w:r>
            <w:r w:rsidR="008F6AC0" w:rsidRPr="00A8514B">
              <w:rPr>
                <w:rStyle w:val="Lienhypertexte"/>
                <w:noProof/>
                <w:lang w:val="fr-FR"/>
              </w:rPr>
              <w:t>Attestation de régularité relative au paiement des impôts et taxes</w:t>
            </w:r>
            <w:r w:rsidR="008F6AC0">
              <w:rPr>
                <w:noProof/>
                <w:webHidden/>
              </w:rPr>
              <w:tab/>
            </w:r>
            <w:r w:rsidR="008F6AC0">
              <w:rPr>
                <w:noProof/>
                <w:webHidden/>
              </w:rPr>
              <w:fldChar w:fldCharType="begin"/>
            </w:r>
            <w:r w:rsidR="008F6AC0">
              <w:rPr>
                <w:noProof/>
                <w:webHidden/>
              </w:rPr>
              <w:instrText xml:space="preserve"> PAGEREF _Toc172710315 \h </w:instrText>
            </w:r>
            <w:r w:rsidR="008F6AC0">
              <w:rPr>
                <w:noProof/>
                <w:webHidden/>
              </w:rPr>
            </w:r>
            <w:r w:rsidR="008F6AC0">
              <w:rPr>
                <w:noProof/>
                <w:webHidden/>
              </w:rPr>
              <w:fldChar w:fldCharType="separate"/>
            </w:r>
            <w:r w:rsidR="008F6AC0">
              <w:rPr>
                <w:noProof/>
                <w:webHidden/>
              </w:rPr>
              <w:t>31</w:t>
            </w:r>
            <w:r w:rsidR="008F6AC0">
              <w:rPr>
                <w:noProof/>
                <w:webHidden/>
              </w:rPr>
              <w:fldChar w:fldCharType="end"/>
            </w:r>
          </w:hyperlink>
        </w:p>
        <w:p w14:paraId="35A557D5" w14:textId="5F76B875" w:rsidR="008F6AC0" w:rsidRDefault="00D94BB6">
          <w:pPr>
            <w:pStyle w:val="TM2"/>
            <w:tabs>
              <w:tab w:val="left" w:pos="880"/>
              <w:tab w:val="right" w:leader="dot" w:pos="8494"/>
            </w:tabs>
            <w:rPr>
              <w:rFonts w:asciiTheme="minorHAnsi" w:eastAsiaTheme="minorEastAsia" w:hAnsiTheme="minorHAnsi"/>
              <w:noProof/>
              <w:color w:val="auto"/>
              <w:sz w:val="22"/>
              <w:lang w:val="fr-BF" w:eastAsia="fr-BF"/>
            </w:rPr>
          </w:pPr>
          <w:hyperlink w:anchor="_Toc172710316" w:history="1">
            <w:r w:rsidR="008F6AC0" w:rsidRPr="00A8514B">
              <w:rPr>
                <w:rStyle w:val="Lienhypertexte"/>
                <w:noProof/>
                <w:lang w:val="fr-FR"/>
              </w:rPr>
              <w:t>6.8</w:t>
            </w:r>
            <w:r w:rsidR="008F6AC0">
              <w:rPr>
                <w:rFonts w:asciiTheme="minorHAnsi" w:eastAsiaTheme="minorEastAsia" w:hAnsiTheme="minorHAnsi"/>
                <w:noProof/>
                <w:color w:val="auto"/>
                <w:sz w:val="22"/>
                <w:lang w:val="fr-BF" w:eastAsia="fr-BF"/>
              </w:rPr>
              <w:tab/>
            </w:r>
            <w:r w:rsidR="008F6AC0" w:rsidRPr="00A8514B">
              <w:rPr>
                <w:rStyle w:val="Lienhypertexte"/>
                <w:noProof/>
                <w:lang w:val="fr-FR"/>
              </w:rPr>
              <w:t>Liste des livraisons similaires</w:t>
            </w:r>
            <w:r w:rsidR="008F6AC0">
              <w:rPr>
                <w:noProof/>
                <w:webHidden/>
              </w:rPr>
              <w:tab/>
            </w:r>
            <w:r w:rsidR="008F6AC0">
              <w:rPr>
                <w:noProof/>
                <w:webHidden/>
              </w:rPr>
              <w:fldChar w:fldCharType="begin"/>
            </w:r>
            <w:r w:rsidR="008F6AC0">
              <w:rPr>
                <w:noProof/>
                <w:webHidden/>
              </w:rPr>
              <w:instrText xml:space="preserve"> PAGEREF _Toc172710316 \h </w:instrText>
            </w:r>
            <w:r w:rsidR="008F6AC0">
              <w:rPr>
                <w:noProof/>
                <w:webHidden/>
              </w:rPr>
            </w:r>
            <w:r w:rsidR="008F6AC0">
              <w:rPr>
                <w:noProof/>
                <w:webHidden/>
              </w:rPr>
              <w:fldChar w:fldCharType="separate"/>
            </w:r>
            <w:r w:rsidR="008F6AC0">
              <w:rPr>
                <w:noProof/>
                <w:webHidden/>
              </w:rPr>
              <w:t>32</w:t>
            </w:r>
            <w:r w:rsidR="008F6AC0">
              <w:rPr>
                <w:noProof/>
                <w:webHidden/>
              </w:rPr>
              <w:fldChar w:fldCharType="end"/>
            </w:r>
          </w:hyperlink>
        </w:p>
        <w:p w14:paraId="23274CF7" w14:textId="27A8D72A" w:rsidR="008F6AC0" w:rsidRDefault="00D94BB6">
          <w:pPr>
            <w:pStyle w:val="TM2"/>
            <w:tabs>
              <w:tab w:val="left" w:pos="880"/>
              <w:tab w:val="right" w:leader="dot" w:pos="8494"/>
            </w:tabs>
            <w:rPr>
              <w:rFonts w:asciiTheme="minorHAnsi" w:eastAsiaTheme="minorEastAsia" w:hAnsiTheme="minorHAnsi"/>
              <w:noProof/>
              <w:color w:val="auto"/>
              <w:sz w:val="22"/>
              <w:lang w:val="fr-BF" w:eastAsia="fr-BF"/>
            </w:rPr>
          </w:pPr>
          <w:hyperlink w:anchor="_Toc172710317" w:history="1">
            <w:r w:rsidR="008F6AC0" w:rsidRPr="00A8514B">
              <w:rPr>
                <w:rStyle w:val="Lienhypertexte"/>
                <w:noProof/>
                <w:lang w:val="fr-FR"/>
              </w:rPr>
              <w:t>6.9</w:t>
            </w:r>
            <w:r w:rsidR="008F6AC0">
              <w:rPr>
                <w:rFonts w:asciiTheme="minorHAnsi" w:eastAsiaTheme="minorEastAsia" w:hAnsiTheme="minorHAnsi"/>
                <w:noProof/>
                <w:color w:val="auto"/>
                <w:sz w:val="22"/>
                <w:lang w:val="fr-BF" w:eastAsia="fr-BF"/>
              </w:rPr>
              <w:tab/>
            </w:r>
            <w:r w:rsidR="008F6AC0" w:rsidRPr="00A8514B">
              <w:rPr>
                <w:rStyle w:val="Lienhypertexte"/>
                <w:noProof/>
                <w:lang w:val="fr-FR"/>
              </w:rPr>
              <w:t>Certificats de bonne exécution</w:t>
            </w:r>
            <w:r w:rsidR="008F6AC0">
              <w:rPr>
                <w:noProof/>
                <w:webHidden/>
              </w:rPr>
              <w:tab/>
            </w:r>
            <w:r w:rsidR="008F6AC0">
              <w:rPr>
                <w:noProof/>
                <w:webHidden/>
              </w:rPr>
              <w:fldChar w:fldCharType="begin"/>
            </w:r>
            <w:r w:rsidR="008F6AC0">
              <w:rPr>
                <w:noProof/>
                <w:webHidden/>
              </w:rPr>
              <w:instrText xml:space="preserve"> PAGEREF _Toc172710317 \h </w:instrText>
            </w:r>
            <w:r w:rsidR="008F6AC0">
              <w:rPr>
                <w:noProof/>
                <w:webHidden/>
              </w:rPr>
            </w:r>
            <w:r w:rsidR="008F6AC0">
              <w:rPr>
                <w:noProof/>
                <w:webHidden/>
              </w:rPr>
              <w:fldChar w:fldCharType="separate"/>
            </w:r>
            <w:r w:rsidR="008F6AC0">
              <w:rPr>
                <w:noProof/>
                <w:webHidden/>
              </w:rPr>
              <w:t>32</w:t>
            </w:r>
            <w:r w:rsidR="008F6AC0">
              <w:rPr>
                <w:noProof/>
                <w:webHidden/>
              </w:rPr>
              <w:fldChar w:fldCharType="end"/>
            </w:r>
          </w:hyperlink>
        </w:p>
        <w:p w14:paraId="35C05741" w14:textId="06DF54EA" w:rsidR="008F6AC0" w:rsidRDefault="00D94BB6">
          <w:pPr>
            <w:pStyle w:val="TM2"/>
            <w:tabs>
              <w:tab w:val="left" w:pos="880"/>
              <w:tab w:val="right" w:leader="dot" w:pos="8494"/>
            </w:tabs>
            <w:rPr>
              <w:rFonts w:asciiTheme="minorHAnsi" w:eastAsiaTheme="minorEastAsia" w:hAnsiTheme="minorHAnsi"/>
              <w:noProof/>
              <w:color w:val="auto"/>
              <w:sz w:val="22"/>
              <w:lang w:val="fr-BF" w:eastAsia="fr-BF"/>
            </w:rPr>
          </w:pPr>
          <w:hyperlink w:anchor="_Toc172710318" w:history="1">
            <w:r w:rsidR="008F6AC0" w:rsidRPr="00A8514B">
              <w:rPr>
                <w:rStyle w:val="Lienhypertexte"/>
                <w:noProof/>
                <w:lang w:val="fr-FR"/>
              </w:rPr>
              <w:t>6.10</w:t>
            </w:r>
            <w:r w:rsidR="008F6AC0">
              <w:rPr>
                <w:rFonts w:asciiTheme="minorHAnsi" w:eastAsiaTheme="minorEastAsia" w:hAnsiTheme="minorHAnsi"/>
                <w:noProof/>
                <w:color w:val="auto"/>
                <w:sz w:val="22"/>
                <w:lang w:val="fr-BF" w:eastAsia="fr-BF"/>
              </w:rPr>
              <w:tab/>
            </w:r>
            <w:r w:rsidR="008F6AC0" w:rsidRPr="00A8514B">
              <w:rPr>
                <w:rStyle w:val="Lienhypertexte"/>
                <w:noProof/>
                <w:lang w:val="fr-FR"/>
              </w:rPr>
              <w:t>Offre financière et formulaire d’offre</w:t>
            </w:r>
            <w:r w:rsidR="008F6AC0">
              <w:rPr>
                <w:noProof/>
                <w:webHidden/>
              </w:rPr>
              <w:tab/>
            </w:r>
            <w:r w:rsidR="008F6AC0">
              <w:rPr>
                <w:noProof/>
                <w:webHidden/>
              </w:rPr>
              <w:fldChar w:fldCharType="begin"/>
            </w:r>
            <w:r w:rsidR="008F6AC0">
              <w:rPr>
                <w:noProof/>
                <w:webHidden/>
              </w:rPr>
              <w:instrText xml:space="preserve"> PAGEREF _Toc172710318 \h </w:instrText>
            </w:r>
            <w:r w:rsidR="008F6AC0">
              <w:rPr>
                <w:noProof/>
                <w:webHidden/>
              </w:rPr>
            </w:r>
            <w:r w:rsidR="008F6AC0">
              <w:rPr>
                <w:noProof/>
                <w:webHidden/>
              </w:rPr>
              <w:fldChar w:fldCharType="separate"/>
            </w:r>
            <w:r w:rsidR="008F6AC0">
              <w:rPr>
                <w:noProof/>
                <w:webHidden/>
              </w:rPr>
              <w:t>33</w:t>
            </w:r>
            <w:r w:rsidR="008F6AC0">
              <w:rPr>
                <w:noProof/>
                <w:webHidden/>
              </w:rPr>
              <w:fldChar w:fldCharType="end"/>
            </w:r>
          </w:hyperlink>
        </w:p>
        <w:p w14:paraId="2EE022F2" w14:textId="37F959C7" w:rsidR="008F6AC0" w:rsidRDefault="00D94BB6">
          <w:pPr>
            <w:pStyle w:val="TM2"/>
            <w:tabs>
              <w:tab w:val="left" w:pos="880"/>
              <w:tab w:val="right" w:leader="dot" w:pos="8494"/>
            </w:tabs>
            <w:rPr>
              <w:rFonts w:asciiTheme="minorHAnsi" w:eastAsiaTheme="minorEastAsia" w:hAnsiTheme="minorHAnsi"/>
              <w:noProof/>
              <w:color w:val="auto"/>
              <w:sz w:val="22"/>
              <w:lang w:val="fr-BF" w:eastAsia="fr-BF"/>
            </w:rPr>
          </w:pPr>
          <w:hyperlink w:anchor="_Toc172710319" w:history="1">
            <w:r w:rsidR="008F6AC0" w:rsidRPr="00A8514B">
              <w:rPr>
                <w:rStyle w:val="Lienhypertexte"/>
                <w:noProof/>
                <w:lang w:val="fr-FR"/>
              </w:rPr>
              <w:t>6.11</w:t>
            </w:r>
            <w:r w:rsidR="008F6AC0">
              <w:rPr>
                <w:rFonts w:asciiTheme="minorHAnsi" w:eastAsiaTheme="minorEastAsia" w:hAnsiTheme="minorHAnsi"/>
                <w:noProof/>
                <w:color w:val="auto"/>
                <w:sz w:val="22"/>
                <w:lang w:val="fr-BF" w:eastAsia="fr-BF"/>
              </w:rPr>
              <w:tab/>
            </w:r>
            <w:r w:rsidR="008F6AC0" w:rsidRPr="00A8514B">
              <w:rPr>
                <w:rStyle w:val="Lienhypertexte"/>
                <w:noProof/>
                <w:lang w:val="fr-FR"/>
              </w:rPr>
              <w:t>Spécifications techniques &amp; offre technique</w:t>
            </w:r>
            <w:r w:rsidR="008F6AC0">
              <w:rPr>
                <w:noProof/>
                <w:webHidden/>
              </w:rPr>
              <w:tab/>
            </w:r>
            <w:r w:rsidR="008F6AC0">
              <w:rPr>
                <w:noProof/>
                <w:webHidden/>
              </w:rPr>
              <w:fldChar w:fldCharType="begin"/>
            </w:r>
            <w:r w:rsidR="008F6AC0">
              <w:rPr>
                <w:noProof/>
                <w:webHidden/>
              </w:rPr>
              <w:instrText xml:space="preserve"> PAGEREF _Toc172710319 \h </w:instrText>
            </w:r>
            <w:r w:rsidR="008F6AC0">
              <w:rPr>
                <w:noProof/>
                <w:webHidden/>
              </w:rPr>
            </w:r>
            <w:r w:rsidR="008F6AC0">
              <w:rPr>
                <w:noProof/>
                <w:webHidden/>
              </w:rPr>
              <w:fldChar w:fldCharType="separate"/>
            </w:r>
            <w:r w:rsidR="008F6AC0">
              <w:rPr>
                <w:noProof/>
                <w:webHidden/>
              </w:rPr>
              <w:t>35</w:t>
            </w:r>
            <w:r w:rsidR="008F6AC0">
              <w:rPr>
                <w:noProof/>
                <w:webHidden/>
              </w:rPr>
              <w:fldChar w:fldCharType="end"/>
            </w:r>
          </w:hyperlink>
        </w:p>
        <w:p w14:paraId="712423F9" w14:textId="36476D00" w:rsidR="00C45EFE" w:rsidRPr="006D208C" w:rsidRDefault="003C2059">
          <w:pPr>
            <w:rPr>
              <w:lang w:val="fr-FR"/>
            </w:rPr>
          </w:pPr>
          <w:r w:rsidRPr="006D208C">
            <w:rPr>
              <w:rFonts w:ascii="Calibri" w:hAnsi="Calibri"/>
              <w:lang w:val="fr-FR"/>
            </w:rPr>
            <w:fldChar w:fldCharType="end"/>
          </w:r>
        </w:p>
      </w:sdtContent>
    </w:sdt>
    <w:p w14:paraId="1284F947" w14:textId="77777777" w:rsidR="00251977" w:rsidRPr="006D208C" w:rsidRDefault="00251977">
      <w:pPr>
        <w:spacing w:line="259" w:lineRule="auto"/>
        <w:rPr>
          <w:rFonts w:asciiTheme="minorHAnsi" w:hAnsiTheme="minorHAnsi" w:cstheme="minorHAnsi"/>
          <w:b/>
          <w:color w:val="FFFFFF" w:themeColor="background1"/>
          <w:sz w:val="32"/>
          <w:szCs w:val="32"/>
          <w:lang w:val="fr-FR"/>
        </w:rPr>
      </w:pPr>
      <w:r w:rsidRPr="006D208C">
        <w:rPr>
          <w:lang w:val="fr-FR"/>
        </w:rPr>
        <w:br w:type="page"/>
      </w:r>
    </w:p>
    <w:p w14:paraId="125BC8FA" w14:textId="77777777" w:rsidR="002B7D5A" w:rsidRPr="006D208C" w:rsidRDefault="001F796C" w:rsidP="00413425">
      <w:pPr>
        <w:pStyle w:val="Titre1"/>
        <w:rPr>
          <w:lang w:val="fr-FR"/>
        </w:rPr>
      </w:pPr>
      <w:bookmarkStart w:id="0" w:name="_Toc172710260"/>
      <w:r w:rsidRPr="006D208C">
        <w:rPr>
          <w:lang w:val="fr-FR"/>
        </w:rPr>
        <w:t>Généralités</w:t>
      </w:r>
      <w:bookmarkEnd w:id="0"/>
    </w:p>
    <w:p w14:paraId="6639CA6D" w14:textId="77777777" w:rsidR="002B7D5A" w:rsidRPr="006D208C" w:rsidRDefault="001F796C" w:rsidP="001F796C">
      <w:pPr>
        <w:pStyle w:val="Titre2"/>
        <w:rPr>
          <w:lang w:val="fr-FR"/>
        </w:rPr>
      </w:pPr>
      <w:bookmarkStart w:id="1" w:name="_Toc172710261"/>
      <w:r w:rsidRPr="006D208C">
        <w:rPr>
          <w:lang w:val="fr-FR"/>
        </w:rPr>
        <w:t>Dérogations aux Règles Générales d’Exécution</w:t>
      </w:r>
      <w:bookmarkEnd w:id="1"/>
    </w:p>
    <w:p w14:paraId="5217ACDC" w14:textId="77777777" w:rsidR="001F796C" w:rsidRPr="006D208C" w:rsidRDefault="001F796C" w:rsidP="001F796C">
      <w:pPr>
        <w:jc w:val="both"/>
        <w:rPr>
          <w:lang w:val="fr-FR"/>
        </w:rPr>
      </w:pPr>
      <w:r w:rsidRPr="006D208C">
        <w:rPr>
          <w:lang w:val="fr-FR"/>
        </w:rPr>
        <w:t>La section 4 « Conditions contractuelles et administratives particulières » du présent Cahier Spécial des Charges contient les clauses administratives et contractuelles particulières applicables au présent marché public par dérogation à l’Arrêté Royal du 14 janvier 2013 ou qui complètent ou précisent celui-ci.</w:t>
      </w:r>
    </w:p>
    <w:p w14:paraId="714F5806" w14:textId="3505C827" w:rsidR="001F796C" w:rsidRPr="006D208C" w:rsidRDefault="001F796C" w:rsidP="001F796C">
      <w:pPr>
        <w:jc w:val="both"/>
        <w:rPr>
          <w:lang w:val="fr-FR"/>
        </w:rPr>
      </w:pPr>
      <w:r w:rsidRPr="006D208C">
        <w:rPr>
          <w:lang w:val="fr-FR"/>
        </w:rPr>
        <w:t xml:space="preserve">Dans le présent </w:t>
      </w:r>
      <w:r w:rsidR="006B2C96" w:rsidRPr="006D208C">
        <w:rPr>
          <w:lang w:val="fr-FR"/>
        </w:rPr>
        <w:t>cahier spécial des charges</w:t>
      </w:r>
      <w:r w:rsidRPr="006D208C">
        <w:rPr>
          <w:lang w:val="fr-FR"/>
        </w:rPr>
        <w:t xml:space="preserve">, il n’est pas dérogé aux Règles Générales d’Exécution (voir </w:t>
      </w:r>
      <w:r w:rsidR="00C263EB" w:rsidRPr="006D208C">
        <w:rPr>
          <w:lang w:val="fr-FR"/>
        </w:rPr>
        <w:t xml:space="preserve">point </w:t>
      </w:r>
      <w:r w:rsidR="0079118D" w:rsidRPr="006D208C">
        <w:rPr>
          <w:lang w:val="fr-FR"/>
        </w:rPr>
        <w:fldChar w:fldCharType="begin"/>
      </w:r>
      <w:r w:rsidR="0079118D" w:rsidRPr="006D208C">
        <w:rPr>
          <w:lang w:val="fr-FR"/>
        </w:rPr>
        <w:instrText xml:space="preserve"> REF _Ref18047167 \r \h  \* MERGEFORMAT </w:instrText>
      </w:r>
      <w:r w:rsidR="0079118D" w:rsidRPr="006D208C">
        <w:rPr>
          <w:lang w:val="fr-FR"/>
        </w:rPr>
      </w:r>
      <w:r w:rsidR="0079118D" w:rsidRPr="006D208C">
        <w:rPr>
          <w:lang w:val="fr-FR"/>
        </w:rPr>
        <w:fldChar w:fldCharType="separate"/>
      </w:r>
      <w:r w:rsidR="0079118D" w:rsidRPr="006D208C">
        <w:rPr>
          <w:lang w:val="fr-FR"/>
        </w:rPr>
        <w:t>4.7</w:t>
      </w:r>
      <w:r w:rsidR="0079118D" w:rsidRPr="006D208C">
        <w:rPr>
          <w:lang w:val="fr-FR"/>
        </w:rPr>
        <w:fldChar w:fldCharType="end"/>
      </w:r>
      <w:r w:rsidR="0079118D" w:rsidRPr="006D208C">
        <w:rPr>
          <w:lang w:val="fr-FR"/>
        </w:rPr>
        <w:t xml:space="preserve"> « </w:t>
      </w:r>
      <w:r w:rsidR="0079118D" w:rsidRPr="006D208C">
        <w:rPr>
          <w:lang w:val="fr-FR"/>
        </w:rPr>
        <w:fldChar w:fldCharType="begin"/>
      </w:r>
      <w:r w:rsidR="0079118D" w:rsidRPr="006D208C">
        <w:rPr>
          <w:lang w:val="fr-FR"/>
        </w:rPr>
        <w:instrText xml:space="preserve"> REF _Ref18047167 \h  \* MERGEFORMAT </w:instrText>
      </w:r>
      <w:r w:rsidR="0079118D" w:rsidRPr="006D208C">
        <w:rPr>
          <w:lang w:val="fr-FR"/>
        </w:rPr>
      </w:r>
      <w:r w:rsidR="0079118D" w:rsidRPr="006D208C">
        <w:rPr>
          <w:lang w:val="fr-FR"/>
        </w:rPr>
        <w:fldChar w:fldCharType="separate"/>
      </w:r>
      <w:r w:rsidR="0079118D" w:rsidRPr="006D208C">
        <w:rPr>
          <w:lang w:val="fr-FR"/>
        </w:rPr>
        <w:t>Cautionnement (Art. 25-33)</w:t>
      </w:r>
      <w:r w:rsidR="0079118D" w:rsidRPr="006D208C">
        <w:rPr>
          <w:lang w:val="fr-FR"/>
        </w:rPr>
        <w:fldChar w:fldCharType="end"/>
      </w:r>
      <w:r w:rsidRPr="006D208C">
        <w:rPr>
          <w:lang w:val="fr-FR"/>
        </w:rPr>
        <w:t> »).</w:t>
      </w:r>
    </w:p>
    <w:p w14:paraId="010CE410" w14:textId="77777777" w:rsidR="00C50750" w:rsidRPr="006D208C" w:rsidRDefault="0060762A" w:rsidP="0060762A">
      <w:pPr>
        <w:pStyle w:val="Titre2"/>
        <w:rPr>
          <w:lang w:val="fr-FR"/>
        </w:rPr>
      </w:pPr>
      <w:bookmarkStart w:id="2" w:name="_Ref18054875"/>
      <w:bookmarkStart w:id="3" w:name="_Ref18054878"/>
      <w:bookmarkStart w:id="4" w:name="_Toc172710262"/>
      <w:r w:rsidRPr="006D208C">
        <w:rPr>
          <w:lang w:val="fr-FR"/>
        </w:rPr>
        <w:t>Pouvoir adjudicateur</w:t>
      </w:r>
      <w:bookmarkEnd w:id="2"/>
      <w:bookmarkEnd w:id="3"/>
      <w:bookmarkEnd w:id="4"/>
    </w:p>
    <w:p w14:paraId="6695EB57" w14:textId="77777777" w:rsidR="0060762A" w:rsidRPr="006D208C" w:rsidRDefault="0060762A" w:rsidP="0060762A">
      <w:pPr>
        <w:jc w:val="both"/>
        <w:rPr>
          <w:lang w:val="fr-FR"/>
        </w:rPr>
      </w:pPr>
      <w:r w:rsidRPr="006D208C">
        <w:rPr>
          <w:lang w:val="fr-FR"/>
        </w:rPr>
        <w:t>Le pouvoir adjudicateur du présent marché public est Enabel, Agence belge de développement, société anonyme de droit public à finalité sociale, ayant son siège social à 147, rue Haute, 1000 Bruxelles (numéro d’entreprise 0264.814.354, RPM Bruxelles).</w:t>
      </w:r>
    </w:p>
    <w:p w14:paraId="207244EC" w14:textId="77777777" w:rsidR="0060762A" w:rsidRPr="006D208C" w:rsidRDefault="0060762A" w:rsidP="0060762A">
      <w:pPr>
        <w:jc w:val="both"/>
        <w:rPr>
          <w:lang w:val="fr-FR"/>
        </w:rPr>
      </w:pPr>
      <w:r w:rsidRPr="006D208C">
        <w:rPr>
          <w:lang w:val="fr-FR"/>
        </w:rPr>
        <w:t>Enabel se voit confier l’exclusivité de l’exécution, tant en Belgique qu’à l’étranger, des tâches de service public en matière de coopération bilatérale directe avec des pays partenaires. En outre, elle peut exécuter d’autres missions de coopération à la demande d’organismes d’intérêt public et développer des actions propres qui contribuent à ses objectifs.</w:t>
      </w:r>
    </w:p>
    <w:p w14:paraId="2E78A481" w14:textId="7F172003" w:rsidR="009D7EDE" w:rsidRPr="004F2F25" w:rsidRDefault="009D7EDE" w:rsidP="009D7EDE">
      <w:pPr>
        <w:jc w:val="both"/>
        <w:rPr>
          <w:lang w:val="fr-FR"/>
        </w:rPr>
      </w:pPr>
      <w:r w:rsidRPr="004F2F25">
        <w:rPr>
          <w:lang w:val="fr-FR"/>
        </w:rPr>
        <w:t>Pour ce marché, Enabel est valablement représentée par</w:t>
      </w:r>
      <w:r w:rsidRPr="009D7EDE">
        <w:rPr>
          <w:lang w:val="fr-FR"/>
        </w:rPr>
        <w:t xml:space="preserve"> </w:t>
      </w:r>
      <w:r w:rsidR="00A40337" w:rsidRPr="00A40337">
        <w:rPr>
          <w:lang w:val="fr-FR"/>
        </w:rPr>
        <w:t xml:space="preserve">M. Danny </w:t>
      </w:r>
      <w:proofErr w:type="spellStart"/>
      <w:r w:rsidR="00A40337" w:rsidRPr="00A40337">
        <w:rPr>
          <w:lang w:val="fr-FR"/>
        </w:rPr>
        <w:t>Denolf</w:t>
      </w:r>
      <w:proofErr w:type="spellEnd"/>
      <w:r w:rsidR="00A40337" w:rsidRPr="00A40337">
        <w:rPr>
          <w:lang w:val="fr-FR"/>
        </w:rPr>
        <w:t xml:space="preserve">, Directeur Pays d’Enabel </w:t>
      </w:r>
      <w:r w:rsidRPr="004F2F25">
        <w:rPr>
          <w:lang w:val="fr-FR"/>
        </w:rPr>
        <w:t>au</w:t>
      </w:r>
      <w:r>
        <w:rPr>
          <w:lang w:val="fr-FR"/>
        </w:rPr>
        <w:t xml:space="preserve"> </w:t>
      </w:r>
      <w:r w:rsidRPr="004F2F25">
        <w:rPr>
          <w:lang w:val="fr-FR"/>
        </w:rPr>
        <w:t>Burkina Faso.</w:t>
      </w:r>
    </w:p>
    <w:p w14:paraId="307254FD" w14:textId="77777777" w:rsidR="00C50750" w:rsidRPr="006D208C" w:rsidRDefault="00201904" w:rsidP="0060762A">
      <w:pPr>
        <w:pStyle w:val="Titre2"/>
        <w:rPr>
          <w:lang w:val="fr-FR"/>
        </w:rPr>
      </w:pPr>
      <w:bookmarkStart w:id="5" w:name="_Toc172710263"/>
      <w:r w:rsidRPr="006D208C">
        <w:rPr>
          <w:lang w:val="fr-FR"/>
        </w:rPr>
        <w:t>Cadre in</w:t>
      </w:r>
      <w:r w:rsidR="003A4F31" w:rsidRPr="006D208C">
        <w:rPr>
          <w:lang w:val="fr-FR"/>
        </w:rPr>
        <w:t>s</w:t>
      </w:r>
      <w:r w:rsidR="0060762A" w:rsidRPr="006D208C">
        <w:rPr>
          <w:lang w:val="fr-FR"/>
        </w:rPr>
        <w:t xml:space="preserve">titutionnel </w:t>
      </w:r>
      <w:r w:rsidR="003A4F31" w:rsidRPr="006D208C">
        <w:rPr>
          <w:lang w:val="fr-FR"/>
        </w:rPr>
        <w:t>d’</w:t>
      </w:r>
      <w:r w:rsidR="0060762A" w:rsidRPr="006D208C">
        <w:rPr>
          <w:lang w:val="fr-FR"/>
        </w:rPr>
        <w:t>Enabel</w:t>
      </w:r>
      <w:bookmarkEnd w:id="5"/>
    </w:p>
    <w:p w14:paraId="2D3337CA" w14:textId="77777777" w:rsidR="00201904" w:rsidRPr="006D208C" w:rsidRDefault="00201904" w:rsidP="00201904">
      <w:pPr>
        <w:jc w:val="both"/>
        <w:rPr>
          <w:lang w:val="fr-FR"/>
        </w:rPr>
      </w:pPr>
      <w:r w:rsidRPr="006D208C">
        <w:rPr>
          <w:lang w:val="fr-FR"/>
        </w:rPr>
        <w:t>Le cadre de référence général dans lequel travaille Enabel est :</w:t>
      </w:r>
    </w:p>
    <w:p w14:paraId="20F01DF8" w14:textId="77777777" w:rsidR="00201904" w:rsidRPr="006D208C" w:rsidRDefault="00201904" w:rsidP="00201904">
      <w:pPr>
        <w:pStyle w:val="Paragraphedeliste"/>
        <w:numPr>
          <w:ilvl w:val="0"/>
          <w:numId w:val="3"/>
        </w:numPr>
        <w:ind w:left="284" w:hanging="284"/>
        <w:contextualSpacing w:val="0"/>
        <w:jc w:val="both"/>
        <w:rPr>
          <w:lang w:val="fr-FR"/>
        </w:rPr>
      </w:pPr>
      <w:r w:rsidRPr="006D208C">
        <w:rPr>
          <w:lang w:val="fr-FR"/>
        </w:rPr>
        <w:t xml:space="preserve">La </w:t>
      </w:r>
      <w:r w:rsidR="003A4F31" w:rsidRPr="006D208C">
        <w:rPr>
          <w:lang w:val="fr-FR"/>
        </w:rPr>
        <w:t>L</w:t>
      </w:r>
      <w:r w:rsidRPr="006D208C">
        <w:rPr>
          <w:lang w:val="fr-FR"/>
        </w:rPr>
        <w:t>oi belge du 19 mars 2013 relative à la Coopération au Développement</w:t>
      </w:r>
      <w:r w:rsidR="003A4F31" w:rsidRPr="006D208C">
        <w:rPr>
          <w:rStyle w:val="Appelnotedebasdep"/>
          <w:lang w:val="fr-FR"/>
        </w:rPr>
        <w:footnoteReference w:id="2"/>
      </w:r>
      <w:r w:rsidRPr="006D208C">
        <w:rPr>
          <w:lang w:val="fr-FR"/>
        </w:rPr>
        <w:t> ;</w:t>
      </w:r>
    </w:p>
    <w:p w14:paraId="36BA87EA" w14:textId="77777777" w:rsidR="00201904" w:rsidRPr="006D208C" w:rsidRDefault="00201904" w:rsidP="00201904">
      <w:pPr>
        <w:pStyle w:val="Paragraphedeliste"/>
        <w:numPr>
          <w:ilvl w:val="0"/>
          <w:numId w:val="3"/>
        </w:numPr>
        <w:ind w:left="284" w:hanging="284"/>
        <w:contextualSpacing w:val="0"/>
        <w:jc w:val="both"/>
        <w:rPr>
          <w:lang w:val="fr-FR"/>
        </w:rPr>
      </w:pPr>
      <w:r w:rsidRPr="006D208C">
        <w:rPr>
          <w:lang w:val="fr-FR"/>
        </w:rPr>
        <w:t>La Loi belge du 21 décembre 1998 portant création de la « Coopération Technique Belge » sous la forme d’une société de droit public</w:t>
      </w:r>
      <w:r w:rsidR="003A4F31" w:rsidRPr="006D208C">
        <w:rPr>
          <w:rStyle w:val="Appelnotedebasdep"/>
          <w:lang w:val="fr-FR"/>
        </w:rPr>
        <w:footnoteReference w:id="3"/>
      </w:r>
      <w:r w:rsidRPr="006D208C">
        <w:rPr>
          <w:lang w:val="fr-FR"/>
        </w:rPr>
        <w:t> ;</w:t>
      </w:r>
    </w:p>
    <w:p w14:paraId="2CFCE72A" w14:textId="77777777" w:rsidR="00201904" w:rsidRPr="006D208C" w:rsidRDefault="00201904" w:rsidP="00201904">
      <w:pPr>
        <w:pStyle w:val="Paragraphedeliste"/>
        <w:numPr>
          <w:ilvl w:val="0"/>
          <w:numId w:val="3"/>
        </w:numPr>
        <w:ind w:left="284" w:hanging="284"/>
        <w:contextualSpacing w:val="0"/>
        <w:jc w:val="both"/>
        <w:rPr>
          <w:lang w:val="fr-FR"/>
        </w:rPr>
      </w:pPr>
      <w:r w:rsidRPr="006D208C">
        <w:rPr>
          <w:lang w:val="fr-FR"/>
        </w:rPr>
        <w:t xml:space="preserve">La </w:t>
      </w:r>
      <w:r w:rsidR="003A4F31" w:rsidRPr="006D208C">
        <w:rPr>
          <w:lang w:val="fr-FR"/>
        </w:rPr>
        <w:t>L</w:t>
      </w:r>
      <w:r w:rsidRPr="006D208C">
        <w:rPr>
          <w:lang w:val="fr-FR"/>
        </w:rPr>
        <w:t>oi du 23 novembre 2017 portant modification du nom de la Coopération technique belge et définition des missions et du fonctionnement d’Enabel, Agence belge de Développement, publiée au Moniteur belge du 11 décembre 2017.</w:t>
      </w:r>
    </w:p>
    <w:p w14:paraId="7D3CF0D9" w14:textId="77777777" w:rsidR="00201904" w:rsidRPr="006D208C" w:rsidRDefault="00201904" w:rsidP="00201904">
      <w:pPr>
        <w:jc w:val="both"/>
        <w:rPr>
          <w:lang w:val="fr-FR"/>
        </w:rPr>
      </w:pPr>
      <w:r w:rsidRPr="006D208C">
        <w:rPr>
          <w:lang w:val="fr-FR"/>
        </w:rPr>
        <w:t>Les développements suivants constituent eux aussi un fil rouge dans le travail d’Enabel. Citons, à titre de principaux exemples :</w:t>
      </w:r>
    </w:p>
    <w:p w14:paraId="25F0B6AF" w14:textId="77777777" w:rsidR="00201904" w:rsidRPr="006D208C" w:rsidRDefault="003A4F31" w:rsidP="00201904">
      <w:pPr>
        <w:pStyle w:val="Paragraphedeliste"/>
        <w:numPr>
          <w:ilvl w:val="0"/>
          <w:numId w:val="3"/>
        </w:numPr>
        <w:ind w:left="284" w:hanging="284"/>
        <w:contextualSpacing w:val="0"/>
        <w:jc w:val="both"/>
        <w:rPr>
          <w:lang w:val="fr-FR"/>
        </w:rPr>
      </w:pPr>
      <w:r w:rsidRPr="006D208C">
        <w:rPr>
          <w:lang w:val="fr-FR"/>
        </w:rPr>
        <w:t>S</w:t>
      </w:r>
      <w:r w:rsidR="00201904" w:rsidRPr="006D208C">
        <w:rPr>
          <w:lang w:val="fr-FR"/>
        </w:rPr>
        <w:t>ur le plan de la coopération international</w:t>
      </w:r>
      <w:r w:rsidR="00214DE1" w:rsidRPr="006D208C">
        <w:rPr>
          <w:lang w:val="fr-FR"/>
        </w:rPr>
        <w:t>e :</w:t>
      </w:r>
      <w:r w:rsidR="00201904" w:rsidRPr="006D208C">
        <w:rPr>
          <w:lang w:val="fr-FR"/>
        </w:rPr>
        <w:t xml:space="preserve"> les Objectifs de Développement Durables des Nations unies, la Déclaration de Paris sur l’harmonisat</w:t>
      </w:r>
      <w:r w:rsidR="00214DE1" w:rsidRPr="006D208C">
        <w:rPr>
          <w:lang w:val="fr-FR"/>
        </w:rPr>
        <w:t>ion et l’alignement de l’aide ;</w:t>
      </w:r>
    </w:p>
    <w:p w14:paraId="1E9D292C" w14:textId="77777777" w:rsidR="00201904" w:rsidRPr="006D208C" w:rsidRDefault="003A4F31" w:rsidP="00201904">
      <w:pPr>
        <w:pStyle w:val="Paragraphedeliste"/>
        <w:numPr>
          <w:ilvl w:val="0"/>
          <w:numId w:val="3"/>
        </w:numPr>
        <w:ind w:left="284" w:hanging="284"/>
        <w:contextualSpacing w:val="0"/>
        <w:jc w:val="both"/>
        <w:rPr>
          <w:lang w:val="fr-FR"/>
        </w:rPr>
      </w:pPr>
      <w:r w:rsidRPr="006D208C">
        <w:rPr>
          <w:lang w:val="fr-FR"/>
        </w:rPr>
        <w:t>S</w:t>
      </w:r>
      <w:r w:rsidR="00201904" w:rsidRPr="006D208C">
        <w:rPr>
          <w:lang w:val="fr-FR"/>
        </w:rPr>
        <w:t>ur le plan de la lutte contre la corruption</w:t>
      </w:r>
      <w:r w:rsidR="00214DE1" w:rsidRPr="006D208C">
        <w:rPr>
          <w:lang w:val="fr-FR"/>
        </w:rPr>
        <w:t> </w:t>
      </w:r>
      <w:r w:rsidR="00201904" w:rsidRPr="006D208C">
        <w:rPr>
          <w:lang w:val="fr-FR"/>
        </w:rPr>
        <w:t>: la loi du 8 mai 2007 portant assentiment à la Convention des Nations unies contre la corruption, fait</w:t>
      </w:r>
      <w:r w:rsidRPr="006D208C">
        <w:rPr>
          <w:lang w:val="fr-FR"/>
        </w:rPr>
        <w:t>e à New York le 31 octobre 2003</w:t>
      </w:r>
      <w:r w:rsidR="00214DE1" w:rsidRPr="006D208C">
        <w:rPr>
          <w:rStyle w:val="Appelnotedebasdep"/>
          <w:lang w:val="fr-FR"/>
        </w:rPr>
        <w:footnoteReference w:id="4"/>
      </w:r>
      <w:r w:rsidR="00201904" w:rsidRPr="006D208C">
        <w:rPr>
          <w:lang w:val="fr-FR"/>
        </w:rPr>
        <w:t>, ainsi que la loi du 10 février 1999 relative à la répression de la corruption transposant la Convention relative à la lutte contre la corruption de fonctionnaires étrangers dans des transaction</w:t>
      </w:r>
      <w:r w:rsidRPr="006D208C">
        <w:rPr>
          <w:lang w:val="fr-FR"/>
        </w:rPr>
        <w:t>s commerciales internationales ;</w:t>
      </w:r>
    </w:p>
    <w:p w14:paraId="0E414F69" w14:textId="77777777" w:rsidR="00201904" w:rsidRPr="006D208C" w:rsidRDefault="003A4F31" w:rsidP="00201904">
      <w:pPr>
        <w:pStyle w:val="Paragraphedeliste"/>
        <w:numPr>
          <w:ilvl w:val="0"/>
          <w:numId w:val="3"/>
        </w:numPr>
        <w:ind w:left="284" w:hanging="284"/>
        <w:contextualSpacing w:val="0"/>
        <w:jc w:val="both"/>
        <w:rPr>
          <w:lang w:val="fr-FR"/>
        </w:rPr>
      </w:pPr>
      <w:r w:rsidRPr="006D208C">
        <w:rPr>
          <w:lang w:val="fr-FR"/>
        </w:rPr>
        <w:t>S</w:t>
      </w:r>
      <w:r w:rsidR="00201904" w:rsidRPr="006D208C">
        <w:rPr>
          <w:lang w:val="fr-FR"/>
        </w:rPr>
        <w:t>ur le plan du respect des droits humains</w:t>
      </w:r>
      <w:r w:rsidRPr="006D208C">
        <w:rPr>
          <w:lang w:val="fr-FR"/>
        </w:rPr>
        <w:t> </w:t>
      </w:r>
      <w:r w:rsidR="00201904" w:rsidRPr="006D208C">
        <w:rPr>
          <w:lang w:val="fr-FR"/>
        </w:rPr>
        <w:t>: la Déclaration Universelle des Droits de l’Homme des Nations unies (1948) ainsi que les 8 conventions de base de l’Organisation Internationale du Travail consacrant en particulier le droit à la liberté syndicale (C. n° 87), le droit d’organisation et de négociation collective de négociation (C. n° 98), l’interdiction du travail forcé (C. n° 29 et 105), l’interdiction de toute discrimination en matière de travail et de rémunération (C. n° 100 et 111), l’âge minimum fixé pour le travail des enfants (C. n° 138), l’interdiction des pires fo</w:t>
      </w:r>
      <w:r w:rsidRPr="006D208C">
        <w:rPr>
          <w:lang w:val="fr-FR"/>
        </w:rPr>
        <w:t>rmes de ce travail (C. n° 182) ;</w:t>
      </w:r>
    </w:p>
    <w:p w14:paraId="7A901B20" w14:textId="77777777" w:rsidR="00201904" w:rsidRPr="006D208C" w:rsidRDefault="003A4F31" w:rsidP="00201904">
      <w:pPr>
        <w:pStyle w:val="Paragraphedeliste"/>
        <w:numPr>
          <w:ilvl w:val="0"/>
          <w:numId w:val="3"/>
        </w:numPr>
        <w:ind w:left="284" w:hanging="284"/>
        <w:contextualSpacing w:val="0"/>
        <w:jc w:val="both"/>
        <w:rPr>
          <w:lang w:val="fr-FR"/>
        </w:rPr>
      </w:pPr>
      <w:r w:rsidRPr="006D208C">
        <w:rPr>
          <w:lang w:val="fr-FR"/>
        </w:rPr>
        <w:t>S</w:t>
      </w:r>
      <w:r w:rsidR="00201904" w:rsidRPr="006D208C">
        <w:rPr>
          <w:lang w:val="fr-FR"/>
        </w:rPr>
        <w:t>ur le plan</w:t>
      </w:r>
      <w:r w:rsidRPr="006D208C">
        <w:rPr>
          <w:lang w:val="fr-FR"/>
        </w:rPr>
        <w:t xml:space="preserve"> du respect de l’environnement :</w:t>
      </w:r>
      <w:r w:rsidR="00201904" w:rsidRPr="006D208C">
        <w:rPr>
          <w:lang w:val="fr-FR"/>
        </w:rPr>
        <w:t xml:space="preserve"> La Convention-cadre sur les changements climatiques de Paris, le do</w:t>
      </w:r>
      <w:r w:rsidRPr="006D208C">
        <w:rPr>
          <w:lang w:val="fr-FR"/>
        </w:rPr>
        <w:t>uze décembre deux mille quinze ;</w:t>
      </w:r>
    </w:p>
    <w:p w14:paraId="056D8C5F" w14:textId="52F18BD2" w:rsidR="00201904" w:rsidRPr="006D208C" w:rsidRDefault="003A4F31" w:rsidP="00201904">
      <w:pPr>
        <w:pStyle w:val="Paragraphedeliste"/>
        <w:numPr>
          <w:ilvl w:val="0"/>
          <w:numId w:val="3"/>
        </w:numPr>
        <w:ind w:left="284" w:hanging="284"/>
        <w:contextualSpacing w:val="0"/>
        <w:jc w:val="both"/>
        <w:rPr>
          <w:lang w:val="fr-FR"/>
        </w:rPr>
      </w:pPr>
      <w:r w:rsidRPr="006D208C">
        <w:rPr>
          <w:lang w:val="fr-FR"/>
        </w:rPr>
        <w:t>Le</w:t>
      </w:r>
      <w:r w:rsidR="00201904" w:rsidRPr="006D208C">
        <w:rPr>
          <w:lang w:val="fr-FR"/>
        </w:rPr>
        <w:t xml:space="preserve"> premier contrat de gestion entre Enabel et l’Etat fédéral belge (approuvé par </w:t>
      </w:r>
      <w:r w:rsidR="00214DE1" w:rsidRPr="006D208C">
        <w:rPr>
          <w:lang w:val="fr-FR"/>
        </w:rPr>
        <w:t>l’</w:t>
      </w:r>
      <w:r w:rsidR="00201904" w:rsidRPr="006D208C">
        <w:rPr>
          <w:lang w:val="fr-FR"/>
        </w:rPr>
        <w:t>A</w:t>
      </w:r>
      <w:r w:rsidR="00214DE1" w:rsidRPr="006D208C">
        <w:rPr>
          <w:lang w:val="fr-FR"/>
        </w:rPr>
        <w:t xml:space="preserve">rrêté </w:t>
      </w:r>
      <w:r w:rsidR="00201904" w:rsidRPr="006D208C">
        <w:rPr>
          <w:lang w:val="fr-FR"/>
        </w:rPr>
        <w:t>R</w:t>
      </w:r>
      <w:r w:rsidR="00214DE1" w:rsidRPr="006D208C">
        <w:rPr>
          <w:lang w:val="fr-FR"/>
        </w:rPr>
        <w:t>oyal</w:t>
      </w:r>
      <w:r w:rsidR="00201904" w:rsidRPr="006D208C">
        <w:rPr>
          <w:lang w:val="fr-FR"/>
        </w:rPr>
        <w:t xml:space="preserve"> du 17</w:t>
      </w:r>
      <w:r w:rsidR="00214DE1" w:rsidRPr="006D208C">
        <w:rPr>
          <w:lang w:val="fr-FR"/>
        </w:rPr>
        <w:t xml:space="preserve"> décembre </w:t>
      </w:r>
      <w:r w:rsidR="00201904" w:rsidRPr="006D208C">
        <w:rPr>
          <w:lang w:val="fr-FR"/>
        </w:rPr>
        <w:t>2017, M</w:t>
      </w:r>
      <w:r w:rsidR="009E40D6" w:rsidRPr="006D208C">
        <w:rPr>
          <w:lang w:val="fr-FR"/>
        </w:rPr>
        <w:t>.</w:t>
      </w:r>
      <w:r w:rsidR="00201904" w:rsidRPr="006D208C">
        <w:rPr>
          <w:lang w:val="fr-FR"/>
        </w:rPr>
        <w:t>B</w:t>
      </w:r>
      <w:r w:rsidR="009E40D6" w:rsidRPr="006D208C">
        <w:rPr>
          <w:lang w:val="fr-FR"/>
        </w:rPr>
        <w:t>.</w:t>
      </w:r>
      <w:r w:rsidR="00201904" w:rsidRPr="006D208C">
        <w:rPr>
          <w:lang w:val="fr-FR"/>
        </w:rPr>
        <w:t xml:space="preserve"> 22</w:t>
      </w:r>
      <w:r w:rsidR="00214DE1" w:rsidRPr="006D208C">
        <w:rPr>
          <w:lang w:val="fr-FR"/>
        </w:rPr>
        <w:t xml:space="preserve"> décembre </w:t>
      </w:r>
      <w:r w:rsidR="00201904" w:rsidRPr="006D208C">
        <w:rPr>
          <w:lang w:val="fr-FR"/>
        </w:rPr>
        <w:t>2017) qui arrête les règles et les conditions spéciales relatives à l’exercice des tâches de service public par Enabel pour le compte de l’Etat belge</w:t>
      </w:r>
      <w:r w:rsidR="005F46AC" w:rsidRPr="006D208C">
        <w:rPr>
          <w:lang w:val="fr-FR"/>
        </w:rPr>
        <w:t> ;</w:t>
      </w:r>
    </w:p>
    <w:p w14:paraId="178DC6B7" w14:textId="39F78E39" w:rsidR="005F46AC" w:rsidRPr="006D208C" w:rsidRDefault="00063311" w:rsidP="00201904">
      <w:pPr>
        <w:pStyle w:val="Paragraphedeliste"/>
        <w:numPr>
          <w:ilvl w:val="0"/>
          <w:numId w:val="3"/>
        </w:numPr>
        <w:ind w:left="284" w:hanging="284"/>
        <w:contextualSpacing w:val="0"/>
        <w:jc w:val="both"/>
        <w:rPr>
          <w:lang w:val="fr-FR"/>
        </w:rPr>
      </w:pPr>
      <w:r w:rsidRPr="006D208C">
        <w:rPr>
          <w:lang w:val="fr-FR"/>
        </w:rPr>
        <w:t>L</w:t>
      </w:r>
      <w:r w:rsidR="005F46AC" w:rsidRPr="006D208C">
        <w:rPr>
          <w:lang w:val="fr-FR"/>
        </w:rPr>
        <w:t>e Code éthique de Enabel de janvier 2019, ainsi que la Politique de Enabel concernant l’exploitation et les abus sexuels – juin 2019 et la Politique de Enabel concernant la maîtrise des risques de fraude et de corruption – juin 2019</w:t>
      </w:r>
      <w:r w:rsidRPr="006D208C">
        <w:rPr>
          <w:lang w:val="fr-FR"/>
        </w:rPr>
        <w:t>.</w:t>
      </w:r>
    </w:p>
    <w:p w14:paraId="56AEC1CC" w14:textId="77777777" w:rsidR="00C50750" w:rsidRPr="006D208C" w:rsidRDefault="003A4F31" w:rsidP="003A4F31">
      <w:pPr>
        <w:pStyle w:val="Titre2"/>
        <w:rPr>
          <w:lang w:val="fr-FR"/>
        </w:rPr>
      </w:pPr>
      <w:bookmarkStart w:id="6" w:name="_Toc172710264"/>
      <w:r w:rsidRPr="006D208C">
        <w:rPr>
          <w:lang w:val="fr-FR"/>
        </w:rPr>
        <w:t>Règles régissant le marché</w:t>
      </w:r>
      <w:bookmarkEnd w:id="6"/>
    </w:p>
    <w:p w14:paraId="094D8C2D" w14:textId="77777777" w:rsidR="003A4F31" w:rsidRPr="006D208C" w:rsidRDefault="003A4F31" w:rsidP="003A4F31">
      <w:pPr>
        <w:jc w:val="both"/>
        <w:rPr>
          <w:lang w:val="fr-FR"/>
        </w:rPr>
      </w:pPr>
      <w:r w:rsidRPr="006D208C">
        <w:rPr>
          <w:lang w:val="fr-FR"/>
        </w:rPr>
        <w:t>Le marché public est régi par le droit belge, notamment :</w:t>
      </w:r>
    </w:p>
    <w:p w14:paraId="7F073E62" w14:textId="77777777" w:rsidR="003A4F31" w:rsidRPr="006D208C" w:rsidRDefault="003A4F31" w:rsidP="003A4F31">
      <w:pPr>
        <w:pStyle w:val="Paragraphedeliste"/>
        <w:numPr>
          <w:ilvl w:val="0"/>
          <w:numId w:val="3"/>
        </w:numPr>
        <w:ind w:left="284" w:hanging="284"/>
        <w:contextualSpacing w:val="0"/>
        <w:jc w:val="both"/>
        <w:rPr>
          <w:lang w:val="fr-FR"/>
        </w:rPr>
      </w:pPr>
      <w:r w:rsidRPr="006D208C">
        <w:rPr>
          <w:lang w:val="fr-FR"/>
        </w:rPr>
        <w:t>La Loi du 17 juin 2016 relative aux marchés publics</w:t>
      </w:r>
      <w:r w:rsidR="009E40D6" w:rsidRPr="006D208C">
        <w:rPr>
          <w:rStyle w:val="Appelnotedebasdep"/>
          <w:lang w:val="fr-FR"/>
        </w:rPr>
        <w:footnoteReference w:id="5"/>
      </w:r>
      <w:r w:rsidRPr="006D208C">
        <w:rPr>
          <w:lang w:val="fr-FR"/>
        </w:rPr>
        <w:t> ;</w:t>
      </w:r>
    </w:p>
    <w:p w14:paraId="53F143F7" w14:textId="77777777" w:rsidR="003A4F31" w:rsidRPr="006D208C" w:rsidRDefault="003A4F31" w:rsidP="003A4F31">
      <w:pPr>
        <w:pStyle w:val="Paragraphedeliste"/>
        <w:numPr>
          <w:ilvl w:val="0"/>
          <w:numId w:val="3"/>
        </w:numPr>
        <w:ind w:left="284" w:hanging="284"/>
        <w:contextualSpacing w:val="0"/>
        <w:jc w:val="both"/>
        <w:rPr>
          <w:lang w:val="fr-FR"/>
        </w:rPr>
      </w:pPr>
      <w:r w:rsidRPr="006D208C">
        <w:rPr>
          <w:lang w:val="fr-FR"/>
        </w:rPr>
        <w:t>La Loi du 17 juin 2013 relative à la motivation, à l’information et aux voies de recours en matière de marchés publics et de certains marchés de travaux, de fournitures et de services</w:t>
      </w:r>
      <w:r w:rsidR="009E40D6" w:rsidRPr="006D208C">
        <w:rPr>
          <w:rStyle w:val="Appelnotedebasdep"/>
          <w:lang w:val="fr-FR"/>
        </w:rPr>
        <w:footnoteReference w:id="6"/>
      </w:r>
      <w:r w:rsidRPr="006D208C">
        <w:rPr>
          <w:lang w:val="fr-FR"/>
        </w:rPr>
        <w:t> ;</w:t>
      </w:r>
    </w:p>
    <w:p w14:paraId="69C93910" w14:textId="77777777" w:rsidR="003A4F31" w:rsidRPr="006D208C" w:rsidRDefault="003A4F31" w:rsidP="003A4F31">
      <w:pPr>
        <w:pStyle w:val="Paragraphedeliste"/>
        <w:numPr>
          <w:ilvl w:val="0"/>
          <w:numId w:val="3"/>
        </w:numPr>
        <w:ind w:left="284" w:hanging="284"/>
        <w:contextualSpacing w:val="0"/>
        <w:jc w:val="both"/>
        <w:rPr>
          <w:lang w:val="fr-FR"/>
        </w:rPr>
      </w:pPr>
      <w:r w:rsidRPr="006D208C">
        <w:rPr>
          <w:lang w:val="fr-FR"/>
        </w:rPr>
        <w:t>L’A.R. du 18 avril 2017 relatif à la passation des marchés publics dans les secteurs classiques</w:t>
      </w:r>
      <w:r w:rsidR="009E40D6" w:rsidRPr="006D208C">
        <w:rPr>
          <w:rStyle w:val="Appelnotedebasdep"/>
          <w:lang w:val="fr-FR"/>
        </w:rPr>
        <w:footnoteReference w:id="7"/>
      </w:r>
      <w:r w:rsidRPr="006D208C">
        <w:rPr>
          <w:lang w:val="fr-FR"/>
        </w:rPr>
        <w:t> ;</w:t>
      </w:r>
    </w:p>
    <w:p w14:paraId="679F0EF3" w14:textId="77777777" w:rsidR="003A4F31" w:rsidRPr="006D208C" w:rsidRDefault="003A4F31" w:rsidP="003A4F31">
      <w:pPr>
        <w:pStyle w:val="Paragraphedeliste"/>
        <w:numPr>
          <w:ilvl w:val="0"/>
          <w:numId w:val="3"/>
        </w:numPr>
        <w:ind w:left="284" w:hanging="284"/>
        <w:contextualSpacing w:val="0"/>
        <w:jc w:val="both"/>
        <w:rPr>
          <w:lang w:val="fr-FR"/>
        </w:rPr>
      </w:pPr>
      <w:r w:rsidRPr="006D208C">
        <w:rPr>
          <w:lang w:val="fr-FR"/>
        </w:rPr>
        <w:t>L’A.R. du 14 janvier 2013 établissant les règles générales d’exécution des marchés publics et des concessions de travaux publics</w:t>
      </w:r>
      <w:r w:rsidR="009E40D6" w:rsidRPr="006D208C">
        <w:rPr>
          <w:rStyle w:val="Appelnotedebasdep"/>
          <w:lang w:val="fr-FR"/>
        </w:rPr>
        <w:footnoteReference w:id="8"/>
      </w:r>
      <w:r w:rsidRPr="006D208C">
        <w:rPr>
          <w:lang w:val="fr-FR"/>
        </w:rPr>
        <w:t> ;</w:t>
      </w:r>
    </w:p>
    <w:p w14:paraId="5C0D6EF2" w14:textId="3B016F18" w:rsidR="003A4F31" w:rsidRPr="006D208C" w:rsidRDefault="003A4F31" w:rsidP="003A4F31">
      <w:pPr>
        <w:pStyle w:val="Paragraphedeliste"/>
        <w:numPr>
          <w:ilvl w:val="0"/>
          <w:numId w:val="3"/>
        </w:numPr>
        <w:ind w:left="284" w:hanging="284"/>
        <w:contextualSpacing w:val="0"/>
        <w:jc w:val="both"/>
        <w:rPr>
          <w:lang w:val="fr-FR"/>
        </w:rPr>
      </w:pPr>
      <w:r w:rsidRPr="006D208C">
        <w:rPr>
          <w:lang w:val="fr-FR"/>
        </w:rPr>
        <w:t>Les Circulaires du Premier Ministre en matière de marchés publics</w:t>
      </w:r>
      <w:r w:rsidR="001710D1" w:rsidRPr="006D208C">
        <w:rPr>
          <w:lang w:val="fr-FR"/>
        </w:rPr>
        <w:t> ;</w:t>
      </w:r>
    </w:p>
    <w:p w14:paraId="146B7883" w14:textId="7F99DE4E" w:rsidR="001710D1" w:rsidRPr="006D208C" w:rsidRDefault="001710D1" w:rsidP="001710D1">
      <w:pPr>
        <w:pStyle w:val="Paragraphedeliste"/>
        <w:numPr>
          <w:ilvl w:val="0"/>
          <w:numId w:val="3"/>
        </w:numPr>
        <w:ind w:left="284" w:hanging="284"/>
        <w:contextualSpacing w:val="0"/>
        <w:jc w:val="both"/>
        <w:rPr>
          <w:lang w:val="fr-FR"/>
        </w:rPr>
      </w:pPr>
      <w:r w:rsidRPr="006D208C">
        <w:rPr>
          <w:lang w:val="fr-FR"/>
        </w:rPr>
        <w:t>La Politique de Enabel concernant l’exploitation et les abus sexuels – juin 2019 ;</w:t>
      </w:r>
    </w:p>
    <w:p w14:paraId="79FB01D1" w14:textId="3E6576F4" w:rsidR="001710D1" w:rsidRPr="006D208C" w:rsidRDefault="001710D1" w:rsidP="001710D1">
      <w:pPr>
        <w:pStyle w:val="Paragraphedeliste"/>
        <w:numPr>
          <w:ilvl w:val="0"/>
          <w:numId w:val="3"/>
        </w:numPr>
        <w:ind w:left="284" w:hanging="284"/>
        <w:contextualSpacing w:val="0"/>
        <w:jc w:val="both"/>
        <w:rPr>
          <w:lang w:val="fr-FR"/>
        </w:rPr>
      </w:pPr>
      <w:r w:rsidRPr="006D208C">
        <w:rPr>
          <w:lang w:val="fr-FR"/>
        </w:rPr>
        <w:t>La Politique de Enabel concernant la maîtrise des risques de fraude et de corruption – juin 2019 ;</w:t>
      </w:r>
    </w:p>
    <w:p w14:paraId="63BDD002" w14:textId="61CF957E" w:rsidR="001710D1" w:rsidRPr="006D208C" w:rsidRDefault="001710D1" w:rsidP="001710D1">
      <w:pPr>
        <w:pStyle w:val="Paragraphedeliste"/>
        <w:numPr>
          <w:ilvl w:val="0"/>
          <w:numId w:val="3"/>
        </w:numPr>
        <w:ind w:left="284" w:hanging="284"/>
        <w:contextualSpacing w:val="0"/>
        <w:jc w:val="both"/>
        <w:rPr>
          <w:lang w:val="fr-FR"/>
        </w:rPr>
      </w:pPr>
      <w:r w:rsidRPr="006D208C">
        <w:rPr>
          <w:lang w:val="fr-FR"/>
        </w:rPr>
        <w:t>Règlement (UE) 2016/679 du Parlement européen et du Conseil du 27 avril 2016 relatif à la protection des personnes physiques à l’égard du traitement des données à caractère personnel et à la libre circulation de ces données, et abrogeant la directive 95/46/CE (Règlement Général relatif à la Protection des données, ci-après RGPD) ;</w:t>
      </w:r>
    </w:p>
    <w:p w14:paraId="03E1CCF9" w14:textId="324B218E" w:rsidR="001710D1" w:rsidRPr="006D208C" w:rsidRDefault="001710D1" w:rsidP="001710D1">
      <w:pPr>
        <w:pStyle w:val="Paragraphedeliste"/>
        <w:numPr>
          <w:ilvl w:val="0"/>
          <w:numId w:val="3"/>
        </w:numPr>
        <w:ind w:left="284" w:hanging="284"/>
        <w:contextualSpacing w:val="0"/>
        <w:jc w:val="both"/>
        <w:rPr>
          <w:lang w:val="fr-FR"/>
        </w:rPr>
      </w:pPr>
      <w:r w:rsidRPr="006D208C">
        <w:rPr>
          <w:lang w:val="fr-FR"/>
        </w:rPr>
        <w:t>La Loi du 30 juillet 2018 relative à la protection des personnes physiques à l’égard des traitements de données à caractère personnel.</w:t>
      </w:r>
    </w:p>
    <w:p w14:paraId="410FC0FD" w14:textId="53E5D35F" w:rsidR="001710D1" w:rsidRPr="006D208C" w:rsidRDefault="001710D1" w:rsidP="001710D1">
      <w:pPr>
        <w:jc w:val="both"/>
        <w:rPr>
          <w:lang w:val="fr-FR"/>
        </w:rPr>
      </w:pPr>
      <w:r w:rsidRPr="006D208C">
        <w:rPr>
          <w:rFonts w:eastAsia="Calibri"/>
          <w:lang w:val="fr-FR"/>
        </w:rPr>
        <w:t xml:space="preserve">Toute la réglementation belge sur les marchés publics peut être consultée sur </w:t>
      </w:r>
      <w:r w:rsidRPr="006D208C">
        <w:rPr>
          <w:u w:val="single"/>
          <w:lang w:val="fr-FR"/>
        </w:rPr>
        <w:t>www</w:t>
      </w:r>
      <w:r w:rsidRPr="006D208C">
        <w:rPr>
          <w:rFonts w:eastAsia="Calibri"/>
          <w:u w:val="single"/>
          <w:lang w:val="fr-FR"/>
        </w:rPr>
        <w:t>.publicprocurement.be</w:t>
      </w:r>
      <w:r w:rsidRPr="006D208C">
        <w:rPr>
          <w:rFonts w:eastAsia="Calibri"/>
          <w:lang w:val="fr-FR"/>
        </w:rPr>
        <w:t xml:space="preserve">, le code éthique et les politiques de Enabel mentionnées ci-dessus sur le site web de Enabel, ou </w:t>
      </w:r>
      <w:r w:rsidRPr="006D208C">
        <w:rPr>
          <w:rFonts w:eastAsia="Calibri"/>
          <w:u w:val="single"/>
          <w:lang w:val="fr-FR"/>
        </w:rPr>
        <w:t>https://www.enabel.be/fr/content/lethique-enabel</w:t>
      </w:r>
      <w:r w:rsidRPr="006D208C">
        <w:rPr>
          <w:rFonts w:eastAsia="Calibri"/>
          <w:lang w:val="fr-FR"/>
        </w:rPr>
        <w:t>.</w:t>
      </w:r>
    </w:p>
    <w:p w14:paraId="0A661E9F" w14:textId="77777777" w:rsidR="00C50750" w:rsidRPr="006D208C" w:rsidRDefault="00C50750" w:rsidP="00C50750">
      <w:pPr>
        <w:pStyle w:val="Titre2"/>
        <w:rPr>
          <w:lang w:val="fr-FR"/>
        </w:rPr>
      </w:pPr>
      <w:bookmarkStart w:id="7" w:name="_Toc172710265"/>
      <w:r w:rsidRPr="006D208C">
        <w:rPr>
          <w:lang w:val="fr-FR"/>
        </w:rPr>
        <w:t>D</w:t>
      </w:r>
      <w:r w:rsidR="00214DE1" w:rsidRPr="006D208C">
        <w:rPr>
          <w:lang w:val="fr-FR"/>
        </w:rPr>
        <w:t>é</w:t>
      </w:r>
      <w:r w:rsidRPr="006D208C">
        <w:rPr>
          <w:lang w:val="fr-FR"/>
        </w:rPr>
        <w:t>finitions</w:t>
      </w:r>
      <w:bookmarkEnd w:id="7"/>
    </w:p>
    <w:p w14:paraId="0AB17209" w14:textId="77777777" w:rsidR="009E40D6" w:rsidRPr="006D208C" w:rsidRDefault="009E40D6" w:rsidP="009E40D6">
      <w:pPr>
        <w:jc w:val="both"/>
        <w:rPr>
          <w:lang w:val="fr-FR"/>
        </w:rPr>
      </w:pPr>
      <w:r w:rsidRPr="006D208C">
        <w:rPr>
          <w:lang w:val="fr-FR"/>
        </w:rPr>
        <w:t>Dans le cadre de ce marché, il faut comprendre par :</w:t>
      </w:r>
    </w:p>
    <w:p w14:paraId="5470868E" w14:textId="77777777" w:rsidR="009E40D6" w:rsidRPr="006D208C" w:rsidRDefault="009E40D6" w:rsidP="009E40D6">
      <w:pPr>
        <w:pStyle w:val="Paragraphedeliste"/>
        <w:numPr>
          <w:ilvl w:val="0"/>
          <w:numId w:val="3"/>
        </w:numPr>
        <w:ind w:left="284" w:hanging="284"/>
        <w:contextualSpacing w:val="0"/>
        <w:jc w:val="both"/>
        <w:rPr>
          <w:lang w:val="fr-FR"/>
        </w:rPr>
      </w:pPr>
      <w:r w:rsidRPr="006D208C">
        <w:rPr>
          <w:u w:val="single"/>
          <w:lang w:val="fr-FR"/>
        </w:rPr>
        <w:t>Le soumissionnaire</w:t>
      </w:r>
      <w:r w:rsidRPr="006D208C">
        <w:rPr>
          <w:lang w:val="fr-FR"/>
        </w:rPr>
        <w:t> : un opérateur économique qui présente une offre ;</w:t>
      </w:r>
    </w:p>
    <w:p w14:paraId="7BE6D3C4" w14:textId="327019EB" w:rsidR="009E40D6" w:rsidRPr="006D208C" w:rsidRDefault="009E40D6" w:rsidP="009E40D6">
      <w:pPr>
        <w:pStyle w:val="Paragraphedeliste"/>
        <w:numPr>
          <w:ilvl w:val="0"/>
          <w:numId w:val="3"/>
        </w:numPr>
        <w:ind w:left="284" w:hanging="284"/>
        <w:contextualSpacing w:val="0"/>
        <w:jc w:val="both"/>
        <w:rPr>
          <w:lang w:val="fr-FR"/>
        </w:rPr>
      </w:pPr>
      <w:r w:rsidRPr="006D208C">
        <w:rPr>
          <w:u w:val="single"/>
          <w:lang w:val="fr-FR"/>
        </w:rPr>
        <w:t>L’adjudicataire / fournisseur</w:t>
      </w:r>
      <w:r w:rsidR="00DA250C">
        <w:rPr>
          <w:u w:val="single"/>
          <w:lang w:val="fr-BF"/>
        </w:rPr>
        <w:t xml:space="preserve"> </w:t>
      </w:r>
      <w:r w:rsidRPr="006D208C">
        <w:rPr>
          <w:lang w:val="fr-FR"/>
        </w:rPr>
        <w:t>: le soumissionnaire à qui le marché est attribué ;</w:t>
      </w:r>
    </w:p>
    <w:p w14:paraId="615712C4" w14:textId="1E05FFC5" w:rsidR="009E40D6" w:rsidRPr="006D208C" w:rsidRDefault="009E40D6" w:rsidP="009E40D6">
      <w:pPr>
        <w:pStyle w:val="Paragraphedeliste"/>
        <w:numPr>
          <w:ilvl w:val="0"/>
          <w:numId w:val="3"/>
        </w:numPr>
        <w:ind w:left="284" w:hanging="284"/>
        <w:contextualSpacing w:val="0"/>
        <w:jc w:val="both"/>
        <w:rPr>
          <w:lang w:val="fr-FR"/>
        </w:rPr>
      </w:pPr>
      <w:r w:rsidRPr="006D208C">
        <w:rPr>
          <w:u w:val="single"/>
          <w:lang w:val="fr-FR"/>
        </w:rPr>
        <w:t>Le pouvoir adjudicateur ou l’adjudicateur</w:t>
      </w:r>
      <w:r w:rsidRPr="006D208C">
        <w:rPr>
          <w:lang w:val="fr-FR"/>
        </w:rPr>
        <w:t> : Enabel, représentée par le Représentant résident d’Enabel au Burkina Faso ;</w:t>
      </w:r>
    </w:p>
    <w:p w14:paraId="6477E01D" w14:textId="77777777" w:rsidR="009E40D6" w:rsidRPr="006D208C" w:rsidRDefault="009E40D6" w:rsidP="009E40D6">
      <w:pPr>
        <w:pStyle w:val="Paragraphedeliste"/>
        <w:numPr>
          <w:ilvl w:val="0"/>
          <w:numId w:val="3"/>
        </w:numPr>
        <w:ind w:left="284" w:hanging="284"/>
        <w:contextualSpacing w:val="0"/>
        <w:jc w:val="both"/>
        <w:rPr>
          <w:lang w:val="fr-FR"/>
        </w:rPr>
      </w:pPr>
      <w:r w:rsidRPr="006D208C">
        <w:rPr>
          <w:u w:val="single"/>
          <w:lang w:val="fr-FR"/>
        </w:rPr>
        <w:t>L’offre</w:t>
      </w:r>
      <w:r w:rsidRPr="006D208C">
        <w:rPr>
          <w:lang w:val="fr-FR"/>
        </w:rPr>
        <w:t> : l’engagement du soumissionnaire d’exécuter le marché aux conditions qu’il présente ;</w:t>
      </w:r>
    </w:p>
    <w:p w14:paraId="65DD9C7D" w14:textId="77777777" w:rsidR="009E40D6" w:rsidRPr="006D208C" w:rsidRDefault="009E40D6" w:rsidP="009E40D6">
      <w:pPr>
        <w:pStyle w:val="Paragraphedeliste"/>
        <w:numPr>
          <w:ilvl w:val="0"/>
          <w:numId w:val="3"/>
        </w:numPr>
        <w:ind w:left="284" w:hanging="284"/>
        <w:contextualSpacing w:val="0"/>
        <w:jc w:val="both"/>
        <w:rPr>
          <w:lang w:val="fr-FR"/>
        </w:rPr>
      </w:pPr>
      <w:r w:rsidRPr="006D208C">
        <w:rPr>
          <w:u w:val="single"/>
          <w:lang w:val="fr-FR"/>
        </w:rPr>
        <w:t>Jours</w:t>
      </w:r>
      <w:r w:rsidRPr="006D208C">
        <w:rPr>
          <w:lang w:val="fr-FR"/>
        </w:rPr>
        <w:t> : A défaut d’indication dans le cahier spécial des charges et réglementation applicable, tous les jours s’entendent comme des jours calendrier ;</w:t>
      </w:r>
    </w:p>
    <w:p w14:paraId="01C94D18" w14:textId="77777777" w:rsidR="009E40D6" w:rsidRPr="006D208C" w:rsidRDefault="009E40D6" w:rsidP="009E40D6">
      <w:pPr>
        <w:pStyle w:val="Paragraphedeliste"/>
        <w:numPr>
          <w:ilvl w:val="0"/>
          <w:numId w:val="3"/>
        </w:numPr>
        <w:ind w:left="284" w:hanging="284"/>
        <w:contextualSpacing w:val="0"/>
        <w:jc w:val="both"/>
        <w:rPr>
          <w:lang w:val="fr-FR"/>
        </w:rPr>
      </w:pPr>
      <w:r w:rsidRPr="006D208C">
        <w:rPr>
          <w:u w:val="single"/>
          <w:lang w:val="fr-FR"/>
        </w:rPr>
        <w:t>Documents du marché</w:t>
      </w:r>
      <w:r w:rsidRPr="006D208C">
        <w:rPr>
          <w:lang w:val="fr-FR"/>
        </w:rPr>
        <w:t> : Cahier spécial des charges, y inclus les annexes et les documents auxquels ils se réfèrent ;</w:t>
      </w:r>
    </w:p>
    <w:p w14:paraId="229F317E" w14:textId="250F3025" w:rsidR="009E40D6" w:rsidRPr="006D208C" w:rsidRDefault="009E40D6" w:rsidP="009E40D6">
      <w:pPr>
        <w:pStyle w:val="Paragraphedeliste"/>
        <w:numPr>
          <w:ilvl w:val="0"/>
          <w:numId w:val="3"/>
        </w:numPr>
        <w:ind w:left="284" w:hanging="284"/>
        <w:contextualSpacing w:val="0"/>
        <w:jc w:val="both"/>
        <w:rPr>
          <w:lang w:val="fr-FR"/>
        </w:rPr>
      </w:pPr>
      <w:r w:rsidRPr="006D208C">
        <w:rPr>
          <w:u w:val="single"/>
          <w:lang w:val="fr-FR"/>
        </w:rPr>
        <w:t>Spécification technique</w:t>
      </w:r>
      <w:r w:rsidRPr="006D208C">
        <w:rPr>
          <w:lang w:val="fr-FR"/>
        </w:rPr>
        <w:t xml:space="preserve"> : </w:t>
      </w:r>
      <w:r w:rsidR="00097D6C" w:rsidRPr="006D208C">
        <w:rPr>
          <w:lang w:val="fr-FR"/>
        </w:rPr>
        <w:t>U</w:t>
      </w:r>
      <w:r w:rsidRPr="006D208C">
        <w:rPr>
          <w:lang w:val="fr-FR"/>
        </w:rPr>
        <w:t>ne spécification qui figure dans un document définissant les caractéristiques requises d'un produit ou d'un service, tels que les niveaux de qualité, les niveaux de la performance environnementale et climatique, la conception pour tous les besoins, y compris l'accessibilité pour les personnes handicapées, et l'évaluation de la conformité, la propriété d'emploi, l'utilisation du produit, la sécurité ou les dimensions, y compris les prescriptions applicables au produit en ce qui concerne le nom sous lequel il est vendu, la terminologie, les symboles, les essais et méthodes d'essais, l'emballage, le marquage et l'étiquetage, les instructions d'utilisation, les processus et méthodes de production à tout stade du cycle de vie de la fourniture ou du service, ainsi que les procédures d'évaluation de la conformité ;</w:t>
      </w:r>
    </w:p>
    <w:p w14:paraId="503A62DA" w14:textId="77777777" w:rsidR="009E40D6" w:rsidRPr="006D208C" w:rsidRDefault="009E40D6" w:rsidP="009E40D6">
      <w:pPr>
        <w:pStyle w:val="Paragraphedeliste"/>
        <w:numPr>
          <w:ilvl w:val="0"/>
          <w:numId w:val="3"/>
        </w:numPr>
        <w:ind w:left="284" w:hanging="284"/>
        <w:contextualSpacing w:val="0"/>
        <w:jc w:val="both"/>
        <w:rPr>
          <w:lang w:val="fr-FR"/>
        </w:rPr>
      </w:pPr>
      <w:r w:rsidRPr="006D208C">
        <w:rPr>
          <w:u w:val="single"/>
          <w:lang w:val="fr-FR"/>
        </w:rPr>
        <w:t>Variante</w:t>
      </w:r>
      <w:r w:rsidRPr="006D208C">
        <w:rPr>
          <w:lang w:val="fr-FR"/>
        </w:rPr>
        <w:t> : un mode alternatif de conception ou d’exécution qui est introduit soit à la demande du pouvoir adjudicateur, soit à l’initiative du soumissionnaire ;</w:t>
      </w:r>
    </w:p>
    <w:p w14:paraId="6AEF18E3" w14:textId="77777777" w:rsidR="009E40D6" w:rsidRPr="006D208C" w:rsidRDefault="009E40D6" w:rsidP="009E40D6">
      <w:pPr>
        <w:pStyle w:val="Paragraphedeliste"/>
        <w:numPr>
          <w:ilvl w:val="0"/>
          <w:numId w:val="3"/>
        </w:numPr>
        <w:ind w:left="284" w:hanging="284"/>
        <w:contextualSpacing w:val="0"/>
        <w:jc w:val="both"/>
        <w:rPr>
          <w:lang w:val="fr-FR"/>
        </w:rPr>
      </w:pPr>
      <w:r w:rsidRPr="006D208C">
        <w:rPr>
          <w:u w:val="single"/>
          <w:lang w:val="fr-FR"/>
        </w:rPr>
        <w:t>Option</w:t>
      </w:r>
      <w:r w:rsidRPr="006D208C">
        <w:rPr>
          <w:lang w:val="fr-FR"/>
        </w:rPr>
        <w:t> : un élément accessoire et non strictement nécessaire à l’exécution du marché, qui est introduit soit à la demande du pouvoir adjudicateur, soit à l’initiative du soumissionnaire ;</w:t>
      </w:r>
    </w:p>
    <w:p w14:paraId="719AB88B" w14:textId="77777777" w:rsidR="009E40D6" w:rsidRPr="006D208C" w:rsidRDefault="009E40D6" w:rsidP="009E40D6">
      <w:pPr>
        <w:pStyle w:val="Paragraphedeliste"/>
        <w:numPr>
          <w:ilvl w:val="0"/>
          <w:numId w:val="3"/>
        </w:numPr>
        <w:ind w:left="284" w:hanging="284"/>
        <w:contextualSpacing w:val="0"/>
        <w:jc w:val="both"/>
        <w:rPr>
          <w:lang w:val="fr-FR"/>
        </w:rPr>
      </w:pPr>
      <w:r w:rsidRPr="006D208C">
        <w:rPr>
          <w:u w:val="single"/>
          <w:lang w:val="fr-FR"/>
        </w:rPr>
        <w:t>Inventaire</w:t>
      </w:r>
      <w:r w:rsidRPr="006D208C">
        <w:rPr>
          <w:lang w:val="fr-FR"/>
        </w:rPr>
        <w:t> : le document du marché qui fractionne les prestations en postes différents et précise pour chacun d’eux la quantité ou le mode de détermination du prix ;</w:t>
      </w:r>
    </w:p>
    <w:p w14:paraId="57A6A4E8" w14:textId="77777777" w:rsidR="009E40D6" w:rsidRPr="006D208C" w:rsidRDefault="009E40D6" w:rsidP="009E40D6">
      <w:pPr>
        <w:pStyle w:val="Paragraphedeliste"/>
        <w:numPr>
          <w:ilvl w:val="0"/>
          <w:numId w:val="3"/>
        </w:numPr>
        <w:ind w:left="284" w:hanging="284"/>
        <w:contextualSpacing w:val="0"/>
        <w:jc w:val="both"/>
        <w:rPr>
          <w:lang w:val="fr-FR"/>
        </w:rPr>
      </w:pPr>
      <w:r w:rsidRPr="006D208C">
        <w:rPr>
          <w:u w:val="single"/>
          <w:lang w:val="fr-FR"/>
        </w:rPr>
        <w:t>Les Règles Générales d’Exécution (RGE)</w:t>
      </w:r>
      <w:r w:rsidRPr="006D208C">
        <w:rPr>
          <w:lang w:val="fr-FR"/>
        </w:rPr>
        <w:t> : les règles se trouvant dans l’</w:t>
      </w:r>
      <w:r w:rsidR="00F479FF" w:rsidRPr="006D208C">
        <w:rPr>
          <w:lang w:val="fr-FR"/>
        </w:rPr>
        <w:t xml:space="preserve">Arrêté Royal </w:t>
      </w:r>
      <w:r w:rsidRPr="006D208C">
        <w:rPr>
          <w:lang w:val="fr-FR"/>
        </w:rPr>
        <w:t>du 14</w:t>
      </w:r>
      <w:r w:rsidR="00F479FF" w:rsidRPr="006D208C">
        <w:rPr>
          <w:lang w:val="fr-FR"/>
        </w:rPr>
        <w:t xml:space="preserve"> janvier </w:t>
      </w:r>
      <w:r w:rsidRPr="006D208C">
        <w:rPr>
          <w:lang w:val="fr-FR"/>
        </w:rPr>
        <w:t>2013, établissant les règles générales d’exécution des marchés publics et des concessions de travaux publics ;</w:t>
      </w:r>
    </w:p>
    <w:p w14:paraId="2F112E3A" w14:textId="77777777" w:rsidR="009E40D6" w:rsidRPr="006D208C" w:rsidRDefault="009E40D6" w:rsidP="009E40D6">
      <w:pPr>
        <w:pStyle w:val="Paragraphedeliste"/>
        <w:numPr>
          <w:ilvl w:val="0"/>
          <w:numId w:val="3"/>
        </w:numPr>
        <w:ind w:left="284" w:hanging="284"/>
        <w:contextualSpacing w:val="0"/>
        <w:jc w:val="both"/>
        <w:rPr>
          <w:lang w:val="fr-FR"/>
        </w:rPr>
      </w:pPr>
      <w:r w:rsidRPr="006D208C">
        <w:rPr>
          <w:u w:val="single"/>
          <w:lang w:val="fr-FR"/>
        </w:rPr>
        <w:t xml:space="preserve">Le </w:t>
      </w:r>
      <w:r w:rsidR="00F479FF" w:rsidRPr="006D208C">
        <w:rPr>
          <w:u w:val="single"/>
          <w:lang w:val="fr-FR"/>
        </w:rPr>
        <w:t>C</w:t>
      </w:r>
      <w:r w:rsidRPr="006D208C">
        <w:rPr>
          <w:u w:val="single"/>
          <w:lang w:val="fr-FR"/>
        </w:rPr>
        <w:t xml:space="preserve">ahier </w:t>
      </w:r>
      <w:r w:rsidR="00F479FF" w:rsidRPr="006D208C">
        <w:rPr>
          <w:u w:val="single"/>
          <w:lang w:val="fr-FR"/>
        </w:rPr>
        <w:t>S</w:t>
      </w:r>
      <w:r w:rsidRPr="006D208C">
        <w:rPr>
          <w:u w:val="single"/>
          <w:lang w:val="fr-FR"/>
        </w:rPr>
        <w:t xml:space="preserve">pécial des </w:t>
      </w:r>
      <w:r w:rsidR="00F479FF" w:rsidRPr="006D208C">
        <w:rPr>
          <w:u w:val="single"/>
          <w:lang w:val="fr-FR"/>
        </w:rPr>
        <w:t>C</w:t>
      </w:r>
      <w:r w:rsidRPr="006D208C">
        <w:rPr>
          <w:u w:val="single"/>
          <w:lang w:val="fr-FR"/>
        </w:rPr>
        <w:t>harges (CSC)</w:t>
      </w:r>
      <w:r w:rsidR="00F479FF" w:rsidRPr="006D208C">
        <w:rPr>
          <w:lang w:val="fr-FR"/>
        </w:rPr>
        <w:t> </w:t>
      </w:r>
      <w:r w:rsidRPr="006D208C">
        <w:rPr>
          <w:lang w:val="fr-FR"/>
        </w:rPr>
        <w:t>: le présent document ainsi que toutes ses annexes et documents auxquels il fait référence</w:t>
      </w:r>
      <w:r w:rsidR="00F479FF" w:rsidRPr="006D208C">
        <w:rPr>
          <w:lang w:val="fr-FR"/>
        </w:rPr>
        <w:t> ;</w:t>
      </w:r>
    </w:p>
    <w:p w14:paraId="412727A9" w14:textId="77777777" w:rsidR="009E40D6" w:rsidRPr="006D208C" w:rsidRDefault="009E40D6" w:rsidP="009E40D6">
      <w:pPr>
        <w:pStyle w:val="Paragraphedeliste"/>
        <w:numPr>
          <w:ilvl w:val="0"/>
          <w:numId w:val="3"/>
        </w:numPr>
        <w:ind w:left="284" w:hanging="284"/>
        <w:contextualSpacing w:val="0"/>
        <w:jc w:val="both"/>
        <w:rPr>
          <w:lang w:val="fr-FR"/>
        </w:rPr>
      </w:pPr>
      <w:r w:rsidRPr="006D208C">
        <w:rPr>
          <w:u w:val="single"/>
          <w:lang w:val="fr-FR"/>
        </w:rPr>
        <w:t>BDA</w:t>
      </w:r>
      <w:r w:rsidR="00F479FF" w:rsidRPr="006D208C">
        <w:rPr>
          <w:lang w:val="fr-FR"/>
        </w:rPr>
        <w:t> :</w:t>
      </w:r>
      <w:r w:rsidRPr="006D208C">
        <w:rPr>
          <w:lang w:val="fr-FR"/>
        </w:rPr>
        <w:t xml:space="preserve"> le Bulletin des Adjudications</w:t>
      </w:r>
      <w:r w:rsidR="00F479FF" w:rsidRPr="006D208C">
        <w:rPr>
          <w:lang w:val="fr-FR"/>
        </w:rPr>
        <w:t> ;</w:t>
      </w:r>
    </w:p>
    <w:p w14:paraId="162947E7" w14:textId="77777777" w:rsidR="009E40D6" w:rsidRPr="006D208C" w:rsidRDefault="009E40D6" w:rsidP="009E40D6">
      <w:pPr>
        <w:pStyle w:val="Paragraphedeliste"/>
        <w:numPr>
          <w:ilvl w:val="0"/>
          <w:numId w:val="3"/>
        </w:numPr>
        <w:ind w:left="284" w:hanging="284"/>
        <w:contextualSpacing w:val="0"/>
        <w:jc w:val="both"/>
        <w:rPr>
          <w:lang w:val="fr-FR"/>
        </w:rPr>
      </w:pPr>
      <w:r w:rsidRPr="006D208C">
        <w:rPr>
          <w:u w:val="single"/>
          <w:lang w:val="fr-FR"/>
        </w:rPr>
        <w:t>JOUE</w:t>
      </w:r>
      <w:r w:rsidR="00F479FF" w:rsidRPr="006D208C">
        <w:rPr>
          <w:lang w:val="fr-FR"/>
        </w:rPr>
        <w:t> :</w:t>
      </w:r>
      <w:r w:rsidRPr="006D208C">
        <w:rPr>
          <w:lang w:val="fr-FR"/>
        </w:rPr>
        <w:t xml:space="preserve"> le Journal Officiel de l’Union européenne</w:t>
      </w:r>
      <w:r w:rsidR="00F479FF" w:rsidRPr="006D208C">
        <w:rPr>
          <w:lang w:val="fr-FR"/>
        </w:rPr>
        <w:t> ;</w:t>
      </w:r>
    </w:p>
    <w:p w14:paraId="48B823A9" w14:textId="77777777" w:rsidR="009E40D6" w:rsidRPr="006D208C" w:rsidRDefault="009E40D6" w:rsidP="009E40D6">
      <w:pPr>
        <w:pStyle w:val="Paragraphedeliste"/>
        <w:numPr>
          <w:ilvl w:val="0"/>
          <w:numId w:val="3"/>
        </w:numPr>
        <w:ind w:left="284" w:hanging="284"/>
        <w:contextualSpacing w:val="0"/>
        <w:jc w:val="both"/>
        <w:rPr>
          <w:lang w:val="fr-FR"/>
        </w:rPr>
      </w:pPr>
      <w:r w:rsidRPr="006D208C">
        <w:rPr>
          <w:u w:val="single"/>
          <w:lang w:val="fr-FR"/>
        </w:rPr>
        <w:t>OCDE</w:t>
      </w:r>
      <w:r w:rsidR="00F479FF" w:rsidRPr="006D208C">
        <w:rPr>
          <w:lang w:val="fr-FR"/>
        </w:rPr>
        <w:t> :</w:t>
      </w:r>
      <w:r w:rsidRPr="006D208C">
        <w:rPr>
          <w:lang w:val="fr-FR"/>
        </w:rPr>
        <w:t xml:space="preserve"> l’Organisation de Coopération e</w:t>
      </w:r>
      <w:r w:rsidR="00F479FF" w:rsidRPr="006D208C">
        <w:rPr>
          <w:lang w:val="fr-FR"/>
        </w:rPr>
        <w:t>t de Développement Economiques ;</w:t>
      </w:r>
    </w:p>
    <w:p w14:paraId="5B3CF3D1" w14:textId="77777777" w:rsidR="009E40D6" w:rsidRPr="006D208C" w:rsidRDefault="009E40D6" w:rsidP="009E40D6">
      <w:pPr>
        <w:pStyle w:val="Paragraphedeliste"/>
        <w:numPr>
          <w:ilvl w:val="0"/>
          <w:numId w:val="3"/>
        </w:numPr>
        <w:ind w:left="284" w:hanging="284"/>
        <w:contextualSpacing w:val="0"/>
        <w:jc w:val="both"/>
        <w:rPr>
          <w:lang w:val="fr-FR"/>
        </w:rPr>
      </w:pPr>
      <w:r w:rsidRPr="006D208C">
        <w:rPr>
          <w:u w:val="single"/>
          <w:lang w:val="fr-FR"/>
        </w:rPr>
        <w:t>La pratique de corruption</w:t>
      </w:r>
      <w:r w:rsidR="00F479FF" w:rsidRPr="006D208C">
        <w:rPr>
          <w:lang w:val="fr-FR"/>
        </w:rPr>
        <w:t> :</w:t>
      </w:r>
      <w:r w:rsidRPr="006D208C">
        <w:rPr>
          <w:lang w:val="fr-FR"/>
        </w:rPr>
        <w:t xml:space="preserve"> toute proposition de donner ou consentir à offrir à quiconque un paiement illicite, un présent, une gratification ou une commission à titre d’incitation ou de récompense pour qu’il accomplisse ou s’abstienne d’accomplir des actes ayant trait à l’attribution du marché ou à l’exécution du marché concl</w:t>
      </w:r>
      <w:r w:rsidR="00F479FF" w:rsidRPr="006D208C">
        <w:rPr>
          <w:lang w:val="fr-FR"/>
        </w:rPr>
        <w:t>u avec le pouvoir adjudicateur ;</w:t>
      </w:r>
    </w:p>
    <w:p w14:paraId="4C628892" w14:textId="4FF7073D" w:rsidR="009E40D6" w:rsidRPr="006D208C" w:rsidRDefault="009E40D6" w:rsidP="009E40D6">
      <w:pPr>
        <w:pStyle w:val="Paragraphedeliste"/>
        <w:numPr>
          <w:ilvl w:val="0"/>
          <w:numId w:val="3"/>
        </w:numPr>
        <w:ind w:left="284" w:hanging="284"/>
        <w:contextualSpacing w:val="0"/>
        <w:jc w:val="both"/>
        <w:rPr>
          <w:lang w:val="fr-FR"/>
        </w:rPr>
      </w:pPr>
      <w:r w:rsidRPr="006D208C">
        <w:rPr>
          <w:u w:val="single"/>
          <w:lang w:val="fr-FR"/>
        </w:rPr>
        <w:t>Le litige</w:t>
      </w:r>
      <w:r w:rsidR="00F479FF" w:rsidRPr="006D208C">
        <w:rPr>
          <w:lang w:val="fr-FR"/>
        </w:rPr>
        <w:t> :</w:t>
      </w:r>
      <w:r w:rsidRPr="006D208C">
        <w:rPr>
          <w:lang w:val="fr-FR"/>
        </w:rPr>
        <w:t xml:space="preserve"> l’action en justice</w:t>
      </w:r>
      <w:r w:rsidR="001710D1" w:rsidRPr="006D208C">
        <w:rPr>
          <w:lang w:val="fr-FR"/>
        </w:rPr>
        <w:t> ;</w:t>
      </w:r>
    </w:p>
    <w:p w14:paraId="4CA3919A" w14:textId="36F4F973" w:rsidR="001710D1" w:rsidRPr="006D208C" w:rsidRDefault="001710D1" w:rsidP="001710D1">
      <w:pPr>
        <w:pStyle w:val="Paragraphedeliste"/>
        <w:numPr>
          <w:ilvl w:val="0"/>
          <w:numId w:val="3"/>
        </w:numPr>
        <w:ind w:left="284" w:hanging="284"/>
        <w:contextualSpacing w:val="0"/>
        <w:jc w:val="both"/>
        <w:rPr>
          <w:lang w:val="fr-FR"/>
        </w:rPr>
      </w:pPr>
      <w:r w:rsidRPr="006D208C">
        <w:rPr>
          <w:u w:val="single"/>
          <w:lang w:val="fr-FR"/>
        </w:rPr>
        <w:t>Sous-traitant au sens de la règlementation relative aux marchés publics</w:t>
      </w:r>
      <w:r w:rsidRPr="006D208C">
        <w:rPr>
          <w:lang w:val="fr-FR"/>
        </w:rPr>
        <w:t> : l’opérateur économique proposé par un soumissionnaire ou un adjudicataire pour exécuter une partie du marché ;</w:t>
      </w:r>
    </w:p>
    <w:p w14:paraId="3A15B0BD" w14:textId="249C60DD" w:rsidR="001710D1" w:rsidRPr="006D208C" w:rsidRDefault="001710D1" w:rsidP="001710D1">
      <w:pPr>
        <w:pStyle w:val="Paragraphedeliste"/>
        <w:numPr>
          <w:ilvl w:val="0"/>
          <w:numId w:val="3"/>
        </w:numPr>
        <w:ind w:left="284" w:hanging="284"/>
        <w:contextualSpacing w:val="0"/>
        <w:jc w:val="both"/>
        <w:rPr>
          <w:lang w:val="fr-FR"/>
        </w:rPr>
      </w:pPr>
      <w:r w:rsidRPr="006D208C">
        <w:rPr>
          <w:u w:val="single"/>
          <w:lang w:val="fr-FR"/>
        </w:rPr>
        <w:t>Responsable de traitement au sens du RGPD</w:t>
      </w:r>
      <w:r w:rsidRPr="006D208C">
        <w:rPr>
          <w:lang w:val="fr-FR"/>
        </w:rPr>
        <w:t> : la personne physique ou morale, l'autorité publique, le service ou un autre organisme qui, seul ou conjointement avec d'autres, détermine les finalités et les moyens du traitement ;</w:t>
      </w:r>
    </w:p>
    <w:p w14:paraId="6D2A1CCC" w14:textId="72994C90" w:rsidR="001710D1" w:rsidRPr="006D208C" w:rsidRDefault="001710D1" w:rsidP="001710D1">
      <w:pPr>
        <w:pStyle w:val="Paragraphedeliste"/>
        <w:numPr>
          <w:ilvl w:val="0"/>
          <w:numId w:val="3"/>
        </w:numPr>
        <w:ind w:left="284" w:hanging="284"/>
        <w:contextualSpacing w:val="0"/>
        <w:jc w:val="both"/>
        <w:rPr>
          <w:lang w:val="fr-FR"/>
        </w:rPr>
      </w:pPr>
      <w:r w:rsidRPr="006D208C">
        <w:rPr>
          <w:u w:val="single"/>
          <w:lang w:val="fr-FR"/>
        </w:rPr>
        <w:t>Sous-traitant au sens du RGPD</w:t>
      </w:r>
      <w:r w:rsidRPr="006D208C">
        <w:rPr>
          <w:lang w:val="fr-FR"/>
        </w:rPr>
        <w:t> : la personne physique ou morale, l'autorité publique, le service ou un autre organisme qui traite des données à caractère personnel pour le compte du responsable du traitement ;</w:t>
      </w:r>
    </w:p>
    <w:p w14:paraId="039FABA9" w14:textId="0B75C533" w:rsidR="001710D1" w:rsidRPr="006D208C" w:rsidRDefault="001710D1" w:rsidP="001710D1">
      <w:pPr>
        <w:pStyle w:val="Paragraphedeliste"/>
        <w:numPr>
          <w:ilvl w:val="0"/>
          <w:numId w:val="3"/>
        </w:numPr>
        <w:ind w:left="284" w:hanging="284"/>
        <w:contextualSpacing w:val="0"/>
        <w:jc w:val="both"/>
        <w:rPr>
          <w:lang w:val="fr-FR"/>
        </w:rPr>
      </w:pPr>
      <w:r w:rsidRPr="006D208C">
        <w:rPr>
          <w:u w:val="single"/>
          <w:lang w:val="fr-FR"/>
        </w:rPr>
        <w:t>Destinataire au sens du RGPD</w:t>
      </w:r>
      <w:r w:rsidRPr="006D208C">
        <w:rPr>
          <w:lang w:val="fr-FR"/>
        </w:rPr>
        <w:t> : la personne physique ou morale, l'autorité publique, le service ou tout autre organisme qui reçoit communication de données à caractère personnel, qu'il s'agisse ou non d'un tiers ;</w:t>
      </w:r>
    </w:p>
    <w:p w14:paraId="52DD9D3B" w14:textId="69366EF9" w:rsidR="001710D1" w:rsidRPr="006D208C" w:rsidRDefault="001710D1" w:rsidP="001710D1">
      <w:pPr>
        <w:pStyle w:val="Paragraphedeliste"/>
        <w:numPr>
          <w:ilvl w:val="0"/>
          <w:numId w:val="3"/>
        </w:numPr>
        <w:ind w:left="284" w:hanging="284"/>
        <w:contextualSpacing w:val="0"/>
        <w:jc w:val="both"/>
        <w:rPr>
          <w:lang w:val="fr-FR"/>
        </w:rPr>
      </w:pPr>
      <w:r w:rsidRPr="006D208C">
        <w:rPr>
          <w:u w:val="single"/>
          <w:lang w:val="fr-FR"/>
        </w:rPr>
        <w:t>Donnée personnelle</w:t>
      </w:r>
      <w:r w:rsidRPr="006D208C">
        <w:rPr>
          <w:lang w:val="fr-FR"/>
        </w:rPr>
        <w:t> : toute information se rapportant à une personne physique identifiée ou identifiable. Une personne physique identifiable est une personne physique qui peut être identifiée, directement ou indirectement, notamment par référence à un identifiant tel que le nom, un numéro d’identification, des données de localisation, un identifiant en ligne ou à un ou plusieurs facteurs spécifiques de l’identité physique, physiologique, génétique, mentale, économique, culturelle ou sociale de cette personne physique.</w:t>
      </w:r>
    </w:p>
    <w:p w14:paraId="7B1E153D" w14:textId="4D20DE8C" w:rsidR="00C50750" w:rsidRPr="006D208C" w:rsidRDefault="003E134A" w:rsidP="00C50750">
      <w:pPr>
        <w:pStyle w:val="Titre2"/>
        <w:rPr>
          <w:lang w:val="fr-FR"/>
        </w:rPr>
      </w:pPr>
      <w:bookmarkStart w:id="8" w:name="_Toc172710266"/>
      <w:r w:rsidRPr="006D208C">
        <w:rPr>
          <w:lang w:val="fr-FR"/>
        </w:rPr>
        <w:t>Confidentialité</w:t>
      </w:r>
      <w:bookmarkEnd w:id="8"/>
    </w:p>
    <w:p w14:paraId="46EC9832" w14:textId="6349BAF6" w:rsidR="00B83707" w:rsidRPr="006D208C" w:rsidRDefault="00B83707" w:rsidP="00B83707">
      <w:pPr>
        <w:pStyle w:val="Titre3"/>
        <w:rPr>
          <w:lang w:val="fr-FR"/>
        </w:rPr>
      </w:pPr>
      <w:r w:rsidRPr="006D208C">
        <w:rPr>
          <w:lang w:val="fr-FR"/>
        </w:rPr>
        <w:t>Traitement des données à caractère personnel</w:t>
      </w:r>
    </w:p>
    <w:p w14:paraId="7D979BE0" w14:textId="77777777" w:rsidR="00B83707" w:rsidRPr="006D208C" w:rsidRDefault="00B83707" w:rsidP="00B83707">
      <w:pPr>
        <w:jc w:val="both"/>
        <w:rPr>
          <w:lang w:val="fr-FR"/>
        </w:rPr>
      </w:pPr>
      <w:r w:rsidRPr="006D208C">
        <w:rPr>
          <w:lang w:val="fr-FR"/>
        </w:rPr>
        <w:t>L’adjudicateur s’engage à traiter les données à caractères personnel qui lui seront communiquées dans le cadre de ce la présente procédure de marché public avec le plus grand soin, conformément à la législation sur la protection des données personnelles (le Règlement général sur la protection des données, RGPD). Dans les cas où la loi belge du 30 juillet 2018 relative à la protection des personnes physiques à l'égard des traitements de données à caractère personnel contient des exigences plus strictes, l’adjudicateur agira conformément à cette législation.</w:t>
      </w:r>
    </w:p>
    <w:p w14:paraId="3C43E380" w14:textId="29898F32" w:rsidR="00B83707" w:rsidRPr="006D208C" w:rsidRDefault="00B83707" w:rsidP="00B83707">
      <w:pPr>
        <w:pStyle w:val="Titre3"/>
        <w:rPr>
          <w:lang w:val="fr-FR"/>
        </w:rPr>
      </w:pPr>
      <w:r w:rsidRPr="006D208C">
        <w:rPr>
          <w:lang w:val="fr-FR"/>
        </w:rPr>
        <w:t>Confidentialité</w:t>
      </w:r>
    </w:p>
    <w:p w14:paraId="137B7A8C" w14:textId="77777777" w:rsidR="00B83707" w:rsidRPr="006D208C" w:rsidRDefault="00B83707" w:rsidP="00B83707">
      <w:pPr>
        <w:jc w:val="both"/>
        <w:rPr>
          <w:lang w:val="fr-FR"/>
        </w:rPr>
      </w:pPr>
      <w:r w:rsidRPr="006D208C">
        <w:rPr>
          <w:lang w:val="fr-FR"/>
        </w:rPr>
        <w:t>Le soumissionnaire ou l'adjudicataire et Enabel sont tenus au secret à l'égard des tiers concernant toutes les informations confidentielles obtenues dans le cadre du présent marché et ne transmettront celles-ci à des tiers qu'après accord écrit et préalable de l'autre partie. Ils ne diffuseront ces informations confidentielles que parmi les préposés concernés par la mission. Ils garantissent que ces préposés seront dûment informés de leurs obligations de confidentialité et qu’ils les respecteront.</w:t>
      </w:r>
    </w:p>
    <w:p w14:paraId="450DC46F" w14:textId="00174003" w:rsidR="003E134A" w:rsidRPr="006D208C" w:rsidRDefault="00B83707" w:rsidP="003E134A">
      <w:pPr>
        <w:jc w:val="both"/>
        <w:rPr>
          <w:lang w:val="fr-FR"/>
        </w:rPr>
      </w:pPr>
      <w:r w:rsidRPr="006D208C">
        <w:rPr>
          <w:lang w:val="fr-FR"/>
        </w:rPr>
        <w:t>Déclaration de confidentialité d’Enabel : Enabel est sensible à la protection de votre vie privée. Nous nous engageons à protéger et à traiter vos données à caractère personnel avec soin, transparence et dans le strict respect de la législation en matière de protection de la vie privée</w:t>
      </w:r>
      <w:r w:rsidR="00FD4E76" w:rsidRPr="006D208C">
        <w:rPr>
          <w:vertAlign w:val="superscript"/>
          <w:lang w:val="fr-FR"/>
        </w:rPr>
        <w:footnoteReference w:id="9"/>
      </w:r>
      <w:r w:rsidR="003E134A" w:rsidRPr="006D208C">
        <w:rPr>
          <w:lang w:val="fr-FR"/>
        </w:rPr>
        <w:t>.</w:t>
      </w:r>
    </w:p>
    <w:p w14:paraId="3C35AD17" w14:textId="77777777" w:rsidR="00C50750" w:rsidRPr="006D208C" w:rsidRDefault="003E134A" w:rsidP="00C50750">
      <w:pPr>
        <w:pStyle w:val="Titre2"/>
        <w:rPr>
          <w:lang w:val="fr-FR"/>
        </w:rPr>
      </w:pPr>
      <w:bookmarkStart w:id="9" w:name="_Toc172710267"/>
      <w:r w:rsidRPr="006D208C">
        <w:rPr>
          <w:lang w:val="fr-FR"/>
        </w:rPr>
        <w:t>O</w:t>
      </w:r>
      <w:r w:rsidR="00C50750" w:rsidRPr="006D208C">
        <w:rPr>
          <w:lang w:val="fr-FR"/>
        </w:rPr>
        <w:t>bligations</w:t>
      </w:r>
      <w:r w:rsidRPr="006D208C">
        <w:rPr>
          <w:lang w:val="fr-FR"/>
        </w:rPr>
        <w:t xml:space="preserve"> déontologiques</w:t>
      </w:r>
      <w:bookmarkEnd w:id="9"/>
    </w:p>
    <w:p w14:paraId="1AB272FE" w14:textId="19687AC3" w:rsidR="000D2447" w:rsidRPr="006D208C" w:rsidRDefault="000D2447" w:rsidP="000D2447">
      <w:pPr>
        <w:jc w:val="both"/>
        <w:rPr>
          <w:lang w:val="fr-FR"/>
        </w:rPr>
      </w:pPr>
      <w:r w:rsidRPr="006D208C">
        <w:rPr>
          <w:lang w:val="fr-FR"/>
        </w:rPr>
        <w:t>Tout manquement à se conformer à une ou plusieurs des clauses déontologiques peut aboutir à l’exclusion du candidat, du soumissionnaire ou de l’adjudicataire d’autres marchés publics pour Enabel.</w:t>
      </w:r>
    </w:p>
    <w:p w14:paraId="4AF22894" w14:textId="4F91E2C9" w:rsidR="000D2447" w:rsidRPr="006D208C" w:rsidRDefault="000D2447" w:rsidP="000D2447">
      <w:pPr>
        <w:jc w:val="both"/>
        <w:rPr>
          <w:lang w:val="fr-FR"/>
        </w:rPr>
      </w:pPr>
      <w:r w:rsidRPr="006D208C">
        <w:rPr>
          <w:lang w:val="fr-FR"/>
        </w:rPr>
        <w:t>Pendant la durée du marché, l’adjudicataire et son personnel respectent les droits de l’homme et s’engagent à ne pas heurter les usages politiques, culturels et religieux du pays bénéficiaire. Le soumissionnaire ou l’adjudicataire est tenu de respecter les normes fondamentales en matière de travail, convenues au plan international par l’Organisation Internationale du Travail (OIT), notamment les conventions sur la liberté syndicale et la négociation collective, sur l’élimination du travail forcé et obligatoire, sur l’élimination des discriminations en matière d’emploi et de profession et sur l’abolition du travail des enfants.</w:t>
      </w:r>
    </w:p>
    <w:p w14:paraId="470B9958" w14:textId="7FB1EF32" w:rsidR="000D2447" w:rsidRPr="006D208C" w:rsidRDefault="000D2447" w:rsidP="000D2447">
      <w:pPr>
        <w:jc w:val="both"/>
        <w:rPr>
          <w:lang w:val="fr-FR"/>
        </w:rPr>
      </w:pPr>
      <w:r w:rsidRPr="006D208C">
        <w:rPr>
          <w:lang w:val="fr-FR"/>
        </w:rPr>
        <w:t>Conformément à la Politique concernant l’exploitation et les abus sexuels de Enabel, l’adjudicataire et son personnel ont le devoir de faire montre d’un comportement irréprochable à l’égard des bénéficiaires des projets et de la population locale en général. Il leur convient de s’abstenir de tout acte qui pourrait être considéré comme une forme d’exploitation ou d’abus sexuels et de s’approprier des principes de base et des directives repris dans cette politique.</w:t>
      </w:r>
    </w:p>
    <w:p w14:paraId="2306AE2C" w14:textId="24CDA14E" w:rsidR="000D2447" w:rsidRPr="006D208C" w:rsidRDefault="000D2447" w:rsidP="000D2447">
      <w:pPr>
        <w:jc w:val="both"/>
        <w:rPr>
          <w:lang w:val="fr-FR"/>
        </w:rPr>
      </w:pPr>
      <w:r w:rsidRPr="006D208C">
        <w:rPr>
          <w:lang w:val="fr-FR"/>
        </w:rPr>
        <w:t>Toute tentative d’un candidat ou d’un soumissionnaire visant à se procurer des informations confidentielles, à procéder à des ententes illicites avec des concurrents ou à influencer le comité d’évaluation ou le pouvoir adjudicateur au cours de la procédure d’examen, de clarification, d’évaluation et de comparaison des offres et des candidatures entraîne le rejet de sa candidature ou de son offre.</w:t>
      </w:r>
    </w:p>
    <w:p w14:paraId="5254825C" w14:textId="68324467" w:rsidR="000D2447" w:rsidRPr="006D208C" w:rsidRDefault="000D2447" w:rsidP="000D2447">
      <w:pPr>
        <w:jc w:val="both"/>
        <w:rPr>
          <w:lang w:val="fr-FR"/>
        </w:rPr>
      </w:pPr>
      <w:r w:rsidRPr="006D208C">
        <w:rPr>
          <w:lang w:val="fr-FR"/>
        </w:rPr>
        <w:t>De plus, afin d’éviter toute impression de risque de partialité ou de connivence dans le suivi et le contrôle de l’exécution du marché, il est strictement interdit à l’adjudicataire d’offrir, directement ou indirectement, des cadeaux, des repas ou un quelconque autre avantage matériel ou immatériel, quelle que soit sa valeur, aux préposés du pouvoir adjudicateur concernés directement ou indirectement par le suivi et/ou le contrôle de l’exécution du marché, quel que soit leur rang hiérarchique.</w:t>
      </w:r>
    </w:p>
    <w:p w14:paraId="0F19DBFE" w14:textId="6B770B57" w:rsidR="000D2447" w:rsidRPr="006D208C" w:rsidRDefault="000D2447" w:rsidP="000D2447">
      <w:pPr>
        <w:jc w:val="both"/>
        <w:rPr>
          <w:lang w:val="fr-FR"/>
        </w:rPr>
      </w:pPr>
      <w:r w:rsidRPr="006D208C">
        <w:rPr>
          <w:lang w:val="fr-FR"/>
        </w:rPr>
        <w:t>L’adjudicataire du marché s’engage à fournir au pouvoir adjudicateur, à sa demande, toutes les pièces justificatives relatives aux conditions d’exécution du contrat. Le pouvoir adjudicateur pourra procéder à tout contrôle, sur pièces et sur place, qu’il estimerait nécessaire pour réunir des éléments de preuve sur une présomption de frais commerciaux inhabituels. L’adjudicataire ayant payé des dépenses commerciales inhabituelles est susceptible, selon la gravité des faits observés, de voir son contrat résilié ou d’être exclu de manière permanente.</w:t>
      </w:r>
    </w:p>
    <w:p w14:paraId="73B29603" w14:textId="2131310F" w:rsidR="00C50750" w:rsidRPr="006D208C" w:rsidRDefault="000D2447" w:rsidP="003E134A">
      <w:pPr>
        <w:jc w:val="both"/>
        <w:rPr>
          <w:lang w:val="fr-FR"/>
        </w:rPr>
      </w:pPr>
      <w:r w:rsidRPr="006D208C">
        <w:rPr>
          <w:lang w:val="fr-FR"/>
        </w:rPr>
        <w:t xml:space="preserve">Conformément à la Politique de Enabel concernant l’exploitation et les abus sexuels et la Politique de Enabel concernant la maîtrise des risques de fraude et de corruption, les plaintes liées à des questions d’intégrité (fraude, corruption, exploitation ou abus sexuel…) doivent être adressées au bureau d’intégrité via l’adresse </w:t>
      </w:r>
      <w:r w:rsidRPr="006D208C">
        <w:rPr>
          <w:u w:val="single"/>
          <w:lang w:val="fr-FR"/>
        </w:rPr>
        <w:t>https://www.enabelintegrity.be</w:t>
      </w:r>
      <w:r w:rsidRPr="006D208C">
        <w:rPr>
          <w:lang w:val="fr-FR"/>
        </w:rPr>
        <w:t>.</w:t>
      </w:r>
    </w:p>
    <w:p w14:paraId="2531E502" w14:textId="77777777" w:rsidR="00C50750" w:rsidRPr="006D208C" w:rsidRDefault="003E134A" w:rsidP="003E134A">
      <w:pPr>
        <w:pStyle w:val="Titre2"/>
        <w:rPr>
          <w:lang w:val="fr-FR"/>
        </w:rPr>
      </w:pPr>
      <w:bookmarkStart w:id="10" w:name="_Toc172710268"/>
      <w:r w:rsidRPr="006D208C">
        <w:rPr>
          <w:lang w:val="fr-FR"/>
        </w:rPr>
        <w:t>Droit applicable et tribunaux compétents</w:t>
      </w:r>
      <w:bookmarkEnd w:id="10"/>
    </w:p>
    <w:p w14:paraId="062B3135" w14:textId="4689C81B" w:rsidR="00C50750" w:rsidRPr="006D208C" w:rsidRDefault="003E134A" w:rsidP="003424B3">
      <w:pPr>
        <w:jc w:val="both"/>
        <w:rPr>
          <w:lang w:val="fr-FR"/>
        </w:rPr>
      </w:pPr>
      <w:r w:rsidRPr="006D208C">
        <w:rPr>
          <w:lang w:val="fr-FR"/>
        </w:rPr>
        <w:t xml:space="preserve">Le marché doit être exécuté et interprété conformément au droit belge. Les parties s’engagent à remplir de bonne foi leurs engagements en vue d’assurer la bonne fin du marché. En cas de litige ou de divergence d’opinion entre le pouvoir adjudicateur et l’adjudicataire, les parties se concerteront pour trouver une solution. À défaut d’accord, les tribunaux de Bruxelles sont seuls compétents pour trouver une solution (voir également </w:t>
      </w:r>
      <w:r w:rsidR="00C263EB" w:rsidRPr="006D208C">
        <w:rPr>
          <w:lang w:val="fr-FR"/>
        </w:rPr>
        <w:t>point</w:t>
      </w:r>
      <w:r w:rsidRPr="006D208C">
        <w:rPr>
          <w:lang w:val="fr-FR"/>
        </w:rPr>
        <w:t xml:space="preserve"> </w:t>
      </w:r>
      <w:r w:rsidR="007F5562" w:rsidRPr="006D208C">
        <w:rPr>
          <w:lang w:val="fr-FR"/>
        </w:rPr>
        <w:fldChar w:fldCharType="begin"/>
      </w:r>
      <w:r w:rsidR="007F5562" w:rsidRPr="006D208C">
        <w:rPr>
          <w:lang w:val="fr-FR"/>
        </w:rPr>
        <w:instrText xml:space="preserve"> REF _Ref503973248 \r \h  \* MERGEFORMAT </w:instrText>
      </w:r>
      <w:r w:rsidR="007F5562" w:rsidRPr="006D208C">
        <w:rPr>
          <w:lang w:val="fr-FR"/>
        </w:rPr>
      </w:r>
      <w:r w:rsidR="007F5562" w:rsidRPr="006D208C">
        <w:rPr>
          <w:lang w:val="fr-FR"/>
        </w:rPr>
        <w:fldChar w:fldCharType="separate"/>
      </w:r>
      <w:r w:rsidR="007F5562" w:rsidRPr="006D208C">
        <w:rPr>
          <w:lang w:val="fr-FR"/>
        </w:rPr>
        <w:t>4.16</w:t>
      </w:r>
      <w:r w:rsidR="007F5562" w:rsidRPr="006D208C">
        <w:rPr>
          <w:lang w:val="fr-FR"/>
        </w:rPr>
        <w:fldChar w:fldCharType="end"/>
      </w:r>
      <w:r w:rsidR="007F5562" w:rsidRPr="006D208C">
        <w:rPr>
          <w:lang w:val="fr-FR"/>
        </w:rPr>
        <w:t xml:space="preserve"> « </w:t>
      </w:r>
      <w:r w:rsidR="007F5562" w:rsidRPr="006D208C">
        <w:rPr>
          <w:lang w:val="fr-FR"/>
        </w:rPr>
        <w:fldChar w:fldCharType="begin"/>
      </w:r>
      <w:r w:rsidR="007F5562" w:rsidRPr="006D208C">
        <w:rPr>
          <w:lang w:val="fr-FR"/>
        </w:rPr>
        <w:instrText xml:space="preserve"> REF _Ref503973248 \h  \* MERGEFORMAT </w:instrText>
      </w:r>
      <w:r w:rsidR="007F5562" w:rsidRPr="006D208C">
        <w:rPr>
          <w:lang w:val="fr-FR"/>
        </w:rPr>
      </w:r>
      <w:r w:rsidR="007F5562" w:rsidRPr="006D208C">
        <w:rPr>
          <w:lang w:val="fr-FR"/>
        </w:rPr>
        <w:fldChar w:fldCharType="separate"/>
      </w:r>
      <w:r w:rsidR="007F5562" w:rsidRPr="006D208C">
        <w:rPr>
          <w:lang w:val="fr-FR"/>
        </w:rPr>
        <w:t>Litiges (Art. 73)</w:t>
      </w:r>
      <w:r w:rsidR="007F5562" w:rsidRPr="006D208C">
        <w:rPr>
          <w:lang w:val="fr-FR"/>
        </w:rPr>
        <w:fldChar w:fldCharType="end"/>
      </w:r>
      <w:r w:rsidRPr="006D208C">
        <w:rPr>
          <w:lang w:val="fr-FR"/>
        </w:rPr>
        <w:t> »).</w:t>
      </w:r>
    </w:p>
    <w:p w14:paraId="420B6990" w14:textId="77777777" w:rsidR="00C50750" w:rsidRPr="006D208C" w:rsidRDefault="00C50750" w:rsidP="007B06AE">
      <w:pPr>
        <w:pStyle w:val="Titre1"/>
        <w:pageBreakBefore/>
        <w:ind w:left="431" w:hanging="431"/>
        <w:rPr>
          <w:lang w:val="fr-FR"/>
        </w:rPr>
      </w:pPr>
      <w:bookmarkStart w:id="11" w:name="_Toc172710269"/>
      <w:r w:rsidRPr="006D208C">
        <w:rPr>
          <w:lang w:val="fr-FR"/>
        </w:rPr>
        <w:t xml:space="preserve">Objet </w:t>
      </w:r>
      <w:r w:rsidR="00312744" w:rsidRPr="006D208C">
        <w:rPr>
          <w:lang w:val="fr-FR"/>
        </w:rPr>
        <w:t>et portée du marché</w:t>
      </w:r>
      <w:bookmarkEnd w:id="11"/>
    </w:p>
    <w:p w14:paraId="4ADD92B4" w14:textId="77777777" w:rsidR="00C50750" w:rsidRPr="006D208C" w:rsidRDefault="00312744" w:rsidP="00C50750">
      <w:pPr>
        <w:pStyle w:val="Titre2"/>
        <w:rPr>
          <w:lang w:val="fr-FR"/>
        </w:rPr>
      </w:pPr>
      <w:bookmarkStart w:id="12" w:name="_Toc172710270"/>
      <w:r w:rsidRPr="006D208C">
        <w:rPr>
          <w:lang w:val="fr-FR"/>
        </w:rPr>
        <w:t>Nature du</w:t>
      </w:r>
      <w:r w:rsidR="00C50750" w:rsidRPr="006D208C">
        <w:rPr>
          <w:lang w:val="fr-FR"/>
        </w:rPr>
        <w:t xml:space="preserve"> </w:t>
      </w:r>
      <w:r w:rsidRPr="006D208C">
        <w:rPr>
          <w:lang w:val="fr-FR"/>
        </w:rPr>
        <w:t>marché</w:t>
      </w:r>
      <w:bookmarkEnd w:id="12"/>
    </w:p>
    <w:p w14:paraId="3151D19E" w14:textId="02571B31" w:rsidR="00C50750" w:rsidRPr="006D208C" w:rsidRDefault="00312744" w:rsidP="003424B3">
      <w:pPr>
        <w:jc w:val="both"/>
        <w:rPr>
          <w:lang w:val="fr-FR"/>
        </w:rPr>
      </w:pPr>
      <w:r w:rsidRPr="006D208C">
        <w:rPr>
          <w:lang w:val="fr-FR"/>
        </w:rPr>
        <w:t>Marché public de fournitures</w:t>
      </w:r>
    </w:p>
    <w:p w14:paraId="2AE36627" w14:textId="77777777" w:rsidR="00C50750" w:rsidRPr="006D208C" w:rsidRDefault="00C50750" w:rsidP="00C50750">
      <w:pPr>
        <w:pStyle w:val="Titre2"/>
        <w:rPr>
          <w:lang w:val="fr-FR"/>
        </w:rPr>
      </w:pPr>
      <w:bookmarkStart w:id="13" w:name="_Toc172710271"/>
      <w:r w:rsidRPr="006D208C">
        <w:rPr>
          <w:lang w:val="fr-FR"/>
        </w:rPr>
        <w:t xml:space="preserve">Objet </w:t>
      </w:r>
      <w:r w:rsidR="00312744" w:rsidRPr="006D208C">
        <w:rPr>
          <w:lang w:val="fr-FR"/>
        </w:rPr>
        <w:t>du marché</w:t>
      </w:r>
      <w:bookmarkEnd w:id="13"/>
    </w:p>
    <w:p w14:paraId="70D2B225" w14:textId="6574A617" w:rsidR="00C50750" w:rsidRPr="006D208C" w:rsidRDefault="00312744" w:rsidP="003424B3">
      <w:pPr>
        <w:jc w:val="both"/>
        <w:rPr>
          <w:lang w:val="fr-FR"/>
        </w:rPr>
      </w:pPr>
      <w:r w:rsidRPr="006D208C">
        <w:rPr>
          <w:lang w:val="fr-FR"/>
        </w:rPr>
        <w:t>Ce marché de fournitures consiste en « </w:t>
      </w:r>
      <w:r w:rsidR="006371D8" w:rsidRPr="006371D8">
        <w:rPr>
          <w:lang w:val="fr-FR"/>
        </w:rPr>
        <w:t>Fourniture et livraison d’Équipements au profit des Maisons d’</w:t>
      </w:r>
      <w:proofErr w:type="spellStart"/>
      <w:r w:rsidR="006371D8" w:rsidRPr="006371D8">
        <w:rPr>
          <w:lang w:val="fr-FR"/>
        </w:rPr>
        <w:t>Arrèt</w:t>
      </w:r>
      <w:proofErr w:type="spellEnd"/>
      <w:r w:rsidR="006371D8" w:rsidRPr="006371D8">
        <w:rPr>
          <w:lang w:val="fr-FR"/>
        </w:rPr>
        <w:t xml:space="preserve"> et de Correction (MAC) de </w:t>
      </w:r>
      <w:proofErr w:type="spellStart"/>
      <w:r w:rsidR="006371D8" w:rsidRPr="006371D8">
        <w:rPr>
          <w:lang w:val="fr-FR"/>
        </w:rPr>
        <w:t>Koupelà</w:t>
      </w:r>
      <w:proofErr w:type="spellEnd"/>
      <w:r w:rsidR="006371D8" w:rsidRPr="006371D8">
        <w:rPr>
          <w:lang w:val="fr-FR"/>
        </w:rPr>
        <w:t xml:space="preserve"> et Tenkodogo</w:t>
      </w:r>
      <w:r w:rsidR="006371D8">
        <w:rPr>
          <w:lang w:val="fr-BF"/>
        </w:rPr>
        <w:t xml:space="preserve"> </w:t>
      </w:r>
      <w:r w:rsidRPr="006D208C">
        <w:rPr>
          <w:lang w:val="fr-FR"/>
        </w:rPr>
        <w:t xml:space="preserve">», conformément aux conditions du présent </w:t>
      </w:r>
      <w:r w:rsidR="006B2C96" w:rsidRPr="006D208C">
        <w:rPr>
          <w:lang w:val="fr-FR"/>
        </w:rPr>
        <w:t>cahier spécial des charges</w:t>
      </w:r>
      <w:r w:rsidRPr="006D208C">
        <w:rPr>
          <w:lang w:val="fr-FR"/>
        </w:rPr>
        <w:t>.</w:t>
      </w:r>
    </w:p>
    <w:p w14:paraId="5E091652" w14:textId="77777777" w:rsidR="00C50750" w:rsidRPr="006D208C" w:rsidRDefault="00C50750" w:rsidP="00C50750">
      <w:pPr>
        <w:pStyle w:val="Titre2"/>
        <w:rPr>
          <w:lang w:val="fr-FR"/>
        </w:rPr>
      </w:pPr>
      <w:bookmarkStart w:id="14" w:name="_Toc172710272"/>
      <w:r w:rsidRPr="006D208C">
        <w:rPr>
          <w:lang w:val="fr-FR"/>
        </w:rPr>
        <w:t>Lots</w:t>
      </w:r>
      <w:bookmarkEnd w:id="14"/>
    </w:p>
    <w:p w14:paraId="5CEEA4F5" w14:textId="369F833B" w:rsidR="00C263EB" w:rsidRPr="006D208C" w:rsidRDefault="00C263EB" w:rsidP="00C263EB">
      <w:pPr>
        <w:jc w:val="both"/>
        <w:rPr>
          <w:lang w:val="fr-FR"/>
        </w:rPr>
      </w:pPr>
      <w:r w:rsidRPr="006D208C">
        <w:rPr>
          <w:lang w:val="fr-FR"/>
        </w:rPr>
        <w:t xml:space="preserve">Le marché est divisé en </w:t>
      </w:r>
      <w:r w:rsidR="00DA250C" w:rsidRPr="00DA250C">
        <w:rPr>
          <w:lang w:val="fr-BF"/>
        </w:rPr>
        <w:t>2</w:t>
      </w:r>
      <w:r w:rsidRPr="006D208C">
        <w:rPr>
          <w:lang w:val="fr-FR"/>
        </w:rPr>
        <w:t xml:space="preserve"> lots formant chacun un tout indivisible. Le soumissionnaire peut introduire une offre pour un ou tous les lots. Une offre pour une partie d’un lot est irrecevable.</w:t>
      </w:r>
    </w:p>
    <w:p w14:paraId="5A15633C" w14:textId="4DB34CD2" w:rsidR="00C263EB" w:rsidRPr="006D208C" w:rsidRDefault="00C263EB" w:rsidP="00C263EB">
      <w:pPr>
        <w:jc w:val="both"/>
        <w:rPr>
          <w:lang w:val="fr-FR"/>
        </w:rPr>
      </w:pPr>
      <w:r w:rsidRPr="006D208C">
        <w:rPr>
          <w:lang w:val="fr-FR"/>
        </w:rPr>
        <w:t>Les lots sont les suivants</w:t>
      </w:r>
      <w:r w:rsidR="006414CE" w:rsidRPr="006D208C">
        <w:rPr>
          <w:lang w:val="fr-FR"/>
        </w:rPr>
        <w:t> :</w:t>
      </w:r>
    </w:p>
    <w:p w14:paraId="4D821A78" w14:textId="45BA9037" w:rsidR="00DA250C" w:rsidRDefault="00DA250C" w:rsidP="00DA250C">
      <w:pPr>
        <w:spacing w:before="40" w:after="40" w:line="240" w:lineRule="auto"/>
        <w:rPr>
          <w:rFonts w:cs="Arial"/>
          <w:szCs w:val="21"/>
        </w:rPr>
      </w:pPr>
      <w:bookmarkStart w:id="15" w:name="_Hlk172555893"/>
      <w:r w:rsidRPr="00713BAB">
        <w:rPr>
          <w:rFonts w:cs="Arial"/>
          <w:b/>
          <w:szCs w:val="21"/>
        </w:rPr>
        <w:t>Lot 1</w:t>
      </w:r>
      <w:r w:rsidRPr="00713BAB">
        <w:rPr>
          <w:rFonts w:cs="Arial"/>
          <w:szCs w:val="21"/>
        </w:rPr>
        <w:t xml:space="preserve">: </w:t>
      </w:r>
      <w:proofErr w:type="spellStart"/>
      <w:r w:rsidRPr="00713BAB">
        <w:rPr>
          <w:rFonts w:cs="Arial"/>
          <w:szCs w:val="21"/>
        </w:rPr>
        <w:t>Fourniture</w:t>
      </w:r>
      <w:proofErr w:type="spellEnd"/>
      <w:r w:rsidRPr="00713BAB">
        <w:rPr>
          <w:rFonts w:cs="Arial"/>
          <w:szCs w:val="21"/>
        </w:rPr>
        <w:t xml:space="preserve"> et livraison </w:t>
      </w:r>
      <w:proofErr w:type="spellStart"/>
      <w:r w:rsidRPr="00713BAB">
        <w:rPr>
          <w:rFonts w:cs="Arial"/>
          <w:szCs w:val="21"/>
        </w:rPr>
        <w:t>d’Équipements</w:t>
      </w:r>
      <w:proofErr w:type="spellEnd"/>
      <w:r w:rsidRPr="00713BAB">
        <w:rPr>
          <w:rFonts w:cs="Arial"/>
          <w:szCs w:val="21"/>
        </w:rPr>
        <w:t xml:space="preserve"> au profit des </w:t>
      </w:r>
      <w:proofErr w:type="spellStart"/>
      <w:r w:rsidRPr="00713BAB">
        <w:rPr>
          <w:rFonts w:cs="Arial"/>
          <w:szCs w:val="21"/>
        </w:rPr>
        <w:t>Maisons</w:t>
      </w:r>
      <w:proofErr w:type="spellEnd"/>
      <w:r w:rsidRPr="00713BAB">
        <w:rPr>
          <w:rFonts w:cs="Arial"/>
          <w:szCs w:val="21"/>
        </w:rPr>
        <w:t xml:space="preserve"> </w:t>
      </w:r>
      <w:proofErr w:type="spellStart"/>
      <w:r w:rsidRPr="00713BAB">
        <w:rPr>
          <w:rFonts w:cs="Arial"/>
          <w:szCs w:val="21"/>
        </w:rPr>
        <w:t>d’Arrèt</w:t>
      </w:r>
      <w:proofErr w:type="spellEnd"/>
      <w:r w:rsidRPr="00713BAB">
        <w:rPr>
          <w:rFonts w:cs="Arial"/>
          <w:szCs w:val="21"/>
        </w:rPr>
        <w:t xml:space="preserve"> et de Correction (MAC) de </w:t>
      </w:r>
      <w:proofErr w:type="spellStart"/>
      <w:r w:rsidRPr="00713BAB">
        <w:rPr>
          <w:rFonts w:cs="Arial"/>
          <w:szCs w:val="21"/>
        </w:rPr>
        <w:t>Koupelà</w:t>
      </w:r>
      <w:proofErr w:type="spellEnd"/>
      <w:r>
        <w:rPr>
          <w:rFonts w:cs="Arial"/>
          <w:szCs w:val="21"/>
        </w:rPr>
        <w:t>;</w:t>
      </w:r>
    </w:p>
    <w:p w14:paraId="224F657E" w14:textId="77777777" w:rsidR="00DA250C" w:rsidRPr="00713BAB" w:rsidRDefault="00DA250C" w:rsidP="00DA250C">
      <w:pPr>
        <w:spacing w:before="40" w:after="40" w:line="240" w:lineRule="auto"/>
        <w:rPr>
          <w:rFonts w:cs="Arial"/>
          <w:szCs w:val="21"/>
        </w:rPr>
      </w:pPr>
    </w:p>
    <w:p w14:paraId="3C07A1AE" w14:textId="4A66AA9D" w:rsidR="00DA250C" w:rsidRDefault="00DA250C" w:rsidP="00DA250C">
      <w:pPr>
        <w:jc w:val="both"/>
        <w:rPr>
          <w:rFonts w:cs="Arial"/>
          <w:szCs w:val="21"/>
        </w:rPr>
      </w:pPr>
      <w:bookmarkStart w:id="16" w:name="_Hlk172555914"/>
      <w:bookmarkEnd w:id="15"/>
      <w:r w:rsidRPr="00713BAB">
        <w:rPr>
          <w:rFonts w:cs="Arial"/>
          <w:b/>
          <w:szCs w:val="21"/>
        </w:rPr>
        <w:t>Lot 2</w:t>
      </w:r>
      <w:r w:rsidRPr="00713BAB">
        <w:rPr>
          <w:rFonts w:cs="Arial"/>
          <w:szCs w:val="21"/>
        </w:rPr>
        <w:t>:</w:t>
      </w:r>
      <w:r w:rsidRPr="009F7C62">
        <w:rPr>
          <w:rFonts w:cs="Arial"/>
          <w:szCs w:val="21"/>
        </w:rPr>
        <w:t xml:space="preserve"> </w:t>
      </w:r>
      <w:proofErr w:type="spellStart"/>
      <w:r w:rsidRPr="009F7C62">
        <w:rPr>
          <w:rFonts w:cs="Arial"/>
          <w:szCs w:val="21"/>
        </w:rPr>
        <w:t>Fourniture</w:t>
      </w:r>
      <w:proofErr w:type="spellEnd"/>
      <w:r w:rsidRPr="009F7C62">
        <w:rPr>
          <w:rFonts w:cs="Arial"/>
          <w:szCs w:val="21"/>
        </w:rPr>
        <w:t xml:space="preserve"> et livraison </w:t>
      </w:r>
      <w:proofErr w:type="spellStart"/>
      <w:r w:rsidRPr="009F7C62">
        <w:rPr>
          <w:rFonts w:cs="Arial"/>
          <w:szCs w:val="21"/>
        </w:rPr>
        <w:t>d’Équipements</w:t>
      </w:r>
      <w:proofErr w:type="spellEnd"/>
      <w:r w:rsidRPr="009F7C62">
        <w:rPr>
          <w:rFonts w:cs="Arial"/>
          <w:szCs w:val="21"/>
        </w:rPr>
        <w:t xml:space="preserve"> au profit des </w:t>
      </w:r>
      <w:proofErr w:type="spellStart"/>
      <w:r w:rsidRPr="009F7C62">
        <w:rPr>
          <w:rFonts w:cs="Arial"/>
          <w:szCs w:val="21"/>
        </w:rPr>
        <w:t>M</w:t>
      </w:r>
      <w:r>
        <w:rPr>
          <w:rFonts w:cs="Arial"/>
          <w:szCs w:val="21"/>
        </w:rPr>
        <w:t>aisons</w:t>
      </w:r>
      <w:proofErr w:type="spellEnd"/>
      <w:r>
        <w:rPr>
          <w:rFonts w:cs="Arial"/>
          <w:szCs w:val="21"/>
        </w:rPr>
        <w:t xml:space="preserve"> </w:t>
      </w:r>
      <w:proofErr w:type="spellStart"/>
      <w:r>
        <w:rPr>
          <w:rFonts w:cs="Arial"/>
          <w:szCs w:val="21"/>
        </w:rPr>
        <w:t>d’</w:t>
      </w:r>
      <w:r w:rsidRPr="009F7C62">
        <w:rPr>
          <w:rFonts w:cs="Arial"/>
          <w:szCs w:val="21"/>
        </w:rPr>
        <w:t>A</w:t>
      </w:r>
      <w:r>
        <w:rPr>
          <w:rFonts w:cs="Arial"/>
          <w:szCs w:val="21"/>
        </w:rPr>
        <w:t>rrèt</w:t>
      </w:r>
      <w:proofErr w:type="spellEnd"/>
      <w:r>
        <w:rPr>
          <w:rFonts w:cs="Arial"/>
          <w:szCs w:val="21"/>
        </w:rPr>
        <w:t xml:space="preserve"> et de </w:t>
      </w:r>
      <w:r w:rsidRPr="009F7C62">
        <w:rPr>
          <w:rFonts w:cs="Arial"/>
          <w:szCs w:val="21"/>
        </w:rPr>
        <w:t>C</w:t>
      </w:r>
      <w:r>
        <w:rPr>
          <w:rFonts w:cs="Arial"/>
          <w:szCs w:val="21"/>
        </w:rPr>
        <w:t>orrection (MAC)</w:t>
      </w:r>
      <w:r w:rsidRPr="009F7C62">
        <w:rPr>
          <w:rFonts w:cs="Arial"/>
          <w:szCs w:val="21"/>
        </w:rPr>
        <w:t xml:space="preserve"> </w:t>
      </w:r>
      <w:r>
        <w:rPr>
          <w:rFonts w:cs="Arial"/>
          <w:szCs w:val="21"/>
        </w:rPr>
        <w:t xml:space="preserve">de </w:t>
      </w:r>
      <w:bookmarkEnd w:id="16"/>
      <w:proofErr w:type="spellStart"/>
      <w:r w:rsidRPr="009F7C62">
        <w:rPr>
          <w:rFonts w:cs="Arial"/>
          <w:szCs w:val="21"/>
        </w:rPr>
        <w:t>Tenkodogo</w:t>
      </w:r>
      <w:proofErr w:type="spellEnd"/>
      <w:r>
        <w:rPr>
          <w:rFonts w:cs="Arial"/>
          <w:szCs w:val="21"/>
        </w:rPr>
        <w:t>;</w:t>
      </w:r>
    </w:p>
    <w:p w14:paraId="61D3639B" w14:textId="5D38AEEB" w:rsidR="006414CE" w:rsidRPr="006D208C" w:rsidRDefault="006414CE" w:rsidP="00C263EB">
      <w:pPr>
        <w:jc w:val="both"/>
        <w:rPr>
          <w:lang w:val="fr-FR"/>
        </w:rPr>
      </w:pPr>
      <w:r w:rsidRPr="006D208C">
        <w:rPr>
          <w:lang w:val="fr-FR"/>
        </w:rPr>
        <w:t>Le marché sera attribué lot par lot, mais le pouvoir adjudicateur choisira la solution globale la plus avantageuse.</w:t>
      </w:r>
    </w:p>
    <w:p w14:paraId="05A12ED1" w14:textId="77777777" w:rsidR="00C263EB" w:rsidRPr="006D208C" w:rsidRDefault="00C263EB" w:rsidP="00C263EB">
      <w:pPr>
        <w:jc w:val="both"/>
        <w:rPr>
          <w:lang w:val="fr-FR"/>
        </w:rPr>
      </w:pPr>
      <w:r w:rsidRPr="006D208C">
        <w:rPr>
          <w:lang w:val="fr-FR"/>
        </w:rPr>
        <w:t>Dans ses offres pour plusieurs lots, le soumissionnaire ne peut pas présenter des rabais ou propositions d’amélioration de son offre pour le cas où ces mêmes lots lui seraient attribués.</w:t>
      </w:r>
    </w:p>
    <w:p w14:paraId="138DC4EC" w14:textId="7D912B8C" w:rsidR="00C50750" w:rsidRPr="006D208C" w:rsidRDefault="00601386" w:rsidP="00C50750">
      <w:pPr>
        <w:pStyle w:val="Titre2"/>
        <w:rPr>
          <w:lang w:val="fr-FR"/>
        </w:rPr>
      </w:pPr>
      <w:bookmarkStart w:id="17" w:name="_Toc172710273"/>
      <w:r w:rsidRPr="006D208C">
        <w:rPr>
          <w:lang w:val="fr-FR"/>
        </w:rPr>
        <w:t>Postes</w:t>
      </w:r>
      <w:bookmarkEnd w:id="17"/>
    </w:p>
    <w:p w14:paraId="40C83FAA" w14:textId="5B407F86" w:rsidR="00601386" w:rsidRPr="006D208C" w:rsidRDefault="00601386" w:rsidP="00601386">
      <w:pPr>
        <w:jc w:val="both"/>
        <w:rPr>
          <w:lang w:val="fr-FR"/>
        </w:rPr>
      </w:pPr>
      <w:r w:rsidRPr="006D208C">
        <w:rPr>
          <w:lang w:val="fr-FR"/>
        </w:rPr>
        <w:t>Chaque lot de ce marché est composé des postes</w:t>
      </w:r>
      <w:r w:rsidR="000B0285" w:rsidRPr="006D208C">
        <w:rPr>
          <w:lang w:val="fr-FR"/>
        </w:rPr>
        <w:t xml:space="preserve"> </w:t>
      </w:r>
      <w:r w:rsidR="0074710D" w:rsidRPr="006D208C">
        <w:rPr>
          <w:lang w:val="fr-FR"/>
        </w:rPr>
        <w:t xml:space="preserve">mentionnés au point </w:t>
      </w:r>
      <w:r w:rsidR="0074710D" w:rsidRPr="006D208C">
        <w:rPr>
          <w:lang w:val="fr-FR"/>
        </w:rPr>
        <w:fldChar w:fldCharType="begin"/>
      </w:r>
      <w:r w:rsidR="0074710D" w:rsidRPr="006D208C">
        <w:rPr>
          <w:lang w:val="fr-FR"/>
        </w:rPr>
        <w:instrText xml:space="preserve"> REF _Ref18320023 \r \h </w:instrText>
      </w:r>
      <w:r w:rsidR="0074710D" w:rsidRPr="006D208C">
        <w:rPr>
          <w:lang w:val="fr-FR"/>
        </w:rPr>
      </w:r>
      <w:r w:rsidR="0074710D" w:rsidRPr="006D208C">
        <w:rPr>
          <w:lang w:val="fr-FR"/>
        </w:rPr>
        <w:fldChar w:fldCharType="separate"/>
      </w:r>
      <w:r w:rsidR="0074710D" w:rsidRPr="006D208C">
        <w:rPr>
          <w:lang w:val="fr-FR"/>
        </w:rPr>
        <w:t>6.12</w:t>
      </w:r>
      <w:r w:rsidR="0074710D" w:rsidRPr="006D208C">
        <w:rPr>
          <w:lang w:val="fr-FR"/>
        </w:rPr>
        <w:fldChar w:fldCharType="end"/>
      </w:r>
      <w:r w:rsidR="0074710D" w:rsidRPr="006D208C">
        <w:rPr>
          <w:lang w:val="fr-FR"/>
        </w:rPr>
        <w:t xml:space="preserve"> « </w:t>
      </w:r>
      <w:r w:rsidR="0074710D" w:rsidRPr="006D208C">
        <w:rPr>
          <w:lang w:val="fr-FR"/>
        </w:rPr>
        <w:fldChar w:fldCharType="begin"/>
      </w:r>
      <w:r w:rsidR="0074710D" w:rsidRPr="006D208C">
        <w:rPr>
          <w:lang w:val="fr-FR"/>
        </w:rPr>
        <w:instrText xml:space="preserve"> REF _Ref18320023 \h </w:instrText>
      </w:r>
      <w:r w:rsidR="0074710D" w:rsidRPr="006D208C">
        <w:rPr>
          <w:lang w:val="fr-FR"/>
        </w:rPr>
      </w:r>
      <w:r w:rsidR="0074710D" w:rsidRPr="006D208C">
        <w:rPr>
          <w:lang w:val="fr-FR"/>
        </w:rPr>
        <w:fldChar w:fldCharType="separate"/>
      </w:r>
      <w:r w:rsidR="0074710D" w:rsidRPr="006D208C">
        <w:rPr>
          <w:lang w:val="fr-FR"/>
        </w:rPr>
        <w:t>Offre financière et formulaire d’offre</w:t>
      </w:r>
      <w:r w:rsidR="0074710D" w:rsidRPr="006D208C">
        <w:rPr>
          <w:lang w:val="fr-FR"/>
        </w:rPr>
        <w:fldChar w:fldCharType="end"/>
      </w:r>
      <w:r w:rsidR="0074710D" w:rsidRPr="006D208C">
        <w:rPr>
          <w:lang w:val="fr-FR"/>
        </w:rPr>
        <w:t> ».</w:t>
      </w:r>
    </w:p>
    <w:p w14:paraId="5F1B265D" w14:textId="3F7390AE" w:rsidR="00C50750" w:rsidRPr="006D208C" w:rsidRDefault="00601386" w:rsidP="003424B3">
      <w:pPr>
        <w:jc w:val="both"/>
        <w:rPr>
          <w:highlight w:val="yellow"/>
          <w:lang w:val="fr-FR"/>
        </w:rPr>
      </w:pPr>
      <w:r w:rsidRPr="006D208C">
        <w:rPr>
          <w:lang w:val="fr-FR"/>
        </w:rPr>
        <w:t>Ces postes seront groupés et forment un seul lot. Le soumissionnaire est tenu de remettre prix pour tous les postes d’un même lot.</w:t>
      </w:r>
    </w:p>
    <w:p w14:paraId="2F9B96A7" w14:textId="77777777" w:rsidR="00C50750" w:rsidRPr="006D208C" w:rsidRDefault="00C50750" w:rsidP="00C50750">
      <w:pPr>
        <w:pStyle w:val="Titre2"/>
        <w:rPr>
          <w:lang w:val="fr-FR"/>
        </w:rPr>
      </w:pPr>
      <w:bookmarkStart w:id="18" w:name="_Toc172710274"/>
      <w:r w:rsidRPr="006D208C">
        <w:rPr>
          <w:lang w:val="fr-FR"/>
        </w:rPr>
        <w:t>Dur</w:t>
      </w:r>
      <w:r w:rsidR="00601386" w:rsidRPr="006D208C">
        <w:rPr>
          <w:lang w:val="fr-FR"/>
        </w:rPr>
        <w:t>ée</w:t>
      </w:r>
      <w:bookmarkEnd w:id="18"/>
    </w:p>
    <w:p w14:paraId="354F6E59" w14:textId="27536DE5" w:rsidR="004D345B" w:rsidRPr="00DA250C" w:rsidRDefault="00601386" w:rsidP="003424B3">
      <w:pPr>
        <w:jc w:val="both"/>
        <w:rPr>
          <w:lang w:val="fr-FR"/>
        </w:rPr>
      </w:pPr>
      <w:r w:rsidRPr="006D208C">
        <w:rPr>
          <w:lang w:val="fr-FR"/>
        </w:rPr>
        <w:t xml:space="preserve">Le marché débute pour chacun des lots à la notification de l’attribution et prend fin </w:t>
      </w:r>
      <w:r w:rsidR="00B44571" w:rsidRPr="006D208C">
        <w:rPr>
          <w:lang w:val="fr-FR"/>
        </w:rPr>
        <w:t>à</w:t>
      </w:r>
      <w:r w:rsidRPr="006D208C">
        <w:rPr>
          <w:lang w:val="fr-FR"/>
        </w:rPr>
        <w:t xml:space="preserve"> la réception définitive (voir également point</w:t>
      </w:r>
      <w:r w:rsidR="001461A5" w:rsidRPr="006D208C">
        <w:rPr>
          <w:lang w:val="fr-FR"/>
        </w:rPr>
        <w:t xml:space="preserve">s </w:t>
      </w:r>
      <w:r w:rsidR="001461A5" w:rsidRPr="006D208C">
        <w:rPr>
          <w:lang w:val="fr-FR"/>
        </w:rPr>
        <w:fldChar w:fldCharType="begin"/>
      </w:r>
      <w:r w:rsidR="001461A5" w:rsidRPr="006D208C">
        <w:rPr>
          <w:lang w:val="fr-FR"/>
        </w:rPr>
        <w:instrText xml:space="preserve"> REF _Ref503972993 \r \h </w:instrText>
      </w:r>
      <w:r w:rsidR="001461A5" w:rsidRPr="006D208C">
        <w:rPr>
          <w:lang w:val="fr-FR"/>
        </w:rPr>
      </w:r>
      <w:r w:rsidR="001461A5" w:rsidRPr="006D208C">
        <w:rPr>
          <w:lang w:val="fr-FR"/>
        </w:rPr>
        <w:fldChar w:fldCharType="separate"/>
      </w:r>
      <w:r w:rsidR="001461A5" w:rsidRPr="006D208C">
        <w:rPr>
          <w:lang w:val="fr-FR"/>
        </w:rPr>
        <w:t>4.12.2</w:t>
      </w:r>
      <w:r w:rsidR="001461A5" w:rsidRPr="006D208C">
        <w:rPr>
          <w:lang w:val="fr-FR"/>
        </w:rPr>
        <w:fldChar w:fldCharType="end"/>
      </w:r>
      <w:r w:rsidR="001461A5" w:rsidRPr="006D208C">
        <w:rPr>
          <w:lang w:val="fr-FR"/>
        </w:rPr>
        <w:t xml:space="preserve"> « </w:t>
      </w:r>
      <w:r w:rsidR="001461A5" w:rsidRPr="006D208C">
        <w:rPr>
          <w:lang w:val="fr-FR"/>
        </w:rPr>
        <w:fldChar w:fldCharType="begin"/>
      </w:r>
      <w:r w:rsidR="001461A5" w:rsidRPr="006D208C">
        <w:rPr>
          <w:lang w:val="fr-FR"/>
        </w:rPr>
        <w:instrText xml:space="preserve"> REF _Ref503972993 \h </w:instrText>
      </w:r>
      <w:r w:rsidR="001461A5" w:rsidRPr="006D208C">
        <w:rPr>
          <w:lang w:val="fr-FR"/>
        </w:rPr>
      </w:r>
      <w:r w:rsidR="001461A5" w:rsidRPr="006D208C">
        <w:rPr>
          <w:lang w:val="fr-FR"/>
        </w:rPr>
        <w:fldChar w:fldCharType="separate"/>
      </w:r>
      <w:r w:rsidR="001461A5" w:rsidRPr="006D208C">
        <w:rPr>
          <w:lang w:val="fr-FR"/>
        </w:rPr>
        <w:t>Délais et clauses (Art. 116)</w:t>
      </w:r>
      <w:r w:rsidR="001461A5" w:rsidRPr="006D208C">
        <w:rPr>
          <w:lang w:val="fr-FR"/>
        </w:rPr>
        <w:fldChar w:fldCharType="end"/>
      </w:r>
      <w:r w:rsidR="001461A5" w:rsidRPr="006D208C">
        <w:rPr>
          <w:lang w:val="fr-FR"/>
        </w:rPr>
        <w:t> » et</w:t>
      </w:r>
      <w:r w:rsidRPr="006D208C">
        <w:rPr>
          <w:lang w:val="fr-FR"/>
        </w:rPr>
        <w:t xml:space="preserve"> </w:t>
      </w:r>
      <w:r w:rsidR="0079118D" w:rsidRPr="006D208C">
        <w:rPr>
          <w:lang w:val="fr-FR"/>
        </w:rPr>
        <w:fldChar w:fldCharType="begin"/>
      </w:r>
      <w:r w:rsidR="0079118D" w:rsidRPr="006D208C">
        <w:rPr>
          <w:lang w:val="fr-FR"/>
        </w:rPr>
        <w:instrText xml:space="preserve"> REF _Ref18074157 \r \h  \* MERGEFORMAT </w:instrText>
      </w:r>
      <w:r w:rsidR="0079118D" w:rsidRPr="006D208C">
        <w:rPr>
          <w:lang w:val="fr-FR"/>
        </w:rPr>
      </w:r>
      <w:r w:rsidR="0079118D" w:rsidRPr="006D208C">
        <w:rPr>
          <w:lang w:val="fr-FR"/>
        </w:rPr>
        <w:fldChar w:fldCharType="separate"/>
      </w:r>
      <w:r w:rsidR="0079118D" w:rsidRPr="006D208C">
        <w:rPr>
          <w:lang w:val="fr-FR"/>
        </w:rPr>
        <w:t>4.14</w:t>
      </w:r>
      <w:r w:rsidR="0079118D" w:rsidRPr="006D208C">
        <w:rPr>
          <w:lang w:val="fr-FR"/>
        </w:rPr>
        <w:fldChar w:fldCharType="end"/>
      </w:r>
      <w:r w:rsidR="0079118D" w:rsidRPr="006D208C">
        <w:rPr>
          <w:lang w:val="fr-FR"/>
        </w:rPr>
        <w:t xml:space="preserve"> « </w:t>
      </w:r>
      <w:r w:rsidR="0079118D" w:rsidRPr="006D208C">
        <w:rPr>
          <w:lang w:val="fr-FR"/>
        </w:rPr>
        <w:fldChar w:fldCharType="begin"/>
      </w:r>
      <w:r w:rsidR="0079118D" w:rsidRPr="006D208C">
        <w:rPr>
          <w:lang w:val="fr-FR"/>
        </w:rPr>
        <w:instrText xml:space="preserve"> REF _Ref18074157 \h  \* MERGEFORMAT </w:instrText>
      </w:r>
      <w:r w:rsidR="0079118D" w:rsidRPr="006D208C">
        <w:rPr>
          <w:lang w:val="fr-FR"/>
        </w:rPr>
      </w:r>
      <w:r w:rsidR="0079118D" w:rsidRPr="006D208C">
        <w:rPr>
          <w:lang w:val="fr-FR"/>
        </w:rPr>
        <w:fldChar w:fldCharType="separate"/>
      </w:r>
      <w:r w:rsidR="0079118D" w:rsidRPr="006D208C">
        <w:rPr>
          <w:lang w:val="fr-FR"/>
        </w:rPr>
        <w:t>Fin du marché (Art. 64-65, 120 et 128-135)</w:t>
      </w:r>
      <w:r w:rsidR="0079118D" w:rsidRPr="006D208C">
        <w:rPr>
          <w:lang w:val="fr-FR"/>
        </w:rPr>
        <w:fldChar w:fldCharType="end"/>
      </w:r>
      <w:r w:rsidRPr="006D208C">
        <w:rPr>
          <w:lang w:val="fr-FR"/>
        </w:rPr>
        <w:t> »).</w:t>
      </w:r>
    </w:p>
    <w:p w14:paraId="434914DD" w14:textId="77777777" w:rsidR="00C50750" w:rsidRPr="006D208C" w:rsidRDefault="00C50750" w:rsidP="00C50750">
      <w:pPr>
        <w:pStyle w:val="Titre2"/>
        <w:rPr>
          <w:lang w:val="fr-FR"/>
        </w:rPr>
      </w:pPr>
      <w:bookmarkStart w:id="19" w:name="_Toc172710275"/>
      <w:r w:rsidRPr="006D208C">
        <w:rPr>
          <w:lang w:val="fr-FR"/>
        </w:rPr>
        <w:t>Variant</w:t>
      </w:r>
      <w:r w:rsidR="004D345B" w:rsidRPr="006D208C">
        <w:rPr>
          <w:lang w:val="fr-FR"/>
        </w:rPr>
        <w:t>e</w:t>
      </w:r>
      <w:r w:rsidRPr="006D208C">
        <w:rPr>
          <w:lang w:val="fr-FR"/>
        </w:rPr>
        <w:t>s</w:t>
      </w:r>
      <w:bookmarkEnd w:id="19"/>
    </w:p>
    <w:p w14:paraId="00BC74AF" w14:textId="410F06CC" w:rsidR="004D345B" w:rsidRPr="006D208C" w:rsidRDefault="004D345B" w:rsidP="004D345B">
      <w:pPr>
        <w:jc w:val="both"/>
        <w:rPr>
          <w:lang w:val="fr-FR"/>
        </w:rPr>
      </w:pPr>
      <w:r w:rsidRPr="006D208C">
        <w:rPr>
          <w:lang w:val="fr-FR"/>
        </w:rPr>
        <w:t>Chaque soumissionnaire ne peut introduire qu’une seule offre. Les variantes ne sont pas admises.</w:t>
      </w:r>
    </w:p>
    <w:p w14:paraId="68C86326" w14:textId="77777777" w:rsidR="00C50750" w:rsidRPr="006D208C" w:rsidRDefault="00C50750" w:rsidP="00C50750">
      <w:pPr>
        <w:pStyle w:val="Titre2"/>
        <w:rPr>
          <w:lang w:val="fr-FR"/>
        </w:rPr>
      </w:pPr>
      <w:bookmarkStart w:id="20" w:name="_Ref18059551"/>
      <w:bookmarkStart w:id="21" w:name="_Toc172710276"/>
      <w:r w:rsidRPr="006D208C">
        <w:rPr>
          <w:lang w:val="fr-FR"/>
        </w:rPr>
        <w:t>Quantit</w:t>
      </w:r>
      <w:r w:rsidR="008D4D0C" w:rsidRPr="006D208C">
        <w:rPr>
          <w:lang w:val="fr-FR"/>
        </w:rPr>
        <w:t>és</w:t>
      </w:r>
      <w:bookmarkEnd w:id="20"/>
      <w:bookmarkEnd w:id="21"/>
    </w:p>
    <w:p w14:paraId="13D8E72D" w14:textId="39DC4314" w:rsidR="00253EF5" w:rsidRPr="006D208C" w:rsidRDefault="00253EF5" w:rsidP="00253EF5">
      <w:pPr>
        <w:jc w:val="both"/>
        <w:rPr>
          <w:lang w:val="fr-FR"/>
        </w:rPr>
      </w:pPr>
      <w:r w:rsidRPr="006D208C">
        <w:rPr>
          <w:lang w:val="fr-FR"/>
        </w:rPr>
        <w:t xml:space="preserve">Les quantités sont mentionnées aux points </w:t>
      </w:r>
      <w:r w:rsidRPr="006D208C">
        <w:rPr>
          <w:highlight w:val="yellow"/>
          <w:lang w:val="fr-FR"/>
        </w:rPr>
        <w:fldChar w:fldCharType="begin"/>
      </w:r>
      <w:r w:rsidRPr="006D208C">
        <w:rPr>
          <w:lang w:val="fr-FR"/>
        </w:rPr>
        <w:instrText xml:space="preserve"> REF _Ref18320023 \r \h </w:instrText>
      </w:r>
      <w:r w:rsidRPr="006D208C">
        <w:rPr>
          <w:highlight w:val="yellow"/>
          <w:lang w:val="fr-FR"/>
        </w:rPr>
      </w:r>
      <w:r w:rsidRPr="006D208C">
        <w:rPr>
          <w:highlight w:val="yellow"/>
          <w:lang w:val="fr-FR"/>
        </w:rPr>
        <w:fldChar w:fldCharType="separate"/>
      </w:r>
      <w:r w:rsidRPr="006D208C">
        <w:rPr>
          <w:lang w:val="fr-FR"/>
        </w:rPr>
        <w:t>6.12</w:t>
      </w:r>
      <w:r w:rsidRPr="006D208C">
        <w:rPr>
          <w:highlight w:val="yellow"/>
          <w:lang w:val="fr-FR"/>
        </w:rPr>
        <w:fldChar w:fldCharType="end"/>
      </w:r>
      <w:r w:rsidRPr="006D208C">
        <w:rPr>
          <w:lang w:val="fr-FR"/>
        </w:rPr>
        <w:t xml:space="preserve"> « Offre financière &amp; formulaire d’offre ».</w:t>
      </w:r>
    </w:p>
    <w:p w14:paraId="424A2F85" w14:textId="038CD19D" w:rsidR="00253EF5" w:rsidRPr="006D208C" w:rsidRDefault="00253EF5" w:rsidP="00253EF5">
      <w:pPr>
        <w:jc w:val="both"/>
        <w:rPr>
          <w:lang w:val="fr-FR"/>
        </w:rPr>
      </w:pPr>
      <w:r w:rsidRPr="006D208C">
        <w:rPr>
          <w:lang w:val="fr-FR"/>
        </w:rPr>
        <w:t>Le pouvoir adjudicateur se réserve le droit de modifier les quantités prévues dans l’offre de plus ou moins 100 % au moment de la passation du marché. L'augmentation ou la réduction de la valeur totale des fournitures résultant de cette modification ne peut excéder 30 % du montant de l'offre financière. Les prix unitaires de l'offre sont applicables. La détermination exacte des quantités se fera au moyen de bons de commande. Le pouvoir adjudicateur ne contracte aucune obligation d’acquérir les biens à concurrence des quantités estimées. Le fournisseur ne pourra pas invoquer le fait que les quantités données n’ont pas été atteintes pour réclamer des dommages-intérêts.</w:t>
      </w:r>
    </w:p>
    <w:p w14:paraId="1EFDBBEC" w14:textId="77777777" w:rsidR="00C50750" w:rsidRPr="006D208C" w:rsidRDefault="00C50750" w:rsidP="007B06AE">
      <w:pPr>
        <w:pStyle w:val="Titre1"/>
        <w:pageBreakBefore/>
        <w:ind w:left="431" w:hanging="431"/>
        <w:rPr>
          <w:lang w:val="fr-FR"/>
        </w:rPr>
      </w:pPr>
      <w:bookmarkStart w:id="22" w:name="_Toc172710277"/>
      <w:r w:rsidRPr="006D208C">
        <w:rPr>
          <w:lang w:val="fr-FR"/>
        </w:rPr>
        <w:t>Proc</w:t>
      </w:r>
      <w:r w:rsidR="003F6972" w:rsidRPr="006D208C">
        <w:rPr>
          <w:lang w:val="fr-FR"/>
        </w:rPr>
        <w:t>é</w:t>
      </w:r>
      <w:r w:rsidRPr="006D208C">
        <w:rPr>
          <w:lang w:val="fr-FR"/>
        </w:rPr>
        <w:t>dure</w:t>
      </w:r>
      <w:bookmarkEnd w:id="22"/>
    </w:p>
    <w:p w14:paraId="071F035C" w14:textId="77777777" w:rsidR="00C50750" w:rsidRPr="006D208C" w:rsidRDefault="003F6972" w:rsidP="00C50750">
      <w:pPr>
        <w:pStyle w:val="Titre2"/>
        <w:rPr>
          <w:lang w:val="fr-FR"/>
        </w:rPr>
      </w:pPr>
      <w:bookmarkStart w:id="23" w:name="_Toc172710278"/>
      <w:r w:rsidRPr="006D208C">
        <w:rPr>
          <w:lang w:val="fr-FR"/>
        </w:rPr>
        <w:t>Mode de passation</w:t>
      </w:r>
      <w:bookmarkEnd w:id="23"/>
    </w:p>
    <w:p w14:paraId="1E2AF4AF" w14:textId="77777777" w:rsidR="007A1E55" w:rsidRPr="006D208C" w:rsidRDefault="007A1E55" w:rsidP="003424B3">
      <w:pPr>
        <w:jc w:val="both"/>
        <w:rPr>
          <w:lang w:val="fr-FR"/>
        </w:rPr>
      </w:pPr>
      <w:r w:rsidRPr="006D208C">
        <w:rPr>
          <w:lang w:val="fr-FR"/>
        </w:rPr>
        <w:t>Procédure négociée sans publication préalable en application de l’art. 42 § 1, 1° a) de la Loi du 17 juin 2016.</w:t>
      </w:r>
    </w:p>
    <w:p w14:paraId="74B1C924" w14:textId="77777777" w:rsidR="00C50750" w:rsidRPr="006D208C" w:rsidRDefault="00C50750" w:rsidP="00C50750">
      <w:pPr>
        <w:pStyle w:val="Titre2"/>
        <w:rPr>
          <w:lang w:val="fr-FR"/>
        </w:rPr>
      </w:pPr>
      <w:bookmarkStart w:id="24" w:name="_Toc172710279"/>
      <w:r w:rsidRPr="006D208C">
        <w:rPr>
          <w:lang w:val="fr-FR"/>
        </w:rPr>
        <w:t>Publication</w:t>
      </w:r>
      <w:bookmarkEnd w:id="24"/>
    </w:p>
    <w:p w14:paraId="0064A480" w14:textId="77777777" w:rsidR="00C50750" w:rsidRPr="006D208C" w:rsidRDefault="007A1E55" w:rsidP="003424B3">
      <w:pPr>
        <w:jc w:val="both"/>
        <w:rPr>
          <w:lang w:val="fr-FR"/>
        </w:rPr>
      </w:pPr>
      <w:r w:rsidRPr="006D208C">
        <w:rPr>
          <w:lang w:val="fr-FR"/>
        </w:rPr>
        <w:t xml:space="preserve">Le présent cahier spécial des charges est publié sur le site </w:t>
      </w:r>
      <w:r w:rsidR="00720680" w:rsidRPr="006D208C">
        <w:rPr>
          <w:lang w:val="fr-FR"/>
        </w:rPr>
        <w:t>w</w:t>
      </w:r>
      <w:r w:rsidRPr="006D208C">
        <w:rPr>
          <w:lang w:val="fr-FR"/>
        </w:rPr>
        <w:t xml:space="preserve">eb </w:t>
      </w:r>
      <w:r w:rsidR="00A012CA" w:rsidRPr="006D208C">
        <w:rPr>
          <w:lang w:val="fr-FR"/>
        </w:rPr>
        <w:t>d’</w:t>
      </w:r>
      <w:r w:rsidRPr="006D208C">
        <w:rPr>
          <w:lang w:val="fr-FR"/>
        </w:rPr>
        <w:t>Enabel (</w:t>
      </w:r>
      <w:r w:rsidRPr="006D208C">
        <w:rPr>
          <w:u w:val="single"/>
          <w:lang w:val="fr-FR"/>
        </w:rPr>
        <w:t>www.enabel.be</w:t>
      </w:r>
      <w:r w:rsidRPr="006D208C">
        <w:rPr>
          <w:lang w:val="fr-FR"/>
        </w:rPr>
        <w:t>).</w:t>
      </w:r>
    </w:p>
    <w:p w14:paraId="00084C3D" w14:textId="77777777" w:rsidR="00C50750" w:rsidRPr="006D208C" w:rsidRDefault="00C50750" w:rsidP="00C50750">
      <w:pPr>
        <w:pStyle w:val="Titre2"/>
        <w:rPr>
          <w:lang w:val="fr-FR"/>
        </w:rPr>
      </w:pPr>
      <w:bookmarkStart w:id="25" w:name="_Toc172710280"/>
      <w:r w:rsidRPr="006D208C">
        <w:rPr>
          <w:lang w:val="fr-FR"/>
        </w:rPr>
        <w:t>Information</w:t>
      </w:r>
      <w:bookmarkEnd w:id="25"/>
    </w:p>
    <w:p w14:paraId="59617D00" w14:textId="4B746991" w:rsidR="00594A55" w:rsidRPr="006D208C" w:rsidRDefault="00594A55" w:rsidP="00594A55">
      <w:pPr>
        <w:jc w:val="both"/>
        <w:rPr>
          <w:lang w:val="fr-FR"/>
        </w:rPr>
      </w:pPr>
      <w:r w:rsidRPr="006D208C">
        <w:rPr>
          <w:lang w:val="fr-FR"/>
        </w:rPr>
        <w:t xml:space="preserve">L’attribution de ce marché est coordonnée par la cellule contractualisation d’Enabel </w:t>
      </w:r>
      <w:proofErr w:type="gramStart"/>
      <w:r w:rsidRPr="006D208C">
        <w:rPr>
          <w:lang w:val="fr-FR"/>
        </w:rPr>
        <w:t>au  Burkina</w:t>
      </w:r>
      <w:proofErr w:type="gramEnd"/>
      <w:r w:rsidRPr="006D208C">
        <w:rPr>
          <w:lang w:val="fr-FR"/>
        </w:rPr>
        <w:t xml:space="preserve"> Faso. Aussi longtemps que court la procédure, tous les contacts entre le pouvoir adjudicateur et les soumissionnaires (éventuels) concernant le présent marché se font exclusivement via ce service / cette personne. Il est interdit aux soumissionnaires (éventuels) d’entrer en contact avec le pouvoir adjudicateur d’une autre manière au sujet du présent marché, sauf disposition contraire dans le présent cahier spécial des charges.</w:t>
      </w:r>
    </w:p>
    <w:p w14:paraId="0C0555BA" w14:textId="01B25820" w:rsidR="00B47D9E" w:rsidRPr="006D208C" w:rsidRDefault="00B47D9E" w:rsidP="00594A55">
      <w:pPr>
        <w:jc w:val="both"/>
        <w:rPr>
          <w:lang w:val="fr-FR"/>
        </w:rPr>
      </w:pPr>
      <w:r w:rsidRPr="006D208C">
        <w:rPr>
          <w:lang w:val="fr-FR"/>
        </w:rPr>
        <w:t>Au plus tard 1</w:t>
      </w:r>
      <w:r w:rsidR="00E474D0">
        <w:rPr>
          <w:lang w:val="fr-BF"/>
        </w:rPr>
        <w:t>2</w:t>
      </w:r>
      <w:r w:rsidRPr="006D208C">
        <w:rPr>
          <w:lang w:val="fr-FR"/>
        </w:rPr>
        <w:t xml:space="preserve"> jours calendrier avant la date limite de réception des offres, les soumissionnaires peuvent poser des questions sur le cahier spécial des charges et le </w:t>
      </w:r>
      <w:r w:rsidR="00636089" w:rsidRPr="006D208C">
        <w:rPr>
          <w:lang w:val="fr-FR"/>
        </w:rPr>
        <w:t>marché</w:t>
      </w:r>
      <w:r w:rsidRPr="006D208C">
        <w:rPr>
          <w:lang w:val="fr-FR"/>
        </w:rPr>
        <w:t xml:space="preserve">, </w:t>
      </w:r>
      <w:r w:rsidR="00636089" w:rsidRPr="006D208C">
        <w:rPr>
          <w:lang w:val="fr-FR"/>
        </w:rPr>
        <w:t xml:space="preserve">et ce </w:t>
      </w:r>
      <w:r w:rsidRPr="006D208C">
        <w:rPr>
          <w:lang w:val="fr-FR"/>
        </w:rPr>
        <w:t>conformément à l’Art. 64 de la Loi du 17 juin 2016. Les questions doivent être adressées par écrit à :</w:t>
      </w:r>
    </w:p>
    <w:p w14:paraId="78C0F250" w14:textId="1DC22394" w:rsidR="006760FA" w:rsidRPr="006D208C" w:rsidRDefault="006760FA" w:rsidP="006760FA">
      <w:pPr>
        <w:spacing w:after="0"/>
        <w:jc w:val="center"/>
        <w:rPr>
          <w:b/>
          <w:lang w:val="fr-FR"/>
        </w:rPr>
      </w:pPr>
      <w:bookmarkStart w:id="26" w:name="_Hlk22295057"/>
      <w:r w:rsidRPr="006D208C">
        <w:rPr>
          <w:b/>
          <w:lang w:val="fr-FR"/>
        </w:rPr>
        <w:t>Mme Eléonore</w:t>
      </w:r>
      <w:r w:rsidR="00AA4AA3">
        <w:rPr>
          <w:b/>
          <w:lang w:val="fr-FR"/>
        </w:rPr>
        <w:t xml:space="preserve"> </w:t>
      </w:r>
      <w:proofErr w:type="spellStart"/>
      <w:r w:rsidR="00AA4AA3">
        <w:rPr>
          <w:b/>
          <w:lang w:val="fr-FR"/>
        </w:rPr>
        <w:t>Dargani</w:t>
      </w:r>
      <w:proofErr w:type="spellEnd"/>
    </w:p>
    <w:p w14:paraId="1D1CE5EB" w14:textId="74AB3A54" w:rsidR="006760FA" w:rsidRPr="006D208C" w:rsidRDefault="00CC4595" w:rsidP="006760FA">
      <w:pPr>
        <w:spacing w:after="0"/>
        <w:jc w:val="center"/>
        <w:rPr>
          <w:b/>
          <w:lang w:val="fr-FR"/>
        </w:rPr>
      </w:pPr>
      <w:r w:rsidRPr="006D208C">
        <w:rPr>
          <w:b/>
          <w:lang w:val="fr-FR"/>
        </w:rPr>
        <w:t>Acheteuse publique</w:t>
      </w:r>
      <w:r w:rsidR="006760FA" w:rsidRPr="006D208C">
        <w:rPr>
          <w:b/>
          <w:lang w:val="fr-FR"/>
        </w:rPr>
        <w:t>, Enabel au Burkina Faso</w:t>
      </w:r>
    </w:p>
    <w:p w14:paraId="78AD2FC6" w14:textId="07204D71" w:rsidR="006760FA" w:rsidRPr="006D208C" w:rsidRDefault="006760FA" w:rsidP="006760FA">
      <w:pPr>
        <w:jc w:val="center"/>
        <w:rPr>
          <w:lang w:val="fr-FR"/>
        </w:rPr>
      </w:pPr>
      <w:r w:rsidRPr="006D208C">
        <w:rPr>
          <w:b/>
          <w:u w:val="single"/>
          <w:lang w:val="fr-FR"/>
        </w:rPr>
        <w:t>eleonore.</w:t>
      </w:r>
      <w:r w:rsidR="006C13CD" w:rsidRPr="006D208C">
        <w:rPr>
          <w:b/>
          <w:u w:val="single"/>
          <w:lang w:val="fr-FR"/>
        </w:rPr>
        <w:t>d</w:t>
      </w:r>
      <w:r w:rsidRPr="006D208C">
        <w:rPr>
          <w:b/>
          <w:u w:val="single"/>
          <w:lang w:val="fr-FR"/>
        </w:rPr>
        <w:t>argani@enabel.be</w:t>
      </w:r>
      <w:r w:rsidRPr="006D208C">
        <w:rPr>
          <w:b/>
          <w:lang w:val="fr-FR"/>
        </w:rPr>
        <w:t>.</w:t>
      </w:r>
    </w:p>
    <w:bookmarkEnd w:id="26"/>
    <w:p w14:paraId="5B79671D" w14:textId="77777777" w:rsidR="00B47D9E" w:rsidRPr="006D208C" w:rsidRDefault="00B47D9E" w:rsidP="00B47D9E">
      <w:pPr>
        <w:jc w:val="center"/>
        <w:rPr>
          <w:lang w:val="fr-FR"/>
        </w:rPr>
      </w:pPr>
      <w:r w:rsidRPr="006D208C">
        <w:rPr>
          <w:lang w:val="fr-FR"/>
        </w:rPr>
        <w:t>Cc à :</w:t>
      </w:r>
    </w:p>
    <w:p w14:paraId="5B75B3B4" w14:textId="12E2ECEB" w:rsidR="00B47D9E" w:rsidRPr="00DA250C" w:rsidRDefault="00B47D9E" w:rsidP="00B47D9E">
      <w:pPr>
        <w:spacing w:after="0"/>
        <w:jc w:val="center"/>
        <w:rPr>
          <w:b/>
          <w:lang w:val="fr-BF"/>
        </w:rPr>
      </w:pPr>
      <w:r w:rsidRPr="006D208C">
        <w:rPr>
          <w:b/>
          <w:lang w:val="fr-FR"/>
        </w:rPr>
        <w:t xml:space="preserve"> M. </w:t>
      </w:r>
      <w:r w:rsidR="00DA250C">
        <w:rPr>
          <w:b/>
          <w:lang w:val="fr-BF"/>
        </w:rPr>
        <w:t xml:space="preserve">Ahmed El </w:t>
      </w:r>
      <w:proofErr w:type="spellStart"/>
      <w:r w:rsidR="00DA250C">
        <w:rPr>
          <w:b/>
          <w:lang w:val="fr-BF"/>
        </w:rPr>
        <w:t>Kharchy</w:t>
      </w:r>
      <w:proofErr w:type="spellEnd"/>
    </w:p>
    <w:p w14:paraId="4D7BD702" w14:textId="09BE38BD" w:rsidR="00B47D9E" w:rsidRPr="006D208C" w:rsidRDefault="00B47D9E" w:rsidP="00B47D9E">
      <w:pPr>
        <w:spacing w:after="0"/>
        <w:jc w:val="center"/>
        <w:rPr>
          <w:b/>
          <w:lang w:val="fr-FR"/>
        </w:rPr>
      </w:pPr>
      <w:r w:rsidRPr="006D208C">
        <w:rPr>
          <w:b/>
          <w:lang w:val="fr-FR"/>
        </w:rPr>
        <w:t>Expert contractualisation, Enabel au Burkina Faso</w:t>
      </w:r>
    </w:p>
    <w:p w14:paraId="6A8A8AF4" w14:textId="4051769B" w:rsidR="00DA250C" w:rsidRPr="00DA250C" w:rsidRDefault="00D94BB6" w:rsidP="00DA250C">
      <w:pPr>
        <w:jc w:val="center"/>
        <w:rPr>
          <w:b/>
          <w:u w:val="single"/>
          <w:lang w:val="fr-FR"/>
        </w:rPr>
      </w:pPr>
      <w:hyperlink r:id="rId16" w:history="1">
        <w:r w:rsidR="00DA250C" w:rsidRPr="00DA250C">
          <w:rPr>
            <w:b/>
            <w:u w:val="single"/>
            <w:lang w:val="fr-FR"/>
          </w:rPr>
          <w:t>ahmed.elkharchy@enabel.be</w:t>
        </w:r>
      </w:hyperlink>
    </w:p>
    <w:p w14:paraId="0F61AAE7" w14:textId="2459BE46" w:rsidR="00103568" w:rsidRPr="006D208C" w:rsidRDefault="00636089" w:rsidP="00594A55">
      <w:pPr>
        <w:jc w:val="both"/>
        <w:rPr>
          <w:lang w:val="fr-FR"/>
        </w:rPr>
      </w:pPr>
      <w:r w:rsidRPr="006D208C">
        <w:rPr>
          <w:lang w:val="fr-FR"/>
        </w:rPr>
        <w:t xml:space="preserve">Il y sera répondu </w:t>
      </w:r>
      <w:r w:rsidR="00103568" w:rsidRPr="006D208C">
        <w:rPr>
          <w:lang w:val="fr-FR"/>
        </w:rPr>
        <w:t>au fur et à mesure de leur réception</w:t>
      </w:r>
      <w:r w:rsidRPr="006D208C">
        <w:rPr>
          <w:lang w:val="fr-FR"/>
        </w:rPr>
        <w:t xml:space="preserve">. </w:t>
      </w:r>
      <w:r w:rsidR="001F6787" w:rsidRPr="006D208C">
        <w:rPr>
          <w:lang w:val="fr-FR"/>
        </w:rPr>
        <w:t xml:space="preserve">L’aperçu </w:t>
      </w:r>
      <w:r w:rsidR="001F6787" w:rsidRPr="00DA250C">
        <w:rPr>
          <w:b/>
          <w:u w:val="single"/>
          <w:lang w:val="fr-FR"/>
        </w:rPr>
        <w:t>complet</w:t>
      </w:r>
      <w:r w:rsidR="001F6787" w:rsidRPr="006D208C">
        <w:rPr>
          <w:lang w:val="fr-FR"/>
        </w:rPr>
        <w:t xml:space="preserve"> des questions posées et des réponses sera disponible </w:t>
      </w:r>
      <w:r w:rsidRPr="006D208C">
        <w:rPr>
          <w:lang w:val="fr-FR"/>
        </w:rPr>
        <w:t>au plus tard 1</w:t>
      </w:r>
      <w:r w:rsidR="006623A5">
        <w:rPr>
          <w:lang w:val="fr-BF"/>
        </w:rPr>
        <w:t>0</w:t>
      </w:r>
      <w:r w:rsidRPr="006D208C">
        <w:rPr>
          <w:lang w:val="fr-FR"/>
        </w:rPr>
        <w:t xml:space="preserve"> jours calendrier avant la date limite de réception des offres à l'adresse susmentionnée</w:t>
      </w:r>
      <w:r w:rsidR="00103568" w:rsidRPr="006D208C">
        <w:rPr>
          <w:lang w:val="fr-FR"/>
        </w:rPr>
        <w:t xml:space="preserve"> et sur le site web </w:t>
      </w:r>
      <w:r w:rsidR="00044F4D" w:rsidRPr="006D208C">
        <w:rPr>
          <w:lang w:val="fr-FR"/>
        </w:rPr>
        <w:t>d’</w:t>
      </w:r>
      <w:r w:rsidR="00103568" w:rsidRPr="006D208C">
        <w:rPr>
          <w:lang w:val="fr-FR"/>
        </w:rPr>
        <w:t>Enabel</w:t>
      </w:r>
      <w:r w:rsidRPr="006D208C">
        <w:rPr>
          <w:lang w:val="fr-FR"/>
        </w:rPr>
        <w:t xml:space="preserve">. Jusqu'à la notification de la décision d'attribution, </w:t>
      </w:r>
      <w:r w:rsidR="00594A55" w:rsidRPr="006D208C">
        <w:rPr>
          <w:lang w:val="fr-FR"/>
        </w:rPr>
        <w:t>il ne sera donné aucune information sur l’évolution de la procédure.</w:t>
      </w:r>
    </w:p>
    <w:p w14:paraId="624F3D8D" w14:textId="77777777" w:rsidR="00A012CA" w:rsidRPr="006D208C" w:rsidRDefault="00A012CA" w:rsidP="003424B3">
      <w:pPr>
        <w:jc w:val="both"/>
        <w:rPr>
          <w:lang w:val="fr-FR"/>
        </w:rPr>
      </w:pPr>
      <w:r w:rsidRPr="006D208C">
        <w:rPr>
          <w:lang w:val="fr-FR"/>
        </w:rPr>
        <w:t>Le soumissionnaire est censé introduire son offre en ayant pris connaissance et en tenant compte des clarifications / rectifications éventuelles concernant l’avis de marché ou le cahier spécial des charges qui sont publiées ou qui lui sont envoyées.</w:t>
      </w:r>
    </w:p>
    <w:p w14:paraId="14F9323A" w14:textId="22C92F4B" w:rsidR="00A012CA" w:rsidRPr="006D208C" w:rsidRDefault="00A012CA" w:rsidP="003424B3">
      <w:pPr>
        <w:jc w:val="both"/>
        <w:rPr>
          <w:lang w:val="fr-FR"/>
        </w:rPr>
      </w:pPr>
      <w:r w:rsidRPr="006D208C">
        <w:rPr>
          <w:lang w:val="fr-FR"/>
        </w:rPr>
        <w:t>À cet effet, si le soumissionnaire a téléchargé le cahier spécial des charges, il lui est vivement conseillé de transmettre ses coordonnées au gestionnaire mentionné ci-dessus et de se renseigner sur les éventuelles modifications ou informations complémentaires. Les soumissionnaires qui ont téléchargé le cahier spécial des charges sont également invités à consulter le site web d’Enabel (</w:t>
      </w:r>
      <w:r w:rsidR="001F5B23" w:rsidRPr="006D208C">
        <w:rPr>
          <w:u w:val="single"/>
          <w:lang w:val="fr-FR"/>
        </w:rPr>
        <w:t>https://www.enabel.be/fr/marches-publics/</w:t>
      </w:r>
      <w:r w:rsidRPr="006D208C">
        <w:rPr>
          <w:lang w:val="fr-FR"/>
        </w:rPr>
        <w:t>).</w:t>
      </w:r>
    </w:p>
    <w:p w14:paraId="24A103E0" w14:textId="16DF28FC" w:rsidR="002052F4" w:rsidRPr="006D208C" w:rsidRDefault="002052F4" w:rsidP="002052F4">
      <w:pPr>
        <w:jc w:val="both"/>
        <w:rPr>
          <w:lang w:val="fr-FR"/>
        </w:rPr>
      </w:pPr>
      <w:r w:rsidRPr="006D208C">
        <w:rPr>
          <w:lang w:val="fr-FR"/>
        </w:rPr>
        <w:t>Le soumissionnaire est tenu de dénoncer immédiatement toute lacune, erreur ou omission dans les documents du marché qui rende impossible l’établissement de son prix ou la comparaison des offres, au plus tard dans un délai de 1</w:t>
      </w:r>
      <w:r w:rsidR="006623A5">
        <w:rPr>
          <w:lang w:val="fr-BF"/>
        </w:rPr>
        <w:t>2</w:t>
      </w:r>
      <w:r w:rsidRPr="006D208C">
        <w:rPr>
          <w:lang w:val="fr-FR"/>
        </w:rPr>
        <w:t xml:space="preserve"> jours avant la date limite de réception des offres.</w:t>
      </w:r>
    </w:p>
    <w:p w14:paraId="3708930B" w14:textId="77777777" w:rsidR="00C50750" w:rsidRPr="006D208C" w:rsidRDefault="00A012CA" w:rsidP="00C50750">
      <w:pPr>
        <w:pStyle w:val="Titre2"/>
        <w:rPr>
          <w:lang w:val="fr-FR"/>
        </w:rPr>
      </w:pPr>
      <w:bookmarkStart w:id="27" w:name="_Toc172710281"/>
      <w:r w:rsidRPr="006D208C">
        <w:rPr>
          <w:lang w:val="fr-FR"/>
        </w:rPr>
        <w:t>Offre</w:t>
      </w:r>
      <w:bookmarkEnd w:id="27"/>
    </w:p>
    <w:p w14:paraId="4BBEA63C" w14:textId="77777777" w:rsidR="00C50750" w:rsidRPr="006D208C" w:rsidRDefault="00A012CA" w:rsidP="00A012CA">
      <w:pPr>
        <w:pStyle w:val="Titre3"/>
        <w:rPr>
          <w:lang w:val="fr-FR"/>
        </w:rPr>
      </w:pPr>
      <w:r w:rsidRPr="006D208C">
        <w:rPr>
          <w:lang w:val="fr-FR"/>
        </w:rPr>
        <w:t>Données à mentionner dans l’offre</w:t>
      </w:r>
    </w:p>
    <w:p w14:paraId="6BFC3080" w14:textId="77777777" w:rsidR="004012FC" w:rsidRPr="006D208C" w:rsidRDefault="004012FC" w:rsidP="004012FC">
      <w:pPr>
        <w:jc w:val="both"/>
        <w:rPr>
          <w:lang w:val="fr-FR"/>
        </w:rPr>
      </w:pPr>
      <w:r w:rsidRPr="006D208C">
        <w:rPr>
          <w:lang w:val="fr-FR"/>
        </w:rPr>
        <w:t xml:space="preserve">L'offre du soumissionnaire comprendra les sections distinctes mentionnées ci-dessous (voir le point 6 </w:t>
      </w:r>
      <w:r w:rsidR="00642D3F" w:rsidRPr="006D208C">
        <w:rPr>
          <w:lang w:val="fr-FR"/>
        </w:rPr>
        <w:t>« </w:t>
      </w:r>
      <w:r w:rsidRPr="006D208C">
        <w:rPr>
          <w:lang w:val="fr-FR"/>
        </w:rPr>
        <w:t>Formulaires</w:t>
      </w:r>
      <w:r w:rsidR="00642D3F" w:rsidRPr="006D208C">
        <w:rPr>
          <w:lang w:val="fr-FR"/>
        </w:rPr>
        <w:t> »</w:t>
      </w:r>
      <w:r w:rsidRPr="006D208C">
        <w:rPr>
          <w:lang w:val="fr-FR"/>
        </w:rPr>
        <w:t>)</w:t>
      </w:r>
      <w:r w:rsidR="00642D3F" w:rsidRPr="006D208C">
        <w:rPr>
          <w:lang w:val="fr-FR"/>
        </w:rPr>
        <w:t> </w:t>
      </w:r>
      <w:r w:rsidRPr="006D208C">
        <w:rPr>
          <w:lang w:val="fr-FR"/>
        </w:rPr>
        <w:t>:</w:t>
      </w:r>
    </w:p>
    <w:p w14:paraId="44DD7D22" w14:textId="77777777" w:rsidR="00C50750" w:rsidRPr="006D208C" w:rsidRDefault="004012FC" w:rsidP="003424B3">
      <w:pPr>
        <w:pStyle w:val="Paragraphedeliste"/>
        <w:numPr>
          <w:ilvl w:val="0"/>
          <w:numId w:val="3"/>
        </w:numPr>
        <w:ind w:left="284" w:hanging="284"/>
        <w:contextualSpacing w:val="0"/>
        <w:jc w:val="both"/>
        <w:rPr>
          <w:lang w:val="fr-FR"/>
        </w:rPr>
      </w:pPr>
      <w:r w:rsidRPr="006D208C">
        <w:rPr>
          <w:lang w:val="fr-FR"/>
        </w:rPr>
        <w:t>Le formulaire d’identification </w:t>
      </w:r>
      <w:r w:rsidR="00C50750" w:rsidRPr="006D208C">
        <w:rPr>
          <w:lang w:val="fr-FR"/>
        </w:rPr>
        <w:t>;</w:t>
      </w:r>
    </w:p>
    <w:p w14:paraId="00166B14" w14:textId="77777777" w:rsidR="00C50750" w:rsidRPr="006D208C" w:rsidRDefault="00642D3F" w:rsidP="003424B3">
      <w:pPr>
        <w:pStyle w:val="Paragraphedeliste"/>
        <w:numPr>
          <w:ilvl w:val="0"/>
          <w:numId w:val="3"/>
        </w:numPr>
        <w:ind w:left="284" w:hanging="284"/>
        <w:contextualSpacing w:val="0"/>
        <w:jc w:val="both"/>
        <w:rPr>
          <w:lang w:val="fr-FR"/>
        </w:rPr>
      </w:pPr>
      <w:r w:rsidRPr="006D208C">
        <w:rPr>
          <w:lang w:val="fr-FR"/>
        </w:rPr>
        <w:t xml:space="preserve">La procuration </w:t>
      </w:r>
      <w:r w:rsidR="008E04FE" w:rsidRPr="006D208C">
        <w:rPr>
          <w:lang w:val="fr-FR"/>
        </w:rPr>
        <w:t>et/</w:t>
      </w:r>
      <w:r w:rsidRPr="006D208C">
        <w:rPr>
          <w:lang w:val="fr-FR"/>
        </w:rPr>
        <w:t>ou signature autorisée </w:t>
      </w:r>
      <w:r w:rsidR="00C50750" w:rsidRPr="006D208C">
        <w:rPr>
          <w:lang w:val="fr-FR"/>
        </w:rPr>
        <w:t>;</w:t>
      </w:r>
    </w:p>
    <w:p w14:paraId="77169D0D" w14:textId="77777777" w:rsidR="00C50750" w:rsidRPr="006D208C" w:rsidRDefault="004012FC" w:rsidP="004012FC">
      <w:pPr>
        <w:pStyle w:val="Paragraphedeliste"/>
        <w:numPr>
          <w:ilvl w:val="0"/>
          <w:numId w:val="3"/>
        </w:numPr>
        <w:ind w:left="284" w:hanging="284"/>
        <w:contextualSpacing w:val="0"/>
        <w:jc w:val="both"/>
        <w:rPr>
          <w:lang w:val="fr-FR"/>
        </w:rPr>
      </w:pPr>
      <w:r w:rsidRPr="006D208C">
        <w:rPr>
          <w:lang w:val="fr-FR"/>
        </w:rPr>
        <w:t>La déclaration d’intégrité pour les soumissionnaires </w:t>
      </w:r>
      <w:r w:rsidR="00C50750" w:rsidRPr="006D208C">
        <w:rPr>
          <w:lang w:val="fr-FR"/>
        </w:rPr>
        <w:t>;</w:t>
      </w:r>
    </w:p>
    <w:p w14:paraId="3994042B" w14:textId="77777777" w:rsidR="00C50750" w:rsidRPr="006D208C" w:rsidRDefault="004012FC" w:rsidP="004012FC">
      <w:pPr>
        <w:pStyle w:val="Paragraphedeliste"/>
        <w:numPr>
          <w:ilvl w:val="0"/>
          <w:numId w:val="3"/>
        </w:numPr>
        <w:ind w:left="284" w:hanging="284"/>
        <w:contextualSpacing w:val="0"/>
        <w:jc w:val="both"/>
        <w:rPr>
          <w:lang w:val="fr-FR"/>
        </w:rPr>
      </w:pPr>
      <w:r w:rsidRPr="006D208C">
        <w:rPr>
          <w:lang w:val="fr-FR"/>
        </w:rPr>
        <w:t>La déclaration « droit d’accès » et les documents relatifs à la sélection </w:t>
      </w:r>
      <w:r w:rsidR="00C50750" w:rsidRPr="006D208C">
        <w:rPr>
          <w:lang w:val="fr-FR"/>
        </w:rPr>
        <w:t>;</w:t>
      </w:r>
    </w:p>
    <w:p w14:paraId="7CAB8BCF" w14:textId="5D083B95" w:rsidR="00C126CB" w:rsidRPr="006D208C" w:rsidRDefault="00C126CB" w:rsidP="003424B3">
      <w:pPr>
        <w:pStyle w:val="Paragraphedeliste"/>
        <w:numPr>
          <w:ilvl w:val="0"/>
          <w:numId w:val="3"/>
        </w:numPr>
        <w:ind w:left="284" w:hanging="284"/>
        <w:contextualSpacing w:val="0"/>
        <w:jc w:val="both"/>
        <w:rPr>
          <w:lang w:val="fr-FR"/>
        </w:rPr>
      </w:pPr>
      <w:r w:rsidRPr="006D208C">
        <w:rPr>
          <w:lang w:val="fr-FR"/>
        </w:rPr>
        <w:t>L’offre technique ;</w:t>
      </w:r>
    </w:p>
    <w:p w14:paraId="4725DB43" w14:textId="52DE2B2E" w:rsidR="00C50750" w:rsidRPr="006D208C" w:rsidRDefault="004012FC" w:rsidP="00B83707">
      <w:pPr>
        <w:pStyle w:val="Paragraphedeliste"/>
        <w:numPr>
          <w:ilvl w:val="0"/>
          <w:numId w:val="3"/>
        </w:numPr>
        <w:ind w:left="284" w:hanging="284"/>
        <w:contextualSpacing w:val="0"/>
        <w:jc w:val="both"/>
        <w:rPr>
          <w:lang w:val="fr-FR"/>
        </w:rPr>
      </w:pPr>
      <w:r w:rsidRPr="006D208C">
        <w:rPr>
          <w:lang w:val="fr-FR"/>
        </w:rPr>
        <w:t>Le formulaire d’offre financière</w:t>
      </w:r>
      <w:r w:rsidR="00642D3F" w:rsidRPr="006D208C">
        <w:rPr>
          <w:lang w:val="fr-FR"/>
        </w:rPr>
        <w:t xml:space="preserve"> &amp; le bordereau des prix</w:t>
      </w:r>
      <w:r w:rsidR="00C126CB" w:rsidRPr="006D208C">
        <w:rPr>
          <w:lang w:val="fr-FR"/>
        </w:rPr>
        <w:t>.</w:t>
      </w:r>
    </w:p>
    <w:p w14:paraId="125977AD" w14:textId="302B5EAD" w:rsidR="004012FC" w:rsidRPr="006D208C" w:rsidRDefault="004012FC" w:rsidP="004012FC">
      <w:pPr>
        <w:jc w:val="both"/>
        <w:rPr>
          <w:lang w:val="fr-FR"/>
        </w:rPr>
      </w:pPr>
      <w:r w:rsidRPr="006D208C">
        <w:rPr>
          <w:lang w:val="fr-FR"/>
        </w:rPr>
        <w:t>Le soumissionnaire est tenu d’utiliser le formulaire d’offre joint en annexe. A défaut d'utiliser ce formulaire, il supporte l'entière responsabilité de la parfaite concordance entre les documents qu'il a utilisés et le formulaire. L’offre et les annexes jointes au formulaire d’offre sont rédigées en français.</w:t>
      </w:r>
    </w:p>
    <w:p w14:paraId="0D50F5A0" w14:textId="2F454DF1" w:rsidR="00617C3D" w:rsidRPr="006D208C" w:rsidRDefault="004012FC" w:rsidP="00617C3D">
      <w:pPr>
        <w:jc w:val="both"/>
        <w:rPr>
          <w:lang w:val="fr-FR"/>
        </w:rPr>
      </w:pPr>
      <w:r w:rsidRPr="006D208C">
        <w:rPr>
          <w:lang w:val="fr-FR"/>
        </w:rPr>
        <w:t>Le soumissionnaire peut soumettre un exemplaire des documents administratifs pour tous les lots. Une offre technique différente doit être soumise pour chaque lot</w:t>
      </w:r>
      <w:r w:rsidR="00617C3D" w:rsidRPr="006D208C">
        <w:rPr>
          <w:lang w:val="fr-FR"/>
        </w:rPr>
        <w:t>.</w:t>
      </w:r>
    </w:p>
    <w:p w14:paraId="75EBC36E" w14:textId="3F1D7C26" w:rsidR="004012FC" w:rsidRPr="006D208C" w:rsidRDefault="004012FC" w:rsidP="004012FC">
      <w:pPr>
        <w:jc w:val="both"/>
        <w:rPr>
          <w:lang w:val="fr-FR"/>
        </w:rPr>
      </w:pPr>
      <w:r w:rsidRPr="006D208C">
        <w:rPr>
          <w:lang w:val="fr-FR"/>
        </w:rPr>
        <w:t>Par le dépôt de son offre, le soumissionnaire renonce automatiquement à ses conditions générales ou particulières de vente</w:t>
      </w:r>
      <w:r w:rsidR="00EA757A" w:rsidRPr="006D208C">
        <w:rPr>
          <w:lang w:val="fr-FR"/>
        </w:rPr>
        <w:t xml:space="preserve"> et déclare accepter toutes les conditions énumérées dans le cahier spécial des charges.</w:t>
      </w:r>
    </w:p>
    <w:p w14:paraId="230A4BC8" w14:textId="3921321A" w:rsidR="00367C12" w:rsidRPr="006D208C" w:rsidRDefault="004012FC" w:rsidP="004012FC">
      <w:pPr>
        <w:jc w:val="both"/>
        <w:rPr>
          <w:lang w:val="fr-FR"/>
        </w:rPr>
      </w:pPr>
      <w:r w:rsidRPr="006D208C">
        <w:rPr>
          <w:lang w:val="fr-FR"/>
        </w:rPr>
        <w:t>Le soumissionnaire indique clairement dans son offre quelle information est confidentielle et/ou se rapporte à des secrets techniques ou commerciaux et ne peut donc pas être divulguée par le pouvoir adjudicateur.</w:t>
      </w:r>
    </w:p>
    <w:p w14:paraId="73255364" w14:textId="77777777" w:rsidR="00C50750" w:rsidRPr="006D208C" w:rsidRDefault="00AF0CB7" w:rsidP="00C355D8">
      <w:pPr>
        <w:pStyle w:val="Titre3"/>
        <w:rPr>
          <w:lang w:val="fr-FR"/>
        </w:rPr>
      </w:pPr>
      <w:bookmarkStart w:id="28" w:name="_Ref503365104"/>
      <w:bookmarkStart w:id="29" w:name="_Ref18310448"/>
      <w:r w:rsidRPr="006D208C">
        <w:rPr>
          <w:lang w:val="fr-FR"/>
        </w:rPr>
        <w:t>Dé</w:t>
      </w:r>
      <w:r w:rsidR="00C50750" w:rsidRPr="006D208C">
        <w:rPr>
          <w:lang w:val="fr-FR"/>
        </w:rPr>
        <w:t>termination</w:t>
      </w:r>
      <w:bookmarkEnd w:id="28"/>
      <w:r w:rsidRPr="006D208C">
        <w:rPr>
          <w:lang w:val="fr-FR"/>
        </w:rPr>
        <w:t xml:space="preserve"> des prix</w:t>
      </w:r>
      <w:bookmarkEnd w:id="29"/>
    </w:p>
    <w:p w14:paraId="79FD0D0C" w14:textId="10CBEA66" w:rsidR="00AF0CB7" w:rsidRPr="006D208C" w:rsidRDefault="00AF0CB7" w:rsidP="00AF0CB7">
      <w:pPr>
        <w:jc w:val="both"/>
        <w:rPr>
          <w:lang w:val="fr-FR"/>
        </w:rPr>
      </w:pPr>
      <w:r w:rsidRPr="006D208C">
        <w:rPr>
          <w:lang w:val="fr-FR"/>
        </w:rPr>
        <w:t xml:space="preserve">Tous les prix mentionnés dans le formulaire d’offre doivent être obligatoirement HTVA et libellés en </w:t>
      </w:r>
      <w:r w:rsidR="006760FA" w:rsidRPr="006D208C">
        <w:rPr>
          <w:lang w:val="fr-FR"/>
        </w:rPr>
        <w:t>Francs CFA (XOF)</w:t>
      </w:r>
      <w:r w:rsidRPr="006D208C">
        <w:rPr>
          <w:lang w:val="fr-FR"/>
        </w:rPr>
        <w:t>.</w:t>
      </w:r>
    </w:p>
    <w:p w14:paraId="70C7A366" w14:textId="44FF52D4" w:rsidR="00AF0CB7" w:rsidRPr="006D208C" w:rsidRDefault="00845F82" w:rsidP="00AF0CB7">
      <w:pPr>
        <w:jc w:val="both"/>
        <w:rPr>
          <w:lang w:val="fr-FR"/>
        </w:rPr>
      </w:pPr>
      <w:r>
        <w:rPr>
          <w:lang w:val="fr-BF"/>
        </w:rPr>
        <w:t>L</w:t>
      </w:r>
      <w:r w:rsidR="00AF0CB7" w:rsidRPr="006D208C">
        <w:rPr>
          <w:lang w:val="fr-FR"/>
        </w:rPr>
        <w:t>e présent marché est un marché à bordereau de prix, ce qui signifie que seul le prix unitaire est forfaitaire. Le prix à payer sera obtenu en appliquant les prix unitaires mentionné dans l’inventaire aux quantités réellement exécutées.</w:t>
      </w:r>
    </w:p>
    <w:p w14:paraId="33634012" w14:textId="77777777" w:rsidR="00AF0CB7" w:rsidRPr="006D208C" w:rsidRDefault="00AF0CB7" w:rsidP="00AF0CB7">
      <w:pPr>
        <w:jc w:val="both"/>
        <w:rPr>
          <w:lang w:val="fr-FR"/>
        </w:rPr>
      </w:pPr>
      <w:r w:rsidRPr="006D208C">
        <w:rPr>
          <w:lang w:val="fr-FR"/>
        </w:rPr>
        <w:t>En application de l’article 37 de l’arrêté royal du 18 avril 2017, le pouvoir adjudicateur peut effectuer toutes les vérifications sur pièces comptables et tous contrôles sur place de l’exactitude des indications fournis dans le cadre de la vérification des prix.</w:t>
      </w:r>
    </w:p>
    <w:p w14:paraId="019DC351" w14:textId="77777777" w:rsidR="00C50750" w:rsidRPr="006D208C" w:rsidRDefault="000D4932" w:rsidP="00C355D8">
      <w:pPr>
        <w:pStyle w:val="Titre3"/>
        <w:rPr>
          <w:lang w:val="fr-FR"/>
        </w:rPr>
      </w:pPr>
      <w:bookmarkStart w:id="30" w:name="_Ref503365108"/>
      <w:r w:rsidRPr="006D208C">
        <w:rPr>
          <w:lang w:val="fr-FR"/>
        </w:rPr>
        <w:t>Eléments</w:t>
      </w:r>
      <w:r w:rsidR="00C50750" w:rsidRPr="006D208C">
        <w:rPr>
          <w:lang w:val="fr-FR"/>
        </w:rPr>
        <w:t xml:space="preserve"> inclu</w:t>
      </w:r>
      <w:r w:rsidRPr="006D208C">
        <w:rPr>
          <w:lang w:val="fr-FR"/>
        </w:rPr>
        <w:t>s dans les prix</w:t>
      </w:r>
      <w:bookmarkEnd w:id="30"/>
    </w:p>
    <w:p w14:paraId="7AB95371" w14:textId="29EA0E69" w:rsidR="00754AAA" w:rsidRPr="006D208C" w:rsidRDefault="00754AAA" w:rsidP="00754AAA">
      <w:pPr>
        <w:jc w:val="both"/>
        <w:rPr>
          <w:lang w:val="fr-FR"/>
        </w:rPr>
      </w:pPr>
      <w:r w:rsidRPr="006D208C">
        <w:rPr>
          <w:lang w:val="fr-FR"/>
        </w:rPr>
        <w:t>Le soumissionnaire est censé avoir inclus dans ses prix tant unitaires que globaux tous les frais, taxes, mesures et charges quelconques inhérents à l’exécution du marché, à l’exception de la taxe sur la valeur ajoutée. Sont notamment inclus dans les prix :</w:t>
      </w:r>
    </w:p>
    <w:p w14:paraId="16CF2477" w14:textId="56B457E9" w:rsidR="001D7A62" w:rsidRPr="006D208C" w:rsidRDefault="001D7A62" w:rsidP="001D7A62">
      <w:pPr>
        <w:jc w:val="both"/>
        <w:rPr>
          <w:lang w:val="fr-FR"/>
        </w:rPr>
      </w:pPr>
      <w:r w:rsidRPr="006D208C">
        <w:rPr>
          <w:lang w:val="fr-FR"/>
        </w:rPr>
        <w:t xml:space="preserve">1° </w:t>
      </w:r>
      <w:r w:rsidR="00004ABB" w:rsidRPr="006D208C">
        <w:rPr>
          <w:lang w:val="fr-FR"/>
        </w:rPr>
        <w:t>les frais d’</w:t>
      </w:r>
      <w:r w:rsidRPr="006D208C">
        <w:rPr>
          <w:lang w:val="fr-FR"/>
        </w:rPr>
        <w:t xml:space="preserve">emballage, chargement, </w:t>
      </w:r>
      <w:r w:rsidR="00004ABB" w:rsidRPr="006D208C">
        <w:rPr>
          <w:lang w:val="fr-FR"/>
        </w:rPr>
        <w:t xml:space="preserve">transport, </w:t>
      </w:r>
      <w:r w:rsidRPr="006D208C">
        <w:rPr>
          <w:lang w:val="fr-FR"/>
        </w:rPr>
        <w:t>transbordement</w:t>
      </w:r>
      <w:r w:rsidR="00090F6C" w:rsidRPr="006D208C">
        <w:rPr>
          <w:lang w:val="fr-FR"/>
        </w:rPr>
        <w:t>,</w:t>
      </w:r>
      <w:r w:rsidRPr="006D208C">
        <w:rPr>
          <w:lang w:val="fr-FR"/>
        </w:rPr>
        <w:t xml:space="preserve"> déchargement intermédiaire, </w:t>
      </w:r>
      <w:r w:rsidR="00090F6C" w:rsidRPr="006D208C">
        <w:rPr>
          <w:lang w:val="fr-FR"/>
        </w:rPr>
        <w:t xml:space="preserve">assurance, </w:t>
      </w:r>
      <w:r w:rsidRPr="006D208C">
        <w:rPr>
          <w:lang w:val="fr-FR"/>
        </w:rPr>
        <w:t>dédouanement</w:t>
      </w:r>
      <w:r w:rsidR="00004ABB" w:rsidRPr="006D208C">
        <w:rPr>
          <w:lang w:val="fr-FR"/>
        </w:rPr>
        <w:t xml:space="preserve"> à l'exportation, livraison, déchargement, déballage et mise en place </w:t>
      </w:r>
      <w:r w:rsidR="00090F6C" w:rsidRPr="006D208C">
        <w:rPr>
          <w:lang w:val="fr-FR"/>
        </w:rPr>
        <w:t>au</w:t>
      </w:r>
      <w:r w:rsidR="00004ABB" w:rsidRPr="006D208C">
        <w:rPr>
          <w:lang w:val="fr-FR"/>
        </w:rPr>
        <w:t xml:space="preserve"> lieu de livraison, </w:t>
      </w:r>
      <w:r w:rsidR="00090F6C" w:rsidRPr="006D208C">
        <w:rPr>
          <w:lang w:val="fr-FR"/>
        </w:rPr>
        <w:t>à condition que les documents du marché mentionnent le lieu exact de livraison ;</w:t>
      </w:r>
    </w:p>
    <w:p w14:paraId="23B6A16E" w14:textId="77777777" w:rsidR="001D7A62" w:rsidRPr="006D208C" w:rsidRDefault="00090F6C" w:rsidP="001D7A62">
      <w:pPr>
        <w:jc w:val="both"/>
        <w:rPr>
          <w:lang w:val="fr-FR"/>
        </w:rPr>
      </w:pPr>
      <w:r w:rsidRPr="006D208C">
        <w:rPr>
          <w:lang w:val="fr-FR"/>
        </w:rPr>
        <w:t>2</w:t>
      </w:r>
      <w:r w:rsidR="001D7A62" w:rsidRPr="006D208C">
        <w:rPr>
          <w:lang w:val="fr-FR"/>
        </w:rPr>
        <w:t>° l</w:t>
      </w:r>
      <w:r w:rsidRPr="006D208C">
        <w:rPr>
          <w:lang w:val="fr-FR"/>
        </w:rPr>
        <w:t xml:space="preserve">es coûts relatifs à la </w:t>
      </w:r>
      <w:r w:rsidR="001D7A62" w:rsidRPr="006D208C">
        <w:rPr>
          <w:lang w:val="fr-FR"/>
        </w:rPr>
        <w:t>documentation éventuellement exig</w:t>
      </w:r>
      <w:r w:rsidRPr="006D208C">
        <w:rPr>
          <w:lang w:val="fr-FR"/>
        </w:rPr>
        <w:t>ée par le pouvoir adjudicateur ;</w:t>
      </w:r>
    </w:p>
    <w:p w14:paraId="305BB548" w14:textId="77777777" w:rsidR="001D7A62" w:rsidRPr="006D208C" w:rsidRDefault="001D7A62" w:rsidP="001D7A62">
      <w:pPr>
        <w:jc w:val="both"/>
        <w:rPr>
          <w:lang w:val="fr-FR"/>
        </w:rPr>
      </w:pPr>
      <w:r w:rsidRPr="006D208C">
        <w:rPr>
          <w:lang w:val="fr-FR"/>
        </w:rPr>
        <w:t xml:space="preserve">4° </w:t>
      </w:r>
      <w:r w:rsidR="00090F6C" w:rsidRPr="006D208C">
        <w:rPr>
          <w:lang w:val="fr-FR"/>
        </w:rPr>
        <w:t>les coûts relatifs au mo</w:t>
      </w:r>
      <w:r w:rsidRPr="006D208C">
        <w:rPr>
          <w:lang w:val="fr-FR"/>
        </w:rPr>
        <w:t>ntage</w:t>
      </w:r>
      <w:r w:rsidR="00090F6C" w:rsidRPr="006D208C">
        <w:rPr>
          <w:lang w:val="fr-FR"/>
        </w:rPr>
        <w:t>, à l’installation</w:t>
      </w:r>
      <w:r w:rsidRPr="006D208C">
        <w:rPr>
          <w:lang w:val="fr-FR"/>
        </w:rPr>
        <w:t xml:space="preserve"> et </w:t>
      </w:r>
      <w:r w:rsidR="00090F6C" w:rsidRPr="006D208C">
        <w:rPr>
          <w:lang w:val="fr-FR"/>
        </w:rPr>
        <w:t xml:space="preserve">à </w:t>
      </w:r>
      <w:r w:rsidRPr="006D208C">
        <w:rPr>
          <w:lang w:val="fr-FR"/>
        </w:rPr>
        <w:t>la mise en serv</w:t>
      </w:r>
      <w:r w:rsidR="00090F6C" w:rsidRPr="006D208C">
        <w:rPr>
          <w:lang w:val="fr-FR"/>
        </w:rPr>
        <w:t>ice (le cas échéant) ;</w:t>
      </w:r>
    </w:p>
    <w:p w14:paraId="49464719" w14:textId="77777777" w:rsidR="001D7A62" w:rsidRPr="006D208C" w:rsidRDefault="001D7A62" w:rsidP="001D7A62">
      <w:pPr>
        <w:jc w:val="both"/>
        <w:rPr>
          <w:lang w:val="fr-FR"/>
        </w:rPr>
      </w:pPr>
      <w:r w:rsidRPr="006D208C">
        <w:rPr>
          <w:lang w:val="fr-FR"/>
        </w:rPr>
        <w:t xml:space="preserve">5° </w:t>
      </w:r>
      <w:r w:rsidR="00090F6C" w:rsidRPr="006D208C">
        <w:rPr>
          <w:lang w:val="fr-FR"/>
        </w:rPr>
        <w:t xml:space="preserve">les coûts relatifs </w:t>
      </w:r>
      <w:r w:rsidRPr="006D208C">
        <w:rPr>
          <w:lang w:val="fr-FR"/>
        </w:rPr>
        <w:t xml:space="preserve">la formation nécessaire à l’usage </w:t>
      </w:r>
      <w:r w:rsidR="00090F6C" w:rsidRPr="006D208C">
        <w:rPr>
          <w:lang w:val="fr-FR"/>
        </w:rPr>
        <w:t>(le cas échéant) ;</w:t>
      </w:r>
    </w:p>
    <w:p w14:paraId="4C2C11B7" w14:textId="7B524263" w:rsidR="001D7A62" w:rsidRPr="006D208C" w:rsidRDefault="001D7A62" w:rsidP="001D7A62">
      <w:pPr>
        <w:jc w:val="both"/>
        <w:rPr>
          <w:lang w:val="fr-FR"/>
        </w:rPr>
      </w:pPr>
      <w:r w:rsidRPr="006D208C">
        <w:rPr>
          <w:lang w:val="fr-FR"/>
        </w:rPr>
        <w:t xml:space="preserve">Tous les prix sont </w:t>
      </w:r>
      <w:r w:rsidR="000B1F5E" w:rsidRPr="006D208C">
        <w:rPr>
          <w:lang w:val="fr-FR"/>
        </w:rPr>
        <w:t xml:space="preserve">DDP (Delivery Duty </w:t>
      </w:r>
      <w:proofErr w:type="spellStart"/>
      <w:r w:rsidR="000B1F5E" w:rsidRPr="006D208C">
        <w:rPr>
          <w:lang w:val="fr-FR"/>
        </w:rPr>
        <w:t>Paid</w:t>
      </w:r>
      <w:proofErr w:type="spellEnd"/>
      <w:r w:rsidR="000B1F5E" w:rsidRPr="006D208C">
        <w:rPr>
          <w:lang w:val="fr-FR"/>
        </w:rPr>
        <w:t xml:space="preserve">) — Incoterms 2010 </w:t>
      </w:r>
      <w:r w:rsidR="00EA4C01" w:rsidRPr="006D208C">
        <w:rPr>
          <w:lang w:val="fr-FR"/>
        </w:rPr>
        <w:t>Chambre de Commerce Internationale</w:t>
      </w:r>
      <w:r w:rsidR="00EA4C01" w:rsidRPr="006D208C">
        <w:rPr>
          <w:rStyle w:val="Appelnotedebasdep"/>
          <w:vertAlign w:val="baseline"/>
          <w:lang w:val="fr-FR"/>
        </w:rPr>
        <w:t xml:space="preserve"> </w:t>
      </w:r>
      <w:r w:rsidR="000B1F5E" w:rsidRPr="006D208C">
        <w:rPr>
          <w:rStyle w:val="Appelnotedebasdep"/>
          <w:lang w:val="fr-FR"/>
        </w:rPr>
        <w:footnoteReference w:id="10"/>
      </w:r>
      <w:r w:rsidR="000B1F5E" w:rsidRPr="006D208C">
        <w:rPr>
          <w:lang w:val="fr-FR"/>
        </w:rPr>
        <w:t>.</w:t>
      </w:r>
      <w:r w:rsidR="004D0EB6" w:rsidRPr="006D208C">
        <w:rPr>
          <w:lang w:val="fr-FR"/>
        </w:rPr>
        <w:t xml:space="preserve"> </w:t>
      </w:r>
      <w:r w:rsidR="00B016CC" w:rsidRPr="006D208C">
        <w:rPr>
          <w:lang w:val="fr-FR"/>
        </w:rPr>
        <w:t xml:space="preserve">Les activités mises en œuvre pour l’intervention </w:t>
      </w:r>
      <w:r w:rsidR="00845F82" w:rsidRPr="00845F82">
        <w:rPr>
          <w:lang w:val="fr-BF"/>
        </w:rPr>
        <w:t>BFA2300411</w:t>
      </w:r>
      <w:r w:rsidR="00B016CC" w:rsidRPr="006D208C">
        <w:rPr>
          <w:lang w:val="fr-FR"/>
        </w:rPr>
        <w:t xml:space="preserve"> sont exonérées de TVA et autres taxes (notamment les frais de dédouanement).</w:t>
      </w:r>
    </w:p>
    <w:p w14:paraId="51B06BAD" w14:textId="77777777" w:rsidR="000B1F5E" w:rsidRPr="006D208C" w:rsidRDefault="000B1F5E" w:rsidP="000B1F5E">
      <w:pPr>
        <w:jc w:val="both"/>
        <w:rPr>
          <w:lang w:val="fr-FR"/>
        </w:rPr>
      </w:pPr>
      <w:r w:rsidRPr="006D208C">
        <w:rPr>
          <w:lang w:val="fr-FR"/>
        </w:rPr>
        <w:t>En cas de prolongation du contrat, les prix unitaires mentionnés dans l’offre sont applicables.</w:t>
      </w:r>
    </w:p>
    <w:p w14:paraId="781FAFA6" w14:textId="77777777" w:rsidR="00C50750" w:rsidRPr="006D208C" w:rsidRDefault="000B1F5E" w:rsidP="00C355D8">
      <w:pPr>
        <w:pStyle w:val="Titre3"/>
        <w:rPr>
          <w:lang w:val="fr-FR"/>
        </w:rPr>
      </w:pPr>
      <w:r w:rsidRPr="006D208C">
        <w:rPr>
          <w:lang w:val="fr-FR"/>
        </w:rPr>
        <w:t>Période de validité des offres</w:t>
      </w:r>
    </w:p>
    <w:p w14:paraId="72A27168" w14:textId="638B849F" w:rsidR="000B1F5E" w:rsidRPr="006D208C" w:rsidRDefault="000B1F5E" w:rsidP="000B1F5E">
      <w:pPr>
        <w:jc w:val="both"/>
        <w:rPr>
          <w:lang w:val="fr-FR"/>
        </w:rPr>
      </w:pPr>
      <w:r w:rsidRPr="006D208C">
        <w:rPr>
          <w:lang w:val="fr-FR"/>
        </w:rPr>
        <w:t>Les soumissionnaires restent liés par leur offre pendant un délai de</w:t>
      </w:r>
      <w:r w:rsidR="00182077" w:rsidRPr="006D208C">
        <w:rPr>
          <w:lang w:val="fr-FR"/>
        </w:rPr>
        <w:t xml:space="preserve"> </w:t>
      </w:r>
      <w:r w:rsidRPr="006D208C">
        <w:rPr>
          <w:lang w:val="fr-FR"/>
        </w:rPr>
        <w:t>90 jours calendrier, à compter de la date limite de réception.</w:t>
      </w:r>
    </w:p>
    <w:p w14:paraId="5CE59798" w14:textId="77777777" w:rsidR="00C50750" w:rsidRPr="006D208C" w:rsidRDefault="00D94CDC" w:rsidP="00C50750">
      <w:pPr>
        <w:pStyle w:val="Titre2"/>
        <w:rPr>
          <w:lang w:val="fr-FR"/>
        </w:rPr>
      </w:pPr>
      <w:bookmarkStart w:id="31" w:name="_Ref10558862"/>
      <w:bookmarkStart w:id="32" w:name="_Toc172710282"/>
      <w:r w:rsidRPr="006D208C">
        <w:rPr>
          <w:lang w:val="fr-FR"/>
        </w:rPr>
        <w:t>Introduction des offres</w:t>
      </w:r>
      <w:bookmarkEnd w:id="31"/>
      <w:bookmarkEnd w:id="32"/>
    </w:p>
    <w:p w14:paraId="45418DA0" w14:textId="50266AE8" w:rsidR="00FC60A3" w:rsidRPr="006D208C" w:rsidRDefault="00FC60A3" w:rsidP="00E952EB">
      <w:pPr>
        <w:jc w:val="both"/>
        <w:rPr>
          <w:lang w:val="fr-FR"/>
        </w:rPr>
      </w:pPr>
      <w:r w:rsidRPr="006D208C">
        <w:rPr>
          <w:rFonts w:eastAsia="Calibri"/>
          <w:lang w:val="fr-FR"/>
        </w:rPr>
        <w:t>Sans préjudice des variantes éventuelles, le soumissionnaire ne peut remettre qu’une seule offre par lot.</w:t>
      </w:r>
    </w:p>
    <w:p w14:paraId="351E031F" w14:textId="77777777" w:rsidR="00845F82" w:rsidRPr="00DC1261" w:rsidRDefault="00845F82" w:rsidP="00845F82">
      <w:pPr>
        <w:jc w:val="both"/>
        <w:rPr>
          <w:lang w:val="fr-FR"/>
        </w:rPr>
      </w:pPr>
      <w:r w:rsidRPr="00F9195F">
        <w:rPr>
          <w:lang w:val="fr-FR"/>
        </w:rPr>
        <w:t xml:space="preserve">L’offre sera rédigée en </w:t>
      </w:r>
      <w:r w:rsidRPr="00F9195F">
        <w:rPr>
          <w:b/>
          <w:lang w:val="fr-FR"/>
        </w:rPr>
        <w:t>un (01) exemplaire</w:t>
      </w:r>
      <w:r w:rsidRPr="00F9195F">
        <w:rPr>
          <w:lang w:val="fr-FR"/>
        </w:rPr>
        <w:t xml:space="preserve">. </w:t>
      </w:r>
      <w:r w:rsidRPr="00F9195F">
        <w:rPr>
          <w:rStyle w:val="lev"/>
          <w:lang w:val="fr-FR"/>
        </w:rPr>
        <w:t>L'original doit être soumis en version</w:t>
      </w:r>
      <w:r w:rsidRPr="00F9195F">
        <w:rPr>
          <w:rStyle w:val="ui-provider"/>
          <w:lang w:val="fr-FR"/>
        </w:rPr>
        <w:t xml:space="preserve"> </w:t>
      </w:r>
      <w:r w:rsidRPr="00F9195F">
        <w:rPr>
          <w:rStyle w:val="lev"/>
          <w:lang w:val="fr-FR"/>
        </w:rPr>
        <w:t>papier</w:t>
      </w:r>
      <w:r w:rsidRPr="00F9195F">
        <w:rPr>
          <w:rStyle w:val="ui-provider"/>
          <w:lang w:val="fr-FR"/>
        </w:rPr>
        <w:t xml:space="preserve">. La seconde </w:t>
      </w:r>
      <w:r w:rsidRPr="00F9195F">
        <w:rPr>
          <w:rStyle w:val="lev"/>
          <w:lang w:val="fr-FR"/>
        </w:rPr>
        <w:t>« copie »</w:t>
      </w:r>
      <w:r w:rsidRPr="00F9195F">
        <w:rPr>
          <w:rStyle w:val="ui-provider"/>
          <w:lang w:val="fr-FR"/>
        </w:rPr>
        <w:t xml:space="preserve"> doit être soumise en un ou plusieurs fichiers </w:t>
      </w:r>
      <w:r w:rsidRPr="00F9195F">
        <w:rPr>
          <w:rStyle w:val="lev"/>
          <w:lang w:val="fr-FR"/>
        </w:rPr>
        <w:t>PDF sur clé USB</w:t>
      </w:r>
      <w:r w:rsidRPr="00F9195F">
        <w:rPr>
          <w:rStyle w:val="ui-provider"/>
          <w:lang w:val="fr-FR"/>
        </w:rPr>
        <w:t>. En cas de divergence, l’original prévaut</w:t>
      </w:r>
      <w:r w:rsidRPr="00F9195F">
        <w:rPr>
          <w:lang w:val="fr-FR"/>
        </w:rPr>
        <w:t>.</w:t>
      </w:r>
    </w:p>
    <w:p w14:paraId="5BAD9139" w14:textId="77777777" w:rsidR="00E71FE2" w:rsidRPr="006D208C" w:rsidRDefault="00E71FE2" w:rsidP="00E952EB">
      <w:pPr>
        <w:jc w:val="both"/>
        <w:rPr>
          <w:lang w:val="fr-FR"/>
        </w:rPr>
      </w:pPr>
      <w:r w:rsidRPr="006D208C">
        <w:rPr>
          <w:lang w:val="fr-FR"/>
        </w:rPr>
        <w:t xml:space="preserve">L'offre </w:t>
      </w:r>
      <w:r w:rsidR="00BD7D67" w:rsidRPr="006D208C">
        <w:rPr>
          <w:lang w:val="fr-FR"/>
        </w:rPr>
        <w:t xml:space="preserve">y compris ses annexes, ainsi que tous les documents d’accompagnement </w:t>
      </w:r>
      <w:r w:rsidRPr="006D208C">
        <w:rPr>
          <w:lang w:val="fr-FR"/>
        </w:rPr>
        <w:t>doivent être numérotés et signés (</w:t>
      </w:r>
      <w:r w:rsidRPr="006D208C">
        <w:rPr>
          <w:b/>
          <w:lang w:val="fr-FR"/>
        </w:rPr>
        <w:t>signature manuscrite</w:t>
      </w:r>
      <w:r w:rsidR="00182077" w:rsidRPr="006D208C">
        <w:rPr>
          <w:b/>
          <w:lang w:val="fr-FR"/>
        </w:rPr>
        <w:t xml:space="preserve"> originale</w:t>
      </w:r>
      <w:r w:rsidRPr="006D208C">
        <w:rPr>
          <w:lang w:val="fr-FR"/>
        </w:rPr>
        <w:t xml:space="preserve">) par le soumissionnaire ou son </w:t>
      </w:r>
      <w:r w:rsidR="00182077" w:rsidRPr="006D208C">
        <w:rPr>
          <w:lang w:val="fr-FR"/>
        </w:rPr>
        <w:t>mandataire</w:t>
      </w:r>
      <w:r w:rsidRPr="006D208C">
        <w:rPr>
          <w:lang w:val="fr-FR"/>
        </w:rPr>
        <w:t xml:space="preserve">. </w:t>
      </w:r>
      <w:r w:rsidR="00182077" w:rsidRPr="006D208C">
        <w:rPr>
          <w:lang w:val="fr-FR"/>
        </w:rPr>
        <w:t xml:space="preserve">Il en va de même de toute surcharge, rature ou mention qui y serait apportée. Le mandataire doit faire apparaître qu’il est autorisé à engager le soumissionnaire. </w:t>
      </w:r>
      <w:r w:rsidRPr="006D208C">
        <w:rPr>
          <w:lang w:val="fr-FR"/>
        </w:rPr>
        <w:t>Si le soumissionnaire est une société / association sans personnalité juridique, constituée de personnes physiques ou morales distinctes (association momentanée), l'offre doit être signée par chacune de ces personnes.</w:t>
      </w:r>
    </w:p>
    <w:p w14:paraId="2CA915BE" w14:textId="1B1C9429" w:rsidR="00E71FE2" w:rsidRPr="006D208C" w:rsidRDefault="00E71FE2" w:rsidP="00E952EB">
      <w:pPr>
        <w:jc w:val="both"/>
        <w:rPr>
          <w:lang w:val="fr-FR"/>
        </w:rPr>
      </w:pPr>
      <w:r w:rsidRPr="006D208C">
        <w:rPr>
          <w:lang w:val="fr-FR"/>
        </w:rPr>
        <w:t>L’original et les « copies » signés et datés seront envoyés à l’adresse ci-dessous sous enveloppe scellée portant la mention « </w:t>
      </w:r>
      <w:r w:rsidRPr="006D208C">
        <w:rPr>
          <w:b/>
          <w:lang w:val="fr-FR"/>
        </w:rPr>
        <w:t>OFFRE</w:t>
      </w:r>
      <w:r w:rsidRPr="006D208C">
        <w:rPr>
          <w:lang w:val="fr-FR"/>
        </w:rPr>
        <w:t> », et le numéro du cahier spécial des charges (</w:t>
      </w:r>
      <w:r w:rsidR="00845F82" w:rsidRPr="00845F82">
        <w:rPr>
          <w:b/>
          <w:lang w:val="fr-FR"/>
        </w:rPr>
        <w:t>BFA23004-10018</w:t>
      </w:r>
      <w:r w:rsidRPr="006D208C">
        <w:rPr>
          <w:lang w:val="fr-FR"/>
        </w:rPr>
        <w:t>).</w:t>
      </w:r>
    </w:p>
    <w:p w14:paraId="6DB3F249" w14:textId="56C93EE4" w:rsidR="00E71FE2" w:rsidRPr="006D208C" w:rsidRDefault="00E71FE2" w:rsidP="003424B3">
      <w:pPr>
        <w:jc w:val="both"/>
        <w:rPr>
          <w:lang w:val="fr-FR"/>
        </w:rPr>
      </w:pPr>
      <w:bookmarkStart w:id="33" w:name="_Hlk37671968"/>
      <w:r w:rsidRPr="006D208C">
        <w:rPr>
          <w:lang w:val="fr-FR"/>
        </w:rPr>
        <w:t xml:space="preserve">L'offre devra être réceptionnée </w:t>
      </w:r>
      <w:r w:rsidRPr="006D208C">
        <w:rPr>
          <w:b/>
          <w:u w:val="single"/>
          <w:lang w:val="fr-FR"/>
        </w:rPr>
        <w:t>avant</w:t>
      </w:r>
      <w:r w:rsidRPr="006D208C">
        <w:rPr>
          <w:b/>
          <w:lang w:val="fr-FR"/>
        </w:rPr>
        <w:t xml:space="preserve"> </w:t>
      </w:r>
      <w:r w:rsidRPr="00845F82">
        <w:rPr>
          <w:b/>
          <w:lang w:val="fr-FR"/>
        </w:rPr>
        <w:t xml:space="preserve">le </w:t>
      </w:r>
      <w:r w:rsidR="00845F82" w:rsidRPr="00845F82">
        <w:rPr>
          <w:b/>
          <w:lang w:val="fr-BF"/>
        </w:rPr>
        <w:t>lundi 19 aout 2024</w:t>
      </w:r>
      <w:r w:rsidRPr="00845F82">
        <w:rPr>
          <w:b/>
          <w:lang w:val="fr-FR"/>
        </w:rPr>
        <w:t xml:space="preserve"> à </w:t>
      </w:r>
      <w:r w:rsidR="00845F82" w:rsidRPr="00845F82">
        <w:rPr>
          <w:b/>
          <w:lang w:val="fr-BF"/>
        </w:rPr>
        <w:t>12</w:t>
      </w:r>
      <w:r w:rsidRPr="00845F82">
        <w:rPr>
          <w:b/>
          <w:lang w:val="fr-FR"/>
        </w:rPr>
        <w:t>h00</w:t>
      </w:r>
      <w:r w:rsidR="00BD7D67" w:rsidRPr="006D208C">
        <w:rPr>
          <w:lang w:val="fr-FR"/>
        </w:rPr>
        <w:t xml:space="preserve"> et transmise à :</w:t>
      </w:r>
    </w:p>
    <w:tbl>
      <w:tblPr>
        <w:tblStyle w:val="Grilledutableau"/>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666A24" w:rsidRPr="006D208C" w14:paraId="42B37014" w14:textId="77777777" w:rsidTr="00B83707">
        <w:tc>
          <w:tcPr>
            <w:tcW w:w="4247" w:type="dxa"/>
            <w:vAlign w:val="center"/>
          </w:tcPr>
          <w:p w14:paraId="78C5B93A" w14:textId="0F5DF028" w:rsidR="00666A24" w:rsidRPr="006D208C" w:rsidRDefault="00666A24" w:rsidP="00666A24">
            <w:pPr>
              <w:jc w:val="center"/>
              <w:rPr>
                <w:b/>
                <w:lang w:val="fr-FR"/>
              </w:rPr>
            </w:pPr>
            <w:r w:rsidRPr="006D208C">
              <w:rPr>
                <w:b/>
                <w:lang w:val="fr-FR"/>
              </w:rPr>
              <w:t>Mme Eléonore</w:t>
            </w:r>
            <w:r w:rsidR="00AA4AA3">
              <w:rPr>
                <w:b/>
                <w:lang w:val="fr-FR"/>
              </w:rPr>
              <w:t xml:space="preserve"> </w:t>
            </w:r>
            <w:proofErr w:type="spellStart"/>
            <w:r w:rsidR="00AA4AA3">
              <w:rPr>
                <w:b/>
                <w:lang w:val="fr-FR"/>
              </w:rPr>
              <w:t>Dargani</w:t>
            </w:r>
            <w:proofErr w:type="spellEnd"/>
          </w:p>
          <w:p w14:paraId="545FD4BD" w14:textId="32A5535B" w:rsidR="00666A24" w:rsidRPr="006D208C" w:rsidRDefault="00666A24" w:rsidP="00666A24">
            <w:pPr>
              <w:jc w:val="center"/>
              <w:rPr>
                <w:b/>
                <w:lang w:val="fr-FR"/>
              </w:rPr>
            </w:pPr>
            <w:r w:rsidRPr="006D208C">
              <w:rPr>
                <w:b/>
                <w:lang w:val="fr-FR"/>
              </w:rPr>
              <w:t>Enabel au Burkina Faso</w:t>
            </w:r>
          </w:p>
          <w:p w14:paraId="7B713B6F" w14:textId="20236D8D" w:rsidR="00666A24" w:rsidRPr="006D208C" w:rsidRDefault="00666A24" w:rsidP="00666A24">
            <w:pPr>
              <w:jc w:val="center"/>
              <w:rPr>
                <w:b/>
                <w:lang w:val="fr-FR"/>
              </w:rPr>
            </w:pPr>
            <w:r w:rsidRPr="006D208C">
              <w:rPr>
                <w:b/>
                <w:lang w:val="fr-FR"/>
              </w:rPr>
              <w:t>Quartier Zone du Bois</w:t>
            </w:r>
          </w:p>
          <w:p w14:paraId="42021D4A" w14:textId="3280DA35" w:rsidR="00666A24" w:rsidRPr="006D208C" w:rsidRDefault="00666A24" w:rsidP="00666A24">
            <w:pPr>
              <w:jc w:val="center"/>
              <w:rPr>
                <w:b/>
                <w:lang w:val="fr-FR"/>
              </w:rPr>
            </w:pPr>
            <w:r w:rsidRPr="006D208C">
              <w:rPr>
                <w:b/>
                <w:lang w:val="fr-FR"/>
              </w:rPr>
              <w:t>(Maison en face de l’entrée de la Croix Rouge)</w:t>
            </w:r>
          </w:p>
          <w:p w14:paraId="5E147897" w14:textId="765EAD91" w:rsidR="00666A24" w:rsidRPr="006D208C" w:rsidRDefault="00666A24" w:rsidP="00666A24">
            <w:pPr>
              <w:jc w:val="center"/>
              <w:rPr>
                <w:lang w:val="fr-FR"/>
              </w:rPr>
            </w:pPr>
            <w:r w:rsidRPr="006D208C">
              <w:rPr>
                <w:b/>
                <w:lang w:val="fr-FR"/>
              </w:rPr>
              <w:t>Ouagadougou, Burkina Faso</w:t>
            </w:r>
          </w:p>
        </w:tc>
        <w:tc>
          <w:tcPr>
            <w:tcW w:w="4247" w:type="dxa"/>
            <w:vAlign w:val="center"/>
          </w:tcPr>
          <w:p w14:paraId="5263334A" w14:textId="77777777" w:rsidR="00666A24" w:rsidRPr="006D208C" w:rsidRDefault="00666A24" w:rsidP="00B83707">
            <w:pPr>
              <w:jc w:val="both"/>
              <w:rPr>
                <w:lang w:val="fr-FR"/>
              </w:rPr>
            </w:pPr>
            <w:r w:rsidRPr="006D208C">
              <w:rPr>
                <w:noProof/>
                <w:lang w:val="fr-FR"/>
              </w:rPr>
              <w:drawing>
                <wp:inline distT="0" distB="0" distL="0" distR="0" wp14:anchorId="78DF9311" wp14:editId="3419F148">
                  <wp:extent cx="2514600" cy="150876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x-493a8a2bcd-Image 3"/>
                          <pic:cNvPicPr>
                            <a:picLocks noChangeAspect="1" noChangeArrowheads="1"/>
                          </pic:cNvPicPr>
                        </pic:nvPicPr>
                        <pic:blipFill>
                          <a:blip r:embed="rId17" r:link="rId18" cstate="print">
                            <a:extLst>
                              <a:ext uri="{28A0092B-C50C-407E-A947-70E740481C1C}">
                                <a14:useLocalDpi xmlns:a14="http://schemas.microsoft.com/office/drawing/2010/main" val="0"/>
                              </a:ext>
                            </a:extLst>
                          </a:blip>
                          <a:srcRect/>
                          <a:stretch>
                            <a:fillRect/>
                          </a:stretch>
                        </pic:blipFill>
                        <pic:spPr bwMode="auto">
                          <a:xfrm>
                            <a:off x="0" y="0"/>
                            <a:ext cx="2514600" cy="1508760"/>
                          </a:xfrm>
                          <a:prstGeom prst="rect">
                            <a:avLst/>
                          </a:prstGeom>
                          <a:noFill/>
                          <a:ln>
                            <a:noFill/>
                          </a:ln>
                        </pic:spPr>
                      </pic:pic>
                    </a:graphicData>
                  </a:graphic>
                </wp:inline>
              </w:drawing>
            </w:r>
          </w:p>
        </w:tc>
      </w:tr>
    </w:tbl>
    <w:p w14:paraId="0429D7C6" w14:textId="400F0499" w:rsidR="00E71018" w:rsidRPr="006D208C" w:rsidRDefault="00E71018" w:rsidP="008E3459">
      <w:pPr>
        <w:spacing w:before="160"/>
        <w:jc w:val="both"/>
        <w:rPr>
          <w:lang w:val="fr-FR"/>
        </w:rPr>
      </w:pPr>
      <w:r w:rsidRPr="006D208C">
        <w:rPr>
          <w:lang w:val="fr-FR"/>
        </w:rPr>
        <w:t>a) Par la poste (envoi normal ou recommandé) : Dans ce cas, le pli scellé est glissé dans une seconde enveloppe fermée.</w:t>
      </w:r>
    </w:p>
    <w:bookmarkEnd w:id="33"/>
    <w:p w14:paraId="54477CF4" w14:textId="77777777" w:rsidR="00E71018" w:rsidRPr="006D208C" w:rsidRDefault="00E71018" w:rsidP="00E71018">
      <w:pPr>
        <w:jc w:val="both"/>
        <w:rPr>
          <w:lang w:val="fr-FR"/>
        </w:rPr>
      </w:pPr>
      <w:r w:rsidRPr="006D208C">
        <w:rPr>
          <w:lang w:val="fr-FR"/>
        </w:rPr>
        <w:t>b) Par remise contre accusé de réception.</w:t>
      </w:r>
    </w:p>
    <w:p w14:paraId="5591750E" w14:textId="085A0659" w:rsidR="00E71018" w:rsidRPr="006D208C" w:rsidRDefault="00E71018" w:rsidP="00E71018">
      <w:pPr>
        <w:jc w:val="both"/>
        <w:rPr>
          <w:lang w:val="fr-FR"/>
        </w:rPr>
      </w:pPr>
      <w:r w:rsidRPr="006D208C">
        <w:rPr>
          <w:lang w:val="fr-FR"/>
        </w:rPr>
        <w:t xml:space="preserve">Le service est accessible, tous les jours ouvrables, pendant les heures de bureau : de 8h30 à 12h30 et de 13h30 à 17h00. </w:t>
      </w:r>
      <w:r w:rsidR="00A12276" w:rsidRPr="006D208C">
        <w:rPr>
          <w:lang w:val="fr-FR"/>
        </w:rPr>
        <w:t>Toutes les heures sont celles propres au fuseau horaire du pays du pouvoir adjudicateur</w:t>
      </w:r>
      <w:r w:rsidRPr="006D208C">
        <w:rPr>
          <w:lang w:val="fr-FR"/>
        </w:rPr>
        <w:t xml:space="preserve"> (</w:t>
      </w:r>
      <w:r w:rsidR="00A12276" w:rsidRPr="006D208C">
        <w:rPr>
          <w:lang w:val="fr-FR"/>
        </w:rPr>
        <w:t>Burkina Faso</w:t>
      </w:r>
      <w:r w:rsidRPr="006D208C">
        <w:rPr>
          <w:lang w:val="fr-FR"/>
        </w:rPr>
        <w:t>).</w:t>
      </w:r>
    </w:p>
    <w:p w14:paraId="484480D0" w14:textId="19D312EF" w:rsidR="00A12276" w:rsidRPr="006D208C" w:rsidRDefault="00A12276" w:rsidP="003424B3">
      <w:pPr>
        <w:jc w:val="both"/>
        <w:rPr>
          <w:lang w:val="fr-FR"/>
        </w:rPr>
      </w:pPr>
      <w:r w:rsidRPr="006D208C">
        <w:rPr>
          <w:lang w:val="fr-FR"/>
        </w:rPr>
        <w:t>Toute demande de participation ou offre doit parvenir avant la date et l'heure ultime de dépôt. Les demandes de participation ou les offres parvenues tardivement ne sont pas acceptées (cf. Art. 83 de l’Arrêté Royal du 18 avril 2017).</w:t>
      </w:r>
    </w:p>
    <w:p w14:paraId="3A029E3F" w14:textId="17B38F99" w:rsidR="002B28F2" w:rsidRPr="006D208C" w:rsidRDefault="002B28F2" w:rsidP="002B28F2">
      <w:pPr>
        <w:pStyle w:val="Corpsdetexte"/>
        <w:pBdr>
          <w:top w:val="single" w:sz="4" w:space="1" w:color="auto"/>
          <w:left w:val="single" w:sz="4" w:space="4" w:color="auto"/>
          <w:bottom w:val="single" w:sz="4" w:space="1" w:color="auto"/>
          <w:right w:val="single" w:sz="4" w:space="4" w:color="auto"/>
        </w:pBdr>
        <w:rPr>
          <w:rFonts w:ascii="Georgia" w:eastAsia="Calibri" w:hAnsi="Georgia" w:cs="Times New Roman"/>
          <w:color w:val="585756"/>
          <w:kern w:val="0"/>
          <w:sz w:val="21"/>
          <w:szCs w:val="22"/>
          <w:lang w:val="fr-FR" w:eastAsia="en-US"/>
        </w:rPr>
      </w:pPr>
      <w:bookmarkStart w:id="34" w:name="_Hlk37671982"/>
      <w:r w:rsidRPr="006D208C">
        <w:rPr>
          <w:rFonts w:ascii="Georgia" w:eastAsia="Calibri" w:hAnsi="Georgia" w:cs="Times New Roman"/>
          <w:b/>
          <w:color w:val="585756"/>
          <w:kern w:val="0"/>
          <w:sz w:val="21"/>
          <w:szCs w:val="22"/>
          <w:lang w:val="fr-FR" w:eastAsia="en-US"/>
        </w:rPr>
        <w:t xml:space="preserve">L’attention des soumissionnaires est attirée </w:t>
      </w:r>
      <w:del w:id="35" w:author="EL KHARCHY, Ahmed" w:date="2024-07-24T11:46:00Z">
        <w:r w:rsidRPr="006D208C" w:rsidDel="00D94BB6">
          <w:rPr>
            <w:rFonts w:ascii="Georgia" w:eastAsia="Calibri" w:hAnsi="Georgia" w:cs="Times New Roman"/>
            <w:b/>
            <w:color w:val="585756"/>
            <w:kern w:val="0"/>
            <w:sz w:val="21"/>
            <w:szCs w:val="22"/>
            <w:lang w:val="fr-FR" w:eastAsia="en-US"/>
          </w:rPr>
          <w:delText xml:space="preserve">par </w:delText>
        </w:r>
      </w:del>
      <w:ins w:id="36" w:author="EL KHARCHY, Ahmed" w:date="2024-07-24T11:46:00Z">
        <w:r w:rsidR="00D94BB6">
          <w:rPr>
            <w:rFonts w:ascii="Georgia" w:eastAsia="Calibri" w:hAnsi="Georgia" w:cs="Times New Roman"/>
            <w:b/>
            <w:color w:val="585756"/>
            <w:kern w:val="0"/>
            <w:sz w:val="21"/>
            <w:szCs w:val="22"/>
            <w:lang w:val="fr-FR" w:eastAsia="en-US"/>
          </w:rPr>
          <w:t xml:space="preserve">sur </w:t>
        </w:r>
      </w:ins>
      <w:r w:rsidRPr="006D208C">
        <w:rPr>
          <w:rFonts w:ascii="Georgia" w:eastAsia="Calibri" w:hAnsi="Georgia" w:cs="Times New Roman"/>
          <w:b/>
          <w:color w:val="585756"/>
          <w:kern w:val="0"/>
          <w:sz w:val="21"/>
          <w:szCs w:val="22"/>
          <w:lang w:val="fr-FR" w:eastAsia="en-US"/>
        </w:rPr>
        <w:t>le fait que l’accès au</w:t>
      </w:r>
      <w:r w:rsidR="00666A24" w:rsidRPr="006D208C">
        <w:rPr>
          <w:rFonts w:ascii="Georgia" w:eastAsia="Calibri" w:hAnsi="Georgia" w:cs="Times New Roman"/>
          <w:b/>
          <w:color w:val="585756"/>
          <w:kern w:val="0"/>
          <w:sz w:val="21"/>
          <w:szCs w:val="22"/>
          <w:lang w:val="fr-FR" w:eastAsia="en-US"/>
        </w:rPr>
        <w:t xml:space="preserve">x bureaux </w:t>
      </w:r>
      <w:r w:rsidRPr="006D208C">
        <w:rPr>
          <w:rFonts w:ascii="Georgia" w:eastAsia="Calibri" w:hAnsi="Georgia" w:cs="Times New Roman"/>
          <w:b/>
          <w:color w:val="585756"/>
          <w:kern w:val="0"/>
          <w:sz w:val="21"/>
          <w:szCs w:val="22"/>
          <w:lang w:val="fr-FR" w:eastAsia="en-US"/>
        </w:rPr>
        <w:t>de l’Agence belge de développement Enabel est sécurisé. Il est donc vivement recommandé aux soumissionnaires de prévoir un délai suffisant afin de déposer les offres avant la date et l'heure ultime de dépôt.</w:t>
      </w:r>
      <w:bookmarkEnd w:id="34"/>
    </w:p>
    <w:p w14:paraId="070E8687" w14:textId="77777777" w:rsidR="00C50750" w:rsidRPr="006D208C" w:rsidRDefault="00E31ADC" w:rsidP="00E31ADC">
      <w:pPr>
        <w:pStyle w:val="Titre2"/>
        <w:rPr>
          <w:lang w:val="fr-FR"/>
        </w:rPr>
      </w:pPr>
      <w:bookmarkStart w:id="37" w:name="_Toc172710283"/>
      <w:r w:rsidRPr="006D208C">
        <w:rPr>
          <w:lang w:val="fr-FR"/>
        </w:rPr>
        <w:t>Modification ou retrait d’une offre déjà introduite</w:t>
      </w:r>
      <w:bookmarkEnd w:id="37"/>
    </w:p>
    <w:p w14:paraId="19B18A1C" w14:textId="77777777" w:rsidR="00E31ADC" w:rsidRPr="006D208C" w:rsidRDefault="00E31ADC" w:rsidP="003424B3">
      <w:pPr>
        <w:jc w:val="both"/>
        <w:rPr>
          <w:lang w:val="fr-FR"/>
        </w:rPr>
      </w:pPr>
      <w:r w:rsidRPr="006D208C">
        <w:rPr>
          <w:lang w:val="fr-FR"/>
        </w:rPr>
        <w:t>Afin de modifier ou de retirer une offre déjà envoyée ou introduite, une déclaration écrite est exigée, correctement signée par le soumissionnaire ou par son mandataire. L’objet et la portée des modifications doivent être mentionnés de façon précise. Le retrait doit être inconditionnel.</w:t>
      </w:r>
    </w:p>
    <w:p w14:paraId="4B0C01A7" w14:textId="77777777" w:rsidR="00E31ADC" w:rsidRPr="006D208C" w:rsidRDefault="00E31ADC" w:rsidP="003424B3">
      <w:pPr>
        <w:jc w:val="both"/>
        <w:rPr>
          <w:lang w:val="fr-FR"/>
        </w:rPr>
      </w:pPr>
      <w:r w:rsidRPr="006D208C">
        <w:rPr>
          <w:lang w:val="fr-FR"/>
        </w:rPr>
        <w:t>Le retrait peut également être communiqué via un moyen électronique, pour autant qu’il soit confirmé par lettre recommandée déposée à la poste ou contre accusé de réception au plus tard le jour avant la date limite de réception des offres.</w:t>
      </w:r>
    </w:p>
    <w:p w14:paraId="26A84753" w14:textId="77777777" w:rsidR="00C50750" w:rsidRPr="006D208C" w:rsidRDefault="00E31ADC" w:rsidP="00E31ADC">
      <w:pPr>
        <w:pStyle w:val="Titre2"/>
        <w:rPr>
          <w:lang w:val="fr-FR"/>
        </w:rPr>
      </w:pPr>
      <w:bookmarkStart w:id="38" w:name="_Toc172710284"/>
      <w:r w:rsidRPr="006D208C">
        <w:rPr>
          <w:lang w:val="fr-FR"/>
        </w:rPr>
        <w:t>Ouverture des offres</w:t>
      </w:r>
      <w:bookmarkEnd w:id="38"/>
    </w:p>
    <w:p w14:paraId="20C504F5" w14:textId="5D0B8157" w:rsidR="00E31ADC" w:rsidRPr="006D208C" w:rsidRDefault="00E31ADC" w:rsidP="003424B3">
      <w:pPr>
        <w:jc w:val="both"/>
        <w:rPr>
          <w:lang w:val="fr-FR"/>
        </w:rPr>
      </w:pPr>
      <w:r w:rsidRPr="006D208C">
        <w:rPr>
          <w:lang w:val="fr-FR"/>
        </w:rPr>
        <w:t xml:space="preserve">Les offres doivent être en possession du pouvoir adjudicateur avant la date </w:t>
      </w:r>
      <w:r w:rsidR="007F2F5E" w:rsidRPr="006D208C">
        <w:rPr>
          <w:lang w:val="fr-FR"/>
        </w:rPr>
        <w:t>et l’heure limite</w:t>
      </w:r>
      <w:r w:rsidR="005055B3" w:rsidRPr="006D208C">
        <w:rPr>
          <w:lang w:val="fr-FR"/>
        </w:rPr>
        <w:t>s</w:t>
      </w:r>
      <w:r w:rsidR="007F2F5E" w:rsidRPr="006D208C">
        <w:rPr>
          <w:lang w:val="fr-FR"/>
        </w:rPr>
        <w:t xml:space="preserve">, ainsi qu’à </w:t>
      </w:r>
      <w:r w:rsidRPr="006D208C">
        <w:rPr>
          <w:lang w:val="fr-FR"/>
        </w:rPr>
        <w:t xml:space="preserve">l’adresse indiquées aux point </w:t>
      </w:r>
      <w:r w:rsidRPr="006D208C">
        <w:rPr>
          <w:lang w:val="fr-FR"/>
        </w:rPr>
        <w:fldChar w:fldCharType="begin"/>
      </w:r>
      <w:r w:rsidRPr="006D208C">
        <w:rPr>
          <w:lang w:val="fr-FR"/>
        </w:rPr>
        <w:instrText xml:space="preserve"> REF _Ref10558862 \r \h </w:instrText>
      </w:r>
      <w:r w:rsidRPr="006D208C">
        <w:rPr>
          <w:lang w:val="fr-FR"/>
        </w:rPr>
      </w:r>
      <w:r w:rsidRPr="006D208C">
        <w:rPr>
          <w:lang w:val="fr-FR"/>
        </w:rPr>
        <w:fldChar w:fldCharType="separate"/>
      </w:r>
      <w:r w:rsidRPr="006D208C">
        <w:rPr>
          <w:lang w:val="fr-FR"/>
        </w:rPr>
        <w:t>3.5</w:t>
      </w:r>
      <w:r w:rsidRPr="006D208C">
        <w:rPr>
          <w:lang w:val="fr-FR"/>
        </w:rPr>
        <w:fldChar w:fldCharType="end"/>
      </w:r>
      <w:r w:rsidRPr="006D208C">
        <w:rPr>
          <w:lang w:val="fr-FR"/>
        </w:rPr>
        <w:t xml:space="preserve"> « Introduction des offres ». L’ouverture des offres se fera à huis clos.</w:t>
      </w:r>
    </w:p>
    <w:p w14:paraId="415C019F" w14:textId="3463440C" w:rsidR="00C50750" w:rsidRPr="006D208C" w:rsidRDefault="00C50750" w:rsidP="00C50750">
      <w:pPr>
        <w:pStyle w:val="Titre2"/>
        <w:rPr>
          <w:lang w:val="fr-FR"/>
        </w:rPr>
      </w:pPr>
      <w:bookmarkStart w:id="39" w:name="_Toc172710285"/>
      <w:del w:id="40" w:author="EL KHARCHY, Ahmed" w:date="2024-07-24T14:11:00Z">
        <w:r w:rsidRPr="006D208C" w:rsidDel="00AA714C">
          <w:rPr>
            <w:lang w:val="fr-FR"/>
          </w:rPr>
          <w:delText xml:space="preserve">Evaluation </w:delText>
        </w:r>
        <w:r w:rsidR="00E31ADC" w:rsidRPr="006D208C" w:rsidDel="00AA714C">
          <w:rPr>
            <w:lang w:val="fr-FR"/>
          </w:rPr>
          <w:delText>des offres</w:delText>
        </w:r>
      </w:del>
      <w:bookmarkEnd w:id="39"/>
      <w:ins w:id="41" w:author="EL KHARCHY, Ahmed" w:date="2024-07-24T14:11:00Z">
        <w:r w:rsidR="00AA714C">
          <w:rPr>
            <w:lang w:val="fr-FR"/>
          </w:rPr>
          <w:t>Sélection des soumissionnaires</w:t>
        </w:r>
      </w:ins>
    </w:p>
    <w:p w14:paraId="01B709B5" w14:textId="77777777" w:rsidR="00C50750" w:rsidRPr="006D208C" w:rsidRDefault="0053675F" w:rsidP="0053675F">
      <w:pPr>
        <w:pStyle w:val="Titre3"/>
        <w:rPr>
          <w:lang w:val="fr-FR"/>
        </w:rPr>
      </w:pPr>
      <w:r w:rsidRPr="006D208C">
        <w:rPr>
          <w:lang w:val="fr-FR"/>
        </w:rPr>
        <w:t>Motifs d’exclusion</w:t>
      </w:r>
    </w:p>
    <w:p w14:paraId="10F89B1B" w14:textId="77777777" w:rsidR="008C6FA6" w:rsidRPr="006D208C" w:rsidRDefault="008C6FA6" w:rsidP="003424B3">
      <w:pPr>
        <w:jc w:val="both"/>
        <w:rPr>
          <w:lang w:val="fr-FR"/>
        </w:rPr>
      </w:pPr>
      <w:r w:rsidRPr="006D208C">
        <w:rPr>
          <w:lang w:val="fr-FR"/>
        </w:rPr>
        <w:t>Les motifs d’exclusion obligatoires et facultatifs sont renseignés en annexe du présent cahier spécial des charges.</w:t>
      </w:r>
    </w:p>
    <w:p w14:paraId="2C63152E" w14:textId="15A240E4" w:rsidR="00C50750" w:rsidRPr="006D208C" w:rsidRDefault="0053675F" w:rsidP="003424B3">
      <w:pPr>
        <w:jc w:val="both"/>
        <w:rPr>
          <w:lang w:val="fr-FR"/>
        </w:rPr>
      </w:pPr>
      <w:r w:rsidRPr="006D208C">
        <w:rPr>
          <w:lang w:val="fr-FR"/>
        </w:rPr>
        <w:t xml:space="preserve">Par le dépôt de son offre, le soumissionnaire atteste qu’il ne se trouve pas dans un des cas d’exclusion figurant aux articles 67 à 70 de la </w:t>
      </w:r>
      <w:r w:rsidR="008C6FA6" w:rsidRPr="006D208C">
        <w:rPr>
          <w:lang w:val="fr-FR"/>
        </w:rPr>
        <w:t>L</w:t>
      </w:r>
      <w:r w:rsidRPr="006D208C">
        <w:rPr>
          <w:lang w:val="fr-FR"/>
        </w:rPr>
        <w:t xml:space="preserve">oi du 17 juin 2016 et aux articles 61 à 64 de </w:t>
      </w:r>
      <w:r w:rsidR="008C6FA6" w:rsidRPr="006D208C">
        <w:rPr>
          <w:lang w:val="fr-FR"/>
        </w:rPr>
        <w:t xml:space="preserve">l’Arrêté Royal </w:t>
      </w:r>
      <w:r w:rsidRPr="006D208C">
        <w:rPr>
          <w:lang w:val="fr-FR"/>
        </w:rPr>
        <w:t>du 18 avril 2017</w:t>
      </w:r>
      <w:r w:rsidR="008C6FA6" w:rsidRPr="006D208C">
        <w:rPr>
          <w:lang w:val="fr-FR"/>
        </w:rPr>
        <w:t xml:space="preserve"> (voir point</w:t>
      </w:r>
      <w:r w:rsidR="005D2A6B" w:rsidRPr="006D208C">
        <w:rPr>
          <w:lang w:val="fr-FR"/>
        </w:rPr>
        <w:t xml:space="preserve"> </w:t>
      </w:r>
      <w:r w:rsidR="005D2A6B" w:rsidRPr="006D208C">
        <w:rPr>
          <w:lang w:val="fr-FR"/>
        </w:rPr>
        <w:fldChar w:fldCharType="begin"/>
      </w:r>
      <w:r w:rsidR="005D2A6B" w:rsidRPr="006D208C">
        <w:rPr>
          <w:lang w:val="fr-FR"/>
        </w:rPr>
        <w:instrText xml:space="preserve"> REF _Ref19006815 \r \h </w:instrText>
      </w:r>
      <w:r w:rsidR="005D2A6B" w:rsidRPr="006D208C">
        <w:rPr>
          <w:lang w:val="fr-FR"/>
        </w:rPr>
      </w:r>
      <w:r w:rsidR="005D2A6B" w:rsidRPr="006D208C">
        <w:rPr>
          <w:lang w:val="fr-FR"/>
        </w:rPr>
        <w:fldChar w:fldCharType="separate"/>
      </w:r>
      <w:r w:rsidR="005D2A6B" w:rsidRPr="006D208C">
        <w:rPr>
          <w:lang w:val="fr-FR"/>
        </w:rPr>
        <w:t>6.3</w:t>
      </w:r>
      <w:r w:rsidR="005D2A6B" w:rsidRPr="006D208C">
        <w:rPr>
          <w:lang w:val="fr-FR"/>
        </w:rPr>
        <w:fldChar w:fldCharType="end"/>
      </w:r>
      <w:r w:rsidR="005D2A6B" w:rsidRPr="006D208C">
        <w:rPr>
          <w:lang w:val="fr-FR"/>
        </w:rPr>
        <w:t xml:space="preserve"> « </w:t>
      </w:r>
      <w:r w:rsidR="005D2A6B" w:rsidRPr="006D208C">
        <w:rPr>
          <w:lang w:val="fr-FR"/>
        </w:rPr>
        <w:fldChar w:fldCharType="begin"/>
      </w:r>
      <w:r w:rsidR="005D2A6B" w:rsidRPr="006D208C">
        <w:rPr>
          <w:lang w:val="fr-FR"/>
        </w:rPr>
        <w:instrText xml:space="preserve"> REF _Ref19006820 \h </w:instrText>
      </w:r>
      <w:r w:rsidR="005D2A6B" w:rsidRPr="006D208C">
        <w:rPr>
          <w:lang w:val="fr-FR"/>
        </w:rPr>
      </w:r>
      <w:r w:rsidR="005D2A6B" w:rsidRPr="006D208C">
        <w:rPr>
          <w:lang w:val="fr-FR"/>
        </w:rPr>
        <w:fldChar w:fldCharType="separate"/>
      </w:r>
      <w:r w:rsidR="00373D9B" w:rsidRPr="006D208C">
        <w:rPr>
          <w:lang w:val="fr-FR"/>
        </w:rPr>
        <w:t>Déclaration ‘droits d’accès’</w:t>
      </w:r>
      <w:r w:rsidR="005D2A6B" w:rsidRPr="006D208C">
        <w:rPr>
          <w:lang w:val="fr-FR"/>
        </w:rPr>
        <w:fldChar w:fldCharType="end"/>
      </w:r>
      <w:r w:rsidR="005D2A6B" w:rsidRPr="006D208C">
        <w:rPr>
          <w:lang w:val="fr-FR"/>
        </w:rPr>
        <w:t> »</w:t>
      </w:r>
      <w:r w:rsidR="008C6FA6" w:rsidRPr="006D208C">
        <w:rPr>
          <w:lang w:val="fr-FR"/>
        </w:rPr>
        <w:t>)</w:t>
      </w:r>
      <w:r w:rsidRPr="006D208C">
        <w:rPr>
          <w:lang w:val="fr-FR"/>
        </w:rPr>
        <w:t>.</w:t>
      </w:r>
    </w:p>
    <w:p w14:paraId="70304C4A" w14:textId="654AFF3D" w:rsidR="008C6FA6" w:rsidRPr="006D208C" w:rsidRDefault="008C6FA6" w:rsidP="003424B3">
      <w:pPr>
        <w:jc w:val="both"/>
        <w:rPr>
          <w:lang w:val="fr-FR"/>
        </w:rPr>
      </w:pPr>
      <w:r w:rsidRPr="006D208C">
        <w:rPr>
          <w:lang w:val="fr-FR"/>
        </w:rPr>
        <w:t>Le soumissionnaire dont l’offre est la mieux classée fournira à la demande du pouvoir adjudicateur les renseignements et documents permettant de vérifier sa situation personnelle</w:t>
      </w:r>
      <w:r w:rsidR="00782077" w:rsidRPr="006D208C">
        <w:rPr>
          <w:lang w:val="fr-FR"/>
        </w:rPr>
        <w:t xml:space="preserve"> (voir </w:t>
      </w:r>
      <w:r w:rsidR="005D2A6B" w:rsidRPr="006D208C">
        <w:rPr>
          <w:lang w:val="fr-FR"/>
        </w:rPr>
        <w:t>point 6 « Formulaires »</w:t>
      </w:r>
      <w:r w:rsidR="00782077" w:rsidRPr="006D208C">
        <w:rPr>
          <w:lang w:val="fr-FR"/>
        </w:rPr>
        <w:t>)</w:t>
      </w:r>
      <w:r w:rsidRPr="006D208C">
        <w:rPr>
          <w:lang w:val="fr-FR"/>
        </w:rPr>
        <w:t>.</w:t>
      </w:r>
    </w:p>
    <w:p w14:paraId="07EBB723" w14:textId="77777777" w:rsidR="00782077" w:rsidRPr="006D208C" w:rsidRDefault="00782077" w:rsidP="00782077">
      <w:pPr>
        <w:jc w:val="both"/>
        <w:rPr>
          <w:lang w:val="fr-FR"/>
        </w:rPr>
      </w:pPr>
      <w:r w:rsidRPr="006D208C">
        <w:rPr>
          <w:lang w:val="fr-FR"/>
        </w:rPr>
        <w:t>En vertu de l'Art. 70 de la Loi du 17 juin 2016, tout soumissionnaire se trouvant dans l'une des situations visées aux articles 67 ou 69 de la Loi du 17 juin 2016 peut fournir des preuves afin d’attester que les mesures qu’il a prises suffisent à démontrer sa fiabilité malgré l’existence d’un motif d’exclusion pertinent. Si ces preuves sont jugées suffisantes par le pouvoir adjudicateur, le candidat ou le soumissionnaire concerné n’est pas exclu de la procédure de passation</w:t>
      </w:r>
    </w:p>
    <w:p w14:paraId="78DD5DC1" w14:textId="77777777" w:rsidR="00782077" w:rsidRPr="006D208C" w:rsidRDefault="00782077" w:rsidP="00782077">
      <w:pPr>
        <w:jc w:val="both"/>
        <w:rPr>
          <w:lang w:val="fr-FR"/>
        </w:rPr>
      </w:pPr>
      <w:r w:rsidRPr="006D208C">
        <w:rPr>
          <w:lang w:val="fr-FR"/>
        </w:rPr>
        <w:t>Le pouvoir adjudicateur peut également vérifier s’il existe des motifs d’exclusion des sous-traitants au sens des articles 67 à 69 de la loi du 17 juin 2016.</w:t>
      </w:r>
    </w:p>
    <w:p w14:paraId="5F629D1D" w14:textId="77777777" w:rsidR="00C50750" w:rsidRPr="006D208C" w:rsidRDefault="00782077" w:rsidP="00926761">
      <w:pPr>
        <w:pStyle w:val="Titre3"/>
        <w:rPr>
          <w:lang w:val="fr-FR"/>
        </w:rPr>
      </w:pPr>
      <w:r w:rsidRPr="006D208C">
        <w:rPr>
          <w:lang w:val="fr-FR"/>
        </w:rPr>
        <w:t>Critères de sélection</w:t>
      </w:r>
    </w:p>
    <w:p w14:paraId="53C91BC9" w14:textId="17A6BF73" w:rsidR="008175C8" w:rsidRPr="006D208C" w:rsidDel="00AA714C" w:rsidRDefault="008175C8" w:rsidP="00014E8C">
      <w:pPr>
        <w:jc w:val="both"/>
        <w:rPr>
          <w:del w:id="42" w:author="EL KHARCHY, Ahmed" w:date="2024-07-24T14:13:00Z"/>
          <w:lang w:val="fr-FR"/>
        </w:rPr>
      </w:pPr>
      <w:del w:id="43" w:author="EL KHARCHY, Ahmed" w:date="2024-07-24T14:13:00Z">
        <w:r w:rsidRPr="006D208C" w:rsidDel="00AA714C">
          <w:rPr>
            <w:lang w:val="fr-FR"/>
          </w:rPr>
          <w:delText xml:space="preserve">En vue de la sélection qualitative des soumissionnaires et en vertu de l'Art. 65 à 74 de l'Arrêté Royal du 18 avril 2017, le soumissionnaire doit joindre à son offre un dossier de sélection contenant les informations demandées au </w:delText>
        </w:r>
        <w:bookmarkStart w:id="44" w:name="_Hlk19006762"/>
        <w:r w:rsidRPr="006D208C" w:rsidDel="00AA714C">
          <w:rPr>
            <w:lang w:val="fr-FR"/>
          </w:rPr>
          <w:delText xml:space="preserve">point </w:delText>
        </w:r>
        <w:r w:rsidR="005D2A6B" w:rsidRPr="006D208C" w:rsidDel="00AA714C">
          <w:rPr>
            <w:lang w:val="fr-FR"/>
          </w:rPr>
          <w:delText>6</w:delText>
        </w:r>
        <w:r w:rsidRPr="006D208C" w:rsidDel="00AA714C">
          <w:rPr>
            <w:lang w:val="fr-FR"/>
          </w:rPr>
          <w:delText xml:space="preserve"> </w:delText>
        </w:r>
        <w:r w:rsidR="005D2A6B" w:rsidRPr="006D208C" w:rsidDel="00AA714C">
          <w:rPr>
            <w:lang w:val="fr-FR"/>
          </w:rPr>
          <w:delText>« </w:delText>
        </w:r>
        <w:r w:rsidRPr="006D208C" w:rsidDel="00AA714C">
          <w:rPr>
            <w:lang w:val="fr-FR"/>
          </w:rPr>
          <w:delText>Formulaires</w:delText>
        </w:r>
        <w:r w:rsidR="005D2A6B" w:rsidRPr="006D208C" w:rsidDel="00AA714C">
          <w:rPr>
            <w:lang w:val="fr-FR"/>
          </w:rPr>
          <w:delText> »</w:delText>
        </w:r>
        <w:bookmarkEnd w:id="44"/>
        <w:r w:rsidRPr="006D208C" w:rsidDel="00AA714C">
          <w:rPr>
            <w:lang w:val="fr-FR"/>
          </w:rPr>
          <w:delText xml:space="preserve"> en ce qui concerne sa capacité technique.</w:delText>
        </w:r>
      </w:del>
    </w:p>
    <w:p w14:paraId="653BDCB0" w14:textId="154B0EAF" w:rsidR="00014E8C" w:rsidRPr="006D208C" w:rsidDel="00AA714C" w:rsidRDefault="00014E8C" w:rsidP="00014E8C">
      <w:pPr>
        <w:jc w:val="both"/>
        <w:rPr>
          <w:del w:id="45" w:author="EL KHARCHY, Ahmed" w:date="2024-07-24T14:13:00Z"/>
          <w:lang w:val="fr-FR"/>
        </w:rPr>
      </w:pPr>
      <w:del w:id="46" w:author="EL KHARCHY, Ahmed" w:date="2024-07-24T14:13:00Z">
        <w:r w:rsidRPr="006D208C" w:rsidDel="00AA714C">
          <w:rPr>
            <w:lang w:val="fr-FR"/>
          </w:rPr>
          <w:delText>Seules les offres des soumissionnaires qui satisfont aux critères de sélection sont prises en considération pour participer à la comparaison des offres sur la base des critères d’attribution repris ci-dessous, dans la mesure où ces offres sont régulières.</w:delText>
        </w:r>
      </w:del>
    </w:p>
    <w:p w14:paraId="448E30A4" w14:textId="43DC2BDF" w:rsidR="00BB668A" w:rsidRDefault="00014E8C" w:rsidP="003424B3">
      <w:pPr>
        <w:jc w:val="both"/>
        <w:rPr>
          <w:ins w:id="47" w:author="EL KHARCHY, Ahmed" w:date="2024-07-24T14:13:00Z"/>
          <w:lang w:val="fr-FR"/>
        </w:rPr>
      </w:pPr>
      <w:del w:id="48" w:author="EL KHARCHY, Ahmed" w:date="2024-07-24T14:13:00Z">
        <w:r w:rsidRPr="006D208C" w:rsidDel="00AA714C">
          <w:rPr>
            <w:lang w:val="fr-FR"/>
          </w:rPr>
          <w:delText xml:space="preserve">Un soumissionnaire peut, le cas échéant et pour un marché déterminé, faire valoir les capacités d’autres entités, quelle que soit la nature juridique des liens existant entre lui-même et ces entités. </w:delText>
        </w:r>
        <w:r w:rsidR="00BB668A" w:rsidRPr="006D208C" w:rsidDel="00AA714C">
          <w:rPr>
            <w:lang w:val="fr-FR"/>
          </w:rPr>
          <w:delText xml:space="preserve">Il doit, dans ce cas, </w:delText>
        </w:r>
        <w:r w:rsidRPr="006D208C" w:rsidDel="00AA714C">
          <w:rPr>
            <w:lang w:val="fr-FR"/>
          </w:rPr>
          <w:delText>apporter la preuve</w:delText>
        </w:r>
        <w:r w:rsidR="00BB668A" w:rsidRPr="006D208C" w:rsidDel="00AA714C">
          <w:rPr>
            <w:lang w:val="fr-FR"/>
          </w:rPr>
          <w:delText xml:space="preserve"> au pouvoir adjudicateur que, pour l’exécution du marché, il disposera des moyens nécessaires</w:delText>
        </w:r>
        <w:r w:rsidRPr="006D208C" w:rsidDel="00AA714C">
          <w:rPr>
            <w:lang w:val="fr-FR"/>
          </w:rPr>
          <w:delText>, notamment</w:delText>
        </w:r>
        <w:r w:rsidR="00BB668A" w:rsidRPr="006D208C" w:rsidDel="00AA714C">
          <w:rPr>
            <w:lang w:val="fr-FR"/>
          </w:rPr>
          <w:delText xml:space="preserve"> par la production de l’engagement de ces entités de mettre de tels moyens à la disposition du fournisseur</w:delText>
        </w:r>
        <w:r w:rsidRPr="006D208C" w:rsidDel="00AA714C">
          <w:rPr>
            <w:lang w:val="fr-FR"/>
          </w:rPr>
          <w:delText xml:space="preserve">. Dans les mêmes conditions, un groupement de soumissionnaires </w:delText>
        </w:r>
        <w:r w:rsidR="004931C6" w:rsidRPr="006D208C" w:rsidDel="00AA714C">
          <w:rPr>
            <w:lang w:val="fr-FR"/>
          </w:rPr>
          <w:delText xml:space="preserve">(association momentanée) </w:delText>
        </w:r>
        <w:r w:rsidRPr="006D208C" w:rsidDel="00AA714C">
          <w:rPr>
            <w:lang w:val="fr-FR"/>
          </w:rPr>
          <w:delText>peut faire valoir les capacités des participants au groupement ou celles d’autres entités</w:delText>
        </w:r>
      </w:del>
      <w:r w:rsidRPr="006D208C">
        <w:rPr>
          <w:lang w:val="fr-FR"/>
        </w:rPr>
        <w:t>.</w:t>
      </w:r>
    </w:p>
    <w:p w14:paraId="3F2A30F7" w14:textId="77777777" w:rsidR="00AA714C" w:rsidRDefault="00AA714C" w:rsidP="00AA714C">
      <w:pPr>
        <w:jc w:val="both"/>
        <w:rPr>
          <w:ins w:id="49" w:author="EL KHARCHY, Ahmed" w:date="2024-07-24T14:13:00Z"/>
        </w:rPr>
      </w:pPr>
      <w:ins w:id="50" w:author="EL KHARCHY, Ahmed" w:date="2024-07-24T14:13:00Z">
        <w:r>
          <w:t xml:space="preserve">Dans </w:t>
        </w:r>
        <w:proofErr w:type="spellStart"/>
        <w:r>
          <w:t>une</w:t>
        </w:r>
        <w:proofErr w:type="spellEnd"/>
        <w:r>
          <w:t xml:space="preserve"> première phase, les </w:t>
        </w:r>
        <w:proofErr w:type="spellStart"/>
        <w:r>
          <w:t>offres</w:t>
        </w:r>
        <w:proofErr w:type="spellEnd"/>
        <w:r>
          <w:t xml:space="preserve"> </w:t>
        </w:r>
        <w:proofErr w:type="spellStart"/>
        <w:r>
          <w:t>introduites</w:t>
        </w:r>
        <w:proofErr w:type="spellEnd"/>
        <w:r>
          <w:t xml:space="preserve"> par les </w:t>
        </w:r>
        <w:proofErr w:type="spellStart"/>
        <w:r>
          <w:t>soumissionnaires</w:t>
        </w:r>
        <w:proofErr w:type="spellEnd"/>
        <w:r>
          <w:t xml:space="preserve"> </w:t>
        </w:r>
        <w:proofErr w:type="spellStart"/>
        <w:r>
          <w:t>sélectionnés</w:t>
        </w:r>
        <w:proofErr w:type="spellEnd"/>
        <w:r>
          <w:t xml:space="preserve"> </w:t>
        </w:r>
        <w:proofErr w:type="spellStart"/>
        <w:r>
          <w:t>seront</w:t>
        </w:r>
        <w:proofErr w:type="spellEnd"/>
        <w:r>
          <w:t xml:space="preserve"> </w:t>
        </w:r>
        <w:proofErr w:type="spellStart"/>
        <w:r>
          <w:t>examinées</w:t>
        </w:r>
        <w:proofErr w:type="spellEnd"/>
        <w:r>
          <w:t xml:space="preserve"> sur le plan de la </w:t>
        </w:r>
        <w:proofErr w:type="spellStart"/>
        <w:r>
          <w:t>régularité</w:t>
        </w:r>
        <w:proofErr w:type="spellEnd"/>
        <w:r>
          <w:t xml:space="preserve"> </w:t>
        </w:r>
        <w:proofErr w:type="spellStart"/>
        <w:r>
          <w:t>formelle</w:t>
        </w:r>
        <w:proofErr w:type="spellEnd"/>
        <w:r>
          <w:t xml:space="preserve"> et </w:t>
        </w:r>
        <w:proofErr w:type="spellStart"/>
        <w:r>
          <w:t>matérielle</w:t>
        </w:r>
        <w:proofErr w:type="spellEnd"/>
        <w:r>
          <w:t xml:space="preserve">. </w:t>
        </w:r>
      </w:ins>
    </w:p>
    <w:p w14:paraId="50A553B7" w14:textId="77777777" w:rsidR="00AA714C" w:rsidRDefault="00AA714C" w:rsidP="00AA714C">
      <w:pPr>
        <w:jc w:val="both"/>
        <w:rPr>
          <w:ins w:id="51" w:author="EL KHARCHY, Ahmed" w:date="2024-07-24T14:13:00Z"/>
        </w:rPr>
      </w:pPr>
      <w:ins w:id="52" w:author="EL KHARCHY, Ahmed" w:date="2024-07-24T14:13:00Z">
        <w:r>
          <w:t xml:space="preserve">Le </w:t>
        </w:r>
        <w:proofErr w:type="spellStart"/>
        <w:r>
          <w:t>pouvoir</w:t>
        </w:r>
        <w:proofErr w:type="spellEnd"/>
        <w:r>
          <w:t xml:space="preserve"> </w:t>
        </w:r>
        <w:proofErr w:type="spellStart"/>
        <w:r>
          <w:t>adjudicateur</w:t>
        </w:r>
        <w:proofErr w:type="spellEnd"/>
        <w:r>
          <w:t xml:space="preserve"> se </w:t>
        </w:r>
        <w:proofErr w:type="spellStart"/>
        <w:r>
          <w:t>réserve</w:t>
        </w:r>
        <w:proofErr w:type="spellEnd"/>
        <w:r>
          <w:t xml:space="preserve"> le droit de faire </w:t>
        </w:r>
        <w:proofErr w:type="spellStart"/>
        <w:r>
          <w:t>régulariser</w:t>
        </w:r>
        <w:proofErr w:type="spellEnd"/>
        <w:r>
          <w:t xml:space="preserve"> les </w:t>
        </w:r>
        <w:proofErr w:type="spellStart"/>
        <w:r>
          <w:t>irrégularités</w:t>
        </w:r>
        <w:proofErr w:type="spellEnd"/>
        <w:r>
          <w:t xml:space="preserve"> dans </w:t>
        </w:r>
        <w:proofErr w:type="spellStart"/>
        <w:r>
          <w:t>l’offre</w:t>
        </w:r>
        <w:proofErr w:type="spellEnd"/>
        <w:r>
          <w:t xml:space="preserve"> des </w:t>
        </w:r>
        <w:proofErr w:type="spellStart"/>
        <w:r>
          <w:t>soumissionnaires</w:t>
        </w:r>
        <w:proofErr w:type="spellEnd"/>
        <w:r>
          <w:t xml:space="preserve"> </w:t>
        </w:r>
        <w:proofErr w:type="spellStart"/>
        <w:r>
          <w:t>durant</w:t>
        </w:r>
        <w:proofErr w:type="spellEnd"/>
        <w:r>
          <w:t xml:space="preserve"> les </w:t>
        </w:r>
        <w:proofErr w:type="spellStart"/>
        <w:r>
          <w:t>négociations</w:t>
        </w:r>
        <w:proofErr w:type="spellEnd"/>
        <w:r>
          <w:t>.</w:t>
        </w:r>
      </w:ins>
    </w:p>
    <w:p w14:paraId="7189611A" w14:textId="1C3B1297" w:rsidR="00AA714C" w:rsidRDefault="00AA714C" w:rsidP="00AA714C">
      <w:pPr>
        <w:jc w:val="both"/>
        <w:rPr>
          <w:ins w:id="53" w:author="EL KHARCHY, Ahmed" w:date="2024-07-24T14:13:00Z"/>
        </w:rPr>
      </w:pPr>
      <w:ins w:id="54" w:author="EL KHARCHY, Ahmed" w:date="2024-07-24T14:13:00Z">
        <w:r>
          <w:t xml:space="preserve">Dans </w:t>
        </w:r>
        <w:proofErr w:type="spellStart"/>
        <w:r>
          <w:t>une</w:t>
        </w:r>
        <w:proofErr w:type="spellEnd"/>
        <w:r>
          <w:t xml:space="preserve"> </w:t>
        </w:r>
        <w:proofErr w:type="spellStart"/>
        <w:r>
          <w:t>seconde</w:t>
        </w:r>
        <w:proofErr w:type="spellEnd"/>
        <w:r>
          <w:t xml:space="preserve"> phase, les </w:t>
        </w:r>
        <w:proofErr w:type="spellStart"/>
        <w:r>
          <w:t>offres</w:t>
        </w:r>
        <w:proofErr w:type="spellEnd"/>
        <w:r>
          <w:t xml:space="preserve"> </w:t>
        </w:r>
        <w:proofErr w:type="spellStart"/>
        <w:r>
          <w:t>régulières</w:t>
        </w:r>
        <w:proofErr w:type="spellEnd"/>
        <w:r>
          <w:t xml:space="preserve"> </w:t>
        </w:r>
        <w:proofErr w:type="spellStart"/>
        <w:r>
          <w:t>formellement</w:t>
        </w:r>
        <w:proofErr w:type="spellEnd"/>
        <w:r>
          <w:t xml:space="preserve"> et </w:t>
        </w:r>
        <w:proofErr w:type="spellStart"/>
        <w:r>
          <w:t>matériellement</w:t>
        </w:r>
        <w:proofErr w:type="spellEnd"/>
        <w:r>
          <w:t xml:space="preserve"> </w:t>
        </w:r>
        <w:proofErr w:type="spellStart"/>
        <w:r>
          <w:t>seront</w:t>
        </w:r>
        <w:proofErr w:type="spellEnd"/>
        <w:r>
          <w:t xml:space="preserve"> </w:t>
        </w:r>
        <w:proofErr w:type="spellStart"/>
        <w:r>
          <w:t>examinées</w:t>
        </w:r>
        <w:proofErr w:type="spellEnd"/>
        <w:r>
          <w:t xml:space="preserve"> sur le plan du fond par </w:t>
        </w:r>
        <w:proofErr w:type="spellStart"/>
        <w:r>
          <w:t>une</w:t>
        </w:r>
        <w:proofErr w:type="spellEnd"/>
        <w:r>
          <w:t xml:space="preserve"> commission </w:t>
        </w:r>
        <w:proofErr w:type="spellStart"/>
        <w:r>
          <w:t>d’évaluation</w:t>
        </w:r>
        <w:proofErr w:type="spellEnd"/>
        <w:r>
          <w:t xml:space="preserve">. Le </w:t>
        </w:r>
        <w:proofErr w:type="spellStart"/>
        <w:r>
          <w:t>pouvoir</w:t>
        </w:r>
        <w:proofErr w:type="spellEnd"/>
        <w:r>
          <w:t xml:space="preserve"> </w:t>
        </w:r>
        <w:proofErr w:type="spellStart"/>
        <w:r>
          <w:t>adjudicateur</w:t>
        </w:r>
        <w:proofErr w:type="spellEnd"/>
        <w:r>
          <w:t xml:space="preserve"> </w:t>
        </w:r>
        <w:proofErr w:type="spellStart"/>
        <w:r>
          <w:t>limitera</w:t>
        </w:r>
        <w:proofErr w:type="spellEnd"/>
        <w:r>
          <w:t xml:space="preserve"> le </w:t>
        </w:r>
        <w:proofErr w:type="spellStart"/>
        <w:r>
          <w:t>nombre</w:t>
        </w:r>
        <w:proofErr w:type="spellEnd"/>
        <w:r>
          <w:t xml:space="preserve"> </w:t>
        </w:r>
        <w:proofErr w:type="spellStart"/>
        <w:r>
          <w:t>d’offres</w:t>
        </w:r>
        <w:proofErr w:type="spellEnd"/>
        <w:r>
          <w:t xml:space="preserve"> à </w:t>
        </w:r>
        <w:proofErr w:type="spellStart"/>
        <w:r>
          <w:t>négocier</w:t>
        </w:r>
        <w:proofErr w:type="spellEnd"/>
        <w:r>
          <w:t xml:space="preserve"> en </w:t>
        </w:r>
        <w:proofErr w:type="spellStart"/>
        <w:r>
          <w:t>appliquant</w:t>
        </w:r>
        <w:proofErr w:type="spellEnd"/>
        <w:r>
          <w:t xml:space="preserve"> le </w:t>
        </w:r>
        <w:proofErr w:type="spellStart"/>
        <w:r>
          <w:t>critère</w:t>
        </w:r>
        <w:proofErr w:type="spellEnd"/>
        <w:r>
          <w:t xml:space="preserve"> </w:t>
        </w:r>
        <w:proofErr w:type="spellStart"/>
        <w:r>
          <w:t>d’attribution</w:t>
        </w:r>
        <w:proofErr w:type="spellEnd"/>
        <w:r>
          <w:t xml:space="preserve"> </w:t>
        </w:r>
        <w:proofErr w:type="spellStart"/>
        <w:r>
          <w:t>précisé</w:t>
        </w:r>
        <w:proofErr w:type="spellEnd"/>
        <w:r>
          <w:t xml:space="preserve"> dans les documents du </w:t>
        </w:r>
        <w:proofErr w:type="spellStart"/>
        <w:r>
          <w:t>marché</w:t>
        </w:r>
        <w:proofErr w:type="spellEnd"/>
        <w:r>
          <w:t xml:space="preserve">. </w:t>
        </w:r>
        <w:proofErr w:type="spellStart"/>
        <w:r>
          <w:t>Cet</w:t>
        </w:r>
        <w:proofErr w:type="spellEnd"/>
        <w:r>
          <w:t xml:space="preserve"> </w:t>
        </w:r>
        <w:proofErr w:type="spellStart"/>
        <w:r>
          <w:t>examen</w:t>
        </w:r>
        <w:proofErr w:type="spellEnd"/>
        <w:r>
          <w:t xml:space="preserve"> sera </w:t>
        </w:r>
        <w:proofErr w:type="spellStart"/>
        <w:r>
          <w:t>réalisé</w:t>
        </w:r>
        <w:proofErr w:type="spellEnd"/>
        <w:r>
          <w:t xml:space="preserve"> sur la base du </w:t>
        </w:r>
        <w:proofErr w:type="spellStart"/>
        <w:r>
          <w:t>critère</w:t>
        </w:r>
        <w:proofErr w:type="spellEnd"/>
        <w:r>
          <w:t xml:space="preserve"> </w:t>
        </w:r>
        <w:proofErr w:type="spellStart"/>
        <w:r>
          <w:t>d’attribution</w:t>
        </w:r>
        <w:proofErr w:type="spellEnd"/>
        <w:r>
          <w:t xml:space="preserve"> "prix/</w:t>
        </w:r>
        <w:proofErr w:type="spellStart"/>
        <w:r>
          <w:t>coût</w:t>
        </w:r>
        <w:proofErr w:type="spellEnd"/>
        <w:r>
          <w:t xml:space="preserve">" </w:t>
        </w:r>
        <w:proofErr w:type="spellStart"/>
        <w:r>
          <w:t>mentionné</w:t>
        </w:r>
        <w:proofErr w:type="spellEnd"/>
        <w:r>
          <w:t xml:space="preserve"> dans le </w:t>
        </w:r>
        <w:proofErr w:type="spellStart"/>
        <w:r>
          <w:t>présent</w:t>
        </w:r>
        <w:proofErr w:type="spellEnd"/>
        <w:r>
          <w:t xml:space="preserve"> cahier </w:t>
        </w:r>
        <w:proofErr w:type="spellStart"/>
        <w:r>
          <w:t>spécial</w:t>
        </w:r>
        <w:proofErr w:type="spellEnd"/>
        <w:r>
          <w:t xml:space="preserve"> des charges et a pour but de composer </w:t>
        </w:r>
        <w:proofErr w:type="spellStart"/>
        <w:r>
          <w:t>une</w:t>
        </w:r>
        <w:proofErr w:type="spellEnd"/>
        <w:r>
          <w:t xml:space="preserve"> shortlist de </w:t>
        </w:r>
        <w:proofErr w:type="spellStart"/>
        <w:r>
          <w:t>soumissionnaires</w:t>
        </w:r>
        <w:proofErr w:type="spellEnd"/>
        <w:r>
          <w:t xml:space="preserve"> avec </w:t>
        </w:r>
        <w:proofErr w:type="spellStart"/>
        <w:r>
          <w:t>lesquels</w:t>
        </w:r>
        <w:proofErr w:type="spellEnd"/>
        <w:r>
          <w:t xml:space="preserve"> des </w:t>
        </w:r>
        <w:proofErr w:type="spellStart"/>
        <w:r>
          <w:t>négociations</w:t>
        </w:r>
        <w:proofErr w:type="spellEnd"/>
        <w:r>
          <w:t xml:space="preserve"> </w:t>
        </w:r>
        <w:proofErr w:type="spellStart"/>
        <w:r>
          <w:t>seront</w:t>
        </w:r>
        <w:proofErr w:type="spellEnd"/>
        <w:r>
          <w:t xml:space="preserve"> </w:t>
        </w:r>
        <w:proofErr w:type="spellStart"/>
        <w:r>
          <w:t>menées</w:t>
        </w:r>
        <w:proofErr w:type="spellEnd"/>
        <w:r>
          <w:t xml:space="preserve">. </w:t>
        </w:r>
      </w:ins>
      <w:ins w:id="55" w:author="EL KHARCHY, Ahmed" w:date="2024-07-24T14:30:00Z">
        <w:r w:rsidR="00C45FA0">
          <w:t>Un m</w:t>
        </w:r>
      </w:ins>
      <w:ins w:id="56" w:author="EL KHARCHY, Ahmed" w:date="2024-07-24T14:13:00Z">
        <w:r>
          <w:t xml:space="preserve">aximum </w:t>
        </w:r>
      </w:ins>
      <w:ins w:id="57" w:author="EL KHARCHY, Ahmed" w:date="2024-07-24T14:30:00Z">
        <w:r w:rsidR="00C45FA0">
          <w:t>de</w:t>
        </w:r>
      </w:ins>
      <w:bookmarkStart w:id="58" w:name="_GoBack"/>
      <w:bookmarkEnd w:id="58"/>
      <w:ins w:id="59" w:author="EL KHARCHY, Ahmed" w:date="2024-07-24T14:13:00Z">
        <w:r>
          <w:t xml:space="preserve"> </w:t>
        </w:r>
        <w:proofErr w:type="spellStart"/>
        <w:r>
          <w:t>soumissionnaires</w:t>
        </w:r>
        <w:proofErr w:type="spellEnd"/>
        <w:r>
          <w:t xml:space="preserve"> </w:t>
        </w:r>
        <w:proofErr w:type="spellStart"/>
        <w:r>
          <w:t>pourront</w:t>
        </w:r>
        <w:proofErr w:type="spellEnd"/>
        <w:r>
          <w:t xml:space="preserve"> </w:t>
        </w:r>
        <w:proofErr w:type="spellStart"/>
        <w:r>
          <w:t>être</w:t>
        </w:r>
        <w:proofErr w:type="spellEnd"/>
        <w:r>
          <w:t xml:space="preserve"> </w:t>
        </w:r>
        <w:proofErr w:type="spellStart"/>
        <w:r>
          <w:t>repris</w:t>
        </w:r>
        <w:proofErr w:type="spellEnd"/>
        <w:r>
          <w:t xml:space="preserve"> dans la shortlist. </w:t>
        </w:r>
      </w:ins>
    </w:p>
    <w:p w14:paraId="3E5F298B" w14:textId="77777777" w:rsidR="00AA714C" w:rsidRDefault="00AA714C" w:rsidP="00AA714C">
      <w:pPr>
        <w:jc w:val="both"/>
        <w:rPr>
          <w:ins w:id="60" w:author="EL KHARCHY, Ahmed" w:date="2024-07-24T14:13:00Z"/>
        </w:rPr>
      </w:pPr>
      <w:proofErr w:type="spellStart"/>
      <w:ins w:id="61" w:author="EL KHARCHY, Ahmed" w:date="2024-07-24T14:13:00Z">
        <w:r>
          <w:t>Ensuite</w:t>
        </w:r>
        <w:proofErr w:type="spellEnd"/>
        <w:r>
          <w:t xml:space="preserve"> </w:t>
        </w:r>
        <w:proofErr w:type="spellStart"/>
        <w:r>
          <w:t>vient</w:t>
        </w:r>
        <w:proofErr w:type="spellEnd"/>
        <w:r>
          <w:t xml:space="preserve"> la phase des </w:t>
        </w:r>
        <w:proofErr w:type="spellStart"/>
        <w:r>
          <w:t>négociations</w:t>
        </w:r>
        <w:proofErr w:type="spellEnd"/>
        <w:r>
          <w:t xml:space="preserve">. Le </w:t>
        </w:r>
        <w:proofErr w:type="spellStart"/>
        <w:r>
          <w:t>pouvoir</w:t>
        </w:r>
        <w:proofErr w:type="spellEnd"/>
        <w:r>
          <w:t xml:space="preserve"> </w:t>
        </w:r>
        <w:proofErr w:type="spellStart"/>
        <w:r>
          <w:t>adjudicateur</w:t>
        </w:r>
        <w:proofErr w:type="spellEnd"/>
        <w:r>
          <w:t xml:space="preserve"> </w:t>
        </w:r>
        <w:proofErr w:type="spellStart"/>
        <w:r>
          <w:t>peut</w:t>
        </w:r>
        <w:proofErr w:type="spellEnd"/>
        <w:r>
          <w:t xml:space="preserve"> </w:t>
        </w:r>
        <w:proofErr w:type="spellStart"/>
        <w:r>
          <w:t>négocier</w:t>
        </w:r>
        <w:proofErr w:type="spellEnd"/>
        <w:r>
          <w:t xml:space="preserve"> avec les </w:t>
        </w:r>
        <w:proofErr w:type="spellStart"/>
        <w:r>
          <w:t>soumissionnaires</w:t>
        </w:r>
        <w:proofErr w:type="spellEnd"/>
        <w:r>
          <w:t xml:space="preserve"> les </w:t>
        </w:r>
        <w:proofErr w:type="spellStart"/>
        <w:r>
          <w:t>offres</w:t>
        </w:r>
        <w:proofErr w:type="spellEnd"/>
        <w:r>
          <w:t xml:space="preserve"> </w:t>
        </w:r>
        <w:proofErr w:type="spellStart"/>
        <w:r>
          <w:t>initiales</w:t>
        </w:r>
        <w:proofErr w:type="spellEnd"/>
        <w:r>
          <w:t xml:space="preserve"> et </w:t>
        </w:r>
        <w:proofErr w:type="spellStart"/>
        <w:r>
          <w:t>toutes</w:t>
        </w:r>
        <w:proofErr w:type="spellEnd"/>
        <w:r>
          <w:t xml:space="preserve"> les </w:t>
        </w:r>
        <w:proofErr w:type="spellStart"/>
        <w:r>
          <w:t>offres</w:t>
        </w:r>
        <w:proofErr w:type="spellEnd"/>
        <w:r>
          <w:t xml:space="preserve"> </w:t>
        </w:r>
        <w:proofErr w:type="spellStart"/>
        <w:r>
          <w:t>ultérieures</w:t>
        </w:r>
        <w:proofErr w:type="spellEnd"/>
        <w:r>
          <w:t xml:space="preserve"> que </w:t>
        </w:r>
        <w:proofErr w:type="spellStart"/>
        <w:r>
          <w:t>ceux</w:t>
        </w:r>
        <w:proofErr w:type="spellEnd"/>
        <w:r>
          <w:t xml:space="preserve">-ci </w:t>
        </w:r>
        <w:proofErr w:type="spellStart"/>
        <w:r>
          <w:t>ont</w:t>
        </w:r>
        <w:proofErr w:type="spellEnd"/>
        <w:r>
          <w:t xml:space="preserve"> </w:t>
        </w:r>
        <w:proofErr w:type="spellStart"/>
        <w:r>
          <w:t>présentées</w:t>
        </w:r>
        <w:proofErr w:type="spellEnd"/>
        <w:r>
          <w:t xml:space="preserve">, à </w:t>
        </w:r>
        <w:proofErr w:type="spellStart"/>
        <w:r>
          <w:t>l’exception</w:t>
        </w:r>
        <w:proofErr w:type="spellEnd"/>
        <w:r>
          <w:t xml:space="preserve"> des </w:t>
        </w:r>
        <w:proofErr w:type="spellStart"/>
        <w:r>
          <w:t>offres</w:t>
        </w:r>
        <w:proofErr w:type="spellEnd"/>
        <w:r>
          <w:t xml:space="preserve"> finales, en </w:t>
        </w:r>
        <w:proofErr w:type="spellStart"/>
        <w:r>
          <w:t>vue</w:t>
        </w:r>
        <w:proofErr w:type="spellEnd"/>
        <w:r>
          <w:t xml:space="preserve"> </w:t>
        </w:r>
        <w:proofErr w:type="spellStart"/>
        <w:r>
          <w:t>d’améliorer</w:t>
        </w:r>
        <w:proofErr w:type="spellEnd"/>
        <w:r>
          <w:t xml:space="preserve"> </w:t>
        </w:r>
        <w:proofErr w:type="spellStart"/>
        <w:r>
          <w:t>leur</w:t>
        </w:r>
        <w:proofErr w:type="spellEnd"/>
        <w:r>
          <w:t xml:space="preserve"> </w:t>
        </w:r>
        <w:proofErr w:type="spellStart"/>
        <w:r>
          <w:t>contenu</w:t>
        </w:r>
        <w:proofErr w:type="spellEnd"/>
        <w:r>
          <w:t xml:space="preserve">. Les exigences </w:t>
        </w:r>
        <w:proofErr w:type="spellStart"/>
        <w:r>
          <w:t>minimales</w:t>
        </w:r>
        <w:proofErr w:type="spellEnd"/>
        <w:r>
          <w:t xml:space="preserve"> et les </w:t>
        </w:r>
        <w:proofErr w:type="spellStart"/>
        <w:r>
          <w:t>critères</w:t>
        </w:r>
        <w:proofErr w:type="spellEnd"/>
        <w:r>
          <w:t xml:space="preserve"> </w:t>
        </w:r>
        <w:proofErr w:type="spellStart"/>
        <w:r>
          <w:t>d’attribution</w:t>
        </w:r>
        <w:proofErr w:type="spellEnd"/>
        <w:r>
          <w:t xml:space="preserve"> ne font pas </w:t>
        </w:r>
        <w:proofErr w:type="spellStart"/>
        <w:r>
          <w:t>l’objet</w:t>
        </w:r>
        <w:proofErr w:type="spellEnd"/>
        <w:r>
          <w:t xml:space="preserve"> de </w:t>
        </w:r>
        <w:proofErr w:type="spellStart"/>
        <w:r>
          <w:t>négociations</w:t>
        </w:r>
        <w:proofErr w:type="spellEnd"/>
        <w:r>
          <w:t xml:space="preserve">. </w:t>
        </w:r>
        <w:proofErr w:type="spellStart"/>
        <w:r>
          <w:t>Cependant</w:t>
        </w:r>
        <w:proofErr w:type="spellEnd"/>
        <w:r>
          <w:t xml:space="preserve">, le </w:t>
        </w:r>
        <w:proofErr w:type="spellStart"/>
        <w:r>
          <w:t>pouvoir</w:t>
        </w:r>
        <w:proofErr w:type="spellEnd"/>
        <w:r>
          <w:t xml:space="preserve"> </w:t>
        </w:r>
        <w:proofErr w:type="spellStart"/>
        <w:r>
          <w:t>adjudicateur</w:t>
        </w:r>
        <w:proofErr w:type="spellEnd"/>
        <w:r>
          <w:t xml:space="preserve"> </w:t>
        </w:r>
        <w:proofErr w:type="spellStart"/>
        <w:r>
          <w:t>peut</w:t>
        </w:r>
        <w:proofErr w:type="spellEnd"/>
        <w:r>
          <w:t xml:space="preserve"> </w:t>
        </w:r>
        <w:proofErr w:type="spellStart"/>
        <w:r>
          <w:t>également</w:t>
        </w:r>
        <w:proofErr w:type="spellEnd"/>
        <w:r>
          <w:t xml:space="preserve"> </w:t>
        </w:r>
        <w:proofErr w:type="spellStart"/>
        <w:r>
          <w:t>décider</w:t>
        </w:r>
        <w:proofErr w:type="spellEnd"/>
        <w:r>
          <w:t xml:space="preserve"> de ne pas </w:t>
        </w:r>
        <w:proofErr w:type="spellStart"/>
        <w:r>
          <w:t>négocier</w:t>
        </w:r>
        <w:proofErr w:type="spellEnd"/>
        <w:r>
          <w:t xml:space="preserve">. Dans </w:t>
        </w:r>
        <w:proofErr w:type="spellStart"/>
        <w:r>
          <w:t>ce</w:t>
        </w:r>
        <w:proofErr w:type="spellEnd"/>
        <w:r>
          <w:t xml:space="preserve"> </w:t>
        </w:r>
        <w:proofErr w:type="spellStart"/>
        <w:r>
          <w:t>cas</w:t>
        </w:r>
        <w:proofErr w:type="spellEnd"/>
        <w:r>
          <w:t xml:space="preserve"> </w:t>
        </w:r>
        <w:proofErr w:type="spellStart"/>
        <w:r>
          <w:t>l’offre</w:t>
        </w:r>
        <w:proofErr w:type="spellEnd"/>
        <w:r>
          <w:t xml:space="preserve"> </w:t>
        </w:r>
        <w:proofErr w:type="spellStart"/>
        <w:r>
          <w:t>initiale</w:t>
        </w:r>
        <w:proofErr w:type="spellEnd"/>
        <w:r>
          <w:t xml:space="preserve"> </w:t>
        </w:r>
        <w:proofErr w:type="spellStart"/>
        <w:r>
          <w:t>vaut</w:t>
        </w:r>
        <w:proofErr w:type="spellEnd"/>
        <w:r>
          <w:t xml:space="preserve"> </w:t>
        </w:r>
        <w:proofErr w:type="spellStart"/>
        <w:r>
          <w:t>comme</w:t>
        </w:r>
        <w:proofErr w:type="spellEnd"/>
        <w:r>
          <w:t xml:space="preserve"> </w:t>
        </w:r>
        <w:proofErr w:type="spellStart"/>
        <w:r>
          <w:t>offre</w:t>
        </w:r>
        <w:proofErr w:type="spellEnd"/>
        <w:r>
          <w:t xml:space="preserve"> </w:t>
        </w:r>
        <w:proofErr w:type="spellStart"/>
        <w:r>
          <w:t>définitive</w:t>
        </w:r>
        <w:proofErr w:type="spellEnd"/>
        <w:r>
          <w:t>.</w:t>
        </w:r>
      </w:ins>
    </w:p>
    <w:p w14:paraId="63C98027" w14:textId="77777777" w:rsidR="00AA714C" w:rsidRDefault="00AA714C" w:rsidP="00AA714C">
      <w:pPr>
        <w:jc w:val="both"/>
        <w:rPr>
          <w:ins w:id="62" w:author="EL KHARCHY, Ahmed" w:date="2024-07-24T14:13:00Z"/>
        </w:rPr>
      </w:pPr>
      <w:proofErr w:type="spellStart"/>
      <w:ins w:id="63" w:author="EL KHARCHY, Ahmed" w:date="2024-07-24T14:13:00Z">
        <w:r>
          <w:t>Lorsque</w:t>
        </w:r>
        <w:proofErr w:type="spellEnd"/>
        <w:r>
          <w:t xml:space="preserve"> le </w:t>
        </w:r>
        <w:proofErr w:type="spellStart"/>
        <w:r>
          <w:t>pouvoir</w:t>
        </w:r>
        <w:proofErr w:type="spellEnd"/>
        <w:r>
          <w:t xml:space="preserve"> </w:t>
        </w:r>
        <w:proofErr w:type="spellStart"/>
        <w:r>
          <w:t>adjudicateur</w:t>
        </w:r>
        <w:proofErr w:type="spellEnd"/>
        <w:r>
          <w:t xml:space="preserve"> </w:t>
        </w:r>
        <w:proofErr w:type="spellStart"/>
        <w:r>
          <w:t>entend</w:t>
        </w:r>
        <w:proofErr w:type="spellEnd"/>
        <w:r>
          <w:t xml:space="preserve"> </w:t>
        </w:r>
        <w:proofErr w:type="spellStart"/>
        <w:r>
          <w:t>conclure</w:t>
        </w:r>
        <w:proofErr w:type="spellEnd"/>
        <w:r>
          <w:t xml:space="preserve"> les </w:t>
        </w:r>
        <w:proofErr w:type="spellStart"/>
        <w:r>
          <w:t>négociations</w:t>
        </w:r>
        <w:proofErr w:type="spellEnd"/>
        <w:r>
          <w:t xml:space="preserve">, </w:t>
        </w:r>
        <w:proofErr w:type="spellStart"/>
        <w:r>
          <w:t>il</w:t>
        </w:r>
        <w:proofErr w:type="spellEnd"/>
        <w:r>
          <w:t xml:space="preserve"> en </w:t>
        </w:r>
        <w:proofErr w:type="spellStart"/>
        <w:r>
          <w:t>informera</w:t>
        </w:r>
        <w:proofErr w:type="spellEnd"/>
        <w:r>
          <w:t xml:space="preserve"> les </w:t>
        </w:r>
        <w:proofErr w:type="spellStart"/>
        <w:r>
          <w:t>soumissionnaires</w:t>
        </w:r>
        <w:proofErr w:type="spellEnd"/>
        <w:r>
          <w:t xml:space="preserve"> </w:t>
        </w:r>
        <w:proofErr w:type="spellStart"/>
        <w:r>
          <w:t>restant</w:t>
        </w:r>
        <w:proofErr w:type="spellEnd"/>
        <w:r>
          <w:t xml:space="preserve"> en lice et </w:t>
        </w:r>
        <w:proofErr w:type="spellStart"/>
        <w:r>
          <w:t>fixera</w:t>
        </w:r>
        <w:proofErr w:type="spellEnd"/>
        <w:r>
          <w:t xml:space="preserve"> </w:t>
        </w:r>
        <w:proofErr w:type="spellStart"/>
        <w:r>
          <w:t>une</w:t>
        </w:r>
        <w:proofErr w:type="spellEnd"/>
        <w:r>
          <w:t xml:space="preserve"> date </w:t>
        </w:r>
        <w:proofErr w:type="spellStart"/>
        <w:r>
          <w:t>limite</w:t>
        </w:r>
        <w:proofErr w:type="spellEnd"/>
        <w:r>
          <w:t xml:space="preserve"> commune pour la </w:t>
        </w:r>
        <w:proofErr w:type="spellStart"/>
        <w:r>
          <w:t>présentation</w:t>
        </w:r>
        <w:proofErr w:type="spellEnd"/>
        <w:r>
          <w:t xml:space="preserve"> </w:t>
        </w:r>
        <w:proofErr w:type="spellStart"/>
        <w:r>
          <w:t>d’éventuelles</w:t>
        </w:r>
        <w:proofErr w:type="spellEnd"/>
        <w:r>
          <w:t xml:space="preserve"> BAFO.  Après la </w:t>
        </w:r>
        <w:proofErr w:type="spellStart"/>
        <w:r>
          <w:t>clôture</w:t>
        </w:r>
        <w:proofErr w:type="spellEnd"/>
        <w:r>
          <w:t xml:space="preserve"> des </w:t>
        </w:r>
        <w:proofErr w:type="spellStart"/>
        <w:r>
          <w:t>négociations</w:t>
        </w:r>
        <w:proofErr w:type="spellEnd"/>
        <w:r>
          <w:t xml:space="preserve">, les BAFO </w:t>
        </w:r>
        <w:proofErr w:type="spellStart"/>
        <w:r>
          <w:t>seront</w:t>
        </w:r>
        <w:proofErr w:type="spellEnd"/>
        <w:r>
          <w:t xml:space="preserve"> </w:t>
        </w:r>
        <w:proofErr w:type="spellStart"/>
        <w:r>
          <w:t>confrontées</w:t>
        </w:r>
        <w:proofErr w:type="spellEnd"/>
        <w:r>
          <w:t xml:space="preserve">, aux </w:t>
        </w:r>
        <w:proofErr w:type="spellStart"/>
        <w:r>
          <w:t>critères</w:t>
        </w:r>
        <w:proofErr w:type="spellEnd"/>
        <w:r>
          <w:t xml:space="preserve"> </w:t>
        </w:r>
        <w:proofErr w:type="spellStart"/>
        <w:r>
          <w:t>d’exclusion</w:t>
        </w:r>
        <w:proofErr w:type="spellEnd"/>
        <w:r>
          <w:t xml:space="preserve">, aux </w:t>
        </w:r>
        <w:proofErr w:type="spellStart"/>
        <w:r>
          <w:t>critères</w:t>
        </w:r>
        <w:proofErr w:type="spellEnd"/>
        <w:r>
          <w:t xml:space="preserve"> de </w:t>
        </w:r>
        <w:proofErr w:type="spellStart"/>
        <w:r>
          <w:t>sélection</w:t>
        </w:r>
        <w:proofErr w:type="spellEnd"/>
        <w:r>
          <w:t xml:space="preserve"> </w:t>
        </w:r>
        <w:proofErr w:type="spellStart"/>
        <w:r>
          <w:t>ainsi</w:t>
        </w:r>
        <w:proofErr w:type="spellEnd"/>
        <w:r>
          <w:t xml:space="preserve"> </w:t>
        </w:r>
        <w:proofErr w:type="spellStart"/>
        <w:r>
          <w:t>qu’au</w:t>
        </w:r>
        <w:proofErr w:type="spellEnd"/>
        <w:r>
          <w:t xml:space="preserve"> </w:t>
        </w:r>
        <w:proofErr w:type="spellStart"/>
        <w:r>
          <w:t>critère</w:t>
        </w:r>
        <w:proofErr w:type="spellEnd"/>
        <w:r>
          <w:t xml:space="preserve"> </w:t>
        </w:r>
        <w:proofErr w:type="spellStart"/>
        <w:r>
          <w:t>d’attribution</w:t>
        </w:r>
        <w:proofErr w:type="spellEnd"/>
        <w:r>
          <w:t xml:space="preserve"> "prix/</w:t>
        </w:r>
        <w:proofErr w:type="spellStart"/>
        <w:r>
          <w:t>coût</w:t>
        </w:r>
        <w:proofErr w:type="spellEnd"/>
        <w:r>
          <w:t xml:space="preserve">". Le </w:t>
        </w:r>
        <w:proofErr w:type="spellStart"/>
        <w:r>
          <w:t>soumissionnaire</w:t>
        </w:r>
        <w:proofErr w:type="spellEnd"/>
        <w:r>
          <w:t xml:space="preserve"> </w:t>
        </w:r>
        <w:proofErr w:type="spellStart"/>
        <w:r>
          <w:t>dont</w:t>
        </w:r>
        <w:proofErr w:type="spellEnd"/>
        <w:r>
          <w:t xml:space="preserve"> la BAFO </w:t>
        </w:r>
        <w:proofErr w:type="spellStart"/>
        <w:r>
          <w:t>régulière</w:t>
        </w:r>
        <w:proofErr w:type="spellEnd"/>
        <w:r>
          <w:t xml:space="preserve"> </w:t>
        </w:r>
        <w:proofErr w:type="spellStart"/>
        <w:r>
          <w:t>est</w:t>
        </w:r>
        <w:proofErr w:type="spellEnd"/>
        <w:r>
          <w:t xml:space="preserve"> </w:t>
        </w:r>
        <w:proofErr w:type="spellStart"/>
        <w:r>
          <w:t>économiquement</w:t>
        </w:r>
        <w:proofErr w:type="spellEnd"/>
        <w:r>
          <w:t xml:space="preserve"> la plus </w:t>
        </w:r>
        <w:proofErr w:type="spellStart"/>
        <w:r>
          <w:t>avantageuse</w:t>
        </w:r>
        <w:proofErr w:type="spellEnd"/>
        <w:r>
          <w:t xml:space="preserve"> sera </w:t>
        </w:r>
        <w:proofErr w:type="spellStart"/>
        <w:r>
          <w:t>désigné</w:t>
        </w:r>
        <w:proofErr w:type="spellEnd"/>
        <w:r>
          <w:t xml:space="preserve"> </w:t>
        </w:r>
        <w:proofErr w:type="spellStart"/>
        <w:r>
          <w:t>comme</w:t>
        </w:r>
        <w:proofErr w:type="spellEnd"/>
        <w:r>
          <w:t xml:space="preserve"> </w:t>
        </w:r>
        <w:proofErr w:type="spellStart"/>
        <w:r>
          <w:t>adjudicataire</w:t>
        </w:r>
        <w:proofErr w:type="spellEnd"/>
        <w:r>
          <w:t xml:space="preserve"> pour le </w:t>
        </w:r>
        <w:proofErr w:type="spellStart"/>
        <w:r>
          <w:t>présent</w:t>
        </w:r>
        <w:proofErr w:type="spellEnd"/>
        <w:r>
          <w:t xml:space="preserve"> </w:t>
        </w:r>
        <w:proofErr w:type="spellStart"/>
        <w:r>
          <w:t>marché</w:t>
        </w:r>
        <w:proofErr w:type="spellEnd"/>
        <w:r>
          <w:t>.</w:t>
        </w:r>
      </w:ins>
    </w:p>
    <w:p w14:paraId="44463D06" w14:textId="77777777" w:rsidR="00AA714C" w:rsidRDefault="00AA714C" w:rsidP="00AA714C">
      <w:pPr>
        <w:jc w:val="both"/>
        <w:rPr>
          <w:ins w:id="64" w:author="EL KHARCHY, Ahmed" w:date="2024-07-24T14:13:00Z"/>
        </w:rPr>
      </w:pPr>
      <w:ins w:id="65" w:author="EL KHARCHY, Ahmed" w:date="2024-07-24T14:13:00Z">
        <w:r>
          <w:t xml:space="preserve">Les BAFO des </w:t>
        </w:r>
        <w:proofErr w:type="spellStart"/>
        <w:r>
          <w:t>soumissionnaires</w:t>
        </w:r>
        <w:proofErr w:type="spellEnd"/>
        <w:r>
          <w:t xml:space="preserve"> avec </w:t>
        </w:r>
        <w:proofErr w:type="spellStart"/>
        <w:r>
          <w:t>lesquels</w:t>
        </w:r>
        <w:proofErr w:type="spellEnd"/>
        <w:r>
          <w:t xml:space="preserve"> des </w:t>
        </w:r>
        <w:proofErr w:type="spellStart"/>
        <w:r>
          <w:t>négociations</w:t>
        </w:r>
        <w:proofErr w:type="spellEnd"/>
        <w:r>
          <w:t xml:space="preserve"> </w:t>
        </w:r>
        <w:proofErr w:type="spellStart"/>
        <w:r>
          <w:t>ont</w:t>
        </w:r>
        <w:proofErr w:type="spellEnd"/>
        <w:r>
          <w:t xml:space="preserve"> </w:t>
        </w:r>
        <w:proofErr w:type="spellStart"/>
        <w:r>
          <w:t>été</w:t>
        </w:r>
        <w:proofErr w:type="spellEnd"/>
        <w:r>
          <w:t xml:space="preserve"> </w:t>
        </w:r>
        <w:proofErr w:type="spellStart"/>
        <w:r>
          <w:t>menées</w:t>
        </w:r>
        <w:proofErr w:type="spellEnd"/>
        <w:r>
          <w:t xml:space="preserve"> </w:t>
        </w:r>
        <w:proofErr w:type="spellStart"/>
        <w:r>
          <w:t>seront</w:t>
        </w:r>
        <w:proofErr w:type="spellEnd"/>
        <w:r>
          <w:t xml:space="preserve"> </w:t>
        </w:r>
        <w:proofErr w:type="spellStart"/>
        <w:r>
          <w:t>examinées</w:t>
        </w:r>
        <w:proofErr w:type="spellEnd"/>
        <w:r>
          <w:t xml:space="preserve"> du point de </w:t>
        </w:r>
        <w:proofErr w:type="spellStart"/>
        <w:r>
          <w:t>vue</w:t>
        </w:r>
        <w:proofErr w:type="spellEnd"/>
        <w:r>
          <w:t xml:space="preserve"> de </w:t>
        </w:r>
        <w:proofErr w:type="spellStart"/>
        <w:r>
          <w:t>leur</w:t>
        </w:r>
        <w:proofErr w:type="spellEnd"/>
        <w:r>
          <w:t xml:space="preserve"> </w:t>
        </w:r>
        <w:proofErr w:type="spellStart"/>
        <w:r>
          <w:t>régularité</w:t>
        </w:r>
        <w:proofErr w:type="spellEnd"/>
        <w:r>
          <w:t xml:space="preserve">. Les BAFO </w:t>
        </w:r>
        <w:proofErr w:type="spellStart"/>
        <w:r>
          <w:t>irrégulières</w:t>
        </w:r>
        <w:proofErr w:type="spellEnd"/>
        <w:r>
          <w:t xml:space="preserve"> </w:t>
        </w:r>
        <w:proofErr w:type="spellStart"/>
        <w:r>
          <w:t>seront</w:t>
        </w:r>
        <w:proofErr w:type="spellEnd"/>
        <w:r>
          <w:t xml:space="preserve"> </w:t>
        </w:r>
        <w:proofErr w:type="spellStart"/>
        <w:r>
          <w:t>exclues</w:t>
        </w:r>
        <w:proofErr w:type="spellEnd"/>
        <w:r>
          <w:t>.</w:t>
        </w:r>
      </w:ins>
    </w:p>
    <w:p w14:paraId="559FD563" w14:textId="77777777" w:rsidR="00AA714C" w:rsidRDefault="00AA714C" w:rsidP="00AA714C">
      <w:pPr>
        <w:jc w:val="both"/>
        <w:rPr>
          <w:ins w:id="66" w:author="EL KHARCHY, Ahmed" w:date="2024-07-24T14:13:00Z"/>
        </w:rPr>
      </w:pPr>
      <w:proofErr w:type="spellStart"/>
      <w:ins w:id="67" w:author="EL KHARCHY, Ahmed" w:date="2024-07-24T14:13:00Z">
        <w:r>
          <w:t>Seules</w:t>
        </w:r>
        <w:proofErr w:type="spellEnd"/>
        <w:r>
          <w:t xml:space="preserve"> les BAFO </w:t>
        </w:r>
        <w:proofErr w:type="spellStart"/>
        <w:r>
          <w:t>régulières</w:t>
        </w:r>
        <w:proofErr w:type="spellEnd"/>
        <w:r>
          <w:t xml:space="preserve"> </w:t>
        </w:r>
        <w:proofErr w:type="spellStart"/>
        <w:r>
          <w:t>seront</w:t>
        </w:r>
        <w:proofErr w:type="spellEnd"/>
        <w:r>
          <w:t xml:space="preserve"> prises en </w:t>
        </w:r>
        <w:proofErr w:type="spellStart"/>
        <w:r>
          <w:t>considération</w:t>
        </w:r>
        <w:proofErr w:type="spellEnd"/>
        <w:r>
          <w:t xml:space="preserve"> pour </w:t>
        </w:r>
        <w:proofErr w:type="spellStart"/>
        <w:r>
          <w:t>être</w:t>
        </w:r>
        <w:proofErr w:type="spellEnd"/>
        <w:r>
          <w:t xml:space="preserve"> </w:t>
        </w:r>
        <w:proofErr w:type="spellStart"/>
        <w:r>
          <w:t>confrontées</w:t>
        </w:r>
        <w:proofErr w:type="spellEnd"/>
        <w:r>
          <w:t xml:space="preserve"> aux </w:t>
        </w:r>
        <w:proofErr w:type="spellStart"/>
        <w:r>
          <w:t>critères</w:t>
        </w:r>
        <w:proofErr w:type="spellEnd"/>
        <w:r>
          <w:t xml:space="preserve"> </w:t>
        </w:r>
        <w:proofErr w:type="spellStart"/>
        <w:r>
          <w:t>d’attribution</w:t>
        </w:r>
        <w:proofErr w:type="spellEnd"/>
        <w:r>
          <w:t>.</w:t>
        </w:r>
      </w:ins>
    </w:p>
    <w:p w14:paraId="6FCA185E" w14:textId="77777777" w:rsidR="00AA714C" w:rsidRPr="00FA2D35" w:rsidRDefault="00AA714C" w:rsidP="00AA714C">
      <w:pPr>
        <w:jc w:val="both"/>
        <w:rPr>
          <w:ins w:id="68" w:author="EL KHARCHY, Ahmed" w:date="2024-07-24T14:13:00Z"/>
        </w:rPr>
      </w:pPr>
      <w:ins w:id="69" w:author="EL KHARCHY, Ahmed" w:date="2024-07-24T14:13:00Z">
        <w:r>
          <w:t xml:space="preserve">Le </w:t>
        </w:r>
        <w:proofErr w:type="spellStart"/>
        <w:r>
          <w:t>pouvoir</w:t>
        </w:r>
        <w:proofErr w:type="spellEnd"/>
        <w:r>
          <w:t xml:space="preserve"> </w:t>
        </w:r>
        <w:proofErr w:type="spellStart"/>
        <w:r>
          <w:t>adjudicateur</w:t>
        </w:r>
        <w:proofErr w:type="spellEnd"/>
        <w:r>
          <w:t xml:space="preserve"> se </w:t>
        </w:r>
        <w:proofErr w:type="spellStart"/>
        <w:r>
          <w:t>réserve</w:t>
        </w:r>
        <w:proofErr w:type="spellEnd"/>
        <w:r>
          <w:t xml:space="preserve"> le droit de revoir la </w:t>
        </w:r>
        <w:proofErr w:type="spellStart"/>
        <w:r>
          <w:t>procédure</w:t>
        </w:r>
        <w:proofErr w:type="spellEnd"/>
        <w:r>
          <w:t xml:space="preserve"> </w:t>
        </w:r>
        <w:proofErr w:type="spellStart"/>
        <w:r>
          <w:t>énoncée</w:t>
        </w:r>
        <w:proofErr w:type="spellEnd"/>
        <w:r>
          <w:t xml:space="preserve"> ci-dessus dans le respect du </w:t>
        </w:r>
        <w:proofErr w:type="spellStart"/>
        <w:r>
          <w:t>principe</w:t>
        </w:r>
        <w:proofErr w:type="spellEnd"/>
        <w:r>
          <w:t xml:space="preserve"> </w:t>
        </w:r>
        <w:proofErr w:type="spellStart"/>
        <w:r>
          <w:t>d’égalité</w:t>
        </w:r>
        <w:proofErr w:type="spellEnd"/>
        <w:r>
          <w:t xml:space="preserve"> de </w:t>
        </w:r>
        <w:proofErr w:type="spellStart"/>
        <w:r>
          <w:t>traitement</w:t>
        </w:r>
        <w:proofErr w:type="spellEnd"/>
        <w:r>
          <w:t xml:space="preserve"> et de </w:t>
        </w:r>
        <w:proofErr w:type="spellStart"/>
        <w:r>
          <w:t>transparence</w:t>
        </w:r>
        <w:proofErr w:type="spellEnd"/>
        <w:r>
          <w:t>.</w:t>
        </w:r>
      </w:ins>
    </w:p>
    <w:p w14:paraId="708BD2FD" w14:textId="77777777" w:rsidR="00AA714C" w:rsidRPr="006D208C" w:rsidRDefault="00AA714C" w:rsidP="003424B3">
      <w:pPr>
        <w:jc w:val="both"/>
        <w:rPr>
          <w:lang w:val="fr-FR"/>
        </w:rPr>
      </w:pPr>
    </w:p>
    <w:p w14:paraId="1DECE237" w14:textId="0D8A4B0A" w:rsidR="00C50750" w:rsidRPr="006D208C" w:rsidDel="00AA714C" w:rsidRDefault="008175C8" w:rsidP="00C355D8">
      <w:pPr>
        <w:pStyle w:val="Titre3"/>
        <w:rPr>
          <w:del w:id="70" w:author="EL KHARCHY, Ahmed" w:date="2024-07-24T14:15:00Z"/>
          <w:lang w:val="fr-FR"/>
        </w:rPr>
      </w:pPr>
      <w:del w:id="71" w:author="EL KHARCHY, Ahmed" w:date="2024-07-24T14:15:00Z">
        <w:r w:rsidRPr="006D208C" w:rsidDel="00AA714C">
          <w:rPr>
            <w:lang w:val="fr-FR"/>
          </w:rPr>
          <w:delText>Régularité</w:delText>
        </w:r>
        <w:r w:rsidR="00C50750" w:rsidRPr="006D208C" w:rsidDel="00AA714C">
          <w:rPr>
            <w:lang w:val="fr-FR"/>
          </w:rPr>
          <w:delText xml:space="preserve"> </w:delText>
        </w:r>
        <w:r w:rsidRPr="006D208C" w:rsidDel="00AA714C">
          <w:rPr>
            <w:lang w:val="fr-FR"/>
          </w:rPr>
          <w:delText>des offres</w:delText>
        </w:r>
      </w:del>
    </w:p>
    <w:p w14:paraId="0FB5DDE4" w14:textId="4A472C97" w:rsidR="008175C8" w:rsidRPr="006D208C" w:rsidDel="00AA714C" w:rsidRDefault="008175C8" w:rsidP="003424B3">
      <w:pPr>
        <w:jc w:val="both"/>
        <w:rPr>
          <w:del w:id="72" w:author="EL KHARCHY, Ahmed" w:date="2024-07-24T14:15:00Z"/>
          <w:lang w:val="fr-FR"/>
        </w:rPr>
      </w:pPr>
      <w:del w:id="73" w:author="EL KHARCHY, Ahmed" w:date="2024-07-24T14:15:00Z">
        <w:r w:rsidRPr="006D208C" w:rsidDel="00AA714C">
          <w:rPr>
            <w:lang w:val="fr-FR"/>
          </w:rPr>
          <w:delText xml:space="preserve">Avant de procéder à l’évaluation et à la comparaison des offres, le pouvoir adjudicateur examine </w:delText>
        </w:r>
        <w:r w:rsidR="00F26E15" w:rsidRPr="006D208C" w:rsidDel="00AA714C">
          <w:rPr>
            <w:lang w:val="fr-FR"/>
          </w:rPr>
          <w:delText>leur régularité</w:delText>
        </w:r>
        <w:r w:rsidRPr="006D208C" w:rsidDel="00AA714C">
          <w:rPr>
            <w:lang w:val="fr-FR"/>
          </w:rPr>
          <w:delText>.</w:delText>
        </w:r>
        <w:r w:rsidR="00137260" w:rsidRPr="006D208C" w:rsidDel="00AA714C">
          <w:rPr>
            <w:lang w:val="fr-FR"/>
          </w:rPr>
          <w:delText xml:space="preserve"> </w:delText>
        </w:r>
        <w:r w:rsidRPr="006D208C" w:rsidDel="00AA714C">
          <w:rPr>
            <w:lang w:val="fr-FR"/>
          </w:rPr>
          <w:delText>Les offres contenant une réserve au cahier spécial des charges, qui sont incomplètes, imprécises ou équivoques, ou qui contiennent des éléments qui ne correspondent pas à la réalité, peuvent être rejetées de la procédure.</w:delText>
        </w:r>
        <w:r w:rsidR="00137260" w:rsidRPr="006D208C" w:rsidDel="00AA714C">
          <w:rPr>
            <w:lang w:val="fr-FR"/>
          </w:rPr>
          <w:delText xml:space="preserve"> Le pouvoir adjudicateur se réserve le droit de faire régulariser les irrégularités non substantielles dans l’offre des soumissionnaires durant les négociations.</w:delText>
        </w:r>
      </w:del>
    </w:p>
    <w:p w14:paraId="4F0E33AB" w14:textId="6A95F294" w:rsidR="00C50750" w:rsidRPr="006D208C" w:rsidDel="00AA714C" w:rsidRDefault="00137260" w:rsidP="00C355D8">
      <w:pPr>
        <w:pStyle w:val="Titre3"/>
        <w:rPr>
          <w:del w:id="74" w:author="EL KHARCHY, Ahmed" w:date="2024-07-24T14:15:00Z"/>
          <w:lang w:val="fr-FR"/>
        </w:rPr>
      </w:pPr>
      <w:del w:id="75" w:author="EL KHARCHY, Ahmed" w:date="2024-07-24T14:15:00Z">
        <w:r w:rsidRPr="006D208C" w:rsidDel="00AA714C">
          <w:rPr>
            <w:lang w:val="fr-FR"/>
          </w:rPr>
          <w:delText>Négociations</w:delText>
        </w:r>
      </w:del>
    </w:p>
    <w:p w14:paraId="478A3F13" w14:textId="6E499BE2" w:rsidR="008175C8" w:rsidRPr="006D208C" w:rsidDel="00AA714C" w:rsidRDefault="008175C8" w:rsidP="003424B3">
      <w:pPr>
        <w:jc w:val="both"/>
        <w:rPr>
          <w:del w:id="76" w:author="EL KHARCHY, Ahmed" w:date="2024-07-24T14:15:00Z"/>
          <w:lang w:val="fr-FR"/>
        </w:rPr>
      </w:pPr>
      <w:del w:id="77" w:author="EL KHARCHY, Ahmed" w:date="2024-07-24T14:15:00Z">
        <w:r w:rsidRPr="006D208C" w:rsidDel="00AA714C">
          <w:rPr>
            <w:lang w:val="fr-FR"/>
          </w:rPr>
          <w:delText xml:space="preserve">Les offres régulières </w:delText>
        </w:r>
        <w:r w:rsidR="00137260" w:rsidRPr="006D208C" w:rsidDel="00AA714C">
          <w:rPr>
            <w:lang w:val="fr-FR"/>
          </w:rPr>
          <w:delText xml:space="preserve">ou contenant des irrégularités non substantielles </w:delText>
        </w:r>
        <w:r w:rsidRPr="006D208C" w:rsidDel="00AA714C">
          <w:rPr>
            <w:lang w:val="fr-FR"/>
          </w:rPr>
          <w:delText>seront examinées sur le plan du fond par une commission d’évaluation. Cet examen sera réalisé sur la base des critères d'attribution mentionnés ci-dessous.</w:delText>
        </w:r>
      </w:del>
    </w:p>
    <w:p w14:paraId="1DA2A1BB" w14:textId="313C1504" w:rsidR="00137260" w:rsidRPr="006D208C" w:rsidDel="00AA714C" w:rsidRDefault="008175C8" w:rsidP="003424B3">
      <w:pPr>
        <w:jc w:val="both"/>
        <w:rPr>
          <w:del w:id="78" w:author="EL KHARCHY, Ahmed" w:date="2024-07-24T14:15:00Z"/>
          <w:lang w:val="fr-FR"/>
        </w:rPr>
      </w:pPr>
      <w:del w:id="79" w:author="EL KHARCHY, Ahmed" w:date="2024-07-24T14:15:00Z">
        <w:r w:rsidRPr="006D208C" w:rsidDel="00AA714C">
          <w:rPr>
            <w:lang w:val="fr-FR"/>
          </w:rPr>
          <w:delText>Le pouvoir adjudicateur peut négocier avec le ou les soumissionnaires les offres initiales et toutes les offres ultérieures que ceux-ci ont présentées, en vue d’améliorer leur contenu.</w:delText>
        </w:r>
        <w:r w:rsidR="00137260" w:rsidRPr="006D208C" w:rsidDel="00AA714C">
          <w:rPr>
            <w:lang w:val="fr-FR"/>
          </w:rPr>
          <w:delText xml:space="preserve"> Les exigences minimales et les critères d’attribution ne font pas l’objet de négociations. En cas de négociations, les soumissionnaires seront invités à soumettre une Best And Final Offer.</w:delText>
        </w:r>
      </w:del>
    </w:p>
    <w:p w14:paraId="03235702" w14:textId="395197AB" w:rsidR="008175C8" w:rsidRPr="006D208C" w:rsidDel="00AA714C" w:rsidRDefault="00137260" w:rsidP="003424B3">
      <w:pPr>
        <w:jc w:val="both"/>
        <w:rPr>
          <w:del w:id="80" w:author="EL KHARCHY, Ahmed" w:date="2024-07-24T14:15:00Z"/>
          <w:lang w:val="fr-FR"/>
        </w:rPr>
      </w:pPr>
      <w:del w:id="81" w:author="EL KHARCHY, Ahmed" w:date="2024-07-24T14:15:00Z">
        <w:r w:rsidRPr="006D208C" w:rsidDel="00AA714C">
          <w:rPr>
            <w:lang w:val="fr-FR"/>
          </w:rPr>
          <w:delText>Le pouvoir adjudicateur peut cependant décider de ne pas négocier. Dans ce cas</w:delText>
        </w:r>
        <w:r w:rsidR="008C40BE" w:rsidRPr="006D208C" w:rsidDel="00AA714C">
          <w:rPr>
            <w:lang w:val="fr-FR"/>
          </w:rPr>
          <w:delText>,</w:delText>
        </w:r>
        <w:r w:rsidRPr="006D208C" w:rsidDel="00AA714C">
          <w:rPr>
            <w:lang w:val="fr-FR"/>
          </w:rPr>
          <w:delText xml:space="preserve"> l’offre initiale vaut comme offre définitive.</w:delText>
        </w:r>
      </w:del>
    </w:p>
    <w:p w14:paraId="7DCD938E" w14:textId="0A344813" w:rsidR="00137260" w:rsidRPr="006D208C" w:rsidDel="00AA714C" w:rsidRDefault="00137260" w:rsidP="00137260">
      <w:pPr>
        <w:jc w:val="both"/>
        <w:rPr>
          <w:del w:id="82" w:author="EL KHARCHY, Ahmed" w:date="2024-07-24T14:15:00Z"/>
          <w:lang w:val="fr-FR"/>
        </w:rPr>
      </w:pPr>
      <w:del w:id="83" w:author="EL KHARCHY, Ahmed" w:date="2024-07-24T14:15:00Z">
        <w:r w:rsidRPr="006D208C" w:rsidDel="00AA714C">
          <w:rPr>
            <w:lang w:val="fr-FR"/>
          </w:rPr>
          <w:delText>Le soumissionnaire dont la Best And Final Offer est la plus avantageuse sur la base des critères d’attribution sera désigné comme adjudicataire pour le présent marché.</w:delText>
        </w:r>
      </w:del>
    </w:p>
    <w:p w14:paraId="52A2B8C1" w14:textId="77777777" w:rsidR="00C50750" w:rsidRPr="006D208C" w:rsidRDefault="00137260" w:rsidP="00C355D8">
      <w:pPr>
        <w:pStyle w:val="Titre3"/>
        <w:rPr>
          <w:lang w:val="fr-FR"/>
        </w:rPr>
      </w:pPr>
      <w:bookmarkStart w:id="84" w:name="_Ref526935566"/>
      <w:r w:rsidRPr="006D208C">
        <w:rPr>
          <w:lang w:val="fr-FR"/>
        </w:rPr>
        <w:t>Critères d’attribution</w:t>
      </w:r>
      <w:bookmarkEnd w:id="84"/>
    </w:p>
    <w:p w14:paraId="7B5B4719" w14:textId="207ECC2E" w:rsidR="00137260" w:rsidRPr="00845F82" w:rsidRDefault="00137260" w:rsidP="003424B3">
      <w:pPr>
        <w:jc w:val="both"/>
        <w:rPr>
          <w:lang w:val="fr-BF"/>
        </w:rPr>
      </w:pPr>
      <w:r w:rsidRPr="006D208C">
        <w:rPr>
          <w:lang w:val="fr-FR"/>
        </w:rPr>
        <w:t xml:space="preserve">Le pouvoir adjudicateur choisira, pour chaque lot, l’offre régulière qu’il juge la plus avantageuse en tenant compte </w:t>
      </w:r>
      <w:r w:rsidR="00845F82">
        <w:rPr>
          <w:lang w:val="fr-BF"/>
        </w:rPr>
        <w:t>du prix</w:t>
      </w:r>
    </w:p>
    <w:p w14:paraId="0C8676B7" w14:textId="38A56D21" w:rsidR="00C50750" w:rsidRPr="00845F82" w:rsidRDefault="00C50750" w:rsidP="003424B3">
      <w:pPr>
        <w:pStyle w:val="Paragraphedeliste"/>
        <w:numPr>
          <w:ilvl w:val="0"/>
          <w:numId w:val="3"/>
        </w:numPr>
        <w:ind w:left="284" w:hanging="284"/>
        <w:contextualSpacing w:val="0"/>
        <w:jc w:val="both"/>
        <w:rPr>
          <w:lang w:val="fr-FR"/>
        </w:rPr>
      </w:pPr>
      <w:r w:rsidRPr="006D208C">
        <w:rPr>
          <w:lang w:val="fr-FR"/>
        </w:rPr>
        <w:t>Pri</w:t>
      </w:r>
      <w:r w:rsidR="00D627B4" w:rsidRPr="006D208C">
        <w:rPr>
          <w:lang w:val="fr-FR"/>
        </w:rPr>
        <w:t>x </w:t>
      </w:r>
      <w:r w:rsidRPr="006D208C">
        <w:rPr>
          <w:lang w:val="fr-FR"/>
        </w:rPr>
        <w:t xml:space="preserve">: </w:t>
      </w:r>
      <w:r w:rsidR="00845F82" w:rsidRPr="00845F82">
        <w:rPr>
          <w:lang w:val="fr-BF"/>
        </w:rPr>
        <w:t>100</w:t>
      </w:r>
      <w:r w:rsidRPr="00845F82">
        <w:rPr>
          <w:lang w:val="fr-FR"/>
        </w:rPr>
        <w:t xml:space="preserve"> </w:t>
      </w:r>
      <w:r w:rsidR="00F66B3A" w:rsidRPr="00845F82">
        <w:rPr>
          <w:lang w:val="fr-FR"/>
        </w:rPr>
        <w:t>points</w:t>
      </w:r>
    </w:p>
    <w:p w14:paraId="1D85072D" w14:textId="0157DF41" w:rsidR="00C50750" w:rsidRPr="00845F82" w:rsidRDefault="00D627B4" w:rsidP="003424B3">
      <w:pPr>
        <w:jc w:val="both"/>
        <w:rPr>
          <w:lang w:val="fr-FR"/>
        </w:rPr>
      </w:pPr>
      <w:r w:rsidRPr="00845F82">
        <w:rPr>
          <w:lang w:val="fr-FR"/>
        </w:rPr>
        <w:t>En ce qui concerne le critère « prix »</w:t>
      </w:r>
      <w:r w:rsidR="00C50750" w:rsidRPr="00845F82">
        <w:rPr>
          <w:lang w:val="fr-FR"/>
        </w:rPr>
        <w:t xml:space="preserve">, </w:t>
      </w:r>
      <w:r w:rsidRPr="00845F82">
        <w:rPr>
          <w:lang w:val="fr-FR"/>
        </w:rPr>
        <w:t>la formule suivante sera utilisée </w:t>
      </w:r>
      <w:r w:rsidR="00C50750" w:rsidRPr="00845F82">
        <w:rPr>
          <w:lang w:val="fr-FR"/>
        </w:rPr>
        <w:t>:</w:t>
      </w:r>
    </w:p>
    <w:p w14:paraId="137101C6" w14:textId="788AAB4B" w:rsidR="00C50750" w:rsidRPr="00845F82" w:rsidRDefault="00C50750" w:rsidP="003424B3">
      <w:pPr>
        <w:spacing w:after="0"/>
        <w:jc w:val="both"/>
        <w:rPr>
          <w:lang w:val="fr-BF"/>
        </w:rPr>
      </w:pPr>
      <w:r w:rsidRPr="00845F82">
        <w:rPr>
          <w:lang w:val="fr-FR"/>
        </w:rPr>
        <w:t xml:space="preserve">Points </w:t>
      </w:r>
      <w:r w:rsidR="00D627B4" w:rsidRPr="00845F82">
        <w:rPr>
          <w:lang w:val="fr-FR"/>
        </w:rPr>
        <w:t>offre</w:t>
      </w:r>
      <w:r w:rsidRPr="00845F82">
        <w:rPr>
          <w:lang w:val="fr-FR"/>
        </w:rPr>
        <w:t xml:space="preserve"> A = </w:t>
      </w:r>
      <w:r w:rsidR="00D627B4" w:rsidRPr="00845F82">
        <w:rPr>
          <w:u w:val="single"/>
          <w:lang w:val="fr-FR"/>
        </w:rPr>
        <w:t xml:space="preserve">montant offre </w:t>
      </w:r>
      <w:proofErr w:type="gramStart"/>
      <w:r w:rsidR="00D627B4" w:rsidRPr="00845F82">
        <w:rPr>
          <w:u w:val="single"/>
          <w:lang w:val="fr-FR"/>
        </w:rPr>
        <w:t>la moins</w:t>
      </w:r>
      <w:proofErr w:type="gramEnd"/>
      <w:r w:rsidR="00D627B4" w:rsidRPr="00845F82">
        <w:rPr>
          <w:u w:val="single"/>
          <w:lang w:val="fr-FR"/>
        </w:rPr>
        <w:t xml:space="preserve"> disant</w:t>
      </w:r>
      <w:r w:rsidRPr="00845F82">
        <w:rPr>
          <w:lang w:val="fr-FR"/>
        </w:rPr>
        <w:t xml:space="preserve"> *</w:t>
      </w:r>
      <w:r w:rsidR="00845F82" w:rsidRPr="00845F82">
        <w:rPr>
          <w:lang w:val="fr-BF"/>
        </w:rPr>
        <w:t>100</w:t>
      </w:r>
    </w:p>
    <w:p w14:paraId="715DB3C9" w14:textId="0FB41996" w:rsidR="00C50750" w:rsidRPr="006D208C" w:rsidRDefault="00D627B4" w:rsidP="003424B3">
      <w:pPr>
        <w:ind w:left="1843"/>
        <w:jc w:val="both"/>
        <w:rPr>
          <w:lang w:val="fr-FR"/>
        </w:rPr>
      </w:pPr>
      <w:proofErr w:type="gramStart"/>
      <w:r w:rsidRPr="006D208C">
        <w:rPr>
          <w:lang w:val="fr-FR"/>
        </w:rPr>
        <w:t>montant</w:t>
      </w:r>
      <w:proofErr w:type="gramEnd"/>
      <w:r w:rsidRPr="006D208C">
        <w:rPr>
          <w:lang w:val="fr-FR"/>
        </w:rPr>
        <w:t xml:space="preserve"> offre </w:t>
      </w:r>
      <w:r w:rsidR="00C50750" w:rsidRPr="006D208C">
        <w:rPr>
          <w:lang w:val="fr-FR"/>
        </w:rPr>
        <w:t>A</w:t>
      </w:r>
    </w:p>
    <w:p w14:paraId="0F1C8528" w14:textId="38EBF211" w:rsidR="0033638B" w:rsidRDefault="0033638B" w:rsidP="0033638B">
      <w:pPr>
        <w:jc w:val="both"/>
        <w:rPr>
          <w:ins w:id="85" w:author="EL KHARCHY, Ahmed" w:date="2024-07-24T14:16:00Z"/>
          <w:lang w:val="fr-FR"/>
        </w:rPr>
      </w:pPr>
      <w:r w:rsidRPr="006D208C">
        <w:rPr>
          <w:lang w:val="fr-FR"/>
        </w:rPr>
        <w:t xml:space="preserve">Voir également point </w:t>
      </w:r>
      <w:r w:rsidRPr="006D208C">
        <w:rPr>
          <w:lang w:val="fr-FR"/>
        </w:rPr>
        <w:fldChar w:fldCharType="begin"/>
      </w:r>
      <w:r w:rsidRPr="006D208C">
        <w:rPr>
          <w:lang w:val="fr-FR"/>
        </w:rPr>
        <w:instrText xml:space="preserve"> REF _Ref18322542 \r \h </w:instrText>
      </w:r>
      <w:r w:rsidRPr="006D208C">
        <w:rPr>
          <w:lang w:val="fr-FR"/>
        </w:rPr>
      </w:r>
      <w:r w:rsidRPr="006D208C">
        <w:rPr>
          <w:lang w:val="fr-FR"/>
        </w:rPr>
        <w:fldChar w:fldCharType="separate"/>
      </w:r>
      <w:r w:rsidRPr="006D208C">
        <w:rPr>
          <w:lang w:val="fr-FR"/>
        </w:rPr>
        <w:t>6</w:t>
      </w:r>
      <w:r w:rsidRPr="006D208C">
        <w:rPr>
          <w:lang w:val="fr-FR"/>
        </w:rPr>
        <w:fldChar w:fldCharType="end"/>
      </w:r>
      <w:r w:rsidRPr="006D208C">
        <w:rPr>
          <w:lang w:val="fr-FR"/>
        </w:rPr>
        <w:t xml:space="preserve"> « </w:t>
      </w:r>
      <w:r w:rsidRPr="006D208C">
        <w:rPr>
          <w:lang w:val="fr-FR"/>
        </w:rPr>
        <w:fldChar w:fldCharType="begin"/>
      </w:r>
      <w:r w:rsidRPr="006D208C">
        <w:rPr>
          <w:lang w:val="fr-FR"/>
        </w:rPr>
        <w:instrText xml:space="preserve"> REF _Ref18322544 \h </w:instrText>
      </w:r>
      <w:r w:rsidRPr="006D208C">
        <w:rPr>
          <w:lang w:val="fr-FR"/>
        </w:rPr>
      </w:r>
      <w:r w:rsidRPr="006D208C">
        <w:rPr>
          <w:lang w:val="fr-FR"/>
        </w:rPr>
        <w:fldChar w:fldCharType="separate"/>
      </w:r>
      <w:r w:rsidRPr="006D208C">
        <w:rPr>
          <w:lang w:val="fr-FR"/>
        </w:rPr>
        <w:t>Formulaires</w:t>
      </w:r>
      <w:r w:rsidRPr="006D208C">
        <w:rPr>
          <w:lang w:val="fr-FR"/>
        </w:rPr>
        <w:fldChar w:fldCharType="end"/>
      </w:r>
      <w:r w:rsidRPr="006D208C">
        <w:rPr>
          <w:lang w:val="fr-FR"/>
        </w:rPr>
        <w:t> ».</w:t>
      </w:r>
    </w:p>
    <w:p w14:paraId="2E4FD8D4" w14:textId="77777777" w:rsidR="00AA714C" w:rsidRDefault="00AA714C" w:rsidP="00AA714C">
      <w:pPr>
        <w:jc w:val="both"/>
        <w:rPr>
          <w:ins w:id="86" w:author="EL KHARCHY, Ahmed" w:date="2024-07-24T14:16:00Z"/>
        </w:rPr>
      </w:pPr>
    </w:p>
    <w:p w14:paraId="483E1A14" w14:textId="77777777" w:rsidR="00AA714C" w:rsidRPr="001B7DEF" w:rsidRDefault="00AA714C" w:rsidP="00AA714C">
      <w:pPr>
        <w:keepNext/>
        <w:keepLines/>
        <w:numPr>
          <w:ilvl w:val="3"/>
          <w:numId w:val="2"/>
        </w:numPr>
        <w:spacing w:before="60" w:after="60"/>
        <w:outlineLvl w:val="3"/>
        <w:rPr>
          <w:ins w:id="87" w:author="EL KHARCHY, Ahmed" w:date="2024-07-24T14:16:00Z"/>
          <w:rFonts w:ascii="Calibri" w:eastAsia="Times New Roman" w:hAnsi="Calibri" w:cs="Times New Roman"/>
          <w:b/>
          <w:iCs/>
          <w:lang w:val="fr-BE"/>
        </w:rPr>
      </w:pPr>
      <w:bookmarkStart w:id="88" w:name="_Toc1858814370"/>
      <w:ins w:id="89" w:author="EL KHARCHY, Ahmed" w:date="2024-07-24T14:16:00Z">
        <w:r w:rsidRPr="001B7DEF">
          <w:rPr>
            <w:rFonts w:ascii="Calibri" w:eastAsia="Times New Roman" w:hAnsi="Calibri" w:cs="Times New Roman"/>
            <w:b/>
            <w:iCs/>
            <w:lang w:val="fr-BE"/>
          </w:rPr>
          <w:t>Cotation finale</w:t>
        </w:r>
        <w:bookmarkEnd w:id="88"/>
      </w:ins>
    </w:p>
    <w:p w14:paraId="4EB250D7" w14:textId="3FACF71F" w:rsidR="00AA714C" w:rsidRPr="006D208C" w:rsidRDefault="00AA714C" w:rsidP="00AA714C">
      <w:pPr>
        <w:jc w:val="both"/>
        <w:rPr>
          <w:lang w:val="fr-FR"/>
        </w:rPr>
      </w:pPr>
      <w:ins w:id="90" w:author="EL KHARCHY, Ahmed" w:date="2024-07-24T14:16:00Z">
        <w:r w:rsidRPr="001B7DEF">
          <w:rPr>
            <w:rFonts w:eastAsia="DejaVu Sans" w:cs="Tahoma"/>
            <w:color w:val="404040"/>
            <w:kern w:val="18"/>
            <w:szCs w:val="21"/>
          </w:rPr>
          <w:t xml:space="preserve">Les </w:t>
        </w:r>
        <w:proofErr w:type="spellStart"/>
        <w:r w:rsidRPr="001B7DEF">
          <w:rPr>
            <w:rFonts w:eastAsia="DejaVu Sans" w:cs="Tahoma"/>
            <w:color w:val="404040"/>
            <w:kern w:val="18"/>
            <w:szCs w:val="21"/>
          </w:rPr>
          <w:t>cotations</w:t>
        </w:r>
        <w:proofErr w:type="spellEnd"/>
        <w:r w:rsidRPr="001B7DEF">
          <w:rPr>
            <w:rFonts w:eastAsia="DejaVu Sans" w:cs="Tahoma"/>
            <w:color w:val="404040"/>
            <w:kern w:val="18"/>
            <w:szCs w:val="21"/>
          </w:rPr>
          <w:t xml:space="preserve"> pour les </w:t>
        </w:r>
        <w:proofErr w:type="spellStart"/>
        <w:r w:rsidRPr="001B7DEF">
          <w:rPr>
            <w:rFonts w:eastAsia="DejaVu Sans" w:cs="Tahoma"/>
            <w:color w:val="404040"/>
            <w:kern w:val="18"/>
            <w:szCs w:val="21"/>
          </w:rPr>
          <w:t>critères</w:t>
        </w:r>
        <w:proofErr w:type="spellEnd"/>
        <w:r w:rsidRPr="001B7DEF">
          <w:rPr>
            <w:rFonts w:eastAsia="DejaVu Sans" w:cs="Tahoma"/>
            <w:color w:val="404040"/>
            <w:kern w:val="18"/>
            <w:szCs w:val="21"/>
          </w:rPr>
          <w:t xml:space="preserve"> </w:t>
        </w:r>
        <w:proofErr w:type="spellStart"/>
        <w:r w:rsidRPr="001B7DEF">
          <w:rPr>
            <w:rFonts w:eastAsia="DejaVu Sans" w:cs="Tahoma"/>
            <w:color w:val="404040"/>
            <w:kern w:val="18"/>
            <w:szCs w:val="21"/>
          </w:rPr>
          <w:t>d’attribution</w:t>
        </w:r>
        <w:proofErr w:type="spellEnd"/>
        <w:r w:rsidRPr="001B7DEF">
          <w:rPr>
            <w:rFonts w:eastAsia="DejaVu Sans" w:cs="Tahoma"/>
            <w:color w:val="404040"/>
            <w:kern w:val="18"/>
            <w:szCs w:val="21"/>
          </w:rPr>
          <w:t xml:space="preserve"> </w:t>
        </w:r>
        <w:proofErr w:type="spellStart"/>
        <w:r w:rsidRPr="001B7DEF">
          <w:rPr>
            <w:rFonts w:eastAsia="DejaVu Sans" w:cs="Tahoma"/>
            <w:color w:val="404040"/>
            <w:kern w:val="18"/>
            <w:szCs w:val="21"/>
          </w:rPr>
          <w:t>seront</w:t>
        </w:r>
        <w:proofErr w:type="spellEnd"/>
        <w:r w:rsidRPr="001B7DEF">
          <w:rPr>
            <w:rFonts w:eastAsia="DejaVu Sans" w:cs="Tahoma"/>
            <w:color w:val="404040"/>
            <w:kern w:val="18"/>
            <w:szCs w:val="21"/>
          </w:rPr>
          <w:t xml:space="preserve"> </w:t>
        </w:r>
        <w:proofErr w:type="spellStart"/>
        <w:r w:rsidRPr="001B7DEF">
          <w:rPr>
            <w:rFonts w:eastAsia="DejaVu Sans" w:cs="Tahoma"/>
            <w:color w:val="404040"/>
            <w:kern w:val="18"/>
            <w:szCs w:val="21"/>
          </w:rPr>
          <w:t>additionnées</w:t>
        </w:r>
        <w:proofErr w:type="spellEnd"/>
        <w:r w:rsidRPr="001B7DEF">
          <w:rPr>
            <w:rFonts w:eastAsia="DejaVu Sans" w:cs="Tahoma"/>
            <w:color w:val="404040"/>
            <w:kern w:val="18"/>
            <w:szCs w:val="21"/>
          </w:rPr>
          <w:t xml:space="preserve">. Le </w:t>
        </w:r>
        <w:proofErr w:type="spellStart"/>
        <w:r w:rsidRPr="001B7DEF">
          <w:rPr>
            <w:rFonts w:eastAsia="DejaVu Sans" w:cs="Tahoma"/>
            <w:color w:val="404040"/>
            <w:kern w:val="18"/>
            <w:szCs w:val="21"/>
          </w:rPr>
          <w:t>marché</w:t>
        </w:r>
        <w:proofErr w:type="spellEnd"/>
        <w:r w:rsidRPr="001B7DEF">
          <w:rPr>
            <w:rFonts w:eastAsia="DejaVu Sans" w:cs="Tahoma"/>
            <w:color w:val="404040"/>
            <w:kern w:val="18"/>
            <w:szCs w:val="21"/>
          </w:rPr>
          <w:t xml:space="preserve"> sera </w:t>
        </w:r>
        <w:proofErr w:type="spellStart"/>
        <w:r w:rsidRPr="001B7DEF">
          <w:rPr>
            <w:rFonts w:eastAsia="DejaVu Sans" w:cs="Tahoma"/>
            <w:color w:val="404040"/>
            <w:kern w:val="18"/>
            <w:szCs w:val="21"/>
          </w:rPr>
          <w:t>attribué</w:t>
        </w:r>
        <w:proofErr w:type="spellEnd"/>
        <w:r w:rsidRPr="001B7DEF">
          <w:rPr>
            <w:rFonts w:eastAsia="DejaVu Sans" w:cs="Tahoma"/>
            <w:color w:val="404040"/>
            <w:kern w:val="18"/>
            <w:szCs w:val="21"/>
          </w:rPr>
          <w:t xml:space="preserve"> au </w:t>
        </w:r>
        <w:proofErr w:type="spellStart"/>
        <w:r w:rsidRPr="001B7DEF">
          <w:rPr>
            <w:rFonts w:eastAsia="DejaVu Sans" w:cs="Tahoma"/>
            <w:color w:val="404040"/>
            <w:kern w:val="18"/>
            <w:szCs w:val="21"/>
          </w:rPr>
          <w:t>soumissionnaire</w:t>
        </w:r>
        <w:proofErr w:type="spellEnd"/>
        <w:r w:rsidRPr="001B7DEF">
          <w:rPr>
            <w:rFonts w:eastAsia="DejaVu Sans" w:cs="Tahoma"/>
            <w:color w:val="404040"/>
            <w:kern w:val="18"/>
            <w:szCs w:val="21"/>
          </w:rPr>
          <w:t xml:space="preserve"> qui </w:t>
        </w:r>
        <w:proofErr w:type="spellStart"/>
        <w:r w:rsidRPr="001B7DEF">
          <w:rPr>
            <w:rFonts w:eastAsia="DejaVu Sans" w:cs="Tahoma"/>
            <w:color w:val="404040"/>
            <w:kern w:val="18"/>
            <w:szCs w:val="21"/>
          </w:rPr>
          <w:t>obtient</w:t>
        </w:r>
        <w:proofErr w:type="spellEnd"/>
        <w:r w:rsidRPr="001B7DEF">
          <w:rPr>
            <w:rFonts w:eastAsia="DejaVu Sans" w:cs="Tahoma"/>
            <w:color w:val="404040"/>
            <w:kern w:val="18"/>
            <w:szCs w:val="21"/>
          </w:rPr>
          <w:t xml:space="preserve"> la </w:t>
        </w:r>
        <w:proofErr w:type="spellStart"/>
        <w:r w:rsidRPr="001B7DEF">
          <w:rPr>
            <w:rFonts w:eastAsia="DejaVu Sans" w:cs="Tahoma"/>
            <w:color w:val="404040"/>
            <w:kern w:val="18"/>
            <w:szCs w:val="21"/>
          </w:rPr>
          <w:t>cotation</w:t>
        </w:r>
        <w:proofErr w:type="spellEnd"/>
        <w:r w:rsidRPr="001B7DEF">
          <w:rPr>
            <w:rFonts w:eastAsia="DejaVu Sans" w:cs="Tahoma"/>
            <w:color w:val="404040"/>
            <w:kern w:val="18"/>
            <w:szCs w:val="21"/>
          </w:rPr>
          <w:t xml:space="preserve"> finale la plus </w:t>
        </w:r>
        <w:proofErr w:type="spellStart"/>
        <w:r w:rsidRPr="001B7DEF">
          <w:rPr>
            <w:rFonts w:eastAsia="DejaVu Sans" w:cs="Tahoma"/>
            <w:color w:val="404040"/>
            <w:kern w:val="18"/>
            <w:szCs w:val="21"/>
          </w:rPr>
          <w:t>élevée</w:t>
        </w:r>
        <w:proofErr w:type="spellEnd"/>
        <w:r w:rsidRPr="001B7DEF">
          <w:rPr>
            <w:rFonts w:eastAsia="DejaVu Sans" w:cs="Tahoma"/>
            <w:color w:val="404040"/>
            <w:kern w:val="18"/>
            <w:szCs w:val="21"/>
          </w:rPr>
          <w:t xml:space="preserve">, après que le </w:t>
        </w:r>
        <w:proofErr w:type="spellStart"/>
        <w:r w:rsidRPr="001B7DEF">
          <w:rPr>
            <w:rFonts w:eastAsia="DejaVu Sans" w:cs="Tahoma"/>
            <w:color w:val="404040"/>
            <w:kern w:val="18"/>
            <w:szCs w:val="21"/>
          </w:rPr>
          <w:t>pouvoir</w:t>
        </w:r>
        <w:proofErr w:type="spellEnd"/>
        <w:r w:rsidRPr="001B7DEF">
          <w:rPr>
            <w:rFonts w:eastAsia="DejaVu Sans" w:cs="Tahoma"/>
            <w:color w:val="404040"/>
            <w:kern w:val="18"/>
            <w:szCs w:val="21"/>
          </w:rPr>
          <w:t xml:space="preserve"> </w:t>
        </w:r>
        <w:proofErr w:type="spellStart"/>
        <w:r w:rsidRPr="001B7DEF">
          <w:rPr>
            <w:rFonts w:eastAsia="DejaVu Sans" w:cs="Tahoma"/>
            <w:color w:val="404040"/>
            <w:kern w:val="18"/>
            <w:szCs w:val="21"/>
          </w:rPr>
          <w:t>adjudicateur</w:t>
        </w:r>
        <w:proofErr w:type="spellEnd"/>
        <w:r w:rsidRPr="001B7DEF">
          <w:rPr>
            <w:rFonts w:eastAsia="DejaVu Sans" w:cs="Tahoma"/>
            <w:color w:val="404040"/>
            <w:kern w:val="18"/>
            <w:szCs w:val="21"/>
          </w:rPr>
          <w:t xml:space="preserve"> aura </w:t>
        </w:r>
        <w:proofErr w:type="spellStart"/>
        <w:r w:rsidRPr="001B7DEF">
          <w:rPr>
            <w:rFonts w:eastAsia="DejaVu Sans" w:cs="Tahoma"/>
            <w:color w:val="404040"/>
            <w:kern w:val="18"/>
            <w:szCs w:val="21"/>
          </w:rPr>
          <w:t>vérifié</w:t>
        </w:r>
        <w:proofErr w:type="spellEnd"/>
        <w:r w:rsidRPr="001B7DEF">
          <w:rPr>
            <w:rFonts w:eastAsia="DejaVu Sans" w:cs="Tahoma"/>
            <w:color w:val="404040"/>
            <w:kern w:val="18"/>
            <w:szCs w:val="21"/>
          </w:rPr>
          <w:t xml:space="preserve">, à </w:t>
        </w:r>
        <w:proofErr w:type="spellStart"/>
        <w:r w:rsidRPr="001B7DEF">
          <w:rPr>
            <w:rFonts w:eastAsia="DejaVu Sans" w:cs="Tahoma"/>
            <w:color w:val="404040"/>
            <w:kern w:val="18"/>
            <w:szCs w:val="21"/>
          </w:rPr>
          <w:t>l’égard</w:t>
        </w:r>
        <w:proofErr w:type="spellEnd"/>
        <w:r w:rsidRPr="001B7DEF">
          <w:rPr>
            <w:rFonts w:eastAsia="DejaVu Sans" w:cs="Tahoma"/>
            <w:color w:val="404040"/>
            <w:kern w:val="18"/>
            <w:szCs w:val="21"/>
          </w:rPr>
          <w:t xml:space="preserve"> de </w:t>
        </w:r>
        <w:proofErr w:type="spellStart"/>
        <w:r w:rsidRPr="001B7DEF">
          <w:rPr>
            <w:rFonts w:eastAsia="DejaVu Sans" w:cs="Tahoma"/>
            <w:color w:val="404040"/>
            <w:kern w:val="18"/>
            <w:szCs w:val="21"/>
          </w:rPr>
          <w:t>ce</w:t>
        </w:r>
        <w:proofErr w:type="spellEnd"/>
        <w:r w:rsidRPr="001B7DEF">
          <w:rPr>
            <w:rFonts w:eastAsia="DejaVu Sans" w:cs="Tahoma"/>
            <w:color w:val="404040"/>
            <w:kern w:val="18"/>
            <w:szCs w:val="21"/>
          </w:rPr>
          <w:t xml:space="preserve"> </w:t>
        </w:r>
        <w:proofErr w:type="spellStart"/>
        <w:r w:rsidRPr="001B7DEF">
          <w:rPr>
            <w:rFonts w:eastAsia="DejaVu Sans" w:cs="Tahoma"/>
            <w:color w:val="404040"/>
            <w:kern w:val="18"/>
            <w:szCs w:val="21"/>
          </w:rPr>
          <w:t>soumissionnaire</w:t>
        </w:r>
        <w:proofErr w:type="spellEnd"/>
        <w:r w:rsidRPr="001B7DEF">
          <w:rPr>
            <w:rFonts w:eastAsia="DejaVu Sans" w:cs="Tahoma"/>
            <w:color w:val="404040"/>
            <w:kern w:val="18"/>
            <w:szCs w:val="21"/>
          </w:rPr>
          <w:t xml:space="preserve">, </w:t>
        </w:r>
        <w:proofErr w:type="spellStart"/>
        <w:r w:rsidRPr="001B7DEF">
          <w:rPr>
            <w:rFonts w:eastAsia="DejaVu Sans" w:cs="Tahoma"/>
            <w:color w:val="404040"/>
            <w:kern w:val="18"/>
            <w:szCs w:val="21"/>
          </w:rPr>
          <w:t>l’exactitude</w:t>
        </w:r>
        <w:proofErr w:type="spellEnd"/>
        <w:r w:rsidRPr="001B7DEF">
          <w:rPr>
            <w:rFonts w:eastAsia="DejaVu Sans" w:cs="Tahoma"/>
            <w:color w:val="404040"/>
            <w:kern w:val="18"/>
            <w:szCs w:val="21"/>
          </w:rPr>
          <w:t xml:space="preserve"> de la </w:t>
        </w:r>
        <w:proofErr w:type="spellStart"/>
        <w:r w:rsidRPr="001B7DEF">
          <w:rPr>
            <w:rFonts w:eastAsia="DejaVu Sans" w:cs="Tahoma"/>
            <w:color w:val="404040"/>
            <w:kern w:val="18"/>
            <w:szCs w:val="21"/>
          </w:rPr>
          <w:t>déclaration</w:t>
        </w:r>
        <w:proofErr w:type="spellEnd"/>
        <w:r w:rsidRPr="001B7DEF">
          <w:rPr>
            <w:rFonts w:eastAsia="DejaVu Sans" w:cs="Tahoma"/>
            <w:color w:val="404040"/>
            <w:kern w:val="18"/>
            <w:szCs w:val="21"/>
          </w:rPr>
          <w:t xml:space="preserve"> sur </w:t>
        </w:r>
        <w:proofErr w:type="spellStart"/>
        <w:r w:rsidRPr="001B7DEF">
          <w:rPr>
            <w:rFonts w:eastAsia="DejaVu Sans" w:cs="Tahoma"/>
            <w:color w:val="404040"/>
            <w:kern w:val="18"/>
            <w:szCs w:val="21"/>
          </w:rPr>
          <w:t>l’honneur</w:t>
        </w:r>
        <w:proofErr w:type="spellEnd"/>
        <w:r w:rsidRPr="001B7DEF">
          <w:rPr>
            <w:rFonts w:eastAsia="DejaVu Sans" w:cs="Tahoma"/>
            <w:color w:val="404040"/>
            <w:kern w:val="18"/>
            <w:szCs w:val="21"/>
          </w:rPr>
          <w:t xml:space="preserve"> et à condition que le </w:t>
        </w:r>
        <w:proofErr w:type="spellStart"/>
        <w:r w:rsidRPr="001B7DEF">
          <w:rPr>
            <w:rFonts w:eastAsia="DejaVu Sans" w:cs="Tahoma"/>
            <w:color w:val="404040"/>
            <w:kern w:val="18"/>
            <w:szCs w:val="21"/>
          </w:rPr>
          <w:t>contrôle</w:t>
        </w:r>
        <w:proofErr w:type="spellEnd"/>
        <w:r w:rsidRPr="001B7DEF">
          <w:rPr>
            <w:rFonts w:eastAsia="DejaVu Sans" w:cs="Tahoma"/>
            <w:color w:val="404040"/>
            <w:kern w:val="18"/>
            <w:szCs w:val="21"/>
          </w:rPr>
          <w:t xml:space="preserve"> ait </w:t>
        </w:r>
        <w:proofErr w:type="spellStart"/>
        <w:r w:rsidRPr="001B7DEF">
          <w:rPr>
            <w:rFonts w:eastAsia="DejaVu Sans" w:cs="Tahoma"/>
            <w:color w:val="404040"/>
            <w:kern w:val="18"/>
            <w:szCs w:val="21"/>
          </w:rPr>
          <w:t>démontré</w:t>
        </w:r>
        <w:proofErr w:type="spellEnd"/>
        <w:r w:rsidRPr="001B7DEF">
          <w:rPr>
            <w:rFonts w:eastAsia="DejaVu Sans" w:cs="Tahoma"/>
            <w:color w:val="404040"/>
            <w:kern w:val="18"/>
            <w:szCs w:val="21"/>
          </w:rPr>
          <w:t xml:space="preserve"> que la </w:t>
        </w:r>
        <w:proofErr w:type="spellStart"/>
        <w:r w:rsidRPr="001B7DEF">
          <w:rPr>
            <w:rFonts w:eastAsia="DejaVu Sans" w:cs="Tahoma"/>
            <w:color w:val="404040"/>
            <w:kern w:val="18"/>
            <w:szCs w:val="21"/>
          </w:rPr>
          <w:t>déclaration</w:t>
        </w:r>
        <w:proofErr w:type="spellEnd"/>
        <w:r w:rsidRPr="001B7DEF">
          <w:rPr>
            <w:rFonts w:eastAsia="DejaVu Sans" w:cs="Tahoma"/>
            <w:color w:val="404040"/>
            <w:kern w:val="18"/>
            <w:szCs w:val="21"/>
          </w:rPr>
          <w:t xml:space="preserve"> sur </w:t>
        </w:r>
        <w:proofErr w:type="spellStart"/>
        <w:r w:rsidRPr="001B7DEF">
          <w:rPr>
            <w:rFonts w:eastAsia="DejaVu Sans" w:cs="Tahoma"/>
            <w:color w:val="404040"/>
            <w:kern w:val="18"/>
            <w:szCs w:val="21"/>
          </w:rPr>
          <w:t>l’honneur</w:t>
        </w:r>
        <w:proofErr w:type="spellEnd"/>
        <w:r w:rsidRPr="001B7DEF">
          <w:rPr>
            <w:rFonts w:eastAsia="DejaVu Sans" w:cs="Tahoma"/>
            <w:color w:val="404040"/>
            <w:kern w:val="18"/>
            <w:szCs w:val="21"/>
          </w:rPr>
          <w:t xml:space="preserve"> correspond à la </w:t>
        </w:r>
        <w:proofErr w:type="spellStart"/>
        <w:r w:rsidRPr="001B7DEF">
          <w:rPr>
            <w:rFonts w:eastAsia="DejaVu Sans" w:cs="Tahoma"/>
            <w:color w:val="404040"/>
            <w:kern w:val="18"/>
            <w:szCs w:val="21"/>
          </w:rPr>
          <w:t>réalité</w:t>
        </w:r>
        <w:proofErr w:type="spellEnd"/>
        <w:r>
          <w:rPr>
            <w:rFonts w:eastAsia="DejaVu Sans" w:cs="Tahoma"/>
            <w:color w:val="404040"/>
            <w:kern w:val="18"/>
            <w:szCs w:val="21"/>
          </w:rPr>
          <w:t>.</w:t>
        </w:r>
      </w:ins>
    </w:p>
    <w:p w14:paraId="32C72254" w14:textId="7B2EC34D" w:rsidR="00C50750" w:rsidRPr="006D208C" w:rsidRDefault="00D627B4" w:rsidP="00A733AA">
      <w:pPr>
        <w:pStyle w:val="Titre3"/>
        <w:rPr>
          <w:lang w:val="fr-FR"/>
        </w:rPr>
      </w:pPr>
      <w:r w:rsidRPr="006D208C">
        <w:rPr>
          <w:lang w:val="fr-FR"/>
        </w:rPr>
        <w:t>Attribution du marché</w:t>
      </w:r>
    </w:p>
    <w:p w14:paraId="4BE28D35" w14:textId="14BD8C22" w:rsidR="00D627B4" w:rsidRPr="006D208C" w:rsidRDefault="00D627B4" w:rsidP="00D627B4">
      <w:pPr>
        <w:jc w:val="both"/>
        <w:rPr>
          <w:lang w:val="fr-FR"/>
        </w:rPr>
      </w:pPr>
      <w:r w:rsidRPr="006D208C">
        <w:rPr>
          <w:lang w:val="fr-FR"/>
        </w:rPr>
        <w:t>Pour chaque lot, le marché sera attribué au soumissionnaire qui a remis l’offre régulière économiquement la plus avantageuse. Il faut néanmoins remarquer que, conformément à l’art. 85 de la loi du 17 juin 2016, il n’existe aucune obligation pour le pouvoir adjudicateur d’attribuer le marché.</w:t>
      </w:r>
    </w:p>
    <w:p w14:paraId="4D5014A7" w14:textId="77777777" w:rsidR="00D627B4" w:rsidRPr="006D208C" w:rsidRDefault="00D627B4" w:rsidP="00D627B4">
      <w:pPr>
        <w:jc w:val="both"/>
        <w:rPr>
          <w:lang w:val="fr-FR"/>
        </w:rPr>
      </w:pPr>
      <w:r w:rsidRPr="006D208C">
        <w:rPr>
          <w:lang w:val="fr-FR"/>
        </w:rPr>
        <w:t>Le pouvoir adjudicateur peut soit renoncer à passer le marché, soit refaire la procédure, au besoin suivant un autre mode.</w:t>
      </w:r>
    </w:p>
    <w:p w14:paraId="4EFD3190" w14:textId="427E3B7B" w:rsidR="00D627B4" w:rsidRPr="006D208C" w:rsidRDefault="00D627B4" w:rsidP="00D627B4">
      <w:pPr>
        <w:jc w:val="both"/>
        <w:rPr>
          <w:lang w:val="fr-FR"/>
        </w:rPr>
      </w:pPr>
      <w:r w:rsidRPr="006D208C">
        <w:rPr>
          <w:lang w:val="fr-FR"/>
        </w:rPr>
        <w:t>Le pouvoir adjudicateur se réserve aussi le droit de n’attribuer que certain(s) lot(s) et de décider que les autres lots feront l’objet d’un ou de plusieurs nouveaux marchés, au besoin suivant une autre procédure de passation en application de l’art. 58 §1, 3</w:t>
      </w:r>
      <w:r w:rsidRPr="006D208C">
        <w:rPr>
          <w:vertAlign w:val="superscript"/>
          <w:lang w:val="fr-FR"/>
        </w:rPr>
        <w:t>ème</w:t>
      </w:r>
      <w:r w:rsidRPr="006D208C">
        <w:rPr>
          <w:lang w:val="fr-FR"/>
        </w:rPr>
        <w:t xml:space="preserve"> paragraphe.</w:t>
      </w:r>
    </w:p>
    <w:p w14:paraId="656853E1" w14:textId="3D0101BB" w:rsidR="00C50750" w:rsidRPr="006D208C" w:rsidRDefault="00C50750" w:rsidP="00C50750">
      <w:pPr>
        <w:pStyle w:val="Titre2"/>
        <w:rPr>
          <w:lang w:val="fr-FR"/>
        </w:rPr>
      </w:pPr>
      <w:bookmarkStart w:id="91" w:name="_Toc172710286"/>
      <w:r w:rsidRPr="006D208C">
        <w:rPr>
          <w:lang w:val="fr-FR"/>
        </w:rPr>
        <w:t>Conclu</w:t>
      </w:r>
      <w:r w:rsidR="00D627B4" w:rsidRPr="006D208C">
        <w:rPr>
          <w:lang w:val="fr-FR"/>
        </w:rPr>
        <w:t>sion du marché</w:t>
      </w:r>
      <w:bookmarkEnd w:id="91"/>
    </w:p>
    <w:p w14:paraId="40626AE1" w14:textId="7FBCB113" w:rsidR="00D627B4" w:rsidRPr="006D208C" w:rsidRDefault="00D627B4" w:rsidP="00D627B4">
      <w:pPr>
        <w:jc w:val="both"/>
        <w:rPr>
          <w:lang w:val="fr-FR"/>
        </w:rPr>
      </w:pPr>
      <w:r w:rsidRPr="006D208C">
        <w:rPr>
          <w:lang w:val="fr-FR"/>
        </w:rPr>
        <w:t>Conformément à l’art. 95 (PNSPP) de l’Arrêté Royal du 18 avril 2017, le marché a lieu par la notification au soumissionnaire choisi de l’approbation de son offre. La notification est effectuée par les plateformes électroniques, par courrier électronique.</w:t>
      </w:r>
    </w:p>
    <w:p w14:paraId="1AAB220B" w14:textId="3812052A" w:rsidR="00D627B4" w:rsidRPr="006D208C" w:rsidRDefault="00D627B4" w:rsidP="00D627B4">
      <w:pPr>
        <w:jc w:val="both"/>
        <w:rPr>
          <w:lang w:val="fr-FR"/>
        </w:rPr>
      </w:pPr>
      <w:r w:rsidRPr="006D208C">
        <w:rPr>
          <w:lang w:val="fr-FR"/>
        </w:rPr>
        <w:t xml:space="preserve">Le contrat intégral consiste dès lors en un marché attribué par Enabel au soumissionnaire choisi conformément </w:t>
      </w:r>
      <w:r w:rsidR="00D837CD" w:rsidRPr="006D208C">
        <w:rPr>
          <w:lang w:val="fr-FR"/>
        </w:rPr>
        <w:t>à</w:t>
      </w:r>
      <w:r w:rsidRPr="006D208C">
        <w:rPr>
          <w:lang w:val="fr-FR"/>
        </w:rPr>
        <w:t> :</w:t>
      </w:r>
    </w:p>
    <w:p w14:paraId="53AA6D34" w14:textId="1BB252A3" w:rsidR="003E38E5" w:rsidRPr="006D208C" w:rsidRDefault="00D837CD" w:rsidP="003E38E5">
      <w:pPr>
        <w:pStyle w:val="Paragraphedeliste"/>
        <w:numPr>
          <w:ilvl w:val="0"/>
          <w:numId w:val="3"/>
        </w:numPr>
        <w:ind w:left="284" w:hanging="284"/>
        <w:contextualSpacing w:val="0"/>
        <w:jc w:val="both"/>
        <w:rPr>
          <w:lang w:val="fr-FR"/>
        </w:rPr>
      </w:pPr>
      <w:r w:rsidRPr="006D208C">
        <w:rPr>
          <w:lang w:val="fr-FR"/>
        </w:rPr>
        <w:t>La</w:t>
      </w:r>
      <w:r w:rsidR="003E38E5" w:rsidRPr="006D208C">
        <w:rPr>
          <w:lang w:val="fr-FR"/>
        </w:rPr>
        <w:t xml:space="preserve"> lettre portant notification de la décision d’attribution</w:t>
      </w:r>
      <w:r w:rsidRPr="006D208C">
        <w:rPr>
          <w:lang w:val="fr-FR"/>
        </w:rPr>
        <w:t> ;</w:t>
      </w:r>
    </w:p>
    <w:p w14:paraId="3245AD7B" w14:textId="0D1FF5BD" w:rsidR="00D627B4" w:rsidRPr="006D208C" w:rsidRDefault="00D837CD" w:rsidP="00D627B4">
      <w:pPr>
        <w:pStyle w:val="Paragraphedeliste"/>
        <w:numPr>
          <w:ilvl w:val="0"/>
          <w:numId w:val="3"/>
        </w:numPr>
        <w:ind w:left="284" w:hanging="284"/>
        <w:contextualSpacing w:val="0"/>
        <w:jc w:val="both"/>
        <w:rPr>
          <w:lang w:val="fr-FR"/>
        </w:rPr>
      </w:pPr>
      <w:r w:rsidRPr="006D208C">
        <w:rPr>
          <w:lang w:val="fr-FR"/>
        </w:rPr>
        <w:t>Le</w:t>
      </w:r>
      <w:r w:rsidR="00D627B4" w:rsidRPr="006D208C">
        <w:rPr>
          <w:lang w:val="fr-FR"/>
        </w:rPr>
        <w:t xml:space="preserve"> présent CSC et ses annexes</w:t>
      </w:r>
      <w:r w:rsidRPr="006D208C">
        <w:rPr>
          <w:lang w:val="fr-FR"/>
        </w:rPr>
        <w:t> ;</w:t>
      </w:r>
    </w:p>
    <w:p w14:paraId="009C8606" w14:textId="42950F4D" w:rsidR="00D837CD" w:rsidRPr="006D208C" w:rsidRDefault="00D837CD" w:rsidP="00D627B4">
      <w:pPr>
        <w:pStyle w:val="Paragraphedeliste"/>
        <w:numPr>
          <w:ilvl w:val="0"/>
          <w:numId w:val="3"/>
        </w:numPr>
        <w:ind w:left="284" w:hanging="284"/>
        <w:contextualSpacing w:val="0"/>
        <w:jc w:val="both"/>
        <w:rPr>
          <w:lang w:val="fr-FR"/>
        </w:rPr>
      </w:pPr>
      <w:r w:rsidRPr="006D208C">
        <w:rPr>
          <w:lang w:val="fr-FR"/>
        </w:rPr>
        <w:t xml:space="preserve">Le cas échéant, </w:t>
      </w:r>
      <w:r w:rsidR="003A4142" w:rsidRPr="006D208C">
        <w:rPr>
          <w:lang w:val="fr-FR"/>
        </w:rPr>
        <w:t>le compte-</w:t>
      </w:r>
      <w:r w:rsidRPr="006D208C">
        <w:rPr>
          <w:lang w:val="fr-FR"/>
        </w:rPr>
        <w:t xml:space="preserve">rendu de la </w:t>
      </w:r>
      <w:r w:rsidR="003A4142" w:rsidRPr="006D208C">
        <w:rPr>
          <w:lang w:val="fr-FR"/>
        </w:rPr>
        <w:t>réunion</w:t>
      </w:r>
      <w:r w:rsidRPr="006D208C">
        <w:rPr>
          <w:lang w:val="fr-FR"/>
        </w:rPr>
        <w:t xml:space="preserve"> d'information et/ou </w:t>
      </w:r>
      <w:r w:rsidR="003A4142" w:rsidRPr="006D208C">
        <w:rPr>
          <w:lang w:val="fr-FR"/>
        </w:rPr>
        <w:t>les clarifications et/ou les rectifications</w:t>
      </w:r>
      <w:r w:rsidRPr="006D208C">
        <w:rPr>
          <w:lang w:val="fr-FR"/>
        </w:rPr>
        <w:t> ;</w:t>
      </w:r>
    </w:p>
    <w:p w14:paraId="6CE0A6E2" w14:textId="51E086CA" w:rsidR="00D627B4" w:rsidRPr="006D208C" w:rsidRDefault="00D837CD" w:rsidP="001612F8">
      <w:pPr>
        <w:pStyle w:val="Paragraphedeliste"/>
        <w:numPr>
          <w:ilvl w:val="0"/>
          <w:numId w:val="3"/>
        </w:numPr>
        <w:ind w:left="284" w:hanging="284"/>
        <w:contextualSpacing w:val="0"/>
        <w:jc w:val="both"/>
        <w:rPr>
          <w:lang w:val="fr-FR"/>
        </w:rPr>
      </w:pPr>
      <w:r w:rsidRPr="006D208C">
        <w:rPr>
          <w:lang w:val="fr-FR"/>
        </w:rPr>
        <w:t>L’offre</w:t>
      </w:r>
      <w:r w:rsidR="00D627B4" w:rsidRPr="006D208C">
        <w:rPr>
          <w:lang w:val="fr-FR"/>
        </w:rPr>
        <w:t xml:space="preserve"> approuvée de l’adjudicataire et toutes ses annexes</w:t>
      </w:r>
      <w:r w:rsidRPr="006D208C">
        <w:rPr>
          <w:lang w:val="fr-FR"/>
        </w:rPr>
        <w:t> ;</w:t>
      </w:r>
    </w:p>
    <w:p w14:paraId="131E9E35" w14:textId="2769006F" w:rsidR="00D837CD" w:rsidRPr="006D208C" w:rsidRDefault="00D837CD" w:rsidP="00D837CD">
      <w:pPr>
        <w:pStyle w:val="Paragraphedeliste"/>
        <w:numPr>
          <w:ilvl w:val="0"/>
          <w:numId w:val="3"/>
        </w:numPr>
        <w:ind w:left="284" w:hanging="284"/>
        <w:contextualSpacing w:val="0"/>
        <w:jc w:val="both"/>
        <w:rPr>
          <w:lang w:val="fr-FR"/>
        </w:rPr>
      </w:pPr>
      <w:r w:rsidRPr="006D208C">
        <w:rPr>
          <w:lang w:val="fr-FR"/>
        </w:rPr>
        <w:t>Le cas échéant, les documents éventuels ultérieurs, acceptés et signés par les deux parties.</w:t>
      </w:r>
    </w:p>
    <w:p w14:paraId="0242732D" w14:textId="2FF3ED71" w:rsidR="001F2891" w:rsidRPr="006D208C" w:rsidRDefault="001F2891" w:rsidP="001F2891">
      <w:pPr>
        <w:jc w:val="both"/>
        <w:rPr>
          <w:lang w:val="fr-FR"/>
        </w:rPr>
      </w:pPr>
      <w:r w:rsidRPr="006D208C">
        <w:rPr>
          <w:lang w:val="fr-FR"/>
        </w:rPr>
        <w:t>Dans un objectif de transparence, Enabel s'engage à publier annuellement une liste des attributaires de ses marchés. Par l'introduction de son offre, l'adjudicataire du marché se déclare d'accord avec la publication du titre du contrat, la nature et l'objet du contrat, son nom et localité, ainsi que le montant du contrat.</w:t>
      </w:r>
    </w:p>
    <w:p w14:paraId="340CAB02" w14:textId="21AF5B45" w:rsidR="00C50750" w:rsidRPr="006D208C" w:rsidRDefault="001612F8" w:rsidP="007B06AE">
      <w:pPr>
        <w:pStyle w:val="Titre1"/>
        <w:pageBreakBefore/>
        <w:ind w:left="431" w:hanging="431"/>
        <w:rPr>
          <w:lang w:val="fr-FR"/>
        </w:rPr>
      </w:pPr>
      <w:bookmarkStart w:id="92" w:name="_Toc172710287"/>
      <w:r w:rsidRPr="006D208C">
        <w:rPr>
          <w:lang w:val="fr-FR"/>
        </w:rPr>
        <w:t>Dispositions contractuelles particul</w:t>
      </w:r>
      <w:r w:rsidR="005A50DB" w:rsidRPr="006D208C">
        <w:rPr>
          <w:lang w:val="fr-FR"/>
        </w:rPr>
        <w:t>i</w:t>
      </w:r>
      <w:r w:rsidRPr="006D208C">
        <w:rPr>
          <w:lang w:val="fr-FR"/>
        </w:rPr>
        <w:t>ères</w:t>
      </w:r>
      <w:bookmarkEnd w:id="92"/>
    </w:p>
    <w:p w14:paraId="39C5163B" w14:textId="325B6FB2" w:rsidR="001612F8" w:rsidRPr="006D208C" w:rsidRDefault="001612F8" w:rsidP="001612F8">
      <w:pPr>
        <w:jc w:val="both"/>
        <w:rPr>
          <w:lang w:val="fr-FR"/>
        </w:rPr>
      </w:pPr>
      <w:r w:rsidRPr="006D208C">
        <w:rPr>
          <w:lang w:val="fr-FR"/>
        </w:rPr>
        <w:t xml:space="preserve">Le présent chapitre de ce cahier spécial des charges contient les clauses particulières applicables au présent marché public par dérogation aux « Règles </w:t>
      </w:r>
      <w:r w:rsidR="0031313C" w:rsidRPr="006D208C">
        <w:rPr>
          <w:lang w:val="fr-FR"/>
        </w:rPr>
        <w:t>G</w:t>
      </w:r>
      <w:r w:rsidRPr="006D208C">
        <w:rPr>
          <w:lang w:val="fr-FR"/>
        </w:rPr>
        <w:t>énérales d’</w:t>
      </w:r>
      <w:r w:rsidR="0031313C" w:rsidRPr="006D208C">
        <w:rPr>
          <w:lang w:val="fr-FR"/>
        </w:rPr>
        <w:t>E</w:t>
      </w:r>
      <w:r w:rsidRPr="006D208C">
        <w:rPr>
          <w:lang w:val="fr-FR"/>
        </w:rPr>
        <w:t xml:space="preserve">xécution des marchés publics et des concessions de travaux publics » de l’Arrêté Royal du 14 janvier 2013, ou qui complètent ou précisent celui-ci. Les articles indiqués ci-dessus (entre parenthèses) renvoient aux articles des Règles </w:t>
      </w:r>
      <w:r w:rsidR="0031313C" w:rsidRPr="006D208C">
        <w:rPr>
          <w:lang w:val="fr-FR"/>
        </w:rPr>
        <w:t>G</w:t>
      </w:r>
      <w:r w:rsidRPr="006D208C">
        <w:rPr>
          <w:lang w:val="fr-FR"/>
        </w:rPr>
        <w:t>énérales d’</w:t>
      </w:r>
      <w:r w:rsidR="0031313C" w:rsidRPr="006D208C">
        <w:rPr>
          <w:lang w:val="fr-FR"/>
        </w:rPr>
        <w:t>E</w:t>
      </w:r>
      <w:r w:rsidRPr="006D208C">
        <w:rPr>
          <w:lang w:val="fr-FR"/>
        </w:rPr>
        <w:t>xécution. En l’absence d’indication, les dispositions pertinentes des Règles générales d’exécution sont intégralement d’application.</w:t>
      </w:r>
    </w:p>
    <w:p w14:paraId="088CA9CE" w14:textId="2153E4FE" w:rsidR="008E3459" w:rsidRPr="006D208C" w:rsidRDefault="008E3459" w:rsidP="008E3459">
      <w:pPr>
        <w:jc w:val="both"/>
        <w:rPr>
          <w:lang w:val="fr-FR"/>
        </w:rPr>
      </w:pPr>
      <w:r w:rsidRPr="006D208C">
        <w:rPr>
          <w:lang w:val="fr-FR"/>
        </w:rPr>
        <w:t xml:space="preserve">Dans le présent cahier spécial des charges, il n’est pas dérogé aux Règles Générales d’Exécution (voir point </w:t>
      </w:r>
      <w:r w:rsidRPr="006D208C">
        <w:rPr>
          <w:lang w:val="fr-FR"/>
        </w:rPr>
        <w:fldChar w:fldCharType="begin"/>
      </w:r>
      <w:r w:rsidRPr="006D208C">
        <w:rPr>
          <w:lang w:val="fr-FR"/>
        </w:rPr>
        <w:instrText xml:space="preserve"> REF _Ref18047167 \r \h  \* MERGEFORMAT </w:instrText>
      </w:r>
      <w:r w:rsidRPr="006D208C">
        <w:rPr>
          <w:lang w:val="fr-FR"/>
        </w:rPr>
      </w:r>
      <w:r w:rsidRPr="006D208C">
        <w:rPr>
          <w:lang w:val="fr-FR"/>
        </w:rPr>
        <w:fldChar w:fldCharType="separate"/>
      </w:r>
      <w:r w:rsidRPr="006D208C">
        <w:rPr>
          <w:lang w:val="fr-FR"/>
        </w:rPr>
        <w:t>4.7</w:t>
      </w:r>
      <w:r w:rsidRPr="006D208C">
        <w:rPr>
          <w:lang w:val="fr-FR"/>
        </w:rPr>
        <w:fldChar w:fldCharType="end"/>
      </w:r>
      <w:r w:rsidRPr="006D208C">
        <w:rPr>
          <w:lang w:val="fr-FR"/>
        </w:rPr>
        <w:t xml:space="preserve"> « </w:t>
      </w:r>
      <w:r w:rsidRPr="006D208C">
        <w:rPr>
          <w:lang w:val="fr-FR"/>
        </w:rPr>
        <w:fldChar w:fldCharType="begin"/>
      </w:r>
      <w:r w:rsidRPr="006D208C">
        <w:rPr>
          <w:lang w:val="fr-FR"/>
        </w:rPr>
        <w:instrText xml:space="preserve"> REF _Ref18047167 \h  \* MERGEFORMAT </w:instrText>
      </w:r>
      <w:r w:rsidRPr="006D208C">
        <w:rPr>
          <w:lang w:val="fr-FR"/>
        </w:rPr>
      </w:r>
      <w:r w:rsidRPr="006D208C">
        <w:rPr>
          <w:lang w:val="fr-FR"/>
        </w:rPr>
        <w:fldChar w:fldCharType="separate"/>
      </w:r>
      <w:r w:rsidRPr="006D208C">
        <w:rPr>
          <w:lang w:val="fr-FR"/>
        </w:rPr>
        <w:t>Cautionnement (Art. 25-33)</w:t>
      </w:r>
      <w:r w:rsidRPr="006D208C">
        <w:rPr>
          <w:lang w:val="fr-FR"/>
        </w:rPr>
        <w:fldChar w:fldCharType="end"/>
      </w:r>
      <w:r w:rsidRPr="006D208C">
        <w:rPr>
          <w:lang w:val="fr-FR"/>
        </w:rPr>
        <w:t> »).</w:t>
      </w:r>
    </w:p>
    <w:p w14:paraId="0404046B" w14:textId="113FD167" w:rsidR="00C50750" w:rsidRPr="006D208C" w:rsidRDefault="00C50750" w:rsidP="00C50750">
      <w:pPr>
        <w:pStyle w:val="Titre2"/>
        <w:rPr>
          <w:lang w:val="fr-FR"/>
        </w:rPr>
      </w:pPr>
      <w:bookmarkStart w:id="93" w:name="_Toc172710288"/>
      <w:r w:rsidRPr="006D208C">
        <w:rPr>
          <w:lang w:val="fr-FR"/>
        </w:rPr>
        <w:t>D</w:t>
      </w:r>
      <w:r w:rsidR="0031313C" w:rsidRPr="006D208C">
        <w:rPr>
          <w:lang w:val="fr-FR"/>
        </w:rPr>
        <w:t>é</w:t>
      </w:r>
      <w:r w:rsidRPr="006D208C">
        <w:rPr>
          <w:lang w:val="fr-FR"/>
        </w:rPr>
        <w:t>finitions (Art. 2)</w:t>
      </w:r>
      <w:bookmarkEnd w:id="93"/>
    </w:p>
    <w:p w14:paraId="2EB4570F" w14:textId="323409E6" w:rsidR="00AB655B" w:rsidRPr="006D208C" w:rsidRDefault="00AB655B" w:rsidP="00417117">
      <w:pPr>
        <w:pStyle w:val="Paragraphedeliste"/>
        <w:numPr>
          <w:ilvl w:val="0"/>
          <w:numId w:val="3"/>
        </w:numPr>
        <w:ind w:left="284" w:hanging="284"/>
        <w:contextualSpacing w:val="0"/>
        <w:jc w:val="both"/>
        <w:rPr>
          <w:lang w:val="fr-FR"/>
        </w:rPr>
      </w:pPr>
      <w:r w:rsidRPr="006D208C">
        <w:rPr>
          <w:u w:val="single"/>
          <w:lang w:val="fr-FR"/>
        </w:rPr>
        <w:t>Fonctionnaire dirigeant</w:t>
      </w:r>
      <w:r w:rsidRPr="006D208C">
        <w:rPr>
          <w:lang w:val="fr-FR"/>
        </w:rPr>
        <w:t> : Le fonctionnaire, ou toute autre personne, chargé de la direction et du contrôle de l'exécution du marché ;</w:t>
      </w:r>
    </w:p>
    <w:p w14:paraId="116C93B3" w14:textId="3D529510" w:rsidR="00AB655B" w:rsidRPr="006D208C" w:rsidRDefault="00AB655B" w:rsidP="00AB655B">
      <w:pPr>
        <w:pStyle w:val="Paragraphedeliste"/>
        <w:numPr>
          <w:ilvl w:val="0"/>
          <w:numId w:val="3"/>
        </w:numPr>
        <w:ind w:left="284" w:hanging="284"/>
        <w:contextualSpacing w:val="0"/>
        <w:jc w:val="both"/>
        <w:rPr>
          <w:lang w:val="fr-FR"/>
        </w:rPr>
      </w:pPr>
      <w:r w:rsidRPr="006D208C">
        <w:rPr>
          <w:u w:val="single"/>
          <w:lang w:val="fr-FR"/>
        </w:rPr>
        <w:t>Cautionnement</w:t>
      </w:r>
      <w:r w:rsidRPr="006D208C">
        <w:rPr>
          <w:lang w:val="fr-FR"/>
        </w:rPr>
        <w:t xml:space="preserve"> : Garantie financière donnée par l’adjudicataire </w:t>
      </w:r>
      <w:r w:rsidR="00E0347D" w:rsidRPr="006D208C">
        <w:rPr>
          <w:lang w:val="fr-FR"/>
        </w:rPr>
        <w:t>courant</w:t>
      </w:r>
      <w:r w:rsidRPr="006D208C">
        <w:rPr>
          <w:lang w:val="fr-FR"/>
        </w:rPr>
        <w:t xml:space="preserve"> ses obligations jusqu’à </w:t>
      </w:r>
      <w:r w:rsidR="00E0347D" w:rsidRPr="006D208C">
        <w:rPr>
          <w:lang w:val="fr-FR"/>
        </w:rPr>
        <w:t>l’</w:t>
      </w:r>
      <w:r w:rsidRPr="006D208C">
        <w:rPr>
          <w:lang w:val="fr-FR"/>
        </w:rPr>
        <w:t xml:space="preserve">exécution </w:t>
      </w:r>
      <w:r w:rsidR="00E0347D" w:rsidRPr="006D208C">
        <w:rPr>
          <w:lang w:val="fr-FR"/>
        </w:rPr>
        <w:t xml:space="preserve">complète </w:t>
      </w:r>
      <w:r w:rsidRPr="006D208C">
        <w:rPr>
          <w:lang w:val="fr-FR"/>
        </w:rPr>
        <w:t>du marché ;</w:t>
      </w:r>
    </w:p>
    <w:p w14:paraId="637CA198" w14:textId="3A50CA0A" w:rsidR="00AB655B" w:rsidRPr="006D208C" w:rsidRDefault="00AB655B" w:rsidP="00AB655B">
      <w:pPr>
        <w:pStyle w:val="Paragraphedeliste"/>
        <w:numPr>
          <w:ilvl w:val="0"/>
          <w:numId w:val="3"/>
        </w:numPr>
        <w:ind w:left="284" w:hanging="284"/>
        <w:contextualSpacing w:val="0"/>
        <w:jc w:val="both"/>
        <w:rPr>
          <w:lang w:val="fr-FR"/>
        </w:rPr>
      </w:pPr>
      <w:r w:rsidRPr="006D208C">
        <w:rPr>
          <w:u w:val="single"/>
          <w:lang w:val="fr-FR"/>
        </w:rPr>
        <w:t>Réception technique</w:t>
      </w:r>
      <w:r w:rsidRPr="006D208C">
        <w:rPr>
          <w:lang w:val="fr-FR"/>
        </w:rPr>
        <w:t> : Vérification par l</w:t>
      </w:r>
      <w:r w:rsidR="0025727D" w:rsidRPr="006D208C">
        <w:rPr>
          <w:lang w:val="fr-FR"/>
        </w:rPr>
        <w:t xml:space="preserve">e pouvoir </w:t>
      </w:r>
      <w:r w:rsidRPr="006D208C">
        <w:rPr>
          <w:lang w:val="fr-FR"/>
        </w:rPr>
        <w:t>adjudicateur que les produits à mettre en œuvre, les travaux effectués, les fournitures à livrer ou livrées, ou les services prestés répondent aux conditions imposées par le marché ;</w:t>
      </w:r>
    </w:p>
    <w:p w14:paraId="35027A89" w14:textId="0DBDB019" w:rsidR="00AB655B" w:rsidRPr="006D208C" w:rsidRDefault="00AB655B" w:rsidP="00417117">
      <w:pPr>
        <w:pStyle w:val="Paragraphedeliste"/>
        <w:numPr>
          <w:ilvl w:val="0"/>
          <w:numId w:val="3"/>
        </w:numPr>
        <w:ind w:left="284" w:hanging="284"/>
        <w:contextualSpacing w:val="0"/>
        <w:jc w:val="both"/>
        <w:rPr>
          <w:lang w:val="fr-FR"/>
        </w:rPr>
      </w:pPr>
      <w:r w:rsidRPr="006D208C">
        <w:rPr>
          <w:u w:val="single"/>
          <w:lang w:val="fr-FR"/>
        </w:rPr>
        <w:t>Réception</w:t>
      </w:r>
      <w:r w:rsidRPr="006D208C">
        <w:rPr>
          <w:lang w:val="fr-FR"/>
        </w:rPr>
        <w:t> : Constatation par l</w:t>
      </w:r>
      <w:r w:rsidR="0025727D" w:rsidRPr="006D208C">
        <w:rPr>
          <w:lang w:val="fr-FR"/>
        </w:rPr>
        <w:t xml:space="preserve">e pouvoir </w:t>
      </w:r>
      <w:r w:rsidRPr="006D208C">
        <w:rPr>
          <w:lang w:val="fr-FR"/>
        </w:rPr>
        <w:t>adjudicateur de la conformité aux règles de l’art ainsi qu’aux conditions du marché de tout ou partie des travaux, fournitures ou services exécutés par l’adjudicataire ;</w:t>
      </w:r>
    </w:p>
    <w:p w14:paraId="0750B99E" w14:textId="41DBF8DD" w:rsidR="00AB655B" w:rsidRPr="006D208C" w:rsidRDefault="00AB655B" w:rsidP="00417117">
      <w:pPr>
        <w:pStyle w:val="Paragraphedeliste"/>
        <w:numPr>
          <w:ilvl w:val="0"/>
          <w:numId w:val="3"/>
        </w:numPr>
        <w:ind w:left="284" w:hanging="284"/>
        <w:contextualSpacing w:val="0"/>
        <w:jc w:val="both"/>
        <w:rPr>
          <w:lang w:val="fr-FR"/>
        </w:rPr>
      </w:pPr>
      <w:r w:rsidRPr="006D208C">
        <w:rPr>
          <w:u w:val="single"/>
          <w:lang w:val="fr-FR"/>
        </w:rPr>
        <w:t>Acompte</w:t>
      </w:r>
      <w:r w:rsidRPr="006D208C">
        <w:rPr>
          <w:lang w:val="fr-FR"/>
        </w:rPr>
        <w:t> : Paiement d’une partie du marché après service fait et accepté ;</w:t>
      </w:r>
    </w:p>
    <w:p w14:paraId="2EE71598" w14:textId="4122C3CD" w:rsidR="00AB655B" w:rsidRPr="006D208C" w:rsidRDefault="00AB655B" w:rsidP="00417117">
      <w:pPr>
        <w:pStyle w:val="Paragraphedeliste"/>
        <w:numPr>
          <w:ilvl w:val="0"/>
          <w:numId w:val="3"/>
        </w:numPr>
        <w:ind w:left="284" w:hanging="284"/>
        <w:contextualSpacing w:val="0"/>
        <w:jc w:val="both"/>
        <w:rPr>
          <w:lang w:val="fr-FR"/>
        </w:rPr>
      </w:pPr>
      <w:r w:rsidRPr="006D208C">
        <w:rPr>
          <w:u w:val="single"/>
          <w:lang w:val="fr-FR"/>
        </w:rPr>
        <w:t>Avance</w:t>
      </w:r>
      <w:r w:rsidRPr="006D208C">
        <w:rPr>
          <w:lang w:val="fr-FR"/>
        </w:rPr>
        <w:t> : Paiement d’une partie du marché avant service fait et accepté ;</w:t>
      </w:r>
    </w:p>
    <w:p w14:paraId="6DBE7167" w14:textId="3E33C84B" w:rsidR="00AB655B" w:rsidRPr="006D208C" w:rsidRDefault="00AB655B" w:rsidP="00417117">
      <w:pPr>
        <w:pStyle w:val="Paragraphedeliste"/>
        <w:numPr>
          <w:ilvl w:val="0"/>
          <w:numId w:val="3"/>
        </w:numPr>
        <w:ind w:left="284" w:hanging="284"/>
        <w:contextualSpacing w:val="0"/>
        <w:jc w:val="both"/>
        <w:rPr>
          <w:lang w:val="fr-FR"/>
        </w:rPr>
      </w:pPr>
      <w:r w:rsidRPr="006D208C">
        <w:rPr>
          <w:u w:val="single"/>
          <w:lang w:val="fr-FR"/>
        </w:rPr>
        <w:t>Avenant</w:t>
      </w:r>
      <w:r w:rsidRPr="006D208C">
        <w:rPr>
          <w:lang w:val="fr-FR"/>
        </w:rPr>
        <w:t> : convention établie entre les parties liées par le marché en cours d’exécution du marché et ayant pour objet une modification des documents qui y sont applicables ;</w:t>
      </w:r>
    </w:p>
    <w:p w14:paraId="0D29B0C2" w14:textId="11DAA03B" w:rsidR="00C50750" w:rsidRPr="006D208C" w:rsidRDefault="00C50750" w:rsidP="00C50750">
      <w:pPr>
        <w:pStyle w:val="Titre2"/>
        <w:rPr>
          <w:lang w:val="fr-FR"/>
        </w:rPr>
      </w:pPr>
      <w:bookmarkStart w:id="94" w:name="_Toc172710289"/>
      <w:r w:rsidRPr="006D208C">
        <w:rPr>
          <w:lang w:val="fr-FR"/>
        </w:rPr>
        <w:t>Correspond</w:t>
      </w:r>
      <w:r w:rsidR="00AB655B" w:rsidRPr="006D208C">
        <w:rPr>
          <w:lang w:val="fr-FR"/>
        </w:rPr>
        <w:t>a</w:t>
      </w:r>
      <w:r w:rsidRPr="006D208C">
        <w:rPr>
          <w:lang w:val="fr-FR"/>
        </w:rPr>
        <w:t xml:space="preserve">nce </w:t>
      </w:r>
      <w:r w:rsidR="00AB655B" w:rsidRPr="006D208C">
        <w:rPr>
          <w:lang w:val="fr-FR"/>
        </w:rPr>
        <w:t>avec le fournisseur</w:t>
      </w:r>
      <w:r w:rsidRPr="006D208C">
        <w:rPr>
          <w:lang w:val="fr-FR"/>
        </w:rPr>
        <w:t xml:space="preserve"> (Art. 10)</w:t>
      </w:r>
      <w:bookmarkEnd w:id="94"/>
    </w:p>
    <w:p w14:paraId="3DEA861A" w14:textId="09A93FFA" w:rsidR="00417117" w:rsidRPr="006D208C" w:rsidRDefault="00417117" w:rsidP="00417117">
      <w:pPr>
        <w:jc w:val="both"/>
        <w:rPr>
          <w:lang w:val="fr-FR"/>
        </w:rPr>
      </w:pPr>
      <w:r w:rsidRPr="006D208C">
        <w:rPr>
          <w:lang w:val="fr-FR"/>
        </w:rPr>
        <w:t>Que des moyens électroniques soient utilisés ou non, les communications, les échanges et le stockage d'informations se déroulent de manière à assurer que l'intégrité et la confidentialité des données soient préservées. L</w:t>
      </w:r>
      <w:r w:rsidR="0025727D" w:rsidRPr="006D208C">
        <w:rPr>
          <w:lang w:val="fr-FR"/>
        </w:rPr>
        <w:t xml:space="preserve">e pouvoir </w:t>
      </w:r>
      <w:r w:rsidRPr="006D208C">
        <w:rPr>
          <w:lang w:val="fr-FR"/>
        </w:rPr>
        <w:t>adjudicateur peut autoriser ou imposer l’utilisation de moyens électroniques pour l’échange des pièces écrites.</w:t>
      </w:r>
    </w:p>
    <w:p w14:paraId="1B102EC1" w14:textId="4868C432" w:rsidR="00C50750" w:rsidRPr="006D208C" w:rsidRDefault="00417117" w:rsidP="00C50750">
      <w:pPr>
        <w:pStyle w:val="Titre2"/>
        <w:rPr>
          <w:lang w:val="fr-FR"/>
        </w:rPr>
      </w:pPr>
      <w:bookmarkStart w:id="95" w:name="_Ref18068451"/>
      <w:bookmarkStart w:id="96" w:name="_Ref18068453"/>
      <w:bookmarkStart w:id="97" w:name="_Toc172710290"/>
      <w:r w:rsidRPr="006D208C">
        <w:rPr>
          <w:lang w:val="fr-FR"/>
        </w:rPr>
        <w:t>Fonctionnaire dirigeant</w:t>
      </w:r>
      <w:r w:rsidR="00C50750" w:rsidRPr="006D208C">
        <w:rPr>
          <w:lang w:val="fr-FR"/>
        </w:rPr>
        <w:t xml:space="preserve"> (Art. 11)</w:t>
      </w:r>
      <w:bookmarkEnd w:id="95"/>
      <w:bookmarkEnd w:id="96"/>
      <w:bookmarkEnd w:id="97"/>
    </w:p>
    <w:p w14:paraId="53F91221" w14:textId="5EDE790C" w:rsidR="00417117" w:rsidRPr="006D208C" w:rsidRDefault="00417117" w:rsidP="00417117">
      <w:pPr>
        <w:jc w:val="both"/>
        <w:rPr>
          <w:lang w:val="fr-FR"/>
        </w:rPr>
      </w:pPr>
      <w:r w:rsidRPr="006D208C">
        <w:rPr>
          <w:lang w:val="fr-FR"/>
        </w:rPr>
        <w:t xml:space="preserve">Le fonctionnaire dirigeant est </w:t>
      </w:r>
      <w:r w:rsidR="00845F82" w:rsidRPr="00845F82">
        <w:rPr>
          <w:lang w:val="fr-FR"/>
        </w:rPr>
        <w:t>M. Adama Kabore, Intervention Manager Operations Management Afrique de l'Ouest, adama.kabore@enabel.be</w:t>
      </w:r>
      <w:r w:rsidRPr="006D208C">
        <w:rPr>
          <w:lang w:val="fr-FR"/>
        </w:rPr>
        <w:t>.</w:t>
      </w:r>
    </w:p>
    <w:p w14:paraId="153956BB" w14:textId="65C82608" w:rsidR="00417117" w:rsidRPr="006D208C" w:rsidRDefault="00417117" w:rsidP="00417117">
      <w:pPr>
        <w:jc w:val="both"/>
        <w:rPr>
          <w:lang w:val="fr-FR"/>
        </w:rPr>
      </w:pPr>
      <w:r w:rsidRPr="006D208C">
        <w:rPr>
          <w:lang w:val="fr-FR"/>
        </w:rPr>
        <w:t xml:space="preserve">Une fois le marché conclu, le fonctionnaire dirigeant est l’interlocuteur principal du fournisseur. Toute la correspondance et toutes les questions concernant l’exécution du marché lui seront adressées, sauf mention contraire expresse dans ce </w:t>
      </w:r>
      <w:r w:rsidR="00981708" w:rsidRPr="006D208C">
        <w:rPr>
          <w:lang w:val="fr-FR"/>
        </w:rPr>
        <w:t>cahier spécial des charges</w:t>
      </w:r>
      <w:r w:rsidRPr="006D208C">
        <w:rPr>
          <w:lang w:val="fr-FR"/>
        </w:rPr>
        <w:t>.</w:t>
      </w:r>
    </w:p>
    <w:p w14:paraId="2CAF6B04" w14:textId="1116CDD6" w:rsidR="00417117" w:rsidRPr="006D208C" w:rsidRDefault="00417117" w:rsidP="00417117">
      <w:pPr>
        <w:jc w:val="both"/>
        <w:rPr>
          <w:lang w:val="fr-FR"/>
        </w:rPr>
      </w:pPr>
      <w:r w:rsidRPr="006D208C">
        <w:rPr>
          <w:lang w:val="fr-FR"/>
        </w:rPr>
        <w:t>Le fonctionnaire dirigeant a pleine compétence pour ce qui concerne le suivi de l’exécution du marché, y compris la délivrance d’ordres de service, l’établissement de procès-verbaux et d’états des lieux, l’approbation des fournitures, des états d’avancements et des décomptes.</w:t>
      </w:r>
    </w:p>
    <w:p w14:paraId="60A94B2C" w14:textId="2512D127" w:rsidR="00417117" w:rsidRPr="006D208C" w:rsidRDefault="00417117" w:rsidP="00417117">
      <w:pPr>
        <w:jc w:val="both"/>
        <w:rPr>
          <w:lang w:val="fr-FR"/>
        </w:rPr>
      </w:pPr>
      <w:r w:rsidRPr="006D208C">
        <w:rPr>
          <w:lang w:val="fr-FR"/>
        </w:rPr>
        <w:t>Ne font toutefois pas partie de sa compétence</w:t>
      </w:r>
      <w:r w:rsidR="00981708" w:rsidRPr="006D208C">
        <w:rPr>
          <w:lang w:val="fr-FR"/>
        </w:rPr>
        <w:t> </w:t>
      </w:r>
      <w:r w:rsidRPr="006D208C">
        <w:rPr>
          <w:lang w:val="fr-FR"/>
        </w:rPr>
        <w:t>: la signature d’avenants ainsi que toute autre décision ou accord impliquant une dérogation aux clauses et conditions essentielles du marché. Pour de telles décisions, le pouvoir adjudicateur est représenté comme stipulé au</w:t>
      </w:r>
      <w:r w:rsidR="00981708" w:rsidRPr="006D208C">
        <w:rPr>
          <w:lang w:val="fr-FR"/>
        </w:rPr>
        <w:t xml:space="preserve"> point</w:t>
      </w:r>
      <w:r w:rsidRPr="006D208C">
        <w:rPr>
          <w:lang w:val="fr-FR"/>
        </w:rPr>
        <w:t xml:space="preserve"> </w:t>
      </w:r>
      <w:r w:rsidR="00981708" w:rsidRPr="006D208C">
        <w:rPr>
          <w:lang w:val="fr-FR"/>
        </w:rPr>
        <w:fldChar w:fldCharType="begin"/>
      </w:r>
      <w:r w:rsidR="00981708" w:rsidRPr="006D208C">
        <w:rPr>
          <w:lang w:val="fr-FR"/>
        </w:rPr>
        <w:instrText xml:space="preserve"> REF _Ref18054875 \r \h </w:instrText>
      </w:r>
      <w:r w:rsidR="00981708" w:rsidRPr="006D208C">
        <w:rPr>
          <w:lang w:val="fr-FR"/>
        </w:rPr>
      </w:r>
      <w:r w:rsidR="00981708" w:rsidRPr="006D208C">
        <w:rPr>
          <w:lang w:val="fr-FR"/>
        </w:rPr>
        <w:fldChar w:fldCharType="separate"/>
      </w:r>
      <w:r w:rsidR="00981708" w:rsidRPr="006D208C">
        <w:rPr>
          <w:lang w:val="fr-FR"/>
        </w:rPr>
        <w:t>1.2</w:t>
      </w:r>
      <w:r w:rsidR="00981708" w:rsidRPr="006D208C">
        <w:rPr>
          <w:lang w:val="fr-FR"/>
        </w:rPr>
        <w:fldChar w:fldCharType="end"/>
      </w:r>
      <w:r w:rsidR="00981708" w:rsidRPr="006D208C">
        <w:rPr>
          <w:lang w:val="fr-FR"/>
        </w:rPr>
        <w:t xml:space="preserve"> « </w:t>
      </w:r>
      <w:r w:rsidR="00981708" w:rsidRPr="006D208C">
        <w:rPr>
          <w:lang w:val="fr-FR"/>
        </w:rPr>
        <w:fldChar w:fldCharType="begin"/>
      </w:r>
      <w:r w:rsidR="00981708" w:rsidRPr="006D208C">
        <w:rPr>
          <w:lang w:val="fr-FR"/>
        </w:rPr>
        <w:instrText xml:space="preserve"> REF _Ref18054878 \h </w:instrText>
      </w:r>
      <w:r w:rsidR="00981708" w:rsidRPr="006D208C">
        <w:rPr>
          <w:lang w:val="fr-FR"/>
        </w:rPr>
      </w:r>
      <w:r w:rsidR="00981708" w:rsidRPr="006D208C">
        <w:rPr>
          <w:lang w:val="fr-FR"/>
        </w:rPr>
        <w:fldChar w:fldCharType="separate"/>
      </w:r>
      <w:r w:rsidR="00981708" w:rsidRPr="006D208C">
        <w:rPr>
          <w:lang w:val="fr-FR"/>
        </w:rPr>
        <w:t>Pouvoir adjudicateur</w:t>
      </w:r>
      <w:r w:rsidR="00981708" w:rsidRPr="006D208C">
        <w:rPr>
          <w:lang w:val="fr-FR"/>
        </w:rPr>
        <w:fldChar w:fldCharType="end"/>
      </w:r>
      <w:r w:rsidR="00981708" w:rsidRPr="006D208C">
        <w:rPr>
          <w:lang w:val="fr-FR"/>
        </w:rPr>
        <w:t> »</w:t>
      </w:r>
      <w:r w:rsidRPr="006D208C">
        <w:rPr>
          <w:lang w:val="fr-FR"/>
        </w:rPr>
        <w:t>.</w:t>
      </w:r>
    </w:p>
    <w:p w14:paraId="534ED95F" w14:textId="35C06733" w:rsidR="00417117" w:rsidRPr="006D208C" w:rsidRDefault="00417117" w:rsidP="00417117">
      <w:pPr>
        <w:jc w:val="both"/>
        <w:rPr>
          <w:lang w:val="fr-FR"/>
        </w:rPr>
      </w:pPr>
      <w:r w:rsidRPr="006D208C">
        <w:rPr>
          <w:lang w:val="fr-FR"/>
        </w:rPr>
        <w:t xml:space="preserve">Le fonctionnaire dirigeant n’est en aucun cas habilité à modifier les modalités (ex., délais d’exécution…) du contrat, même si l’impact financier devait être nul ou négatif. Tout engagement, modification ou accord dérogeant aux conditions stipulées dans le </w:t>
      </w:r>
      <w:r w:rsidR="00981708" w:rsidRPr="006D208C">
        <w:rPr>
          <w:lang w:val="fr-FR"/>
        </w:rPr>
        <w:t>cahier spécial des charges</w:t>
      </w:r>
      <w:r w:rsidRPr="006D208C">
        <w:rPr>
          <w:lang w:val="fr-FR"/>
        </w:rPr>
        <w:t xml:space="preserve"> et qui n’a pas été notifié par le pouvoir adjudicateur doit être considéré comme nul.</w:t>
      </w:r>
    </w:p>
    <w:p w14:paraId="48E7CD32" w14:textId="7935C9BA" w:rsidR="00C50750" w:rsidRPr="006D208C" w:rsidRDefault="00981708" w:rsidP="00C50750">
      <w:pPr>
        <w:pStyle w:val="Titre2"/>
        <w:rPr>
          <w:lang w:val="fr-FR"/>
        </w:rPr>
      </w:pPr>
      <w:bookmarkStart w:id="98" w:name="_Toc172710291"/>
      <w:r w:rsidRPr="006D208C">
        <w:rPr>
          <w:lang w:val="fr-FR"/>
        </w:rPr>
        <w:t xml:space="preserve">Sous-traitants </w:t>
      </w:r>
      <w:r w:rsidR="00C50750" w:rsidRPr="006D208C">
        <w:rPr>
          <w:lang w:val="fr-FR"/>
        </w:rPr>
        <w:t>(Art. 12-15)</w:t>
      </w:r>
      <w:bookmarkEnd w:id="98"/>
    </w:p>
    <w:p w14:paraId="0375CA68" w14:textId="77777777" w:rsidR="00FF225E" w:rsidRPr="006D208C" w:rsidRDefault="00FF225E" w:rsidP="00FF225E">
      <w:pPr>
        <w:jc w:val="both"/>
        <w:rPr>
          <w:lang w:val="fr-FR"/>
        </w:rPr>
      </w:pPr>
      <w:r w:rsidRPr="006D208C">
        <w:rPr>
          <w:lang w:val="fr-FR"/>
        </w:rPr>
        <w:t>Le fait que l'adjudicataire confie tout ou partie de ses engagements à des sous-traitants ne dégage pas sa responsabilité envers le pouvoir adjudicateur. Celui-ci ne se reconnaît aucun lien contractuel avec ces tiers.</w:t>
      </w:r>
    </w:p>
    <w:p w14:paraId="690F31AD" w14:textId="58E2BA9E" w:rsidR="00981708" w:rsidRPr="006D208C" w:rsidRDefault="00FF225E" w:rsidP="00FF225E">
      <w:pPr>
        <w:jc w:val="both"/>
        <w:rPr>
          <w:lang w:val="fr-FR"/>
        </w:rPr>
      </w:pPr>
      <w:r w:rsidRPr="006D208C">
        <w:rPr>
          <w:lang w:val="fr-FR"/>
        </w:rPr>
        <w:t>L’adjudicataire reste, dans tous les cas, seul responsable vis-à-vis du pouvoir adjudicateur. L’adjudicataire ne peut sous-traiter le marché ou une partie du marché à d’autres sous-traitants que ceux proposés lors de sa soumission qu’après approbation préalable du pouvoir adjudicateur de ces sous-traitants.</w:t>
      </w:r>
    </w:p>
    <w:p w14:paraId="27CD39EF" w14:textId="420A1CD0" w:rsidR="00C50750" w:rsidRPr="006D208C" w:rsidRDefault="00097D6C" w:rsidP="00C50750">
      <w:pPr>
        <w:pStyle w:val="Titre2"/>
        <w:rPr>
          <w:lang w:val="fr-FR"/>
        </w:rPr>
      </w:pPr>
      <w:bookmarkStart w:id="99" w:name="_Toc172710292"/>
      <w:r w:rsidRPr="006D208C">
        <w:rPr>
          <w:lang w:val="fr-FR"/>
        </w:rPr>
        <w:t>Confidentialité</w:t>
      </w:r>
      <w:r w:rsidR="00C50750" w:rsidRPr="006D208C">
        <w:rPr>
          <w:lang w:val="fr-FR"/>
        </w:rPr>
        <w:t xml:space="preserve"> (Art. 18)</w:t>
      </w:r>
      <w:bookmarkEnd w:id="99"/>
    </w:p>
    <w:p w14:paraId="0A00F6B0" w14:textId="654A487B" w:rsidR="00097D6C" w:rsidRPr="006D208C" w:rsidRDefault="00097D6C" w:rsidP="003424B3">
      <w:pPr>
        <w:jc w:val="both"/>
        <w:rPr>
          <w:lang w:val="fr-FR"/>
        </w:rPr>
      </w:pPr>
      <w:r w:rsidRPr="006D208C">
        <w:rPr>
          <w:lang w:val="fr-FR"/>
        </w:rPr>
        <w:t>L’adjudicataire et ses collaborateurs sont liés par un devoir de réserve concernant les informations dont ils ont connaissance lors de l’exécution de ce marché. Ces informations ne peuvent en aucun cas être communiquées à des tiers sans l’autorisation écrite du pouvoir adjudicateur. L’adjudicataire peut toutefois faire mention de ce marché en tant que référence, à condition qu’il en indique l’état avec véracité (ex. ‘en exécution’), et pour autant que le pouvoir adjudicateur n’ait pas retiré cette autorisation pour cause de mauvaise exécution du marché.</w:t>
      </w:r>
    </w:p>
    <w:p w14:paraId="6DCB8E57" w14:textId="53842535" w:rsidR="000C0032" w:rsidRPr="006D208C" w:rsidRDefault="000C0032" w:rsidP="003424B3">
      <w:pPr>
        <w:jc w:val="both"/>
        <w:rPr>
          <w:lang w:val="fr-FR"/>
        </w:rPr>
      </w:pPr>
      <w:r w:rsidRPr="006D208C">
        <w:rPr>
          <w:lang w:val="fr-FR"/>
        </w:rPr>
        <w:t>L’adjudicateur s’engage à traiter les données à caractères personnel qui lui seront communiquées en réponse à cet appel d’offre avec le plus grand soin, conformément à la législation sur la protection des données personnelles (le Règlement général sur la protection des données, RGPD).</w:t>
      </w:r>
    </w:p>
    <w:p w14:paraId="7C7B0EA1" w14:textId="52FF6128" w:rsidR="00C50750" w:rsidRPr="006D208C" w:rsidRDefault="00097D6C" w:rsidP="00C50750">
      <w:pPr>
        <w:pStyle w:val="Titre2"/>
        <w:rPr>
          <w:lang w:val="fr-FR"/>
        </w:rPr>
      </w:pPr>
      <w:bookmarkStart w:id="100" w:name="_Toc172710293"/>
      <w:r w:rsidRPr="006D208C">
        <w:rPr>
          <w:lang w:val="fr-FR"/>
        </w:rPr>
        <w:t xml:space="preserve">Droits intellectuels </w:t>
      </w:r>
      <w:r w:rsidR="00C50750" w:rsidRPr="006D208C">
        <w:rPr>
          <w:lang w:val="fr-FR"/>
        </w:rPr>
        <w:t>(Art. 19-23)</w:t>
      </w:r>
      <w:bookmarkEnd w:id="100"/>
    </w:p>
    <w:p w14:paraId="00C45A9D" w14:textId="28B498EE" w:rsidR="00097D6C" w:rsidRPr="006D208C" w:rsidRDefault="00097D6C" w:rsidP="00097D6C">
      <w:pPr>
        <w:jc w:val="both"/>
        <w:rPr>
          <w:lang w:val="fr-FR"/>
        </w:rPr>
      </w:pPr>
      <w:r w:rsidRPr="006D208C">
        <w:rPr>
          <w:lang w:val="fr-FR"/>
        </w:rPr>
        <w:t>Le pouvoir adjudicateur n'acquiert pas les droits de propriété intellectuelle nés, mis au point ou utilisés à l'occasion de l'exécution du marché.</w:t>
      </w:r>
    </w:p>
    <w:p w14:paraId="07D4DAD5" w14:textId="77777777" w:rsidR="00097D6C" w:rsidRPr="006D208C" w:rsidRDefault="00097D6C" w:rsidP="00097D6C">
      <w:pPr>
        <w:jc w:val="both"/>
        <w:rPr>
          <w:lang w:val="fr-FR"/>
        </w:rPr>
      </w:pPr>
      <w:r w:rsidRPr="006D208C">
        <w:rPr>
          <w:lang w:val="fr-FR"/>
        </w:rPr>
        <w:t>Sans préjudice de l'alinéa 1er et sauf disposition contraire dans les documents du marché, lorsque l'objet de celui-ci consiste en la création, la fabrication ou le développement de dessins et modèles, de signes distinctifs, le pouvoir adjudicateur en acquiert la propriété intellectuelle, ainsi que le droit de les déposer, de les faire enregistrer et de les faire protéger.</w:t>
      </w:r>
    </w:p>
    <w:p w14:paraId="0BDBCDCA" w14:textId="77777777" w:rsidR="00097D6C" w:rsidRPr="006D208C" w:rsidRDefault="00097D6C" w:rsidP="00097D6C">
      <w:pPr>
        <w:jc w:val="both"/>
        <w:rPr>
          <w:lang w:val="fr-FR"/>
        </w:rPr>
      </w:pPr>
      <w:r w:rsidRPr="006D208C">
        <w:rPr>
          <w:lang w:val="fr-FR"/>
        </w:rPr>
        <w:t>En ce qui concerne les noms de domaine créés à l'occasion d'un marché, le pouvoir adjudicateur acquiert également le droit de les enregistrer et de les protéger, sauf disposition contraire dans les documents du marché.</w:t>
      </w:r>
    </w:p>
    <w:p w14:paraId="0A72640A" w14:textId="77777777" w:rsidR="00097D6C" w:rsidRPr="006D208C" w:rsidRDefault="00097D6C" w:rsidP="00097D6C">
      <w:pPr>
        <w:jc w:val="both"/>
        <w:rPr>
          <w:lang w:val="fr-FR"/>
        </w:rPr>
      </w:pPr>
      <w:r w:rsidRPr="006D208C">
        <w:rPr>
          <w:lang w:val="fr-FR"/>
        </w:rPr>
        <w:t>Lorsque le pouvoir adjudicateur n'acquiert pas les droits de propriété intellectuelle, il obtient une licence d'exploitation des résultats protégés par le droit de la propriété intellectuelle pour les modes d'exploitation mentionnés dans les documents du marché.</w:t>
      </w:r>
    </w:p>
    <w:p w14:paraId="293A16B7" w14:textId="30F95799" w:rsidR="00C50750" w:rsidRPr="006D208C" w:rsidRDefault="00097D6C" w:rsidP="00C50750">
      <w:pPr>
        <w:pStyle w:val="Titre2"/>
        <w:rPr>
          <w:lang w:val="fr-FR"/>
        </w:rPr>
      </w:pPr>
      <w:bookmarkStart w:id="101" w:name="_Ref233108956"/>
      <w:bookmarkStart w:id="102" w:name="_Ref233108960"/>
      <w:bookmarkStart w:id="103" w:name="_Toc257380497"/>
      <w:bookmarkStart w:id="104" w:name="_Toc260134216"/>
      <w:bookmarkStart w:id="105" w:name="_Ref18047167"/>
      <w:bookmarkStart w:id="106" w:name="_Ref18047170"/>
      <w:bookmarkStart w:id="107" w:name="_Toc172710294"/>
      <w:r w:rsidRPr="006D208C">
        <w:rPr>
          <w:lang w:val="fr-FR"/>
        </w:rPr>
        <w:t>Cautionnement</w:t>
      </w:r>
      <w:bookmarkEnd w:id="101"/>
      <w:bookmarkEnd w:id="102"/>
      <w:bookmarkEnd w:id="103"/>
      <w:bookmarkEnd w:id="104"/>
      <w:r w:rsidRPr="006D208C">
        <w:rPr>
          <w:lang w:val="fr-FR"/>
        </w:rPr>
        <w:t xml:space="preserve"> </w:t>
      </w:r>
      <w:r w:rsidR="00C50750" w:rsidRPr="006D208C">
        <w:rPr>
          <w:lang w:val="fr-FR"/>
        </w:rPr>
        <w:t>(Art. 25-33)</w:t>
      </w:r>
      <w:bookmarkEnd w:id="105"/>
      <w:bookmarkEnd w:id="106"/>
      <w:bookmarkEnd w:id="107"/>
    </w:p>
    <w:p w14:paraId="28A9E101" w14:textId="5420C8F7" w:rsidR="00392BEE" w:rsidRPr="006D208C" w:rsidRDefault="00097D6C" w:rsidP="00392BEE">
      <w:pPr>
        <w:jc w:val="both"/>
        <w:rPr>
          <w:lang w:val="fr-FR"/>
        </w:rPr>
      </w:pPr>
      <w:r w:rsidRPr="006D208C">
        <w:rPr>
          <w:lang w:val="fr-FR"/>
        </w:rPr>
        <w:t>Pour ce marché, un cautionnement n’est pas exigé</w:t>
      </w:r>
      <w:r w:rsidR="00C50750" w:rsidRPr="006D208C">
        <w:rPr>
          <w:lang w:val="fr-FR"/>
        </w:rPr>
        <w:t>.</w:t>
      </w:r>
    </w:p>
    <w:p w14:paraId="19797235" w14:textId="18E01277" w:rsidR="00C50750" w:rsidRPr="006D208C" w:rsidRDefault="004F60A0" w:rsidP="00C50750">
      <w:pPr>
        <w:pStyle w:val="Titre2"/>
        <w:rPr>
          <w:lang w:val="fr-FR"/>
        </w:rPr>
      </w:pPr>
      <w:bookmarkStart w:id="108" w:name="_Toc172710295"/>
      <w:r w:rsidRPr="006D208C">
        <w:rPr>
          <w:lang w:val="fr-FR"/>
        </w:rPr>
        <w:t xml:space="preserve">Conformité de l’exécution </w:t>
      </w:r>
      <w:r w:rsidR="00C50750" w:rsidRPr="006D208C">
        <w:rPr>
          <w:lang w:val="fr-FR"/>
        </w:rPr>
        <w:t>(Art. 34)</w:t>
      </w:r>
      <w:bookmarkEnd w:id="108"/>
    </w:p>
    <w:p w14:paraId="2D4DCA24" w14:textId="5F47631F" w:rsidR="004F60A0" w:rsidRPr="006D208C" w:rsidRDefault="004F60A0" w:rsidP="003424B3">
      <w:pPr>
        <w:jc w:val="both"/>
        <w:rPr>
          <w:lang w:val="fr-FR"/>
        </w:rPr>
      </w:pPr>
      <w:r w:rsidRPr="006D208C">
        <w:rPr>
          <w:lang w:val="fr-FR"/>
        </w:rPr>
        <w:t>Les fournitures doivent être conformes sous tous les rapports aux documents du marché. Même en l'absence de spécifications techniques mentionnées dans les documents du marché, ils répondent en tous points aux règles de l'art.</w:t>
      </w:r>
    </w:p>
    <w:p w14:paraId="3CACA944" w14:textId="246D19A6" w:rsidR="00C50750" w:rsidRPr="006D208C" w:rsidRDefault="004F60A0" w:rsidP="00C50750">
      <w:pPr>
        <w:pStyle w:val="Titre2"/>
        <w:rPr>
          <w:lang w:val="fr-FR"/>
        </w:rPr>
      </w:pPr>
      <w:bookmarkStart w:id="109" w:name="_Toc172710296"/>
      <w:r w:rsidRPr="006D208C">
        <w:rPr>
          <w:lang w:val="fr-FR"/>
        </w:rPr>
        <w:t xml:space="preserve">Circonstances imprévisibles </w:t>
      </w:r>
      <w:r w:rsidR="00C50750" w:rsidRPr="006D208C">
        <w:rPr>
          <w:lang w:val="fr-FR"/>
        </w:rPr>
        <w:t>(Art. 38/9)</w:t>
      </w:r>
      <w:bookmarkEnd w:id="109"/>
    </w:p>
    <w:p w14:paraId="2D510B05" w14:textId="12BE1482" w:rsidR="0025727D" w:rsidRPr="006D208C" w:rsidRDefault="0025727D" w:rsidP="0025727D">
      <w:pPr>
        <w:jc w:val="both"/>
        <w:rPr>
          <w:lang w:val="fr-FR"/>
        </w:rPr>
      </w:pPr>
      <w:r w:rsidRPr="006D208C">
        <w:rPr>
          <w:lang w:val="fr-FR"/>
        </w:rPr>
        <w:t>L'adjudicataire n'a droit en principe à aucune modification des conditions contractuelles pour des circonstances quelconques auxquelles le pouvoir adjudicateur est resté étranger.</w:t>
      </w:r>
    </w:p>
    <w:p w14:paraId="1C2B54F5" w14:textId="192099EF" w:rsidR="004F60A0" w:rsidRPr="006D208C" w:rsidRDefault="0025727D" w:rsidP="0025727D">
      <w:pPr>
        <w:jc w:val="both"/>
        <w:rPr>
          <w:lang w:val="fr-FR"/>
        </w:rPr>
      </w:pPr>
      <w:r w:rsidRPr="006D208C">
        <w:rPr>
          <w:lang w:val="fr-FR"/>
        </w:rPr>
        <w:t>Une décision de l’Etat belge de suspendre la coopération avec le pays partenaire est considérée être des circonstances imprévisibles au sens du présent article. En cas de rupture ou de cessation des activités par l’Etat belge qui implique donc le financement de ce marché, Enabel mettra en œuvre les moyens raisonnables pour convenir d'un montant maximum d'indemnisation.</w:t>
      </w:r>
    </w:p>
    <w:p w14:paraId="0F08F90F" w14:textId="45CDD23A" w:rsidR="00C50750" w:rsidRPr="006D208C" w:rsidRDefault="0025727D" w:rsidP="00C50750">
      <w:pPr>
        <w:pStyle w:val="Titre2"/>
        <w:rPr>
          <w:lang w:val="fr-FR"/>
        </w:rPr>
      </w:pPr>
      <w:bookmarkStart w:id="110" w:name="_Toc172710297"/>
      <w:r w:rsidRPr="006D208C">
        <w:rPr>
          <w:lang w:val="fr-FR"/>
        </w:rPr>
        <w:t xml:space="preserve">Réception technique préalable </w:t>
      </w:r>
      <w:r w:rsidR="00C50750" w:rsidRPr="006D208C">
        <w:rPr>
          <w:lang w:val="fr-FR"/>
        </w:rPr>
        <w:t>(Art. 41-42)</w:t>
      </w:r>
      <w:bookmarkEnd w:id="110"/>
    </w:p>
    <w:p w14:paraId="7949D145" w14:textId="77C206B7" w:rsidR="0025727D" w:rsidRPr="006D208C" w:rsidRDefault="0025727D" w:rsidP="0025727D">
      <w:pPr>
        <w:jc w:val="both"/>
        <w:rPr>
          <w:lang w:val="fr-FR"/>
        </w:rPr>
      </w:pPr>
      <w:r w:rsidRPr="006D208C">
        <w:rPr>
          <w:lang w:val="fr-FR"/>
        </w:rPr>
        <w:t>Les produits ne peuvent être mis en œuvre s’ils n’ont été, au préalable, réceptionnés par le fonctionnaire dirigeant ou son délégué.</w:t>
      </w:r>
    </w:p>
    <w:p w14:paraId="7560A3E9" w14:textId="77777777" w:rsidR="0025727D" w:rsidRPr="006D208C" w:rsidRDefault="0025727D" w:rsidP="0025727D">
      <w:pPr>
        <w:jc w:val="both"/>
        <w:rPr>
          <w:lang w:val="fr-FR"/>
        </w:rPr>
      </w:pPr>
      <w:r w:rsidRPr="006D208C">
        <w:rPr>
          <w:lang w:val="fr-FR"/>
        </w:rPr>
        <w:t xml:space="preserve">Les produits qui, à un stade déterminé, ne satisfont pas aux vérifications imposées, sont déclarés ne pas se trouver en état de réception technique. A la demande de l’adjudicataire, le pouvoir adjudicateur vérifie conformément aux documents du marché si les produits présentent les qualités requises ou, à tout le moins, sont conformes aux règles de l’art et satisfont aux conditions du marché. </w:t>
      </w:r>
    </w:p>
    <w:p w14:paraId="2286C54B" w14:textId="6A387021" w:rsidR="0025727D" w:rsidRPr="006D208C" w:rsidRDefault="0025727D" w:rsidP="0025727D">
      <w:pPr>
        <w:jc w:val="both"/>
        <w:rPr>
          <w:lang w:val="fr-FR"/>
        </w:rPr>
      </w:pPr>
      <w:r w:rsidRPr="006D208C">
        <w:rPr>
          <w:lang w:val="fr-FR"/>
        </w:rPr>
        <w:t>Lorsque le pouvoir adjudicateur constate que le produit présenté n’est pas dans les conditions requises pour être examiné, la demande de l’adjudicataire est considérée comme non avenue. Une nouvelle demande est introduite lorsque le produit se trouve prêt pour la réception.</w:t>
      </w:r>
    </w:p>
    <w:p w14:paraId="7AFC0D37" w14:textId="58F97F79" w:rsidR="00C50750" w:rsidRPr="006D208C" w:rsidRDefault="00C50750" w:rsidP="00C50750">
      <w:pPr>
        <w:pStyle w:val="Titre2"/>
        <w:rPr>
          <w:lang w:val="fr-FR"/>
        </w:rPr>
      </w:pPr>
      <w:bookmarkStart w:id="111" w:name="_Toc172710298"/>
      <w:r w:rsidRPr="006D208C">
        <w:rPr>
          <w:lang w:val="fr-FR"/>
        </w:rPr>
        <w:t>M</w:t>
      </w:r>
      <w:r w:rsidR="0025727D" w:rsidRPr="006D208C">
        <w:rPr>
          <w:lang w:val="fr-FR"/>
        </w:rPr>
        <w:t>oyens d’action du pouvoir adjudicateur</w:t>
      </w:r>
      <w:r w:rsidRPr="006D208C">
        <w:rPr>
          <w:lang w:val="fr-FR"/>
        </w:rPr>
        <w:t xml:space="preserve"> (Art. 44-51 </w:t>
      </w:r>
      <w:r w:rsidR="0025727D" w:rsidRPr="006D208C">
        <w:rPr>
          <w:lang w:val="fr-FR"/>
        </w:rPr>
        <w:t>et</w:t>
      </w:r>
      <w:r w:rsidRPr="006D208C">
        <w:rPr>
          <w:lang w:val="fr-FR"/>
        </w:rPr>
        <w:t xml:space="preserve"> 1</w:t>
      </w:r>
      <w:r w:rsidR="00274C39" w:rsidRPr="006D208C">
        <w:rPr>
          <w:lang w:val="fr-FR"/>
        </w:rPr>
        <w:t>23</w:t>
      </w:r>
      <w:r w:rsidRPr="006D208C">
        <w:rPr>
          <w:lang w:val="fr-FR"/>
        </w:rPr>
        <w:t>-1</w:t>
      </w:r>
      <w:r w:rsidR="00274C39" w:rsidRPr="006D208C">
        <w:rPr>
          <w:lang w:val="fr-FR"/>
        </w:rPr>
        <w:t>24</w:t>
      </w:r>
      <w:r w:rsidRPr="006D208C">
        <w:rPr>
          <w:lang w:val="fr-FR"/>
        </w:rPr>
        <w:t>)</w:t>
      </w:r>
      <w:bookmarkEnd w:id="111"/>
    </w:p>
    <w:p w14:paraId="0CDD2550" w14:textId="68F0DA8C" w:rsidR="0025727D" w:rsidRPr="006D208C" w:rsidRDefault="0025727D" w:rsidP="0025727D">
      <w:pPr>
        <w:jc w:val="both"/>
        <w:rPr>
          <w:lang w:val="fr-FR"/>
        </w:rPr>
      </w:pPr>
      <w:r w:rsidRPr="006D208C">
        <w:rPr>
          <w:lang w:val="fr-FR"/>
        </w:rPr>
        <w:t>Le défaut de l’adjudicataire ne s’apprécie pas uniquement par rapport aux fournitures mêmes, mais également par rapport à l’ensemble de ses obligations.</w:t>
      </w:r>
    </w:p>
    <w:p w14:paraId="1AED371F" w14:textId="77777777" w:rsidR="0025727D" w:rsidRPr="006D208C" w:rsidRDefault="0025727D" w:rsidP="0025727D">
      <w:pPr>
        <w:jc w:val="both"/>
        <w:rPr>
          <w:lang w:val="fr-FR"/>
        </w:rPr>
      </w:pPr>
      <w:r w:rsidRPr="006D208C">
        <w:rPr>
          <w:lang w:val="fr-FR"/>
        </w:rPr>
        <w:t>Afin d’éviter toute impression de risque de partialité ou de connivence dans le suivi et le contrôle de l’exécution du marché, il est strictement interdit à l’adjudicataire d’offrir, directement ou indirectement, des cadeaux, des repas ou un quelconque autre avantage matériel ou immatériel, quelle que soit sa valeur, aux préposés du pouvoir adjudicateur concernés directement ou indirectement par le suivi et/ou le contrôle de l’exécution du marché, quel que soit leur rang hiérarchique.</w:t>
      </w:r>
    </w:p>
    <w:p w14:paraId="19686E8E" w14:textId="77777777" w:rsidR="0025727D" w:rsidRPr="006D208C" w:rsidRDefault="0025727D" w:rsidP="0025727D">
      <w:pPr>
        <w:jc w:val="both"/>
        <w:rPr>
          <w:lang w:val="fr-FR"/>
        </w:rPr>
      </w:pPr>
      <w:r w:rsidRPr="006D208C">
        <w:rPr>
          <w:lang w:val="fr-FR"/>
        </w:rPr>
        <w:t>En cas d’infraction, le pouvoir adjudicateur pourra infliger l’adjudicataire une pénalité forfaitaire par infraction allant jusqu’au triple du montant obtenu par la somme des valeurs (estimées) de l’avantage offert au préposé et de l’avantage que l’adjudicataire espérait obtenir en offrant l’avantage au préposé. Le pouvoir adjudicateur jugera souverainement de l’application de cette pénalité et de sa hauteur.</w:t>
      </w:r>
    </w:p>
    <w:p w14:paraId="73A1A1D0" w14:textId="32C53BB7" w:rsidR="0025727D" w:rsidRPr="006D208C" w:rsidRDefault="0025727D" w:rsidP="0025727D">
      <w:pPr>
        <w:jc w:val="both"/>
        <w:rPr>
          <w:lang w:val="fr-FR"/>
        </w:rPr>
      </w:pPr>
      <w:r w:rsidRPr="006D208C">
        <w:rPr>
          <w:lang w:val="fr-FR"/>
        </w:rPr>
        <w:t xml:space="preserve">Cette clause ne fait pas préjudice à l’application éventuelle des autres mesures d’office prévues au </w:t>
      </w:r>
      <w:r w:rsidR="0055735E" w:rsidRPr="006D208C">
        <w:rPr>
          <w:lang w:val="fr-FR"/>
        </w:rPr>
        <w:t>Règles Générales d’Exécution</w:t>
      </w:r>
      <w:r w:rsidRPr="006D208C">
        <w:rPr>
          <w:lang w:val="fr-FR"/>
        </w:rPr>
        <w:t>, notamment la résiliation unilatérale du marché et/ou l’exclusion des marchés du pouvoir adjudicateur pour une durée déterminée.</w:t>
      </w:r>
    </w:p>
    <w:p w14:paraId="42A54E57" w14:textId="66C01582" w:rsidR="00C50750" w:rsidRPr="006D208C" w:rsidRDefault="0025727D" w:rsidP="00C355D8">
      <w:pPr>
        <w:pStyle w:val="Titre3"/>
        <w:rPr>
          <w:lang w:val="fr-FR"/>
        </w:rPr>
      </w:pPr>
      <w:r w:rsidRPr="006D208C">
        <w:rPr>
          <w:lang w:val="fr-FR"/>
        </w:rPr>
        <w:t>Défaut d’exécution</w:t>
      </w:r>
      <w:r w:rsidR="00C50750" w:rsidRPr="006D208C">
        <w:rPr>
          <w:lang w:val="fr-FR"/>
        </w:rPr>
        <w:t xml:space="preserve"> (Art. 44)</w:t>
      </w:r>
    </w:p>
    <w:p w14:paraId="556E3397" w14:textId="4D2E4B11" w:rsidR="0025727D" w:rsidRPr="006D208C" w:rsidRDefault="0025727D" w:rsidP="0025727D">
      <w:pPr>
        <w:jc w:val="both"/>
        <w:rPr>
          <w:lang w:val="fr-FR"/>
        </w:rPr>
      </w:pPr>
      <w:r w:rsidRPr="006D208C">
        <w:rPr>
          <w:lang w:val="fr-FR"/>
        </w:rPr>
        <w:t>L'adjudicataire est considéré en défaut d'exécution du marché :</w:t>
      </w:r>
    </w:p>
    <w:p w14:paraId="7FBE00CB" w14:textId="32C31FB8" w:rsidR="0025727D" w:rsidRPr="006D208C" w:rsidRDefault="0025727D" w:rsidP="0025727D">
      <w:pPr>
        <w:pStyle w:val="Paragraphedeliste"/>
        <w:numPr>
          <w:ilvl w:val="0"/>
          <w:numId w:val="3"/>
        </w:numPr>
        <w:ind w:left="284" w:hanging="284"/>
        <w:contextualSpacing w:val="0"/>
        <w:jc w:val="both"/>
        <w:rPr>
          <w:lang w:val="fr-FR"/>
        </w:rPr>
      </w:pPr>
      <w:r w:rsidRPr="006D208C">
        <w:rPr>
          <w:lang w:val="fr-FR"/>
        </w:rPr>
        <w:t>Lorsque les prestations ne sont pas exécutées dans les conditions définies par les documents du marché ;</w:t>
      </w:r>
    </w:p>
    <w:p w14:paraId="37315CE4" w14:textId="51E021BF" w:rsidR="0025727D" w:rsidRPr="006D208C" w:rsidRDefault="0025727D" w:rsidP="0025727D">
      <w:pPr>
        <w:pStyle w:val="Paragraphedeliste"/>
        <w:numPr>
          <w:ilvl w:val="0"/>
          <w:numId w:val="3"/>
        </w:numPr>
        <w:ind w:left="284" w:hanging="284"/>
        <w:contextualSpacing w:val="0"/>
        <w:jc w:val="both"/>
        <w:rPr>
          <w:lang w:val="fr-FR"/>
        </w:rPr>
      </w:pPr>
      <w:r w:rsidRPr="006D208C">
        <w:rPr>
          <w:lang w:val="fr-FR"/>
        </w:rPr>
        <w:t>À tout moment, lorsque les prestations ne sont pas poursuivies de telle manière qu'elles puissent être entièrement terminées aux dates fixées ;</w:t>
      </w:r>
    </w:p>
    <w:p w14:paraId="7BC55517" w14:textId="541F3624" w:rsidR="0025727D" w:rsidRPr="006D208C" w:rsidRDefault="0025727D" w:rsidP="0025727D">
      <w:pPr>
        <w:pStyle w:val="Paragraphedeliste"/>
        <w:numPr>
          <w:ilvl w:val="0"/>
          <w:numId w:val="3"/>
        </w:numPr>
        <w:ind w:left="284" w:hanging="284"/>
        <w:contextualSpacing w:val="0"/>
        <w:jc w:val="both"/>
        <w:rPr>
          <w:lang w:val="fr-FR"/>
        </w:rPr>
      </w:pPr>
      <w:r w:rsidRPr="006D208C">
        <w:rPr>
          <w:lang w:val="fr-FR"/>
        </w:rPr>
        <w:t>Lorsqu'il ne suit pas les ordres écrits, valablement donnés par le pouvoir adjudicateur.</w:t>
      </w:r>
    </w:p>
    <w:p w14:paraId="5C5E5162" w14:textId="0EAEAB8E" w:rsidR="0025727D" w:rsidRPr="006D208C" w:rsidRDefault="0025727D" w:rsidP="0025727D">
      <w:pPr>
        <w:jc w:val="both"/>
        <w:rPr>
          <w:lang w:val="fr-FR"/>
        </w:rPr>
      </w:pPr>
      <w:r w:rsidRPr="006D208C">
        <w:rPr>
          <w:lang w:val="fr-FR"/>
        </w:rPr>
        <w:t>Tous les manquements aux clauses du marché, y compris la non-observation des ordres du pouvoir adjudicateur, sont constatés par un procès-verbal dont une copie est transmise immédiatement à l'adjudicataire par lettre.</w:t>
      </w:r>
    </w:p>
    <w:p w14:paraId="29650A86" w14:textId="5DF826DF" w:rsidR="0025727D" w:rsidRPr="006D208C" w:rsidRDefault="0025727D" w:rsidP="0025727D">
      <w:pPr>
        <w:jc w:val="both"/>
        <w:rPr>
          <w:lang w:val="fr-FR"/>
        </w:rPr>
      </w:pPr>
      <w:r w:rsidRPr="006D208C">
        <w:rPr>
          <w:lang w:val="fr-FR"/>
        </w:rPr>
        <w:t>L'adjudicataire est tenu de réparer sans délai ses manquements. Il peut faire valoir ses moyens de défense par lettre adressée au pouvoir adjudicateur dans les quinze jours suivant le jour déterminé par la date de l'envoi du procès-verbal. Son silence est considéré, après ce délai, comme une reconnaissance des faits constatés.</w:t>
      </w:r>
    </w:p>
    <w:p w14:paraId="3076F0FB" w14:textId="77777777" w:rsidR="00690C50" w:rsidRPr="006D208C" w:rsidRDefault="00690C50" w:rsidP="00690C50">
      <w:pPr>
        <w:jc w:val="both"/>
        <w:rPr>
          <w:lang w:val="fr-FR"/>
        </w:rPr>
      </w:pPr>
      <w:r w:rsidRPr="006D208C">
        <w:rPr>
          <w:lang w:val="fr-FR"/>
        </w:rPr>
        <w:t>Les manquements constatés à sa charge rendent l'adjudicataire passible d'une ou de plusieurs des mesures prévues aux articles 45-49, 85 à 88, 123-124 et 154-155 des Règles Générales d’Exécution des marchés publics.</w:t>
      </w:r>
    </w:p>
    <w:p w14:paraId="7088DCD6" w14:textId="7E3176AD" w:rsidR="00C50750" w:rsidRPr="006D208C" w:rsidRDefault="0025727D" w:rsidP="00C355D8">
      <w:pPr>
        <w:pStyle w:val="Titre3"/>
        <w:rPr>
          <w:lang w:val="fr-FR"/>
        </w:rPr>
      </w:pPr>
      <w:r w:rsidRPr="006D208C">
        <w:rPr>
          <w:lang w:val="fr-FR"/>
        </w:rPr>
        <w:t xml:space="preserve">Amendes pour retard </w:t>
      </w:r>
      <w:r w:rsidR="00C50750" w:rsidRPr="006D208C">
        <w:rPr>
          <w:lang w:val="fr-FR"/>
        </w:rPr>
        <w:t>(Art. 46-1</w:t>
      </w:r>
      <w:r w:rsidR="00274C39" w:rsidRPr="006D208C">
        <w:rPr>
          <w:lang w:val="fr-FR"/>
        </w:rPr>
        <w:t>23</w:t>
      </w:r>
      <w:r w:rsidR="00C50750" w:rsidRPr="006D208C">
        <w:rPr>
          <w:lang w:val="fr-FR"/>
        </w:rPr>
        <w:t>)</w:t>
      </w:r>
    </w:p>
    <w:p w14:paraId="5AC2A452" w14:textId="77777777" w:rsidR="0025727D" w:rsidRPr="006D208C" w:rsidRDefault="0025727D" w:rsidP="0025727D">
      <w:pPr>
        <w:jc w:val="both"/>
        <w:rPr>
          <w:lang w:val="fr-FR"/>
        </w:rPr>
      </w:pPr>
      <w:r w:rsidRPr="006D208C">
        <w:rPr>
          <w:lang w:val="fr-FR"/>
        </w:rPr>
        <w:t>Les amendes pour retard sont indépendantes des pénalités prévues à l'article 45. Elles sont dues, sans mise en demeure, par la seule expiration du délai d'exécution sans intervention d'un procès-verbal et appliquées de plein droit pour la totalité des jours de retard.</w:t>
      </w:r>
    </w:p>
    <w:p w14:paraId="3026A695" w14:textId="7826C15E" w:rsidR="0025727D" w:rsidRPr="006D208C" w:rsidRDefault="0025727D" w:rsidP="0025727D">
      <w:pPr>
        <w:jc w:val="both"/>
        <w:rPr>
          <w:lang w:val="fr-FR"/>
        </w:rPr>
      </w:pPr>
      <w:r w:rsidRPr="006D208C">
        <w:rPr>
          <w:lang w:val="fr-FR"/>
        </w:rPr>
        <w:t>Nonobstant l'application des amendes pour retard, l'adjudicataire reste garant vis-à-vis du pouvoir adjudicateur des dommages et intérêts dont celui-ci est, le cas échéant, redevable à des tiers du fait du retard dans l'exécution du marché.</w:t>
      </w:r>
    </w:p>
    <w:p w14:paraId="2CB53B05" w14:textId="774E8D35" w:rsidR="00C50750" w:rsidRPr="006D208C" w:rsidRDefault="0025727D" w:rsidP="00C355D8">
      <w:pPr>
        <w:pStyle w:val="Titre3"/>
        <w:rPr>
          <w:lang w:val="fr-FR"/>
        </w:rPr>
      </w:pPr>
      <w:r w:rsidRPr="006D208C">
        <w:rPr>
          <w:lang w:val="fr-FR"/>
        </w:rPr>
        <w:t xml:space="preserve">Mesures d’office </w:t>
      </w:r>
      <w:r w:rsidR="00C50750" w:rsidRPr="006D208C">
        <w:rPr>
          <w:lang w:val="fr-FR"/>
        </w:rPr>
        <w:t>(Art. 47-1</w:t>
      </w:r>
      <w:r w:rsidR="00274C39" w:rsidRPr="006D208C">
        <w:rPr>
          <w:lang w:val="fr-FR"/>
        </w:rPr>
        <w:t>24</w:t>
      </w:r>
      <w:r w:rsidR="00C50750" w:rsidRPr="006D208C">
        <w:rPr>
          <w:lang w:val="fr-FR"/>
        </w:rPr>
        <w:t>)</w:t>
      </w:r>
    </w:p>
    <w:p w14:paraId="5D967DDE" w14:textId="77777777" w:rsidR="0025727D" w:rsidRPr="006D208C" w:rsidRDefault="0025727D" w:rsidP="0025727D">
      <w:pPr>
        <w:jc w:val="both"/>
        <w:rPr>
          <w:lang w:val="fr-FR"/>
        </w:rPr>
      </w:pPr>
      <w:r w:rsidRPr="006D208C">
        <w:rPr>
          <w:lang w:val="fr-FR"/>
        </w:rPr>
        <w:t>§ 1 Lorsque, à l'expiration du délai indiqué à l'article 44, § 2, pour faire valoir ses moyens de défense, l'adjudicataire est resté inactif ou a présenté des moyens jugés non justifiés par le pouvoir adjudicateur, celui-ci peut recourir aux mesures d'office décrites au paragraphe 2.</w:t>
      </w:r>
    </w:p>
    <w:p w14:paraId="71679EA3" w14:textId="77777777" w:rsidR="0025727D" w:rsidRPr="006D208C" w:rsidRDefault="0025727D" w:rsidP="0025727D">
      <w:pPr>
        <w:jc w:val="both"/>
        <w:rPr>
          <w:lang w:val="fr-FR"/>
        </w:rPr>
      </w:pPr>
      <w:r w:rsidRPr="006D208C">
        <w:rPr>
          <w:lang w:val="fr-FR"/>
        </w:rPr>
        <w:t>Le pouvoir adjudicateur peut toutefois recourir aux mesures d'office sans attendre l'expiration du délai indiqué à l'article 44, § 2, lorsqu'au préalable, l'adjudicataire a expressément reconnu les manquements constatés.</w:t>
      </w:r>
    </w:p>
    <w:p w14:paraId="2F3DD01F" w14:textId="5BAB2A44" w:rsidR="0025727D" w:rsidRPr="006D208C" w:rsidRDefault="0025727D" w:rsidP="0025727D">
      <w:pPr>
        <w:jc w:val="both"/>
        <w:rPr>
          <w:lang w:val="fr-FR"/>
        </w:rPr>
      </w:pPr>
      <w:r w:rsidRPr="006D208C">
        <w:rPr>
          <w:lang w:val="fr-FR"/>
        </w:rPr>
        <w:t>§ 2 Les mesures d'office sont</w:t>
      </w:r>
      <w:r w:rsidR="00DF6543" w:rsidRPr="006D208C">
        <w:rPr>
          <w:lang w:val="fr-FR"/>
        </w:rPr>
        <w:t> </w:t>
      </w:r>
    </w:p>
    <w:p w14:paraId="7166074E" w14:textId="101B5D62" w:rsidR="0025727D" w:rsidRPr="006D208C" w:rsidRDefault="0025727D" w:rsidP="0025727D">
      <w:pPr>
        <w:jc w:val="both"/>
        <w:rPr>
          <w:lang w:val="fr-FR"/>
        </w:rPr>
      </w:pPr>
      <w:r w:rsidRPr="006D208C">
        <w:rPr>
          <w:lang w:val="fr-FR"/>
        </w:rPr>
        <w:t>1° la résiliation unilatérale du marché. Dans ce cas, la totalité du cautionnement ou, à défaut de constitution, un montant équivalent, est acquise de plein droit au pouvoir adjudicateur à titre de dommages et intérêts forfaitaires. Cette mesure exclut l'application de toute amende du chef de retard d'exécution pour la partie résiliée</w:t>
      </w:r>
      <w:r w:rsidR="00DF6543" w:rsidRPr="006D208C">
        <w:rPr>
          <w:lang w:val="fr-FR"/>
        </w:rPr>
        <w:t> ;</w:t>
      </w:r>
    </w:p>
    <w:p w14:paraId="72333790" w14:textId="4F00B955" w:rsidR="0025727D" w:rsidRPr="006D208C" w:rsidRDefault="0025727D" w:rsidP="0025727D">
      <w:pPr>
        <w:jc w:val="both"/>
        <w:rPr>
          <w:lang w:val="fr-FR"/>
        </w:rPr>
      </w:pPr>
      <w:r w:rsidRPr="006D208C">
        <w:rPr>
          <w:lang w:val="fr-FR"/>
        </w:rPr>
        <w:t>2° l'exécution en régie de tout ou partie du marché non exécuté</w:t>
      </w:r>
      <w:r w:rsidR="00DF6543" w:rsidRPr="006D208C">
        <w:rPr>
          <w:lang w:val="fr-FR"/>
        </w:rPr>
        <w:t> ;</w:t>
      </w:r>
    </w:p>
    <w:p w14:paraId="31E795CF" w14:textId="77777777" w:rsidR="0025727D" w:rsidRPr="006D208C" w:rsidRDefault="0025727D" w:rsidP="0025727D">
      <w:pPr>
        <w:jc w:val="both"/>
        <w:rPr>
          <w:lang w:val="fr-FR"/>
        </w:rPr>
      </w:pPr>
      <w:r w:rsidRPr="006D208C">
        <w:rPr>
          <w:lang w:val="fr-FR"/>
        </w:rPr>
        <w:t>3° la conclusion d'un ou de plusieurs marchés pour compte avec un ou plusieurs tiers pour tout ou partie du marché restant à exécuter.</w:t>
      </w:r>
    </w:p>
    <w:p w14:paraId="67457187" w14:textId="63211451" w:rsidR="0025727D" w:rsidRPr="006D208C" w:rsidRDefault="0025727D" w:rsidP="0025727D">
      <w:pPr>
        <w:jc w:val="both"/>
        <w:rPr>
          <w:lang w:val="fr-FR"/>
        </w:rPr>
      </w:pPr>
      <w:r w:rsidRPr="006D208C">
        <w:rPr>
          <w:lang w:val="fr-FR"/>
        </w:rPr>
        <w:t>Les mesures prévues à l'alinéa 1er, 2° et 3°, sont appliquées aux frais, risques et périls de l'adjudicataire défaillant. Toutefois, les amendes et pénalités qui sont appliquées lors de l'exécution d'un marché pour compte sont à charge du nouvel adjudicataire.</w:t>
      </w:r>
    </w:p>
    <w:p w14:paraId="583B9F6E" w14:textId="77777777" w:rsidR="00425748" w:rsidRPr="006D208C" w:rsidRDefault="00425748" w:rsidP="00425748">
      <w:pPr>
        <w:pStyle w:val="Titre3"/>
        <w:rPr>
          <w:lang w:val="fr-FR"/>
        </w:rPr>
      </w:pPr>
      <w:r w:rsidRPr="006D208C">
        <w:rPr>
          <w:lang w:val="fr-FR"/>
        </w:rPr>
        <w:t>Autres sanctions (Art. 48)</w:t>
      </w:r>
    </w:p>
    <w:p w14:paraId="02602A43" w14:textId="77777777" w:rsidR="00425748" w:rsidRPr="006D208C" w:rsidRDefault="00425748" w:rsidP="00425748">
      <w:pPr>
        <w:jc w:val="both"/>
        <w:rPr>
          <w:lang w:val="fr-FR"/>
        </w:rPr>
      </w:pPr>
      <w:r w:rsidRPr="006D208C">
        <w:rPr>
          <w:lang w:val="fr-FR"/>
        </w:rPr>
        <w:t>Sans préjudice des sanctions prévues dans le présent cahier spécial des charges, l'adjudicataire en défaut d'exécution peut être exclu par le pouvoir adjudicateur de ses marchés pour une période de trois ans. L'intéressé est préalablement entendu en ses moyens de défense et la décision motivée lui est notifiée.</w:t>
      </w:r>
    </w:p>
    <w:p w14:paraId="05060508" w14:textId="7AF3E310" w:rsidR="00C50750" w:rsidRPr="006D208C" w:rsidRDefault="00DF6543" w:rsidP="00C50750">
      <w:pPr>
        <w:pStyle w:val="Titre2"/>
        <w:rPr>
          <w:lang w:val="fr-FR"/>
        </w:rPr>
      </w:pPr>
      <w:bookmarkStart w:id="112" w:name="_Ref28074027"/>
      <w:bookmarkStart w:id="113" w:name="_Toc172710299"/>
      <w:r w:rsidRPr="006D208C">
        <w:rPr>
          <w:lang w:val="fr-FR"/>
        </w:rPr>
        <w:t xml:space="preserve">Modalités d’exécution </w:t>
      </w:r>
      <w:r w:rsidR="00C50750" w:rsidRPr="006D208C">
        <w:rPr>
          <w:lang w:val="fr-FR"/>
        </w:rPr>
        <w:t xml:space="preserve">(Art. </w:t>
      </w:r>
      <w:r w:rsidR="00274C39" w:rsidRPr="006D208C">
        <w:rPr>
          <w:lang w:val="fr-FR"/>
        </w:rPr>
        <w:t>115</w:t>
      </w:r>
      <w:r w:rsidR="00C50750" w:rsidRPr="006D208C">
        <w:rPr>
          <w:lang w:val="fr-FR"/>
        </w:rPr>
        <w:t xml:space="preserve"> </w:t>
      </w:r>
      <w:r w:rsidRPr="006D208C">
        <w:rPr>
          <w:lang w:val="fr-FR"/>
        </w:rPr>
        <w:t>et</w:t>
      </w:r>
      <w:r w:rsidR="00C50750" w:rsidRPr="006D208C">
        <w:rPr>
          <w:lang w:val="fr-FR"/>
        </w:rPr>
        <w:t xml:space="preserve"> </w:t>
      </w:r>
      <w:proofErr w:type="spellStart"/>
      <w:r w:rsidR="00C50750" w:rsidRPr="006D208C">
        <w:rPr>
          <w:lang w:val="fr-FR"/>
        </w:rPr>
        <w:t>seq</w:t>
      </w:r>
      <w:proofErr w:type="spellEnd"/>
      <w:r w:rsidR="00C50750" w:rsidRPr="006D208C">
        <w:rPr>
          <w:lang w:val="fr-FR"/>
        </w:rPr>
        <w:t>.)</w:t>
      </w:r>
      <w:bookmarkEnd w:id="112"/>
      <w:bookmarkEnd w:id="113"/>
    </w:p>
    <w:p w14:paraId="52FBB4FC" w14:textId="5AD6B197" w:rsidR="00C50750" w:rsidRPr="006D208C" w:rsidRDefault="00DF6543" w:rsidP="00C355D8">
      <w:pPr>
        <w:pStyle w:val="Titre3"/>
        <w:rPr>
          <w:lang w:val="fr-FR"/>
        </w:rPr>
      </w:pPr>
      <w:r w:rsidRPr="006D208C">
        <w:rPr>
          <w:lang w:val="fr-FR"/>
        </w:rPr>
        <w:t xml:space="preserve">Commandes partielles </w:t>
      </w:r>
      <w:r w:rsidR="00274C39" w:rsidRPr="006D208C">
        <w:rPr>
          <w:lang w:val="fr-FR"/>
        </w:rPr>
        <w:t>(Art. 115)</w:t>
      </w:r>
    </w:p>
    <w:p w14:paraId="17045981" w14:textId="77777777" w:rsidR="00DF6543" w:rsidRPr="006D208C" w:rsidRDefault="00DF6543" w:rsidP="00DF6543">
      <w:pPr>
        <w:jc w:val="both"/>
        <w:rPr>
          <w:lang w:val="fr-FR"/>
        </w:rPr>
      </w:pPr>
      <w:r w:rsidRPr="006D208C">
        <w:rPr>
          <w:lang w:val="fr-FR"/>
        </w:rPr>
        <w:t>Si, pour tout ou partie des quantités à fournir, les documents du marché prévoient une ou plusieurs commandes partielles, l’exécution du marché est subordonnée à la notification de chacune de ces commandes.</w:t>
      </w:r>
    </w:p>
    <w:p w14:paraId="1FC287E6" w14:textId="26320FB0" w:rsidR="00C50750" w:rsidRPr="006D208C" w:rsidRDefault="00DF6543" w:rsidP="00C355D8">
      <w:pPr>
        <w:pStyle w:val="Titre3"/>
        <w:rPr>
          <w:lang w:val="fr-FR"/>
        </w:rPr>
      </w:pPr>
      <w:bookmarkStart w:id="114" w:name="_Ref503972993"/>
      <w:r w:rsidRPr="006D208C">
        <w:rPr>
          <w:lang w:val="fr-FR"/>
        </w:rPr>
        <w:t xml:space="preserve">Délais et clauses </w:t>
      </w:r>
      <w:r w:rsidR="00C50750" w:rsidRPr="006D208C">
        <w:rPr>
          <w:lang w:val="fr-FR"/>
        </w:rPr>
        <w:t>(Art. 1</w:t>
      </w:r>
      <w:r w:rsidR="00274C39" w:rsidRPr="006D208C">
        <w:rPr>
          <w:lang w:val="fr-FR"/>
        </w:rPr>
        <w:t>16</w:t>
      </w:r>
      <w:r w:rsidR="00C50750" w:rsidRPr="006D208C">
        <w:rPr>
          <w:lang w:val="fr-FR"/>
        </w:rPr>
        <w:t>)</w:t>
      </w:r>
      <w:bookmarkEnd w:id="114"/>
    </w:p>
    <w:p w14:paraId="4119FA44" w14:textId="0A1DD4E6" w:rsidR="00DF6543" w:rsidRPr="006D208C" w:rsidRDefault="00DF6543" w:rsidP="00DF6543">
      <w:pPr>
        <w:jc w:val="both"/>
        <w:rPr>
          <w:lang w:val="fr-FR"/>
        </w:rPr>
      </w:pPr>
      <w:commentRangeStart w:id="115"/>
      <w:commentRangeStart w:id="116"/>
      <w:r w:rsidRPr="006D208C">
        <w:rPr>
          <w:lang w:val="fr-FR"/>
        </w:rPr>
        <w:t xml:space="preserve">Les fournitures doivent être livrées dans un délai </w:t>
      </w:r>
      <w:r w:rsidRPr="00C33075">
        <w:rPr>
          <w:lang w:val="fr-FR"/>
        </w:rPr>
        <w:t xml:space="preserve">de </w:t>
      </w:r>
      <w:r w:rsidR="00C33075" w:rsidRPr="00C33075">
        <w:rPr>
          <w:lang w:val="fr-BF"/>
        </w:rPr>
        <w:t>21</w:t>
      </w:r>
      <w:r w:rsidRPr="006D208C">
        <w:rPr>
          <w:lang w:val="fr-FR"/>
        </w:rPr>
        <w:t xml:space="preserve"> jours calendrier à compter de la notification de la conclusion du marché.</w:t>
      </w:r>
      <w:commentRangeEnd w:id="115"/>
      <w:r w:rsidR="00D94BB6">
        <w:rPr>
          <w:rStyle w:val="Marquedecommentaire"/>
          <w:rFonts w:ascii="Calibri" w:eastAsia="Calibri" w:hAnsi="Calibri" w:cs="Times New Roman"/>
          <w:color w:val="auto"/>
          <w:lang w:val="fr-FR"/>
        </w:rPr>
        <w:commentReference w:id="115"/>
      </w:r>
      <w:commentRangeEnd w:id="116"/>
      <w:r w:rsidR="00D94BB6">
        <w:rPr>
          <w:rStyle w:val="Marquedecommentaire"/>
          <w:rFonts w:ascii="Calibri" w:eastAsia="Calibri" w:hAnsi="Calibri" w:cs="Times New Roman"/>
          <w:color w:val="auto"/>
          <w:lang w:val="fr-FR"/>
        </w:rPr>
        <w:commentReference w:id="116"/>
      </w:r>
    </w:p>
    <w:p w14:paraId="6FC657AE" w14:textId="53A232AB" w:rsidR="00C50750" w:rsidRPr="006D208C" w:rsidRDefault="00D4760B" w:rsidP="005D6374">
      <w:pPr>
        <w:pStyle w:val="Titre3"/>
        <w:rPr>
          <w:lang w:val="fr-FR"/>
        </w:rPr>
      </w:pPr>
      <w:r w:rsidRPr="006D208C">
        <w:rPr>
          <w:lang w:val="fr-FR"/>
        </w:rPr>
        <w:t>Modalités de livraison</w:t>
      </w:r>
      <w:r w:rsidR="005D6374" w:rsidRPr="006D208C">
        <w:rPr>
          <w:lang w:val="fr-FR"/>
        </w:rPr>
        <w:t xml:space="preserve"> </w:t>
      </w:r>
      <w:r w:rsidR="00C50750" w:rsidRPr="006D208C">
        <w:rPr>
          <w:lang w:val="fr-FR"/>
        </w:rPr>
        <w:t>(Art. 1</w:t>
      </w:r>
      <w:r w:rsidR="005D6374" w:rsidRPr="006D208C">
        <w:rPr>
          <w:lang w:val="fr-FR"/>
        </w:rPr>
        <w:t>18</w:t>
      </w:r>
      <w:r w:rsidR="00C50750" w:rsidRPr="006D208C">
        <w:rPr>
          <w:lang w:val="fr-FR"/>
        </w:rPr>
        <w:t>)</w:t>
      </w:r>
    </w:p>
    <w:p w14:paraId="271EAABE" w14:textId="16991D15" w:rsidR="00C50750" w:rsidRPr="006D208C" w:rsidRDefault="00D4760B" w:rsidP="003424B3">
      <w:pPr>
        <w:jc w:val="both"/>
        <w:rPr>
          <w:lang w:val="fr-FR"/>
        </w:rPr>
      </w:pPr>
      <w:r w:rsidRPr="006D208C">
        <w:rPr>
          <w:lang w:val="fr-FR"/>
        </w:rPr>
        <w:t xml:space="preserve">Les fournitures seront livrées </w:t>
      </w:r>
      <w:r w:rsidR="00C33075" w:rsidRPr="00C33075">
        <w:rPr>
          <w:lang w:val="fr-FR"/>
        </w:rPr>
        <w:t>aux adresses</w:t>
      </w:r>
      <w:r w:rsidRPr="006D208C">
        <w:rPr>
          <w:lang w:val="fr-FR"/>
        </w:rPr>
        <w:t xml:space="preserve"> suivante</w:t>
      </w:r>
      <w:r w:rsidR="00C33075">
        <w:rPr>
          <w:lang w:val="fr-BF"/>
        </w:rPr>
        <w:t>s</w:t>
      </w:r>
      <w:r w:rsidRPr="006D208C">
        <w:rPr>
          <w:lang w:val="fr-FR"/>
        </w:rPr>
        <w:t> :</w:t>
      </w:r>
    </w:p>
    <w:tbl>
      <w:tblPr>
        <w:tblStyle w:val="Grilledutableau1"/>
        <w:tblW w:w="0" w:type="auto"/>
        <w:tblInd w:w="0" w:type="dxa"/>
        <w:tblLook w:val="04A0" w:firstRow="1" w:lastRow="0" w:firstColumn="1" w:lastColumn="0" w:noHBand="0" w:noVBand="1"/>
      </w:tblPr>
      <w:tblGrid>
        <w:gridCol w:w="3114"/>
        <w:gridCol w:w="5380"/>
      </w:tblGrid>
      <w:tr w:rsidR="00C33075" w:rsidRPr="00B767D8" w14:paraId="03E21B3B" w14:textId="77777777" w:rsidTr="00390A6F">
        <w:tc>
          <w:tcPr>
            <w:tcW w:w="3114" w:type="dxa"/>
            <w:shd w:val="clear" w:color="auto" w:fill="D9D9D9" w:themeFill="background1" w:themeFillShade="D9"/>
          </w:tcPr>
          <w:p w14:paraId="235531F5" w14:textId="2FD7B6D9" w:rsidR="00C33075" w:rsidRPr="00C33075" w:rsidRDefault="00C33075" w:rsidP="00A73FBA">
            <w:pPr>
              <w:spacing w:after="160"/>
              <w:jc w:val="both"/>
              <w:rPr>
                <w:rFonts w:eastAsiaTheme="minorHAnsi" w:cstheme="minorBidi"/>
                <w:b/>
                <w:szCs w:val="22"/>
                <w:lang w:val="fr-BF"/>
              </w:rPr>
            </w:pPr>
            <w:bookmarkStart w:id="117" w:name="_Hlk172708313"/>
            <w:r>
              <w:rPr>
                <w:rFonts w:eastAsiaTheme="minorHAnsi" w:cstheme="minorBidi"/>
                <w:b/>
                <w:szCs w:val="22"/>
                <w:lang w:val="fr-BF"/>
              </w:rPr>
              <w:t>Lot</w:t>
            </w:r>
          </w:p>
        </w:tc>
        <w:tc>
          <w:tcPr>
            <w:tcW w:w="5380" w:type="dxa"/>
            <w:shd w:val="clear" w:color="auto" w:fill="D9D9D9" w:themeFill="background1" w:themeFillShade="D9"/>
          </w:tcPr>
          <w:p w14:paraId="166A378F" w14:textId="77777777" w:rsidR="00C33075" w:rsidRPr="00B767D8" w:rsidRDefault="00C33075" w:rsidP="00A73FBA">
            <w:pPr>
              <w:spacing w:after="160"/>
              <w:jc w:val="both"/>
              <w:rPr>
                <w:rFonts w:eastAsiaTheme="minorHAnsi" w:cstheme="minorBidi"/>
                <w:b/>
                <w:szCs w:val="22"/>
                <w:lang w:val="fr-FR"/>
              </w:rPr>
            </w:pPr>
            <w:r w:rsidRPr="00B767D8">
              <w:rPr>
                <w:rFonts w:eastAsiaTheme="minorHAnsi" w:cstheme="minorBidi"/>
                <w:b/>
                <w:szCs w:val="22"/>
                <w:lang w:val="fr-FR"/>
              </w:rPr>
              <w:t>COMMUNES</w:t>
            </w:r>
          </w:p>
        </w:tc>
      </w:tr>
      <w:tr w:rsidR="00C33075" w:rsidRPr="00B767D8" w14:paraId="64DEEE7C" w14:textId="77777777" w:rsidTr="00390A6F">
        <w:tc>
          <w:tcPr>
            <w:tcW w:w="3114" w:type="dxa"/>
          </w:tcPr>
          <w:p w14:paraId="143B5557" w14:textId="3A80E5A6" w:rsidR="00C33075" w:rsidRPr="00C33075" w:rsidRDefault="00C33075" w:rsidP="00A73FBA">
            <w:pPr>
              <w:spacing w:after="160"/>
              <w:jc w:val="both"/>
              <w:rPr>
                <w:rFonts w:eastAsiaTheme="minorHAnsi" w:cstheme="minorBidi"/>
                <w:szCs w:val="22"/>
                <w:lang w:val="fr-BF"/>
              </w:rPr>
            </w:pPr>
            <w:r>
              <w:rPr>
                <w:rFonts w:eastAsiaTheme="minorHAnsi" w:cstheme="minorBidi"/>
                <w:szCs w:val="22"/>
                <w:lang w:val="fr-BF"/>
              </w:rPr>
              <w:t>Lot 1</w:t>
            </w:r>
          </w:p>
        </w:tc>
        <w:tc>
          <w:tcPr>
            <w:tcW w:w="5380" w:type="dxa"/>
          </w:tcPr>
          <w:p w14:paraId="4345B935" w14:textId="4A74CB48" w:rsidR="00C33075" w:rsidRPr="00B767D8" w:rsidRDefault="00C33075" w:rsidP="00A73FBA">
            <w:pPr>
              <w:spacing w:after="160"/>
              <w:jc w:val="both"/>
              <w:rPr>
                <w:rFonts w:eastAsiaTheme="minorHAnsi" w:cstheme="minorBidi"/>
                <w:szCs w:val="22"/>
                <w:lang w:val="fr-FR"/>
              </w:rPr>
            </w:pPr>
            <w:r>
              <w:rPr>
                <w:rFonts w:eastAsiaTheme="minorHAnsi" w:cstheme="minorBidi"/>
                <w:szCs w:val="22"/>
                <w:lang w:val="fr-BF"/>
              </w:rPr>
              <w:t>Maison d’Arrêt et de correction (Mac)</w:t>
            </w:r>
            <w:r w:rsidRPr="00B767D8">
              <w:rPr>
                <w:rFonts w:eastAsiaTheme="minorHAnsi" w:cstheme="minorBidi"/>
                <w:szCs w:val="22"/>
                <w:lang w:val="fr-FR"/>
              </w:rPr>
              <w:t xml:space="preserve"> </w:t>
            </w:r>
            <w:r>
              <w:rPr>
                <w:rFonts w:eastAsiaTheme="minorHAnsi" w:cstheme="minorBidi"/>
                <w:szCs w:val="22"/>
                <w:lang w:val="fr-BF"/>
              </w:rPr>
              <w:t xml:space="preserve">de </w:t>
            </w:r>
            <w:r w:rsidRPr="00B767D8">
              <w:rPr>
                <w:rFonts w:eastAsiaTheme="minorHAnsi" w:cstheme="minorBidi"/>
                <w:szCs w:val="22"/>
                <w:lang w:val="fr-FR"/>
              </w:rPr>
              <w:t>Koupéla</w:t>
            </w:r>
          </w:p>
        </w:tc>
      </w:tr>
      <w:tr w:rsidR="00C33075" w:rsidRPr="00B767D8" w14:paraId="33555C6B" w14:textId="77777777" w:rsidTr="00390A6F">
        <w:tc>
          <w:tcPr>
            <w:tcW w:w="3114" w:type="dxa"/>
          </w:tcPr>
          <w:p w14:paraId="576FE8C8" w14:textId="62D58837" w:rsidR="00C33075" w:rsidRPr="00C33075" w:rsidRDefault="00C33075" w:rsidP="00A73FBA">
            <w:pPr>
              <w:spacing w:after="160"/>
              <w:jc w:val="both"/>
              <w:rPr>
                <w:rFonts w:eastAsiaTheme="minorHAnsi" w:cstheme="minorBidi"/>
                <w:szCs w:val="22"/>
                <w:lang w:val="fr-BF"/>
              </w:rPr>
            </w:pPr>
            <w:r>
              <w:rPr>
                <w:rFonts w:eastAsiaTheme="minorHAnsi" w:cstheme="minorBidi"/>
                <w:szCs w:val="22"/>
                <w:lang w:val="fr-BF"/>
              </w:rPr>
              <w:t>Lot 2</w:t>
            </w:r>
          </w:p>
        </w:tc>
        <w:tc>
          <w:tcPr>
            <w:tcW w:w="5380" w:type="dxa"/>
          </w:tcPr>
          <w:p w14:paraId="7B422369" w14:textId="78078C52" w:rsidR="00C33075" w:rsidRPr="00C33075" w:rsidRDefault="00C33075" w:rsidP="00A73FBA">
            <w:pPr>
              <w:spacing w:after="160"/>
              <w:jc w:val="both"/>
              <w:rPr>
                <w:rFonts w:eastAsiaTheme="minorHAnsi" w:cstheme="minorBidi"/>
                <w:szCs w:val="22"/>
                <w:lang w:val="fr-BF"/>
              </w:rPr>
            </w:pPr>
            <w:r w:rsidRPr="00C33075">
              <w:rPr>
                <w:rFonts w:eastAsiaTheme="minorHAnsi" w:cstheme="minorBidi"/>
                <w:szCs w:val="22"/>
                <w:lang w:val="fr-FR"/>
              </w:rPr>
              <w:t xml:space="preserve">Maison d’Arrêt et de correction (Mac) de </w:t>
            </w:r>
            <w:r>
              <w:rPr>
                <w:rFonts w:eastAsiaTheme="minorHAnsi" w:cstheme="minorBidi"/>
                <w:szCs w:val="22"/>
                <w:lang w:val="fr-BF"/>
              </w:rPr>
              <w:t>Tenkodogo</w:t>
            </w:r>
          </w:p>
        </w:tc>
      </w:tr>
    </w:tbl>
    <w:bookmarkEnd w:id="117"/>
    <w:p w14:paraId="1C9CC090" w14:textId="1B2E618B" w:rsidR="00C50750" w:rsidRPr="006D208C" w:rsidRDefault="00D4760B" w:rsidP="00FE7C35">
      <w:pPr>
        <w:pStyle w:val="Titre3"/>
        <w:rPr>
          <w:lang w:val="fr-FR"/>
        </w:rPr>
      </w:pPr>
      <w:r w:rsidRPr="006D208C">
        <w:rPr>
          <w:lang w:val="fr-FR"/>
        </w:rPr>
        <w:t>Emballages</w:t>
      </w:r>
      <w:r w:rsidR="00FE7C35" w:rsidRPr="006D208C">
        <w:rPr>
          <w:lang w:val="fr-FR"/>
        </w:rPr>
        <w:t xml:space="preserve"> (</w:t>
      </w:r>
      <w:r w:rsidRPr="006D208C">
        <w:rPr>
          <w:lang w:val="fr-FR"/>
        </w:rPr>
        <w:t>A</w:t>
      </w:r>
      <w:r w:rsidR="00FE7C35" w:rsidRPr="006D208C">
        <w:rPr>
          <w:lang w:val="fr-FR"/>
        </w:rPr>
        <w:t>rt. 119)</w:t>
      </w:r>
    </w:p>
    <w:p w14:paraId="3B1E1126" w14:textId="7BB9B1E2" w:rsidR="00D4760B" w:rsidRPr="006D208C" w:rsidRDefault="00D4760B" w:rsidP="00D4760B">
      <w:pPr>
        <w:jc w:val="both"/>
        <w:rPr>
          <w:lang w:val="fr-FR"/>
        </w:rPr>
      </w:pPr>
      <w:r w:rsidRPr="006D208C">
        <w:rPr>
          <w:lang w:val="fr-FR"/>
        </w:rPr>
        <w:t>Les emballages restent acquis à l'adjudicateur, sans que le fournisseur puisse prétendre à aucune indemnité de ce chef.</w:t>
      </w:r>
    </w:p>
    <w:p w14:paraId="4E70992D" w14:textId="2D45B882" w:rsidR="00FE7C35" w:rsidRPr="006D208C" w:rsidRDefault="00D4760B" w:rsidP="00A2186E">
      <w:pPr>
        <w:pStyle w:val="Titre3"/>
        <w:rPr>
          <w:lang w:val="fr-FR"/>
        </w:rPr>
      </w:pPr>
      <w:bookmarkStart w:id="118" w:name="_Ref18069287"/>
      <w:r w:rsidRPr="006D208C">
        <w:rPr>
          <w:lang w:val="fr-FR"/>
        </w:rPr>
        <w:t>Vérification</w:t>
      </w:r>
      <w:r w:rsidR="00A2186E" w:rsidRPr="006D208C">
        <w:rPr>
          <w:lang w:val="fr-FR"/>
        </w:rPr>
        <w:t xml:space="preserve"> </w:t>
      </w:r>
      <w:r w:rsidRPr="006D208C">
        <w:rPr>
          <w:lang w:val="fr-FR"/>
        </w:rPr>
        <w:t>de la livraison</w:t>
      </w:r>
      <w:r w:rsidR="00A2186E" w:rsidRPr="006D208C">
        <w:rPr>
          <w:lang w:val="fr-FR"/>
        </w:rPr>
        <w:t xml:space="preserve"> (Art. 120)</w:t>
      </w:r>
      <w:bookmarkEnd w:id="118"/>
    </w:p>
    <w:p w14:paraId="39527B73" w14:textId="6F33EA76" w:rsidR="00D4760B" w:rsidRPr="006D208C" w:rsidRDefault="00D4760B" w:rsidP="00D4760B">
      <w:pPr>
        <w:jc w:val="both"/>
        <w:rPr>
          <w:lang w:val="fr-FR"/>
        </w:rPr>
      </w:pPr>
      <w:r w:rsidRPr="006D208C">
        <w:rPr>
          <w:lang w:val="fr-FR"/>
        </w:rPr>
        <w:t>Le fournisseur fournit exclusivement des biens qui sont exempts de tout vice apparent et/ou caché et qui correspondent strictement à la commande (en nature, quantité, qualité…) et, le cas échéant, aux prescriptions des documents associés ainsi qu’aux réglementations applicables, aux règles de l’art et aux bonnes pratiques, à l’état de la technique, aux plus hautes exigences normales d’utilisation, de fiabilité et de longévité, et à la destination que le pouvoir adjudicateur compte en faire et que le fournisseur connaît ou devrait à tout le moins connaître.</w:t>
      </w:r>
    </w:p>
    <w:p w14:paraId="70D418E9" w14:textId="2A5FBF8E" w:rsidR="00D4760B" w:rsidRPr="006D208C" w:rsidRDefault="00D4760B" w:rsidP="00D4760B">
      <w:pPr>
        <w:jc w:val="both"/>
        <w:rPr>
          <w:lang w:val="fr-FR"/>
        </w:rPr>
      </w:pPr>
      <w:r w:rsidRPr="006D208C">
        <w:rPr>
          <w:lang w:val="fr-FR"/>
        </w:rPr>
        <w:t>En cas de refus entier ou partiel d’une livraison, le fournisseur est tenu de reprendre, à ses frais et risques, les produits refusés. Le pouvoir adjudicateur peut soit demander au fournisseur de fournir des marchandises conformes dans les plus brefs délais, soit résilier la commande et s’approvisionner auprès d’un autre fournisseur.</w:t>
      </w:r>
    </w:p>
    <w:p w14:paraId="270D7A43" w14:textId="5FBC5A6B" w:rsidR="00C50750" w:rsidRPr="006D208C" w:rsidRDefault="005623DB" w:rsidP="00C355D8">
      <w:pPr>
        <w:pStyle w:val="Titre3"/>
        <w:rPr>
          <w:lang w:val="fr-FR"/>
        </w:rPr>
      </w:pPr>
      <w:r w:rsidRPr="006D208C">
        <w:rPr>
          <w:lang w:val="fr-FR"/>
        </w:rPr>
        <w:t xml:space="preserve">Responsabilité du fournisseur </w:t>
      </w:r>
      <w:r w:rsidR="00C50750" w:rsidRPr="006D208C">
        <w:rPr>
          <w:lang w:val="fr-FR"/>
        </w:rPr>
        <w:t xml:space="preserve">(Art. </w:t>
      </w:r>
      <w:r w:rsidR="00FE7C35" w:rsidRPr="006D208C">
        <w:rPr>
          <w:lang w:val="fr-FR"/>
        </w:rPr>
        <w:t>122</w:t>
      </w:r>
      <w:r w:rsidR="00C50750" w:rsidRPr="006D208C">
        <w:rPr>
          <w:lang w:val="fr-FR"/>
        </w:rPr>
        <w:t>)</w:t>
      </w:r>
    </w:p>
    <w:p w14:paraId="491ABACE" w14:textId="77777777" w:rsidR="005623DB" w:rsidRPr="006D208C" w:rsidRDefault="005623DB" w:rsidP="005623DB">
      <w:pPr>
        <w:jc w:val="both"/>
        <w:rPr>
          <w:lang w:val="fr-FR"/>
        </w:rPr>
      </w:pPr>
      <w:r w:rsidRPr="006D208C">
        <w:rPr>
          <w:lang w:val="fr-FR"/>
        </w:rPr>
        <w:t>Le fournisseur est responsable de ses fournitures jusqu’au moment où les formalités de vérification et de notification dont il est question à l’article 120 sont effectuées, sauf si les pertes ou avaries survenant dans les dépôts du destinataire sont dues à des faits ou circonstances visés aux articles 54 et 56.</w:t>
      </w:r>
    </w:p>
    <w:p w14:paraId="3BF97822" w14:textId="217D420F" w:rsidR="005623DB" w:rsidRPr="006D208C" w:rsidRDefault="005623DB" w:rsidP="005623DB">
      <w:pPr>
        <w:jc w:val="both"/>
        <w:rPr>
          <w:lang w:val="fr-FR"/>
        </w:rPr>
      </w:pPr>
      <w:r w:rsidRPr="006D208C">
        <w:rPr>
          <w:lang w:val="fr-FR"/>
        </w:rPr>
        <w:t>Par ailleurs, le fournisseur garantit le pouvoir adjudicateur des dommages et intérêts dont celui-ci est redevable à des tiers du fait du retard dans l’exécution du marché ou de la défaillance du fournisseur.</w:t>
      </w:r>
    </w:p>
    <w:p w14:paraId="4385D8AF" w14:textId="0152EBD4" w:rsidR="00C50750" w:rsidRPr="006D208C" w:rsidRDefault="005623DB" w:rsidP="00C50750">
      <w:pPr>
        <w:pStyle w:val="Titre2"/>
        <w:rPr>
          <w:lang w:val="fr-FR"/>
        </w:rPr>
      </w:pPr>
      <w:bookmarkStart w:id="119" w:name="_Ref503365135"/>
      <w:bookmarkStart w:id="120" w:name="_Toc172710300"/>
      <w:r w:rsidRPr="006D208C">
        <w:rPr>
          <w:lang w:val="fr-FR"/>
        </w:rPr>
        <w:t xml:space="preserve">Conditions générales de paiement </w:t>
      </w:r>
      <w:r w:rsidR="00C50750" w:rsidRPr="006D208C">
        <w:rPr>
          <w:lang w:val="fr-FR"/>
        </w:rPr>
        <w:t>(Art. 66-72 and 1</w:t>
      </w:r>
      <w:r w:rsidR="0049232E" w:rsidRPr="006D208C">
        <w:rPr>
          <w:lang w:val="fr-FR"/>
        </w:rPr>
        <w:t>27</w:t>
      </w:r>
      <w:r w:rsidR="00C50750" w:rsidRPr="006D208C">
        <w:rPr>
          <w:lang w:val="fr-FR"/>
        </w:rPr>
        <w:t>)</w:t>
      </w:r>
      <w:bookmarkEnd w:id="119"/>
      <w:bookmarkEnd w:id="120"/>
    </w:p>
    <w:p w14:paraId="775E6742" w14:textId="6F9DDCDD" w:rsidR="00A27FAD" w:rsidRPr="006D208C" w:rsidRDefault="00A27FAD" w:rsidP="00132327">
      <w:pPr>
        <w:jc w:val="both"/>
        <w:rPr>
          <w:lang w:val="fr-FR"/>
        </w:rPr>
      </w:pPr>
      <w:r w:rsidRPr="006D208C">
        <w:rPr>
          <w:lang w:val="fr-FR"/>
        </w:rPr>
        <w:t>Le paiement du montant dû au fournisseur doit intervenir dans le délai de paiement de trente jours à compter de l'échéance du délai de vérification, et ce pour autant que le pouvoir adjudicateur soit, en même temps, en possession de la facture régulièrement établie ainsi que d’autres documents éventuellement exigés.</w:t>
      </w:r>
    </w:p>
    <w:p w14:paraId="278BF2A9" w14:textId="19A7A8D7" w:rsidR="005623DB" w:rsidRPr="006D208C" w:rsidRDefault="00A27FAD" w:rsidP="003424B3">
      <w:pPr>
        <w:jc w:val="both"/>
        <w:rPr>
          <w:lang w:val="fr-FR"/>
        </w:rPr>
      </w:pPr>
      <w:r w:rsidRPr="006D208C">
        <w:rPr>
          <w:lang w:val="fr-FR"/>
        </w:rPr>
        <w:t>L’adjudicataire envoie les factures (en un seul exemplaire) et le procès-verbal de réception du marché à l’adresse suivante :</w:t>
      </w:r>
    </w:p>
    <w:p w14:paraId="143A427A" w14:textId="77777777" w:rsidR="00C33075" w:rsidRPr="00BF698C" w:rsidRDefault="00C33075" w:rsidP="00C33075">
      <w:pPr>
        <w:spacing w:after="0"/>
        <w:jc w:val="center"/>
        <w:rPr>
          <w:b/>
          <w:bCs/>
          <w:lang w:val="fr-BF"/>
        </w:rPr>
      </w:pPr>
      <w:bookmarkStart w:id="121" w:name="_Hlk172210795"/>
      <w:r w:rsidRPr="00C1145D">
        <w:rPr>
          <w:b/>
          <w:bCs/>
          <w:lang w:val="fr-FR"/>
        </w:rPr>
        <w:t xml:space="preserve">M. </w:t>
      </w:r>
      <w:r>
        <w:rPr>
          <w:b/>
          <w:bCs/>
          <w:lang w:val="fr-BF"/>
        </w:rPr>
        <w:t>Adama Kabore</w:t>
      </w:r>
    </w:p>
    <w:p w14:paraId="1A14FD24" w14:textId="77777777" w:rsidR="00C33075" w:rsidRDefault="00C33075" w:rsidP="00C33075">
      <w:pPr>
        <w:spacing w:after="0"/>
        <w:jc w:val="center"/>
        <w:rPr>
          <w:b/>
          <w:lang w:val="fr-BF"/>
        </w:rPr>
      </w:pPr>
      <w:bookmarkStart w:id="122" w:name="_Hlk172210817"/>
      <w:bookmarkEnd w:id="121"/>
      <w:r w:rsidRPr="00A71F44">
        <w:rPr>
          <w:b/>
          <w:lang w:val="fr-BF"/>
        </w:rPr>
        <w:t xml:space="preserve">Intervention </w:t>
      </w:r>
      <w:r>
        <w:rPr>
          <w:b/>
          <w:lang w:val="fr-BF"/>
        </w:rPr>
        <w:t xml:space="preserve">Manager </w:t>
      </w:r>
      <w:r w:rsidRPr="008D2D1A">
        <w:rPr>
          <w:b/>
          <w:lang w:val="fr-BF"/>
        </w:rPr>
        <w:t>Operations Management Afrique de l'Ouest</w:t>
      </w:r>
    </w:p>
    <w:bookmarkEnd w:id="122"/>
    <w:p w14:paraId="3240181C" w14:textId="77777777" w:rsidR="00C33075" w:rsidRDefault="00C33075" w:rsidP="00C33075">
      <w:pPr>
        <w:spacing w:after="0"/>
        <w:jc w:val="center"/>
        <w:rPr>
          <w:b/>
          <w:lang w:val="fr-FR"/>
        </w:rPr>
      </w:pPr>
      <w:r>
        <w:rPr>
          <w:b/>
          <w:lang w:val="fr-FR"/>
        </w:rPr>
        <w:t>Enabel au Burkina Faso</w:t>
      </w:r>
    </w:p>
    <w:p w14:paraId="5FE9AF54" w14:textId="77777777" w:rsidR="00C33075" w:rsidRDefault="00C33075" w:rsidP="00C33075">
      <w:pPr>
        <w:spacing w:after="0"/>
        <w:jc w:val="center"/>
        <w:rPr>
          <w:b/>
          <w:lang w:val="fr-FR"/>
        </w:rPr>
      </w:pPr>
      <w:r>
        <w:rPr>
          <w:b/>
          <w:lang w:val="fr-FR"/>
        </w:rPr>
        <w:t>Quartier Zone du Bois</w:t>
      </w:r>
    </w:p>
    <w:p w14:paraId="22F81C75" w14:textId="77777777" w:rsidR="00C33075" w:rsidRDefault="00C33075" w:rsidP="00C33075">
      <w:pPr>
        <w:spacing w:after="0"/>
        <w:jc w:val="center"/>
        <w:rPr>
          <w:b/>
          <w:lang w:val="fr-FR"/>
        </w:rPr>
      </w:pPr>
      <w:r>
        <w:rPr>
          <w:b/>
          <w:lang w:val="fr-FR"/>
        </w:rPr>
        <w:t>(Maison en face de l’entrée de la Croix Rouge)</w:t>
      </w:r>
    </w:p>
    <w:p w14:paraId="23688069" w14:textId="77777777" w:rsidR="00C33075" w:rsidRDefault="00C33075" w:rsidP="00C33075">
      <w:pPr>
        <w:jc w:val="center"/>
        <w:rPr>
          <w:b/>
          <w:lang w:val="fr-FR"/>
        </w:rPr>
      </w:pPr>
      <w:r>
        <w:rPr>
          <w:b/>
          <w:lang w:val="fr-FR"/>
        </w:rPr>
        <w:t>Ouagadougou, Burkina Faso</w:t>
      </w:r>
    </w:p>
    <w:p w14:paraId="426C8A90" w14:textId="5FE549B3" w:rsidR="00C50750" w:rsidRPr="006D208C" w:rsidRDefault="00A27FAD" w:rsidP="003424B3">
      <w:pPr>
        <w:jc w:val="both"/>
        <w:rPr>
          <w:lang w:val="fr-FR"/>
        </w:rPr>
      </w:pPr>
      <w:r w:rsidRPr="006D208C">
        <w:rPr>
          <w:lang w:val="fr-FR"/>
        </w:rPr>
        <w:t>La facture mentionnera </w:t>
      </w:r>
      <w:r w:rsidR="00C50750" w:rsidRPr="006D208C">
        <w:rPr>
          <w:lang w:val="fr-FR"/>
        </w:rPr>
        <w:t>:</w:t>
      </w:r>
    </w:p>
    <w:p w14:paraId="590C94CC" w14:textId="7349244A" w:rsidR="0055519D" w:rsidRPr="006D208C" w:rsidRDefault="00D87230" w:rsidP="0055519D">
      <w:pPr>
        <w:pStyle w:val="Paragraphedeliste"/>
        <w:numPr>
          <w:ilvl w:val="0"/>
          <w:numId w:val="3"/>
        </w:numPr>
        <w:ind w:left="284" w:hanging="284"/>
        <w:contextualSpacing w:val="0"/>
        <w:jc w:val="both"/>
        <w:rPr>
          <w:lang w:val="fr-FR"/>
        </w:rPr>
      </w:pPr>
      <w:r w:rsidRPr="006D208C">
        <w:rPr>
          <w:lang w:val="fr-FR"/>
        </w:rPr>
        <w:t>« </w:t>
      </w:r>
      <w:r w:rsidR="00E74E8C" w:rsidRPr="006D208C">
        <w:rPr>
          <w:b/>
          <w:lang w:val="fr-FR"/>
        </w:rPr>
        <w:t>Enabel, Agence belge de développement, société anonyme de droit public à finalité sociale, ayant son siège social à 147, rue Haute, 1000 Bruxelles (numéro d’entreprise 0264.814.354, RPM Bruxelles)</w:t>
      </w:r>
      <w:r w:rsidRPr="006D208C">
        <w:rPr>
          <w:lang w:val="fr-FR"/>
        </w:rPr>
        <w:t> » </w:t>
      </w:r>
      <w:r w:rsidR="0055519D" w:rsidRPr="006D208C">
        <w:rPr>
          <w:lang w:val="fr-FR"/>
        </w:rPr>
        <w:t>;</w:t>
      </w:r>
    </w:p>
    <w:p w14:paraId="52B531D2" w14:textId="7B2E0B0E" w:rsidR="00C50750" w:rsidRPr="006D208C" w:rsidRDefault="00E74E8C" w:rsidP="003424B3">
      <w:pPr>
        <w:pStyle w:val="Paragraphedeliste"/>
        <w:numPr>
          <w:ilvl w:val="0"/>
          <w:numId w:val="3"/>
        </w:numPr>
        <w:ind w:left="284" w:hanging="284"/>
        <w:contextualSpacing w:val="0"/>
        <w:jc w:val="both"/>
        <w:rPr>
          <w:lang w:val="fr-FR"/>
        </w:rPr>
      </w:pPr>
      <w:r w:rsidRPr="006D208C">
        <w:rPr>
          <w:lang w:val="fr-FR"/>
        </w:rPr>
        <w:t>L’intitulé du marché </w:t>
      </w:r>
      <w:r w:rsidR="00C50750" w:rsidRPr="006D208C">
        <w:rPr>
          <w:lang w:val="fr-FR"/>
        </w:rPr>
        <w:t xml:space="preserve">: </w:t>
      </w:r>
      <w:r w:rsidRPr="006D208C">
        <w:rPr>
          <w:lang w:val="fr-FR"/>
        </w:rPr>
        <w:t>« </w:t>
      </w:r>
      <w:r w:rsidR="00C33075" w:rsidRPr="00C33075">
        <w:rPr>
          <w:b/>
          <w:lang w:val="fr-FR"/>
        </w:rPr>
        <w:t>Fourniture et livraison d’Équipements au profit des Maisons d’</w:t>
      </w:r>
      <w:proofErr w:type="spellStart"/>
      <w:r w:rsidR="00C33075" w:rsidRPr="00C33075">
        <w:rPr>
          <w:b/>
          <w:lang w:val="fr-FR"/>
        </w:rPr>
        <w:t>Arrèt</w:t>
      </w:r>
      <w:proofErr w:type="spellEnd"/>
      <w:r w:rsidR="00C33075" w:rsidRPr="00C33075">
        <w:rPr>
          <w:b/>
          <w:lang w:val="fr-FR"/>
        </w:rPr>
        <w:t xml:space="preserve"> et de Correction (MAC) de </w:t>
      </w:r>
      <w:proofErr w:type="spellStart"/>
      <w:r w:rsidR="00C33075" w:rsidRPr="00C33075">
        <w:rPr>
          <w:b/>
          <w:lang w:val="fr-FR"/>
        </w:rPr>
        <w:t>Koupelà</w:t>
      </w:r>
      <w:proofErr w:type="spellEnd"/>
      <w:r w:rsidR="00C33075" w:rsidRPr="00C33075">
        <w:rPr>
          <w:b/>
          <w:lang w:val="fr-FR"/>
        </w:rPr>
        <w:t xml:space="preserve"> et Tenkodogo</w:t>
      </w:r>
      <w:r w:rsidR="00C33075">
        <w:rPr>
          <w:b/>
          <w:lang w:val="fr-BF"/>
        </w:rPr>
        <w:t xml:space="preserve"> </w:t>
      </w:r>
      <w:r w:rsidRPr="006D208C">
        <w:rPr>
          <w:lang w:val="fr-FR"/>
        </w:rPr>
        <w:t>» ;</w:t>
      </w:r>
    </w:p>
    <w:p w14:paraId="0C452BB8" w14:textId="415FDDDA" w:rsidR="00C50750" w:rsidRPr="006D208C" w:rsidRDefault="00E74E8C" w:rsidP="003424B3">
      <w:pPr>
        <w:pStyle w:val="Paragraphedeliste"/>
        <w:numPr>
          <w:ilvl w:val="0"/>
          <w:numId w:val="3"/>
        </w:numPr>
        <w:ind w:left="284" w:hanging="284"/>
        <w:contextualSpacing w:val="0"/>
        <w:jc w:val="both"/>
        <w:rPr>
          <w:lang w:val="fr-FR"/>
        </w:rPr>
      </w:pPr>
      <w:r w:rsidRPr="006D208C">
        <w:rPr>
          <w:lang w:val="fr-FR"/>
        </w:rPr>
        <w:t>La</w:t>
      </w:r>
      <w:r w:rsidR="00C50750" w:rsidRPr="006D208C">
        <w:rPr>
          <w:lang w:val="fr-FR"/>
        </w:rPr>
        <w:t xml:space="preserve"> </w:t>
      </w:r>
      <w:r w:rsidRPr="006D208C">
        <w:rPr>
          <w:lang w:val="fr-FR"/>
        </w:rPr>
        <w:t>référence</w:t>
      </w:r>
      <w:r w:rsidR="00C50750" w:rsidRPr="006D208C">
        <w:rPr>
          <w:lang w:val="fr-FR"/>
        </w:rPr>
        <w:t xml:space="preserve"> </w:t>
      </w:r>
      <w:r w:rsidRPr="006D208C">
        <w:rPr>
          <w:lang w:val="fr-FR"/>
        </w:rPr>
        <w:t>du marché</w:t>
      </w:r>
      <w:r w:rsidR="00B82703" w:rsidRPr="006D208C">
        <w:rPr>
          <w:lang w:val="fr-FR"/>
        </w:rPr>
        <w:t xml:space="preserve"> et le lot concerné</w:t>
      </w:r>
      <w:r w:rsidRPr="006D208C">
        <w:rPr>
          <w:lang w:val="fr-FR"/>
        </w:rPr>
        <w:t> </w:t>
      </w:r>
      <w:r w:rsidR="00C50750" w:rsidRPr="006D208C">
        <w:rPr>
          <w:lang w:val="fr-FR"/>
        </w:rPr>
        <w:t xml:space="preserve">: </w:t>
      </w:r>
      <w:r w:rsidRPr="006D208C">
        <w:rPr>
          <w:lang w:val="fr-FR"/>
        </w:rPr>
        <w:t>«</w:t>
      </w:r>
      <w:r w:rsidR="00C50750" w:rsidRPr="006D208C">
        <w:rPr>
          <w:b/>
          <w:lang w:val="fr-FR"/>
        </w:rPr>
        <w:t xml:space="preserve"> </w:t>
      </w:r>
      <w:r w:rsidRPr="00C33075">
        <w:rPr>
          <w:b/>
          <w:lang w:val="fr-FR"/>
        </w:rPr>
        <w:t>B</w:t>
      </w:r>
      <w:r w:rsidR="00AA4AA3" w:rsidRPr="00C33075">
        <w:rPr>
          <w:b/>
          <w:lang w:val="fr-FR"/>
        </w:rPr>
        <w:t>FA</w:t>
      </w:r>
      <w:r w:rsidR="00C33075" w:rsidRPr="00C33075">
        <w:rPr>
          <w:b/>
          <w:lang w:val="fr-BF"/>
        </w:rPr>
        <w:t>23004-10018</w:t>
      </w:r>
      <w:r w:rsidRPr="006D208C">
        <w:rPr>
          <w:lang w:val="fr-FR"/>
        </w:rPr>
        <w:t> » ;</w:t>
      </w:r>
    </w:p>
    <w:p w14:paraId="3CE9D86A" w14:textId="411C7129" w:rsidR="00C50750" w:rsidRPr="006D208C" w:rsidRDefault="00E74E8C" w:rsidP="003424B3">
      <w:pPr>
        <w:pStyle w:val="Paragraphedeliste"/>
        <w:numPr>
          <w:ilvl w:val="0"/>
          <w:numId w:val="3"/>
        </w:numPr>
        <w:ind w:left="284" w:hanging="284"/>
        <w:contextualSpacing w:val="0"/>
        <w:jc w:val="both"/>
        <w:rPr>
          <w:lang w:val="fr-FR"/>
        </w:rPr>
      </w:pPr>
      <w:r w:rsidRPr="006D208C">
        <w:rPr>
          <w:lang w:val="fr-FR"/>
        </w:rPr>
        <w:t>Le nom du fonctionnaire dirigeant </w:t>
      </w:r>
      <w:r w:rsidR="00C50750" w:rsidRPr="006D208C">
        <w:rPr>
          <w:lang w:val="fr-FR"/>
        </w:rPr>
        <w:t xml:space="preserve">: </w:t>
      </w:r>
      <w:r w:rsidRPr="006D208C">
        <w:rPr>
          <w:lang w:val="fr-FR"/>
        </w:rPr>
        <w:t>« </w:t>
      </w:r>
      <w:r w:rsidR="00C33075" w:rsidRPr="00C33075">
        <w:rPr>
          <w:b/>
          <w:lang w:val="fr-FR"/>
        </w:rPr>
        <w:t>M. Adama Kabore</w:t>
      </w:r>
      <w:r w:rsidR="00C33075">
        <w:rPr>
          <w:b/>
          <w:lang w:val="fr-BF"/>
        </w:rPr>
        <w:t xml:space="preserve"> </w:t>
      </w:r>
      <w:r w:rsidRPr="006D208C">
        <w:rPr>
          <w:bCs/>
          <w:lang w:val="fr-FR"/>
        </w:rPr>
        <w:t>».</w:t>
      </w:r>
    </w:p>
    <w:p w14:paraId="38FFDDEA" w14:textId="3E80404E" w:rsidR="00481EEA" w:rsidRPr="00481EEA" w:rsidRDefault="00481EEA" w:rsidP="00481EEA">
      <w:pPr>
        <w:jc w:val="both"/>
        <w:rPr>
          <w:lang w:val="fr-FR"/>
        </w:rPr>
      </w:pPr>
      <w:r w:rsidRPr="00481EEA">
        <w:rPr>
          <w:lang w:val="fr-FR"/>
        </w:rPr>
        <w:t xml:space="preserve">La facture doit être libellée en Francs CFA </w:t>
      </w:r>
      <w:r w:rsidR="00C33075">
        <w:rPr>
          <w:lang w:val="fr-BF"/>
        </w:rPr>
        <w:t>HTVA</w:t>
      </w:r>
      <w:r w:rsidRPr="00481EEA">
        <w:rPr>
          <w:lang w:val="fr-FR"/>
        </w:rPr>
        <w:t xml:space="preserve"> car les activités mises en œuvre pour le projet BF</w:t>
      </w:r>
      <w:r w:rsidRPr="00C33075">
        <w:rPr>
          <w:lang w:val="fr-FR"/>
        </w:rPr>
        <w:t>A</w:t>
      </w:r>
      <w:r w:rsidR="00C33075" w:rsidRPr="00C33075">
        <w:rPr>
          <w:lang w:val="fr-BF"/>
        </w:rPr>
        <w:t>2300411</w:t>
      </w:r>
      <w:r w:rsidRPr="00481EEA">
        <w:rPr>
          <w:lang w:val="fr-FR"/>
        </w:rPr>
        <w:t xml:space="preserve"> sont exonérées de TVA et autres taxes. Le paiement sera effectué par virement bancaire.</w:t>
      </w:r>
    </w:p>
    <w:p w14:paraId="1A15EC59" w14:textId="1691D2DF" w:rsidR="00E74E8C" w:rsidRPr="006D208C" w:rsidRDefault="00E74E8C" w:rsidP="00E74E8C">
      <w:pPr>
        <w:jc w:val="both"/>
        <w:rPr>
          <w:lang w:val="fr-FR"/>
        </w:rPr>
      </w:pPr>
      <w:r w:rsidRPr="006D208C">
        <w:rPr>
          <w:lang w:val="fr-FR"/>
        </w:rPr>
        <w:t>Afin que Enabel puisse obtenir les documents d’exonération de la TVA et de dédouanement dans les plus brefs délais, la facture originale et tous les documents ad hoc seront transmis dès que possible avant la réception provisoire.</w:t>
      </w:r>
    </w:p>
    <w:p w14:paraId="3080C187" w14:textId="55036CFA" w:rsidR="00E74E8C" w:rsidRPr="006D208C" w:rsidRDefault="00E74E8C" w:rsidP="00E74E8C">
      <w:pPr>
        <w:jc w:val="both"/>
        <w:rPr>
          <w:lang w:val="fr-FR"/>
        </w:rPr>
      </w:pPr>
      <w:r w:rsidRPr="006D208C">
        <w:rPr>
          <w:lang w:val="fr-FR"/>
        </w:rPr>
        <w:t xml:space="preserve">Aucune avance ne peut être demandée par l’adjudicataire et le paiement sera effectué après réception </w:t>
      </w:r>
      <w:r w:rsidRPr="00C33075">
        <w:rPr>
          <w:lang w:val="fr-FR"/>
        </w:rPr>
        <w:t xml:space="preserve">provisoire </w:t>
      </w:r>
      <w:r w:rsidR="00C33075" w:rsidRPr="00C33075">
        <w:rPr>
          <w:lang w:val="fr-BF"/>
        </w:rPr>
        <w:t>et</w:t>
      </w:r>
      <w:r w:rsidRPr="00C33075">
        <w:rPr>
          <w:lang w:val="fr-FR"/>
        </w:rPr>
        <w:t xml:space="preserve"> définitive</w:t>
      </w:r>
      <w:r w:rsidRPr="006D208C">
        <w:rPr>
          <w:lang w:val="fr-FR"/>
        </w:rPr>
        <w:t xml:space="preserve"> de chaque livraison faisant l’objet d’une même commande</w:t>
      </w:r>
      <w:r w:rsidR="00C33075">
        <w:rPr>
          <w:lang w:val="fr-BF"/>
        </w:rPr>
        <w:t xml:space="preserve"> (Lot)</w:t>
      </w:r>
      <w:r w:rsidRPr="006D208C">
        <w:rPr>
          <w:lang w:val="fr-FR"/>
        </w:rPr>
        <w:t>.</w:t>
      </w:r>
    </w:p>
    <w:p w14:paraId="20347A8B" w14:textId="2AC89F83" w:rsidR="00C50750" w:rsidRPr="006D208C" w:rsidRDefault="00896461" w:rsidP="00C50750">
      <w:pPr>
        <w:pStyle w:val="Titre2"/>
        <w:rPr>
          <w:lang w:val="fr-FR"/>
        </w:rPr>
      </w:pPr>
      <w:bookmarkStart w:id="123" w:name="_Ref18074157"/>
      <w:bookmarkStart w:id="124" w:name="_Ref18074160"/>
      <w:bookmarkStart w:id="125" w:name="_Toc172710301"/>
      <w:r w:rsidRPr="006D208C">
        <w:rPr>
          <w:lang w:val="fr-FR"/>
        </w:rPr>
        <w:t>Fin du marché</w:t>
      </w:r>
      <w:r w:rsidR="00C50750" w:rsidRPr="006D208C">
        <w:rPr>
          <w:lang w:val="fr-FR"/>
        </w:rPr>
        <w:t xml:space="preserve"> (Art. 64-65, 1</w:t>
      </w:r>
      <w:r w:rsidR="0049232E" w:rsidRPr="006D208C">
        <w:rPr>
          <w:lang w:val="fr-FR"/>
        </w:rPr>
        <w:t>2</w:t>
      </w:r>
      <w:r w:rsidR="00C50750" w:rsidRPr="006D208C">
        <w:rPr>
          <w:lang w:val="fr-FR"/>
        </w:rPr>
        <w:t xml:space="preserve">0 </w:t>
      </w:r>
      <w:r w:rsidRPr="006D208C">
        <w:rPr>
          <w:lang w:val="fr-FR"/>
        </w:rPr>
        <w:t>et</w:t>
      </w:r>
      <w:r w:rsidR="00C50750" w:rsidRPr="006D208C">
        <w:rPr>
          <w:lang w:val="fr-FR"/>
        </w:rPr>
        <w:t xml:space="preserve"> 1</w:t>
      </w:r>
      <w:r w:rsidR="0049232E" w:rsidRPr="006D208C">
        <w:rPr>
          <w:lang w:val="fr-FR"/>
        </w:rPr>
        <w:t>28</w:t>
      </w:r>
      <w:r w:rsidR="00C50750" w:rsidRPr="006D208C">
        <w:rPr>
          <w:lang w:val="fr-FR"/>
        </w:rPr>
        <w:t>-1</w:t>
      </w:r>
      <w:r w:rsidR="0049232E" w:rsidRPr="006D208C">
        <w:rPr>
          <w:lang w:val="fr-FR"/>
        </w:rPr>
        <w:t>3</w:t>
      </w:r>
      <w:r w:rsidR="00C50750" w:rsidRPr="006D208C">
        <w:rPr>
          <w:lang w:val="fr-FR"/>
        </w:rPr>
        <w:t>5)</w:t>
      </w:r>
      <w:bookmarkEnd w:id="123"/>
      <w:bookmarkEnd w:id="124"/>
      <w:bookmarkEnd w:id="125"/>
    </w:p>
    <w:p w14:paraId="6CACD98B" w14:textId="1D7CB421" w:rsidR="00370CB1" w:rsidRPr="006D208C" w:rsidRDefault="00370CB1" w:rsidP="00370CB1">
      <w:pPr>
        <w:jc w:val="both"/>
        <w:rPr>
          <w:lang w:val="fr-FR"/>
        </w:rPr>
      </w:pPr>
      <w:r w:rsidRPr="006D208C">
        <w:rPr>
          <w:lang w:val="fr-FR"/>
        </w:rPr>
        <w:t xml:space="preserve">Les fournitures seront suivies </w:t>
      </w:r>
      <w:r w:rsidR="00C47CE8" w:rsidRPr="006D208C">
        <w:rPr>
          <w:lang w:val="fr-FR"/>
        </w:rPr>
        <w:t xml:space="preserve">de près pendant leur exécution par le fonctionnaire dirigeant </w:t>
      </w:r>
      <w:r w:rsidRPr="006D208C">
        <w:rPr>
          <w:lang w:val="fr-FR"/>
        </w:rPr>
        <w:t xml:space="preserve">(voir point </w:t>
      </w:r>
      <w:r w:rsidRPr="006D208C">
        <w:rPr>
          <w:lang w:val="fr-FR"/>
        </w:rPr>
        <w:fldChar w:fldCharType="begin"/>
      </w:r>
      <w:r w:rsidRPr="006D208C">
        <w:rPr>
          <w:lang w:val="fr-FR"/>
        </w:rPr>
        <w:instrText xml:space="preserve"> REF _Ref18068451 \r \h </w:instrText>
      </w:r>
      <w:r w:rsidRPr="006D208C">
        <w:rPr>
          <w:lang w:val="fr-FR"/>
        </w:rPr>
      </w:r>
      <w:r w:rsidRPr="006D208C">
        <w:rPr>
          <w:lang w:val="fr-FR"/>
        </w:rPr>
        <w:fldChar w:fldCharType="separate"/>
      </w:r>
      <w:r w:rsidRPr="006D208C">
        <w:rPr>
          <w:lang w:val="fr-FR"/>
        </w:rPr>
        <w:t>4.3</w:t>
      </w:r>
      <w:r w:rsidRPr="006D208C">
        <w:rPr>
          <w:lang w:val="fr-FR"/>
        </w:rPr>
        <w:fldChar w:fldCharType="end"/>
      </w:r>
      <w:r w:rsidRPr="006D208C">
        <w:rPr>
          <w:lang w:val="fr-FR"/>
        </w:rPr>
        <w:t xml:space="preserve"> « </w:t>
      </w:r>
      <w:r w:rsidRPr="006D208C">
        <w:rPr>
          <w:lang w:val="fr-FR"/>
        </w:rPr>
        <w:fldChar w:fldCharType="begin"/>
      </w:r>
      <w:r w:rsidRPr="006D208C">
        <w:rPr>
          <w:lang w:val="fr-FR"/>
        </w:rPr>
        <w:instrText xml:space="preserve"> REF _Ref18068453 \h </w:instrText>
      </w:r>
      <w:r w:rsidRPr="006D208C">
        <w:rPr>
          <w:lang w:val="fr-FR"/>
        </w:rPr>
      </w:r>
      <w:r w:rsidRPr="006D208C">
        <w:rPr>
          <w:lang w:val="fr-FR"/>
        </w:rPr>
        <w:fldChar w:fldCharType="separate"/>
      </w:r>
      <w:r w:rsidRPr="006D208C">
        <w:rPr>
          <w:lang w:val="fr-FR"/>
        </w:rPr>
        <w:t>Fonctionnaire dirigeant (Art. 11)</w:t>
      </w:r>
      <w:r w:rsidRPr="006D208C">
        <w:rPr>
          <w:lang w:val="fr-FR"/>
        </w:rPr>
        <w:fldChar w:fldCharType="end"/>
      </w:r>
      <w:r w:rsidRPr="006D208C">
        <w:rPr>
          <w:lang w:val="fr-FR"/>
        </w:rPr>
        <w:t> »).</w:t>
      </w:r>
    </w:p>
    <w:p w14:paraId="0464A6D9" w14:textId="6706F3F7" w:rsidR="007F5562" w:rsidRPr="006D208C" w:rsidRDefault="007F5562" w:rsidP="009E2660">
      <w:pPr>
        <w:pStyle w:val="Titre3"/>
        <w:keepNext/>
        <w:widowControl w:val="0"/>
        <w:numPr>
          <w:ilvl w:val="2"/>
          <w:numId w:val="8"/>
        </w:numPr>
        <w:tabs>
          <w:tab w:val="num" w:pos="810"/>
        </w:tabs>
        <w:suppressAutoHyphens/>
        <w:autoSpaceDE/>
        <w:autoSpaceDN/>
        <w:adjustRightInd/>
        <w:spacing w:before="180" w:after="180"/>
        <w:ind w:left="810"/>
        <w:contextualSpacing w:val="0"/>
        <w:rPr>
          <w:lang w:val="fr-FR"/>
        </w:rPr>
      </w:pPr>
      <w:r w:rsidRPr="006D208C">
        <w:rPr>
          <w:lang w:val="fr-FR"/>
        </w:rPr>
        <w:t>Réception provisoire</w:t>
      </w:r>
    </w:p>
    <w:p w14:paraId="392B6135" w14:textId="60165CDF" w:rsidR="00370CB1" w:rsidRPr="006D208C" w:rsidRDefault="00370CB1" w:rsidP="00370CB1">
      <w:pPr>
        <w:jc w:val="both"/>
        <w:rPr>
          <w:lang w:val="fr-FR"/>
        </w:rPr>
      </w:pPr>
      <w:r w:rsidRPr="006D208C">
        <w:rPr>
          <w:lang w:val="fr-FR"/>
        </w:rPr>
        <w:t xml:space="preserve">L’acceptation (réception provisoire) n’a lieu qu’après vérification complète par le pouvoir adjudicateur du caractère conforme des biens et services livrés (voir point </w:t>
      </w:r>
      <w:r w:rsidRPr="006D208C">
        <w:rPr>
          <w:lang w:val="fr-FR"/>
        </w:rPr>
        <w:fldChar w:fldCharType="begin"/>
      </w:r>
      <w:r w:rsidRPr="006D208C">
        <w:rPr>
          <w:lang w:val="fr-FR"/>
        </w:rPr>
        <w:instrText xml:space="preserve"> REF _Ref18069287 \r \h </w:instrText>
      </w:r>
      <w:r w:rsidRPr="006D208C">
        <w:rPr>
          <w:lang w:val="fr-FR"/>
        </w:rPr>
      </w:r>
      <w:r w:rsidRPr="006D208C">
        <w:rPr>
          <w:lang w:val="fr-FR"/>
        </w:rPr>
        <w:fldChar w:fldCharType="separate"/>
      </w:r>
      <w:r w:rsidRPr="006D208C">
        <w:rPr>
          <w:lang w:val="fr-FR"/>
        </w:rPr>
        <w:t>4.12.5</w:t>
      </w:r>
      <w:r w:rsidRPr="006D208C">
        <w:rPr>
          <w:lang w:val="fr-FR"/>
        </w:rPr>
        <w:fldChar w:fldCharType="end"/>
      </w:r>
      <w:r w:rsidRPr="006D208C">
        <w:rPr>
          <w:lang w:val="fr-FR"/>
        </w:rPr>
        <w:t xml:space="preserve"> « Vérification de la livraison (Art. 120) »). Le pouvoir adjudicateur dispose d’un délai de vérification de trente jours à compter de la date de livraison. Ce délai prend cours le lendemain de l’arrivée des fournitures à destination, pour autant que le pouvoir adjudicateur soit en possession du bordereau ou de la facture.</w:t>
      </w:r>
    </w:p>
    <w:p w14:paraId="503D01CC" w14:textId="39462FA1" w:rsidR="00370CB1" w:rsidRPr="006D208C" w:rsidRDefault="00370CB1" w:rsidP="00370CB1">
      <w:pPr>
        <w:jc w:val="both"/>
        <w:rPr>
          <w:lang w:val="fr-FR"/>
        </w:rPr>
      </w:pPr>
      <w:r w:rsidRPr="006D208C">
        <w:rPr>
          <w:lang w:val="fr-FR"/>
        </w:rPr>
        <w:t xml:space="preserve">La signature apposée par le pouvoir adjudicateur (un membre du personnel du pouvoir adjudicateur), notamment dans des appareils électroniques de réception, lors de la livraison </w:t>
      </w:r>
      <w:r w:rsidR="00B12AFF" w:rsidRPr="006D208C">
        <w:rPr>
          <w:lang w:val="fr-FR"/>
        </w:rPr>
        <w:t>des fournitures</w:t>
      </w:r>
      <w:r w:rsidRPr="006D208C">
        <w:rPr>
          <w:lang w:val="fr-FR"/>
        </w:rPr>
        <w:t>, vaut par conséquent simple prise de possession et ne signifie pas l'acceptation de celui-ci.</w:t>
      </w:r>
    </w:p>
    <w:p w14:paraId="4AA8618E" w14:textId="77777777" w:rsidR="007F5562" w:rsidRPr="006D208C" w:rsidRDefault="007F5562" w:rsidP="009E2660">
      <w:pPr>
        <w:pStyle w:val="Titre3"/>
        <w:keepNext/>
        <w:widowControl w:val="0"/>
        <w:numPr>
          <w:ilvl w:val="2"/>
          <w:numId w:val="8"/>
        </w:numPr>
        <w:tabs>
          <w:tab w:val="num" w:pos="810"/>
        </w:tabs>
        <w:suppressAutoHyphens/>
        <w:autoSpaceDE/>
        <w:autoSpaceDN/>
        <w:adjustRightInd/>
        <w:spacing w:before="180" w:after="180"/>
        <w:ind w:left="810"/>
        <w:contextualSpacing w:val="0"/>
        <w:rPr>
          <w:lang w:val="fr-FR"/>
        </w:rPr>
      </w:pPr>
      <w:bookmarkStart w:id="126" w:name="_Toc505697390"/>
      <w:r w:rsidRPr="006D208C">
        <w:rPr>
          <w:lang w:val="fr-FR"/>
        </w:rPr>
        <w:t>Transfert de propriété (art. 132)</w:t>
      </w:r>
      <w:bookmarkEnd w:id="126"/>
    </w:p>
    <w:p w14:paraId="38B35BA7" w14:textId="69F25A70" w:rsidR="007F5562" w:rsidRPr="006D208C" w:rsidRDefault="007F5562" w:rsidP="007961EE">
      <w:pPr>
        <w:jc w:val="both"/>
        <w:rPr>
          <w:lang w:val="fr-FR"/>
        </w:rPr>
      </w:pPr>
      <w:r w:rsidRPr="006D208C">
        <w:rPr>
          <w:lang w:val="fr-FR"/>
        </w:rPr>
        <w:t xml:space="preserve">Le pouvoir adjudicateur devient de plein droit propriétaire des fournitures dès qu’elles sont admises en compte pour le paiement conformément </w:t>
      </w:r>
      <w:r w:rsidR="00835A0C" w:rsidRPr="006D208C">
        <w:rPr>
          <w:lang w:val="fr-FR"/>
        </w:rPr>
        <w:t xml:space="preserve">au point </w:t>
      </w:r>
      <w:r w:rsidR="00835A0C" w:rsidRPr="006D208C">
        <w:rPr>
          <w:lang w:val="fr-FR"/>
        </w:rPr>
        <w:fldChar w:fldCharType="begin"/>
      </w:r>
      <w:r w:rsidR="00835A0C" w:rsidRPr="006D208C">
        <w:rPr>
          <w:lang w:val="fr-FR"/>
        </w:rPr>
        <w:instrText xml:space="preserve"> REF _Ref503365135 \r \h </w:instrText>
      </w:r>
      <w:r w:rsidR="00835A0C" w:rsidRPr="006D208C">
        <w:rPr>
          <w:lang w:val="fr-FR"/>
        </w:rPr>
      </w:r>
      <w:r w:rsidR="00835A0C" w:rsidRPr="006D208C">
        <w:rPr>
          <w:lang w:val="fr-FR"/>
        </w:rPr>
        <w:fldChar w:fldCharType="separate"/>
      </w:r>
      <w:r w:rsidR="00835A0C" w:rsidRPr="006D208C">
        <w:rPr>
          <w:lang w:val="fr-FR"/>
        </w:rPr>
        <w:t>4.13</w:t>
      </w:r>
      <w:r w:rsidR="00835A0C" w:rsidRPr="006D208C">
        <w:rPr>
          <w:lang w:val="fr-FR"/>
        </w:rPr>
        <w:fldChar w:fldCharType="end"/>
      </w:r>
      <w:r w:rsidR="00835A0C" w:rsidRPr="006D208C">
        <w:rPr>
          <w:lang w:val="fr-FR"/>
        </w:rPr>
        <w:t xml:space="preserve"> « </w:t>
      </w:r>
      <w:r w:rsidR="00835A0C" w:rsidRPr="006D208C">
        <w:rPr>
          <w:lang w:val="fr-FR"/>
        </w:rPr>
        <w:fldChar w:fldCharType="begin"/>
      </w:r>
      <w:r w:rsidR="00835A0C" w:rsidRPr="006D208C">
        <w:rPr>
          <w:lang w:val="fr-FR"/>
        </w:rPr>
        <w:instrText xml:space="preserve"> REF _Ref503365135 \h </w:instrText>
      </w:r>
      <w:r w:rsidR="00835A0C" w:rsidRPr="006D208C">
        <w:rPr>
          <w:lang w:val="fr-FR"/>
        </w:rPr>
      </w:r>
      <w:r w:rsidR="00835A0C" w:rsidRPr="006D208C">
        <w:rPr>
          <w:lang w:val="fr-FR"/>
        </w:rPr>
        <w:fldChar w:fldCharType="separate"/>
      </w:r>
      <w:r w:rsidR="00835A0C" w:rsidRPr="006D208C">
        <w:rPr>
          <w:lang w:val="fr-FR"/>
        </w:rPr>
        <w:t>Conditions générales de paiement (Art. 66-72 and 127)</w:t>
      </w:r>
      <w:r w:rsidR="00835A0C" w:rsidRPr="006D208C">
        <w:rPr>
          <w:lang w:val="fr-FR"/>
        </w:rPr>
        <w:fldChar w:fldCharType="end"/>
      </w:r>
      <w:r w:rsidR="00835A0C" w:rsidRPr="006D208C">
        <w:rPr>
          <w:lang w:val="fr-FR"/>
        </w:rPr>
        <w:t> »)</w:t>
      </w:r>
      <w:r w:rsidRPr="006D208C">
        <w:rPr>
          <w:lang w:val="fr-FR"/>
        </w:rPr>
        <w:t>.</w:t>
      </w:r>
    </w:p>
    <w:p w14:paraId="6B85DB80" w14:textId="77777777" w:rsidR="007F5562" w:rsidRPr="006D208C" w:rsidRDefault="007F5562" w:rsidP="009E2660">
      <w:pPr>
        <w:pStyle w:val="Titre3"/>
        <w:keepNext/>
        <w:widowControl w:val="0"/>
        <w:numPr>
          <w:ilvl w:val="2"/>
          <w:numId w:val="8"/>
        </w:numPr>
        <w:tabs>
          <w:tab w:val="num" w:pos="810"/>
        </w:tabs>
        <w:suppressAutoHyphens/>
        <w:autoSpaceDE/>
        <w:autoSpaceDN/>
        <w:adjustRightInd/>
        <w:spacing w:before="180" w:after="180"/>
        <w:ind w:left="810"/>
        <w:contextualSpacing w:val="0"/>
        <w:rPr>
          <w:lang w:val="fr-FR"/>
        </w:rPr>
      </w:pPr>
      <w:bookmarkStart w:id="127" w:name="_Toc505697391"/>
      <w:r w:rsidRPr="006D208C">
        <w:rPr>
          <w:lang w:val="fr-FR"/>
        </w:rPr>
        <w:t>Délai de garantie (art. 134)</w:t>
      </w:r>
      <w:bookmarkEnd w:id="127"/>
    </w:p>
    <w:p w14:paraId="0942A43B" w14:textId="32E381C9" w:rsidR="007F5562" w:rsidRPr="006D208C" w:rsidRDefault="007F5562" w:rsidP="00370CB1">
      <w:pPr>
        <w:jc w:val="both"/>
        <w:rPr>
          <w:lang w:val="fr-FR"/>
        </w:rPr>
      </w:pPr>
      <w:r w:rsidRPr="006D208C">
        <w:rPr>
          <w:lang w:val="fr-FR"/>
        </w:rPr>
        <w:t>Le délai de garantie prend cours à la date à laquelle la réception provisoire est accordée. Celui-ci est d’un an.</w:t>
      </w:r>
    </w:p>
    <w:p w14:paraId="7913A03E" w14:textId="72648FF8" w:rsidR="007F5562" w:rsidRPr="006D208C" w:rsidRDefault="007F5562" w:rsidP="009E2660">
      <w:pPr>
        <w:pStyle w:val="Titre3"/>
        <w:keepNext/>
        <w:widowControl w:val="0"/>
        <w:numPr>
          <w:ilvl w:val="2"/>
          <w:numId w:val="8"/>
        </w:numPr>
        <w:tabs>
          <w:tab w:val="num" w:pos="810"/>
        </w:tabs>
        <w:suppressAutoHyphens/>
        <w:autoSpaceDE/>
        <w:autoSpaceDN/>
        <w:adjustRightInd/>
        <w:spacing w:before="180" w:after="180"/>
        <w:ind w:left="810"/>
        <w:contextualSpacing w:val="0"/>
        <w:rPr>
          <w:lang w:val="fr-FR"/>
        </w:rPr>
      </w:pPr>
      <w:bookmarkStart w:id="128" w:name="_Toc505697392"/>
      <w:r w:rsidRPr="006D208C">
        <w:rPr>
          <w:lang w:val="fr-FR"/>
        </w:rPr>
        <w:t>Réception définitive (</w:t>
      </w:r>
      <w:r w:rsidR="00370CB1" w:rsidRPr="006D208C">
        <w:rPr>
          <w:lang w:val="fr-FR"/>
        </w:rPr>
        <w:t>A</w:t>
      </w:r>
      <w:r w:rsidRPr="006D208C">
        <w:rPr>
          <w:lang w:val="fr-FR"/>
        </w:rPr>
        <w:t>rt. 135)</w:t>
      </w:r>
      <w:bookmarkEnd w:id="128"/>
    </w:p>
    <w:p w14:paraId="04896511" w14:textId="796B1B18" w:rsidR="00835A0C" w:rsidRPr="006D208C" w:rsidRDefault="00835A0C" w:rsidP="00835A0C">
      <w:pPr>
        <w:jc w:val="both"/>
        <w:rPr>
          <w:lang w:val="fr-FR"/>
        </w:rPr>
      </w:pPr>
      <w:r w:rsidRPr="006D208C">
        <w:rPr>
          <w:lang w:val="fr-FR"/>
        </w:rPr>
        <w:t>Outre la garantie légale contre les vices cachés, les produits sont garantis pendant (un) 1 an à dater de leur réception provisoire. Pendant ce délai, l’adjudicataire, à ses propres frais, répare ou remplace au choix du pouvoir adjudicateur tous vices, manquements et non-conformités constatés, et tient le pouvoir adjudicateur indemne de tout dommage qui en résulte de manière directe ou indirecte, pour lui-même ou pour des tiers.</w:t>
      </w:r>
    </w:p>
    <w:p w14:paraId="0E751D18" w14:textId="14DA070F" w:rsidR="00835A0C" w:rsidRPr="006D208C" w:rsidRDefault="00835A0C" w:rsidP="00835A0C">
      <w:pPr>
        <w:jc w:val="both"/>
        <w:rPr>
          <w:lang w:val="fr-FR"/>
        </w:rPr>
      </w:pPr>
      <w:r w:rsidRPr="006D208C">
        <w:rPr>
          <w:lang w:val="fr-FR"/>
        </w:rPr>
        <w:t xml:space="preserve">Un nouveau délai de garantie </w:t>
      </w:r>
      <w:r w:rsidR="00390A6F" w:rsidRPr="006D208C">
        <w:rPr>
          <w:lang w:val="fr-FR"/>
        </w:rPr>
        <w:t>de (</w:t>
      </w:r>
      <w:r w:rsidRPr="006D208C">
        <w:rPr>
          <w:lang w:val="fr-FR"/>
        </w:rPr>
        <w:t>un) 1 an s’applique aux réparations et aux biens ou services fournis en remplacement. La réception définitive intervient à l’expiration du délai de garantie.</w:t>
      </w:r>
    </w:p>
    <w:p w14:paraId="00F77512" w14:textId="3BD6903E" w:rsidR="007F5562" w:rsidRPr="006D208C" w:rsidRDefault="007F5562" w:rsidP="00370CB1">
      <w:pPr>
        <w:jc w:val="both"/>
        <w:rPr>
          <w:lang w:val="fr-FR"/>
        </w:rPr>
      </w:pPr>
      <w:r w:rsidRPr="006D208C">
        <w:rPr>
          <w:lang w:val="fr-FR"/>
        </w:rPr>
        <w:t>La réception définitive a lieu à l’expiration du délai de garantie. Elle est implicite lorsque la fourniture n’a pas donné lieu à réclamation pendant ce délai.</w:t>
      </w:r>
    </w:p>
    <w:p w14:paraId="619B4CB0" w14:textId="5CF6DBC7" w:rsidR="007F5562" w:rsidRPr="006D208C" w:rsidRDefault="007F5562" w:rsidP="003424B3">
      <w:pPr>
        <w:jc w:val="both"/>
        <w:rPr>
          <w:lang w:val="fr-FR"/>
        </w:rPr>
      </w:pPr>
      <w:r w:rsidRPr="006D208C">
        <w:rPr>
          <w:lang w:val="fr-FR"/>
        </w:rPr>
        <w:t>Lorsque la fourniture a donné lieu à réclamation pendant le délai de garantie, un procès-verbal de réception ou de refus de réception définitive est établi dans les quinze jours précédant l’expiration dudit délai.</w:t>
      </w:r>
    </w:p>
    <w:p w14:paraId="69D0126C" w14:textId="64B23415" w:rsidR="00C50750" w:rsidRPr="006D208C" w:rsidRDefault="00C50750" w:rsidP="00C50750">
      <w:pPr>
        <w:pStyle w:val="Titre2"/>
        <w:rPr>
          <w:lang w:val="fr-FR"/>
        </w:rPr>
      </w:pPr>
      <w:bookmarkStart w:id="129" w:name="_Toc172710302"/>
      <w:r w:rsidRPr="006D208C">
        <w:rPr>
          <w:lang w:val="fr-FR"/>
        </w:rPr>
        <w:t xml:space="preserve">Modifications </w:t>
      </w:r>
      <w:r w:rsidR="00835A0C" w:rsidRPr="006D208C">
        <w:rPr>
          <w:lang w:val="fr-FR"/>
        </w:rPr>
        <w:t>du marché</w:t>
      </w:r>
      <w:r w:rsidRPr="006D208C">
        <w:rPr>
          <w:lang w:val="fr-FR"/>
        </w:rPr>
        <w:t xml:space="preserve"> (Art. 37-38 </w:t>
      </w:r>
      <w:r w:rsidR="00835A0C" w:rsidRPr="006D208C">
        <w:rPr>
          <w:lang w:val="fr-FR"/>
        </w:rPr>
        <w:t>et</w:t>
      </w:r>
      <w:r w:rsidRPr="006D208C">
        <w:rPr>
          <w:lang w:val="fr-FR"/>
        </w:rPr>
        <w:t xml:space="preserve"> 1</w:t>
      </w:r>
      <w:r w:rsidR="0049232E" w:rsidRPr="006D208C">
        <w:rPr>
          <w:lang w:val="fr-FR"/>
        </w:rPr>
        <w:t>2</w:t>
      </w:r>
      <w:r w:rsidRPr="006D208C">
        <w:rPr>
          <w:lang w:val="fr-FR"/>
        </w:rPr>
        <w:t>1)</w:t>
      </w:r>
      <w:bookmarkEnd w:id="129"/>
    </w:p>
    <w:p w14:paraId="1353D651" w14:textId="25046E21" w:rsidR="00835A0C" w:rsidRPr="006D208C" w:rsidRDefault="00835A0C" w:rsidP="00835A0C">
      <w:pPr>
        <w:jc w:val="both"/>
        <w:rPr>
          <w:lang w:val="fr-FR"/>
        </w:rPr>
      </w:pPr>
      <w:r w:rsidRPr="006D208C">
        <w:rPr>
          <w:lang w:val="fr-FR"/>
        </w:rPr>
        <w:t>Le pouvoir adjudicateur se réserve le droit de modifier le contrat initial de manière unilatérale, à condition de respecter les conditions suivantes</w:t>
      </w:r>
      <w:r w:rsidR="00C5227F" w:rsidRPr="006D208C">
        <w:rPr>
          <w:lang w:val="fr-FR"/>
        </w:rPr>
        <w:t> :</w:t>
      </w:r>
    </w:p>
    <w:p w14:paraId="1251967A" w14:textId="29DAE18E" w:rsidR="00835A0C" w:rsidRPr="006D208C" w:rsidRDefault="00835A0C" w:rsidP="00835A0C">
      <w:pPr>
        <w:jc w:val="both"/>
        <w:rPr>
          <w:lang w:val="fr-FR"/>
        </w:rPr>
      </w:pPr>
      <w:r w:rsidRPr="006D208C">
        <w:rPr>
          <w:lang w:val="fr-FR"/>
        </w:rPr>
        <w:t>1° la portée du contrat reste inchangée</w:t>
      </w:r>
      <w:r w:rsidR="00C5227F" w:rsidRPr="006D208C">
        <w:rPr>
          <w:lang w:val="fr-FR"/>
        </w:rPr>
        <w:t> ;</w:t>
      </w:r>
    </w:p>
    <w:p w14:paraId="5F0690DF" w14:textId="59CB7F81" w:rsidR="00835A0C" w:rsidRPr="006D208C" w:rsidRDefault="00835A0C" w:rsidP="00835A0C">
      <w:pPr>
        <w:jc w:val="both"/>
        <w:rPr>
          <w:lang w:val="fr-FR"/>
        </w:rPr>
      </w:pPr>
      <w:r w:rsidRPr="006D208C">
        <w:rPr>
          <w:lang w:val="fr-FR"/>
        </w:rPr>
        <w:t>2° la valeur de la modification est limitée à 1</w:t>
      </w:r>
      <w:r w:rsidR="00C5227F" w:rsidRPr="006D208C">
        <w:rPr>
          <w:lang w:val="fr-FR"/>
        </w:rPr>
        <w:t>0</w:t>
      </w:r>
      <w:r w:rsidRPr="006D208C">
        <w:rPr>
          <w:lang w:val="fr-FR"/>
        </w:rPr>
        <w:t xml:space="preserve"> % du montant de passation initial.</w:t>
      </w:r>
    </w:p>
    <w:p w14:paraId="6F0678D0" w14:textId="19F0B0F4" w:rsidR="00835A0C" w:rsidRPr="006D208C" w:rsidRDefault="00835A0C" w:rsidP="00835A0C">
      <w:pPr>
        <w:jc w:val="both"/>
        <w:rPr>
          <w:lang w:val="fr-FR"/>
        </w:rPr>
      </w:pPr>
      <w:r w:rsidRPr="006D208C">
        <w:rPr>
          <w:lang w:val="fr-FR"/>
        </w:rPr>
        <w:t>Il ne peut toutefois être dérogé aux clauses et conditions essentielles du marché que de façon motivée, par un avenant.</w:t>
      </w:r>
    </w:p>
    <w:p w14:paraId="736CE2B4" w14:textId="1C34639A" w:rsidR="00C50750" w:rsidRPr="006D208C" w:rsidRDefault="00C50750" w:rsidP="00C50750">
      <w:pPr>
        <w:pStyle w:val="Titre2"/>
        <w:rPr>
          <w:lang w:val="fr-FR"/>
        </w:rPr>
      </w:pPr>
      <w:bookmarkStart w:id="130" w:name="_Ref503973248"/>
      <w:bookmarkStart w:id="131" w:name="_Ref503973249"/>
      <w:bookmarkStart w:id="132" w:name="_Toc172710303"/>
      <w:r w:rsidRPr="006D208C">
        <w:rPr>
          <w:lang w:val="fr-FR"/>
        </w:rPr>
        <w:t>Litig</w:t>
      </w:r>
      <w:r w:rsidR="007F5562" w:rsidRPr="006D208C">
        <w:rPr>
          <w:lang w:val="fr-FR"/>
        </w:rPr>
        <w:t>es</w:t>
      </w:r>
      <w:r w:rsidRPr="006D208C">
        <w:rPr>
          <w:lang w:val="fr-FR"/>
        </w:rPr>
        <w:t xml:space="preserve"> (Art. 73)</w:t>
      </w:r>
      <w:bookmarkEnd w:id="130"/>
      <w:bookmarkEnd w:id="131"/>
      <w:bookmarkEnd w:id="132"/>
    </w:p>
    <w:p w14:paraId="7FA002FA" w14:textId="77777777" w:rsidR="003F63CC" w:rsidRPr="006D208C" w:rsidRDefault="003F63CC" w:rsidP="003F63CC">
      <w:pPr>
        <w:jc w:val="both"/>
        <w:rPr>
          <w:lang w:val="fr-FR"/>
        </w:rPr>
      </w:pPr>
      <w:r w:rsidRPr="006D208C">
        <w:rPr>
          <w:lang w:val="fr-FR"/>
        </w:rPr>
        <w:t>Tous les litiges relatifs à l’exécution de ce marché sont exclusivement tranchés par les tribunaux compétents de l’arrondissement judiciaire de Bruxelles. La langue véhiculaire est le français ou le néerlandais.</w:t>
      </w:r>
    </w:p>
    <w:p w14:paraId="389F2077" w14:textId="77777777" w:rsidR="003F63CC" w:rsidRPr="006D208C" w:rsidRDefault="003F63CC" w:rsidP="003F63CC">
      <w:pPr>
        <w:jc w:val="both"/>
        <w:rPr>
          <w:lang w:val="fr-FR"/>
        </w:rPr>
      </w:pPr>
      <w:r w:rsidRPr="006D208C">
        <w:rPr>
          <w:lang w:val="fr-FR"/>
        </w:rPr>
        <w:t>Le pouvoir adjudicateur n’est en aucun cas responsable des dommages causés à des personnes ou à des biens qui sont la conséquence directe ou indirecte des activités nécessaires à l’exécution de ce marché. L’adjudicataire garantit le pouvoir adjudicateur contre toute action en dommages et intérêts par des tiers à cet égard.</w:t>
      </w:r>
    </w:p>
    <w:p w14:paraId="4BAD4195" w14:textId="33193D01" w:rsidR="003F63CC" w:rsidRPr="006D208C" w:rsidRDefault="003F63CC" w:rsidP="003F63CC">
      <w:pPr>
        <w:jc w:val="both"/>
        <w:rPr>
          <w:lang w:val="fr-FR"/>
        </w:rPr>
      </w:pPr>
      <w:r w:rsidRPr="006D208C">
        <w:rPr>
          <w:lang w:val="fr-FR"/>
        </w:rPr>
        <w:t xml:space="preserve">En cas de </w:t>
      </w:r>
      <w:r w:rsidR="007F5562" w:rsidRPr="006D208C">
        <w:rPr>
          <w:lang w:val="fr-FR"/>
        </w:rPr>
        <w:t>« </w:t>
      </w:r>
      <w:r w:rsidRPr="006D208C">
        <w:rPr>
          <w:lang w:val="fr-FR"/>
        </w:rPr>
        <w:t>litige</w:t>
      </w:r>
      <w:r w:rsidR="007F5562" w:rsidRPr="006D208C">
        <w:rPr>
          <w:lang w:val="fr-FR"/>
        </w:rPr>
        <w:t> »</w:t>
      </w:r>
      <w:r w:rsidRPr="006D208C">
        <w:rPr>
          <w:lang w:val="fr-FR"/>
        </w:rPr>
        <w:t>, c’est-à-dire d’action en justice, la correspondance devra (également) être envoyée à l’adresse suivante</w:t>
      </w:r>
      <w:r w:rsidR="007F5562" w:rsidRPr="006D208C">
        <w:rPr>
          <w:lang w:val="fr-FR"/>
        </w:rPr>
        <w:t> :</w:t>
      </w:r>
    </w:p>
    <w:p w14:paraId="50B9CE7D" w14:textId="77777777" w:rsidR="003F63CC" w:rsidRPr="006D208C" w:rsidRDefault="003F63CC" w:rsidP="007F5562">
      <w:pPr>
        <w:spacing w:after="0"/>
        <w:jc w:val="center"/>
        <w:rPr>
          <w:lang w:val="fr-FR"/>
        </w:rPr>
      </w:pPr>
      <w:r w:rsidRPr="006D208C">
        <w:rPr>
          <w:lang w:val="fr-FR"/>
        </w:rPr>
        <w:t>Agence belge de développement - Enabel</w:t>
      </w:r>
    </w:p>
    <w:p w14:paraId="033377B1" w14:textId="77777777" w:rsidR="003F63CC" w:rsidRPr="006D208C" w:rsidRDefault="003F63CC" w:rsidP="007F5562">
      <w:pPr>
        <w:spacing w:after="0"/>
        <w:jc w:val="center"/>
        <w:rPr>
          <w:lang w:val="fr-FR"/>
        </w:rPr>
      </w:pPr>
      <w:r w:rsidRPr="006D208C">
        <w:rPr>
          <w:lang w:val="fr-FR"/>
        </w:rPr>
        <w:t>Cellule juridique du service Logistique et Achats (L&amp;A)</w:t>
      </w:r>
    </w:p>
    <w:p w14:paraId="68837274" w14:textId="77777777" w:rsidR="003F63CC" w:rsidRPr="006D208C" w:rsidRDefault="003F63CC" w:rsidP="007F5562">
      <w:pPr>
        <w:spacing w:after="0"/>
        <w:jc w:val="center"/>
        <w:rPr>
          <w:lang w:val="fr-FR"/>
        </w:rPr>
      </w:pPr>
      <w:r w:rsidRPr="006D208C">
        <w:rPr>
          <w:lang w:val="fr-FR"/>
        </w:rPr>
        <w:t>À l’attention de Mme Inge Janssens</w:t>
      </w:r>
    </w:p>
    <w:p w14:paraId="343F8E2E" w14:textId="1A1065C3" w:rsidR="003F63CC" w:rsidRPr="006D208C" w:rsidRDefault="007F5562" w:rsidP="007F5562">
      <w:pPr>
        <w:jc w:val="center"/>
        <w:rPr>
          <w:lang w:val="fr-FR"/>
        </w:rPr>
      </w:pPr>
      <w:r w:rsidRPr="006D208C">
        <w:rPr>
          <w:lang w:val="fr-FR"/>
        </w:rPr>
        <w:t>R</w:t>
      </w:r>
      <w:r w:rsidR="003F63CC" w:rsidRPr="006D208C">
        <w:rPr>
          <w:lang w:val="fr-FR"/>
        </w:rPr>
        <w:t>ue Haute 147</w:t>
      </w:r>
      <w:r w:rsidRPr="006D208C">
        <w:rPr>
          <w:lang w:val="fr-FR"/>
        </w:rPr>
        <w:t xml:space="preserve">, </w:t>
      </w:r>
      <w:r w:rsidR="003F63CC" w:rsidRPr="006D208C">
        <w:rPr>
          <w:lang w:val="fr-FR"/>
        </w:rPr>
        <w:t>1000 Bruxelles</w:t>
      </w:r>
      <w:r w:rsidRPr="006D208C">
        <w:rPr>
          <w:lang w:val="fr-FR"/>
        </w:rPr>
        <w:t xml:space="preserve">, </w:t>
      </w:r>
      <w:r w:rsidR="003F63CC" w:rsidRPr="006D208C">
        <w:rPr>
          <w:lang w:val="fr-FR"/>
        </w:rPr>
        <w:t>Belgique</w:t>
      </w:r>
    </w:p>
    <w:p w14:paraId="02736980" w14:textId="0E40596F" w:rsidR="00C50750" w:rsidRPr="006D208C" w:rsidRDefault="00C5227F" w:rsidP="00C355D8">
      <w:pPr>
        <w:pStyle w:val="Titre1"/>
        <w:pageBreakBefore/>
        <w:ind w:left="431" w:hanging="431"/>
        <w:rPr>
          <w:lang w:val="fr-FR"/>
        </w:rPr>
      </w:pPr>
      <w:bookmarkStart w:id="133" w:name="_Ref504730708"/>
      <w:bookmarkStart w:id="134" w:name="_Ref504730711"/>
      <w:bookmarkStart w:id="135" w:name="_Toc172710304"/>
      <w:r w:rsidRPr="006D208C">
        <w:rPr>
          <w:lang w:val="fr-FR"/>
        </w:rPr>
        <w:t>Spécifications techniques</w:t>
      </w:r>
      <w:bookmarkEnd w:id="133"/>
      <w:bookmarkEnd w:id="134"/>
      <w:bookmarkEnd w:id="135"/>
    </w:p>
    <w:p w14:paraId="20A30F72" w14:textId="6855E015" w:rsidR="001E3169" w:rsidRPr="006D208C" w:rsidRDefault="00C5227F" w:rsidP="001E3169">
      <w:pPr>
        <w:pStyle w:val="Titre2"/>
        <w:rPr>
          <w:lang w:val="fr-FR"/>
        </w:rPr>
      </w:pPr>
      <w:bookmarkStart w:id="136" w:name="_Toc501365717"/>
      <w:bookmarkStart w:id="137" w:name="_Toc172710305"/>
      <w:r w:rsidRPr="006D208C">
        <w:rPr>
          <w:lang w:val="fr-FR"/>
        </w:rPr>
        <w:t>C</w:t>
      </w:r>
      <w:r w:rsidR="001E3169" w:rsidRPr="006D208C">
        <w:rPr>
          <w:lang w:val="fr-FR"/>
        </w:rPr>
        <w:t>onditions</w:t>
      </w:r>
      <w:bookmarkEnd w:id="136"/>
      <w:r w:rsidRPr="006D208C">
        <w:rPr>
          <w:lang w:val="fr-FR"/>
        </w:rPr>
        <w:t xml:space="preserve"> générales</w:t>
      </w:r>
      <w:bookmarkEnd w:id="137"/>
    </w:p>
    <w:p w14:paraId="0250648A" w14:textId="4F7EDA19" w:rsidR="00C5227F" w:rsidRPr="006D208C" w:rsidRDefault="00C5227F" w:rsidP="001E3169">
      <w:pPr>
        <w:jc w:val="both"/>
        <w:rPr>
          <w:noProof/>
          <w:lang w:val="fr-FR"/>
        </w:rPr>
      </w:pPr>
      <w:r w:rsidRPr="006D208C">
        <w:rPr>
          <w:noProof/>
          <w:lang w:val="fr-FR"/>
        </w:rPr>
        <w:t xml:space="preserve">Les fournitures doivent être neuves et garanties d’origine. Elles doivent être exemptes de tout vice ou défaut qui pourrait nuire à leur apparence et à leur bon fonctionnement, et elles doivent être conformes </w:t>
      </w:r>
      <w:r w:rsidR="00273863" w:rsidRPr="006D208C">
        <w:rPr>
          <w:noProof/>
          <w:lang w:val="fr-FR"/>
        </w:rPr>
        <w:t xml:space="preserve">à minima </w:t>
      </w:r>
      <w:r w:rsidRPr="006D208C">
        <w:rPr>
          <w:noProof/>
          <w:lang w:val="fr-FR"/>
        </w:rPr>
        <w:t>aux spécifications techniques.</w:t>
      </w:r>
      <w:r w:rsidR="006D208C" w:rsidRPr="006D208C">
        <w:rPr>
          <w:noProof/>
          <w:lang w:val="fr-FR"/>
        </w:rPr>
        <w:t xml:space="preserve"> Les fournitures doivent répondre aux normes internationales les plus contraignantes en termes de protection, de qualité, de robustesse et de durabilité.</w:t>
      </w:r>
    </w:p>
    <w:p w14:paraId="7786458A" w14:textId="3962F0B7" w:rsidR="006D208C" w:rsidRPr="006D208C" w:rsidRDefault="0056147B" w:rsidP="001E3169">
      <w:pPr>
        <w:jc w:val="both"/>
        <w:rPr>
          <w:noProof/>
          <w:lang w:val="fr-FR"/>
        </w:rPr>
      </w:pPr>
      <w:r w:rsidRPr="006D208C">
        <w:rPr>
          <w:noProof/>
          <w:lang w:val="fr-FR"/>
        </w:rPr>
        <w:t>L</w:t>
      </w:r>
      <w:r w:rsidR="000A7CAF" w:rsidRPr="006D208C">
        <w:rPr>
          <w:noProof/>
          <w:lang w:val="fr-FR"/>
        </w:rPr>
        <w:t>es fonctionnalités des équipements proposés doivent respecter celles figurant dans les spécifications techniques. Les valeurs (longueur, capacité, diamètre, volume, etc.) doivent être considérées comme des approximations, avec une certaine latitude donnée vers le haut ou vers le bas.</w:t>
      </w:r>
    </w:p>
    <w:p w14:paraId="15966DD0" w14:textId="498C7D89" w:rsidR="001E3169" w:rsidRPr="006D208C" w:rsidRDefault="00D55263" w:rsidP="001E3169">
      <w:pPr>
        <w:pStyle w:val="Titre2"/>
        <w:rPr>
          <w:lang w:val="fr-FR"/>
        </w:rPr>
      </w:pPr>
      <w:bookmarkStart w:id="138" w:name="_Toc475021776"/>
      <w:bookmarkStart w:id="139" w:name="_Toc477774678"/>
      <w:bookmarkStart w:id="140" w:name="_Toc501365718"/>
      <w:bookmarkStart w:id="141" w:name="_Ref18315393"/>
      <w:bookmarkStart w:id="142" w:name="_Ref18315396"/>
      <w:bookmarkStart w:id="143" w:name="_Toc172710306"/>
      <w:r w:rsidRPr="006D208C">
        <w:rPr>
          <w:lang w:val="fr-FR"/>
        </w:rPr>
        <w:t>S</w:t>
      </w:r>
      <w:r w:rsidR="001E3169" w:rsidRPr="006D208C">
        <w:rPr>
          <w:lang w:val="fr-FR"/>
        </w:rPr>
        <w:t>p</w:t>
      </w:r>
      <w:r w:rsidR="00C5227F" w:rsidRPr="006D208C">
        <w:rPr>
          <w:lang w:val="fr-FR"/>
        </w:rPr>
        <w:t>é</w:t>
      </w:r>
      <w:r w:rsidR="001E3169" w:rsidRPr="006D208C">
        <w:rPr>
          <w:lang w:val="fr-FR"/>
        </w:rPr>
        <w:t xml:space="preserve">cifications </w:t>
      </w:r>
      <w:bookmarkEnd w:id="138"/>
      <w:bookmarkEnd w:id="139"/>
      <w:bookmarkEnd w:id="140"/>
      <w:bookmarkEnd w:id="141"/>
      <w:bookmarkEnd w:id="142"/>
      <w:r w:rsidRPr="006D208C">
        <w:rPr>
          <w:lang w:val="fr-FR"/>
        </w:rPr>
        <w:t>techniques &amp; offre technique</w:t>
      </w:r>
      <w:bookmarkEnd w:id="143"/>
    </w:p>
    <w:p w14:paraId="4EA6FCA6" w14:textId="77777777" w:rsidR="006E48B4" w:rsidRPr="00266298" w:rsidRDefault="006E48B4" w:rsidP="006E48B4">
      <w:pPr>
        <w:jc w:val="both"/>
        <w:rPr>
          <w:noProof/>
          <w:lang w:val="fr-FR"/>
        </w:rPr>
      </w:pPr>
      <w:r w:rsidRPr="00266298">
        <w:rPr>
          <w:noProof/>
          <w:lang w:val="fr-FR"/>
        </w:rPr>
        <w:t>Le soumissionnaire joindra à son offre :</w:t>
      </w:r>
    </w:p>
    <w:p w14:paraId="7737562D" w14:textId="77777777" w:rsidR="006E48B4" w:rsidRDefault="006E48B4" w:rsidP="006E48B4">
      <w:pPr>
        <w:pStyle w:val="Paragraphedeliste"/>
        <w:numPr>
          <w:ilvl w:val="0"/>
          <w:numId w:val="3"/>
        </w:numPr>
        <w:ind w:left="284" w:hanging="284"/>
        <w:contextualSpacing w:val="0"/>
        <w:jc w:val="both"/>
        <w:rPr>
          <w:lang w:val="fr-FR"/>
        </w:rPr>
      </w:pPr>
      <w:r w:rsidRPr="00266298">
        <w:rPr>
          <w:lang w:val="fr-FR"/>
        </w:rPr>
        <w:t>Le formulaire d’offre technique dûment remplis</w:t>
      </w:r>
      <w:r>
        <w:rPr>
          <w:lang w:val="fr-FR"/>
        </w:rPr>
        <w:t> ;</w:t>
      </w:r>
    </w:p>
    <w:p w14:paraId="20F1EF71" w14:textId="77777777" w:rsidR="006E48B4" w:rsidRPr="00266298" w:rsidRDefault="006E48B4" w:rsidP="006E48B4">
      <w:pPr>
        <w:pStyle w:val="Paragraphedeliste"/>
        <w:numPr>
          <w:ilvl w:val="0"/>
          <w:numId w:val="3"/>
        </w:numPr>
        <w:ind w:left="284" w:hanging="284"/>
        <w:contextualSpacing w:val="0"/>
        <w:jc w:val="both"/>
        <w:rPr>
          <w:lang w:val="fr-FR"/>
        </w:rPr>
      </w:pPr>
      <w:r w:rsidRPr="00266298">
        <w:rPr>
          <w:lang w:val="fr-FR"/>
        </w:rPr>
        <w:t>Les photos relatives aux fournitures.</w:t>
      </w:r>
    </w:p>
    <w:p w14:paraId="7C7B7586" w14:textId="77777777" w:rsidR="006E48B4" w:rsidRPr="00266298" w:rsidRDefault="006E48B4" w:rsidP="006E48B4">
      <w:pPr>
        <w:jc w:val="both"/>
        <w:rPr>
          <w:lang w:val="fr-FR"/>
        </w:rPr>
      </w:pPr>
      <w:r w:rsidRPr="00266298">
        <w:rPr>
          <w:lang w:val="fr-FR"/>
        </w:rPr>
        <w:t>L’offre technique et les photos doivent clairement indiquer les modèles offerts et les options incluses, s’il y a lieu, afin que les évaluateurs puissent voir l’exacte configuration. Les offres ne permettant pas d’identifier précisément les modèles et les spécifications pourront se voir rejetées par le comité d’évaluation.</w:t>
      </w:r>
    </w:p>
    <w:p w14:paraId="27588DB7" w14:textId="77777777" w:rsidR="006E48B4" w:rsidRPr="00266298" w:rsidRDefault="006E48B4" w:rsidP="006E48B4">
      <w:pPr>
        <w:jc w:val="both"/>
        <w:rPr>
          <w:lang w:val="fr-FR"/>
        </w:rPr>
      </w:pPr>
      <w:r w:rsidRPr="00266298">
        <w:rPr>
          <w:lang w:val="fr-FR"/>
        </w:rPr>
        <w:t>L’offre doit être suffisamment claire pour permettre aux évaluateurs d'effectuer aisément une comparaison entre les spécifications demandées et les spécifications proposées.</w:t>
      </w:r>
    </w:p>
    <w:p w14:paraId="4C036C2D" w14:textId="4E30965D" w:rsidR="00D55263" w:rsidRPr="006D208C" w:rsidRDefault="00D55263" w:rsidP="00774F05">
      <w:pPr>
        <w:jc w:val="both"/>
        <w:rPr>
          <w:lang w:val="fr-FR"/>
        </w:rPr>
      </w:pPr>
      <w:r w:rsidRPr="006D208C">
        <w:rPr>
          <w:lang w:val="fr-FR"/>
        </w:rPr>
        <w:t xml:space="preserve">Voir également point </w:t>
      </w:r>
      <w:r w:rsidRPr="006D208C">
        <w:rPr>
          <w:lang w:val="fr-FR"/>
        </w:rPr>
        <w:fldChar w:fldCharType="begin"/>
      </w:r>
      <w:r w:rsidRPr="006D208C">
        <w:rPr>
          <w:lang w:val="fr-FR"/>
        </w:rPr>
        <w:instrText xml:space="preserve"> REF _Ref18315367 \r \h </w:instrText>
      </w:r>
      <w:r w:rsidRPr="006D208C">
        <w:rPr>
          <w:lang w:val="fr-FR"/>
        </w:rPr>
      </w:r>
      <w:r w:rsidRPr="006D208C">
        <w:rPr>
          <w:lang w:val="fr-FR"/>
        </w:rPr>
        <w:fldChar w:fldCharType="separate"/>
      </w:r>
      <w:r w:rsidRPr="006D208C">
        <w:rPr>
          <w:lang w:val="fr-FR"/>
        </w:rPr>
        <w:t>6.13</w:t>
      </w:r>
      <w:r w:rsidRPr="006D208C">
        <w:rPr>
          <w:lang w:val="fr-FR"/>
        </w:rPr>
        <w:fldChar w:fldCharType="end"/>
      </w:r>
      <w:r w:rsidRPr="006D208C">
        <w:rPr>
          <w:lang w:val="fr-FR"/>
        </w:rPr>
        <w:t xml:space="preserve"> « </w:t>
      </w:r>
      <w:r w:rsidRPr="006D208C">
        <w:rPr>
          <w:lang w:val="fr-FR"/>
        </w:rPr>
        <w:fldChar w:fldCharType="begin"/>
      </w:r>
      <w:r w:rsidRPr="006D208C">
        <w:rPr>
          <w:lang w:val="fr-FR"/>
        </w:rPr>
        <w:instrText xml:space="preserve"> REF _Ref18315369 \h </w:instrText>
      </w:r>
      <w:r w:rsidRPr="006D208C">
        <w:rPr>
          <w:lang w:val="fr-FR"/>
        </w:rPr>
      </w:r>
      <w:r w:rsidRPr="006D208C">
        <w:rPr>
          <w:lang w:val="fr-FR"/>
        </w:rPr>
        <w:fldChar w:fldCharType="separate"/>
      </w:r>
      <w:r w:rsidRPr="006D208C">
        <w:rPr>
          <w:lang w:val="fr-FR"/>
        </w:rPr>
        <w:t>Spécifications techniques &amp; offre technique</w:t>
      </w:r>
      <w:r w:rsidRPr="006D208C">
        <w:rPr>
          <w:lang w:val="fr-FR"/>
        </w:rPr>
        <w:fldChar w:fldCharType="end"/>
      </w:r>
      <w:r w:rsidRPr="006D208C">
        <w:rPr>
          <w:lang w:val="fr-FR"/>
        </w:rPr>
        <w:t> ».</w:t>
      </w:r>
    </w:p>
    <w:p w14:paraId="5A9DEF80" w14:textId="3C7CC808" w:rsidR="001E3169" w:rsidRPr="006D208C" w:rsidRDefault="003D14C2" w:rsidP="001E3169">
      <w:pPr>
        <w:pStyle w:val="Titre2"/>
        <w:rPr>
          <w:lang w:val="fr-FR"/>
        </w:rPr>
      </w:pPr>
      <w:bookmarkStart w:id="144" w:name="_Toc172710307"/>
      <w:r w:rsidRPr="006D208C">
        <w:rPr>
          <w:lang w:val="fr-FR"/>
        </w:rPr>
        <w:t>Livraison</w:t>
      </w:r>
      <w:bookmarkEnd w:id="144"/>
    </w:p>
    <w:p w14:paraId="0F7A51EF" w14:textId="1CA2005F" w:rsidR="003D14C2" w:rsidRPr="006D208C" w:rsidRDefault="003D14C2" w:rsidP="003D14C2">
      <w:pPr>
        <w:jc w:val="both"/>
        <w:rPr>
          <w:lang w:val="fr-FR"/>
        </w:rPr>
      </w:pPr>
      <w:r w:rsidRPr="006D208C">
        <w:rPr>
          <w:lang w:val="fr-FR"/>
        </w:rPr>
        <w:t xml:space="preserve">Les fournitures doivent être livrées dans un délai de </w:t>
      </w:r>
      <w:r w:rsidR="006E48B4" w:rsidRPr="006E48B4">
        <w:rPr>
          <w:lang w:val="fr-BF"/>
        </w:rPr>
        <w:t>21</w:t>
      </w:r>
      <w:r w:rsidRPr="006D208C">
        <w:rPr>
          <w:lang w:val="fr-FR"/>
        </w:rPr>
        <w:t xml:space="preserve"> jours calendrier à compter de la notification de la conclusion du marché. </w:t>
      </w:r>
    </w:p>
    <w:p w14:paraId="77F9D903" w14:textId="0FE88CA9" w:rsidR="001E3169" w:rsidRDefault="003D14C2" w:rsidP="001E3169">
      <w:pPr>
        <w:jc w:val="both"/>
        <w:rPr>
          <w:lang w:val="fr-FR"/>
        </w:rPr>
      </w:pPr>
      <w:r w:rsidRPr="006D208C">
        <w:rPr>
          <w:lang w:val="fr-FR"/>
        </w:rPr>
        <w:t xml:space="preserve">Les fournitures seront livrées </w:t>
      </w:r>
      <w:r w:rsidR="006E48B4">
        <w:rPr>
          <w:lang w:val="fr-BF"/>
        </w:rPr>
        <w:t xml:space="preserve">aux </w:t>
      </w:r>
      <w:r w:rsidRPr="006D208C">
        <w:rPr>
          <w:lang w:val="fr-FR"/>
        </w:rPr>
        <w:t>adresse</w:t>
      </w:r>
      <w:r w:rsidR="006E48B4">
        <w:rPr>
          <w:lang w:val="fr-BF"/>
        </w:rPr>
        <w:t>s</w:t>
      </w:r>
      <w:r w:rsidRPr="006D208C">
        <w:rPr>
          <w:lang w:val="fr-FR"/>
        </w:rPr>
        <w:t xml:space="preserve"> suivante</w:t>
      </w:r>
      <w:r w:rsidR="006E48B4">
        <w:rPr>
          <w:lang w:val="fr-BF"/>
        </w:rPr>
        <w:t>s</w:t>
      </w:r>
      <w:r w:rsidRPr="006D208C">
        <w:rPr>
          <w:lang w:val="fr-FR"/>
        </w:rPr>
        <w:t> :</w:t>
      </w:r>
    </w:p>
    <w:tbl>
      <w:tblPr>
        <w:tblStyle w:val="Grilledutableau1"/>
        <w:tblW w:w="0" w:type="auto"/>
        <w:tblInd w:w="0" w:type="dxa"/>
        <w:tblLook w:val="04A0" w:firstRow="1" w:lastRow="0" w:firstColumn="1" w:lastColumn="0" w:noHBand="0" w:noVBand="1"/>
      </w:tblPr>
      <w:tblGrid>
        <w:gridCol w:w="3114"/>
        <w:gridCol w:w="5380"/>
      </w:tblGrid>
      <w:tr w:rsidR="006E48B4" w:rsidRPr="00B767D8" w14:paraId="1F1BF6A8" w14:textId="77777777" w:rsidTr="001640C9">
        <w:tc>
          <w:tcPr>
            <w:tcW w:w="3114" w:type="dxa"/>
            <w:shd w:val="clear" w:color="auto" w:fill="D9D9D9" w:themeFill="background1" w:themeFillShade="D9"/>
          </w:tcPr>
          <w:p w14:paraId="2EBFFA3B" w14:textId="77777777" w:rsidR="006E48B4" w:rsidRPr="00C33075" w:rsidRDefault="006E48B4" w:rsidP="001640C9">
            <w:pPr>
              <w:spacing w:after="160"/>
              <w:jc w:val="both"/>
              <w:rPr>
                <w:rFonts w:eastAsiaTheme="minorHAnsi" w:cstheme="minorBidi"/>
                <w:b/>
                <w:szCs w:val="22"/>
                <w:lang w:val="fr-BF"/>
              </w:rPr>
            </w:pPr>
            <w:r>
              <w:rPr>
                <w:rFonts w:eastAsiaTheme="minorHAnsi" w:cstheme="minorBidi"/>
                <w:b/>
                <w:szCs w:val="22"/>
                <w:lang w:val="fr-BF"/>
              </w:rPr>
              <w:t>Lot</w:t>
            </w:r>
          </w:p>
        </w:tc>
        <w:tc>
          <w:tcPr>
            <w:tcW w:w="5380" w:type="dxa"/>
            <w:shd w:val="clear" w:color="auto" w:fill="D9D9D9" w:themeFill="background1" w:themeFillShade="D9"/>
          </w:tcPr>
          <w:p w14:paraId="15EF79AF" w14:textId="571D25F4" w:rsidR="006E48B4" w:rsidRPr="009A6CB3" w:rsidRDefault="009A6CB3" w:rsidP="001640C9">
            <w:pPr>
              <w:spacing w:after="160"/>
              <w:jc w:val="both"/>
              <w:rPr>
                <w:rFonts w:eastAsiaTheme="minorHAnsi" w:cstheme="minorBidi"/>
                <w:b/>
                <w:szCs w:val="22"/>
                <w:lang w:val="fr-BF"/>
              </w:rPr>
            </w:pPr>
            <w:r>
              <w:rPr>
                <w:rFonts w:eastAsiaTheme="minorHAnsi" w:cstheme="minorBidi"/>
                <w:b/>
                <w:szCs w:val="22"/>
                <w:lang w:val="fr-BF"/>
              </w:rPr>
              <w:t>Lieu</w:t>
            </w:r>
          </w:p>
        </w:tc>
      </w:tr>
      <w:tr w:rsidR="006E48B4" w:rsidRPr="00B767D8" w14:paraId="3203F59E" w14:textId="77777777" w:rsidTr="001640C9">
        <w:tc>
          <w:tcPr>
            <w:tcW w:w="3114" w:type="dxa"/>
          </w:tcPr>
          <w:p w14:paraId="0ED25AD5" w14:textId="77777777" w:rsidR="006E48B4" w:rsidRPr="00C33075" w:rsidRDefault="006E48B4" w:rsidP="001640C9">
            <w:pPr>
              <w:spacing w:after="160"/>
              <w:jc w:val="both"/>
              <w:rPr>
                <w:rFonts w:eastAsiaTheme="minorHAnsi" w:cstheme="minorBidi"/>
                <w:szCs w:val="22"/>
                <w:lang w:val="fr-BF"/>
              </w:rPr>
            </w:pPr>
            <w:r>
              <w:rPr>
                <w:rFonts w:eastAsiaTheme="minorHAnsi" w:cstheme="minorBidi"/>
                <w:szCs w:val="22"/>
                <w:lang w:val="fr-BF"/>
              </w:rPr>
              <w:t>Lot 1</w:t>
            </w:r>
          </w:p>
        </w:tc>
        <w:tc>
          <w:tcPr>
            <w:tcW w:w="5380" w:type="dxa"/>
          </w:tcPr>
          <w:p w14:paraId="36F36204" w14:textId="77777777" w:rsidR="006E48B4" w:rsidRPr="00B767D8" w:rsidRDefault="006E48B4" w:rsidP="001640C9">
            <w:pPr>
              <w:spacing w:after="160"/>
              <w:jc w:val="both"/>
              <w:rPr>
                <w:rFonts w:eastAsiaTheme="minorHAnsi" w:cstheme="minorBidi"/>
                <w:szCs w:val="22"/>
                <w:lang w:val="fr-FR"/>
              </w:rPr>
            </w:pPr>
            <w:r>
              <w:rPr>
                <w:rFonts w:eastAsiaTheme="minorHAnsi" w:cstheme="minorBidi"/>
                <w:szCs w:val="22"/>
                <w:lang w:val="fr-BF"/>
              </w:rPr>
              <w:t>Maison d’Arrêt et de correction (Mac)</w:t>
            </w:r>
            <w:r w:rsidRPr="00B767D8">
              <w:rPr>
                <w:rFonts w:eastAsiaTheme="minorHAnsi" w:cstheme="minorBidi"/>
                <w:szCs w:val="22"/>
                <w:lang w:val="fr-FR"/>
              </w:rPr>
              <w:t xml:space="preserve"> </w:t>
            </w:r>
            <w:r>
              <w:rPr>
                <w:rFonts w:eastAsiaTheme="minorHAnsi" w:cstheme="minorBidi"/>
                <w:szCs w:val="22"/>
                <w:lang w:val="fr-BF"/>
              </w:rPr>
              <w:t xml:space="preserve">de </w:t>
            </w:r>
            <w:r w:rsidRPr="00B767D8">
              <w:rPr>
                <w:rFonts w:eastAsiaTheme="minorHAnsi" w:cstheme="minorBidi"/>
                <w:szCs w:val="22"/>
                <w:lang w:val="fr-FR"/>
              </w:rPr>
              <w:t>Koupéla</w:t>
            </w:r>
          </w:p>
        </w:tc>
      </w:tr>
      <w:tr w:rsidR="006E48B4" w:rsidRPr="00B767D8" w14:paraId="614215FD" w14:textId="77777777" w:rsidTr="001640C9">
        <w:tc>
          <w:tcPr>
            <w:tcW w:w="3114" w:type="dxa"/>
          </w:tcPr>
          <w:p w14:paraId="5CF270C9" w14:textId="77777777" w:rsidR="006E48B4" w:rsidRPr="00C33075" w:rsidRDefault="006E48B4" w:rsidP="001640C9">
            <w:pPr>
              <w:spacing w:after="160"/>
              <w:jc w:val="both"/>
              <w:rPr>
                <w:rFonts w:eastAsiaTheme="minorHAnsi" w:cstheme="minorBidi"/>
                <w:szCs w:val="22"/>
                <w:lang w:val="fr-BF"/>
              </w:rPr>
            </w:pPr>
            <w:r>
              <w:rPr>
                <w:rFonts w:eastAsiaTheme="minorHAnsi" w:cstheme="minorBidi"/>
                <w:szCs w:val="22"/>
                <w:lang w:val="fr-BF"/>
              </w:rPr>
              <w:t>Lot 2</w:t>
            </w:r>
          </w:p>
        </w:tc>
        <w:tc>
          <w:tcPr>
            <w:tcW w:w="5380" w:type="dxa"/>
          </w:tcPr>
          <w:p w14:paraId="5BDDA64F" w14:textId="77777777" w:rsidR="006E48B4" w:rsidRPr="00C33075" w:rsidRDefault="006E48B4" w:rsidP="001640C9">
            <w:pPr>
              <w:spacing w:after="160"/>
              <w:jc w:val="both"/>
              <w:rPr>
                <w:rFonts w:eastAsiaTheme="minorHAnsi" w:cstheme="minorBidi"/>
                <w:szCs w:val="22"/>
                <w:lang w:val="fr-BF"/>
              </w:rPr>
            </w:pPr>
            <w:r w:rsidRPr="00C33075">
              <w:rPr>
                <w:rFonts w:eastAsiaTheme="minorHAnsi" w:cstheme="minorBidi"/>
                <w:szCs w:val="22"/>
                <w:lang w:val="fr-FR"/>
              </w:rPr>
              <w:t xml:space="preserve">Maison d’Arrêt et de correction (Mac) de </w:t>
            </w:r>
            <w:r>
              <w:rPr>
                <w:rFonts w:eastAsiaTheme="minorHAnsi" w:cstheme="minorBidi"/>
                <w:szCs w:val="22"/>
                <w:lang w:val="fr-BF"/>
              </w:rPr>
              <w:t>Tenkodogo</w:t>
            </w:r>
          </w:p>
        </w:tc>
      </w:tr>
    </w:tbl>
    <w:p w14:paraId="124A5E39" w14:textId="77777777" w:rsidR="006E48B4" w:rsidRPr="006D208C" w:rsidRDefault="006E48B4" w:rsidP="001E3169">
      <w:pPr>
        <w:jc w:val="both"/>
        <w:rPr>
          <w:lang w:val="fr-FR"/>
        </w:rPr>
      </w:pPr>
    </w:p>
    <w:p w14:paraId="13C36511" w14:textId="647B2292" w:rsidR="00D0492F" w:rsidRPr="006D208C" w:rsidRDefault="00D0492F" w:rsidP="00D0492F">
      <w:pPr>
        <w:pStyle w:val="Titre1"/>
        <w:pageBreakBefore/>
        <w:ind w:left="431" w:hanging="431"/>
        <w:rPr>
          <w:lang w:val="fr-FR"/>
        </w:rPr>
      </w:pPr>
      <w:bookmarkStart w:id="145" w:name="_Ref18322542"/>
      <w:bookmarkStart w:id="146" w:name="_Ref18322544"/>
      <w:bookmarkStart w:id="147" w:name="_Toc172710308"/>
      <w:r w:rsidRPr="006D208C">
        <w:rPr>
          <w:lang w:val="fr-FR"/>
        </w:rPr>
        <w:t>Form</w:t>
      </w:r>
      <w:r w:rsidR="00D13276" w:rsidRPr="006D208C">
        <w:rPr>
          <w:lang w:val="fr-FR"/>
        </w:rPr>
        <w:t>ulaire</w:t>
      </w:r>
      <w:r w:rsidRPr="006D208C">
        <w:rPr>
          <w:lang w:val="fr-FR"/>
        </w:rPr>
        <w:t>s</w:t>
      </w:r>
      <w:bookmarkEnd w:id="145"/>
      <w:bookmarkEnd w:id="146"/>
      <w:bookmarkEnd w:id="147"/>
    </w:p>
    <w:p w14:paraId="4A08F4B3" w14:textId="4A465605" w:rsidR="00D0492F" w:rsidRPr="006D208C" w:rsidRDefault="00D13276" w:rsidP="00D0492F">
      <w:pPr>
        <w:pStyle w:val="Titre2"/>
        <w:rPr>
          <w:lang w:val="fr-FR"/>
        </w:rPr>
      </w:pPr>
      <w:bookmarkStart w:id="148" w:name="_Toc172710309"/>
      <w:r w:rsidRPr="006D208C">
        <w:rPr>
          <w:lang w:val="fr-FR"/>
        </w:rPr>
        <w:t>Formulaire d’identification</w:t>
      </w:r>
      <w:bookmarkEnd w:id="148"/>
    </w:p>
    <w:p w14:paraId="54A0415B" w14:textId="77777777" w:rsidR="00D0492F" w:rsidRPr="006D208C" w:rsidRDefault="00D0492F" w:rsidP="0077631D">
      <w:pPr>
        <w:spacing w:after="0"/>
        <w:rPr>
          <w:lang w:val="fr-FR"/>
        </w:rPr>
      </w:pPr>
    </w:p>
    <w:tbl>
      <w:tblPr>
        <w:tblStyle w:val="Grilledutableau"/>
        <w:tblW w:w="0" w:type="auto"/>
        <w:tblInd w:w="0" w:type="dxa"/>
        <w:tblLook w:val="04A0" w:firstRow="1" w:lastRow="0" w:firstColumn="1" w:lastColumn="0" w:noHBand="0" w:noVBand="1"/>
      </w:tblPr>
      <w:tblGrid>
        <w:gridCol w:w="4247"/>
        <w:gridCol w:w="4247"/>
      </w:tblGrid>
      <w:tr w:rsidR="00D0492F" w:rsidRPr="009D7EDE" w14:paraId="20C165F7" w14:textId="77777777" w:rsidTr="0077631D">
        <w:trPr>
          <w:trHeight w:val="851"/>
        </w:trPr>
        <w:tc>
          <w:tcPr>
            <w:tcW w:w="4247" w:type="dxa"/>
            <w:vAlign w:val="center"/>
          </w:tcPr>
          <w:p w14:paraId="22F82118" w14:textId="7F763499" w:rsidR="00D0492F" w:rsidRPr="006D208C" w:rsidRDefault="00D13276" w:rsidP="00D0492F">
            <w:pPr>
              <w:spacing w:before="60" w:after="60"/>
              <w:rPr>
                <w:lang w:val="fr-FR"/>
              </w:rPr>
            </w:pPr>
            <w:r w:rsidRPr="006D208C">
              <w:rPr>
                <w:lang w:val="fr-FR"/>
              </w:rPr>
              <w:t>Nom et prénom du soumissionnaire ou dénomination de la société et forme juridique</w:t>
            </w:r>
          </w:p>
        </w:tc>
        <w:tc>
          <w:tcPr>
            <w:tcW w:w="4247" w:type="dxa"/>
            <w:vAlign w:val="center"/>
          </w:tcPr>
          <w:p w14:paraId="241A51D0" w14:textId="77777777" w:rsidR="00D0492F" w:rsidRPr="006D208C" w:rsidRDefault="00D0492F" w:rsidP="00D0492F">
            <w:pPr>
              <w:spacing w:before="60" w:after="60"/>
              <w:rPr>
                <w:lang w:val="fr-FR"/>
              </w:rPr>
            </w:pPr>
          </w:p>
        </w:tc>
      </w:tr>
      <w:tr w:rsidR="00D0492F" w:rsidRPr="009D7EDE" w14:paraId="16BDEDF5" w14:textId="77777777" w:rsidTr="0077631D">
        <w:trPr>
          <w:trHeight w:val="851"/>
        </w:trPr>
        <w:tc>
          <w:tcPr>
            <w:tcW w:w="4247" w:type="dxa"/>
            <w:vAlign w:val="center"/>
          </w:tcPr>
          <w:p w14:paraId="3671808F" w14:textId="1D6EE2C9" w:rsidR="00D0492F" w:rsidRPr="006D208C" w:rsidRDefault="00D13276" w:rsidP="00D0492F">
            <w:pPr>
              <w:spacing w:before="60" w:after="60"/>
              <w:rPr>
                <w:lang w:val="fr-FR"/>
              </w:rPr>
            </w:pPr>
            <w:r w:rsidRPr="006D208C">
              <w:rPr>
                <w:lang w:val="fr-FR"/>
              </w:rPr>
              <w:t>Nationalité du soumissionnaire et du personnel (en cas de différence)</w:t>
            </w:r>
          </w:p>
        </w:tc>
        <w:tc>
          <w:tcPr>
            <w:tcW w:w="4247" w:type="dxa"/>
            <w:vAlign w:val="center"/>
          </w:tcPr>
          <w:p w14:paraId="3B5DC0E5" w14:textId="77777777" w:rsidR="00D0492F" w:rsidRPr="006D208C" w:rsidRDefault="00D0492F" w:rsidP="00D0492F">
            <w:pPr>
              <w:spacing w:before="60" w:after="60"/>
              <w:rPr>
                <w:lang w:val="fr-FR"/>
              </w:rPr>
            </w:pPr>
          </w:p>
        </w:tc>
      </w:tr>
      <w:tr w:rsidR="00D0492F" w:rsidRPr="006D208C" w14:paraId="3FB94AAA" w14:textId="77777777" w:rsidTr="0077631D">
        <w:trPr>
          <w:trHeight w:val="851"/>
        </w:trPr>
        <w:tc>
          <w:tcPr>
            <w:tcW w:w="4247" w:type="dxa"/>
            <w:vAlign w:val="center"/>
          </w:tcPr>
          <w:p w14:paraId="0F5E7E8A" w14:textId="0CF562F0" w:rsidR="00D0492F" w:rsidRPr="006D208C" w:rsidRDefault="00D13276" w:rsidP="00D0492F">
            <w:pPr>
              <w:spacing w:before="60" w:after="60"/>
              <w:rPr>
                <w:lang w:val="fr-FR"/>
              </w:rPr>
            </w:pPr>
            <w:r w:rsidRPr="006D208C">
              <w:rPr>
                <w:lang w:val="fr-FR"/>
              </w:rPr>
              <w:t>Domicile / Siège social</w:t>
            </w:r>
          </w:p>
        </w:tc>
        <w:tc>
          <w:tcPr>
            <w:tcW w:w="4247" w:type="dxa"/>
            <w:vAlign w:val="center"/>
          </w:tcPr>
          <w:p w14:paraId="37291FE4" w14:textId="77777777" w:rsidR="00D0492F" w:rsidRPr="006D208C" w:rsidRDefault="00D0492F" w:rsidP="00D0492F">
            <w:pPr>
              <w:spacing w:before="60" w:after="60"/>
              <w:rPr>
                <w:lang w:val="fr-FR"/>
              </w:rPr>
            </w:pPr>
          </w:p>
        </w:tc>
      </w:tr>
      <w:tr w:rsidR="00D0492F" w:rsidRPr="006D208C" w14:paraId="6EA6C20C" w14:textId="77777777" w:rsidTr="0077631D">
        <w:trPr>
          <w:trHeight w:val="851"/>
        </w:trPr>
        <w:tc>
          <w:tcPr>
            <w:tcW w:w="4247" w:type="dxa"/>
            <w:vAlign w:val="center"/>
          </w:tcPr>
          <w:p w14:paraId="4272379F" w14:textId="3912D465" w:rsidR="00D0492F" w:rsidRPr="006D208C" w:rsidRDefault="00D13276" w:rsidP="00D0492F">
            <w:pPr>
              <w:spacing w:before="60" w:after="60"/>
              <w:rPr>
                <w:lang w:val="fr-FR"/>
              </w:rPr>
            </w:pPr>
            <w:r w:rsidRPr="006D208C">
              <w:rPr>
                <w:rFonts w:eastAsia="Calibri"/>
                <w:szCs w:val="22"/>
                <w:lang w:val="fr-FR"/>
              </w:rPr>
              <w:t>Numéro de téléphone</w:t>
            </w:r>
          </w:p>
        </w:tc>
        <w:tc>
          <w:tcPr>
            <w:tcW w:w="4247" w:type="dxa"/>
            <w:vAlign w:val="center"/>
          </w:tcPr>
          <w:p w14:paraId="32CC9CC3" w14:textId="77777777" w:rsidR="00D0492F" w:rsidRPr="006D208C" w:rsidRDefault="00D0492F" w:rsidP="00D0492F">
            <w:pPr>
              <w:spacing w:before="60" w:after="60"/>
              <w:rPr>
                <w:lang w:val="fr-FR"/>
              </w:rPr>
            </w:pPr>
          </w:p>
        </w:tc>
      </w:tr>
      <w:tr w:rsidR="00D0492F" w:rsidRPr="009D7EDE" w14:paraId="2A3DDDFF" w14:textId="77777777" w:rsidTr="0077631D">
        <w:trPr>
          <w:trHeight w:val="851"/>
        </w:trPr>
        <w:tc>
          <w:tcPr>
            <w:tcW w:w="4247" w:type="dxa"/>
            <w:vAlign w:val="center"/>
          </w:tcPr>
          <w:p w14:paraId="0E6F4511" w14:textId="71917752" w:rsidR="00D0492F" w:rsidRPr="006D208C" w:rsidRDefault="00D13276" w:rsidP="00D0492F">
            <w:pPr>
              <w:spacing w:before="60" w:after="60"/>
              <w:rPr>
                <w:lang w:val="fr-FR"/>
              </w:rPr>
            </w:pPr>
            <w:r w:rsidRPr="006D208C">
              <w:rPr>
                <w:lang w:val="fr-FR"/>
              </w:rPr>
              <w:t>Numéro d’inscription Office National de Sécurité Sociale ou équivalent</w:t>
            </w:r>
          </w:p>
        </w:tc>
        <w:tc>
          <w:tcPr>
            <w:tcW w:w="4247" w:type="dxa"/>
            <w:vAlign w:val="center"/>
          </w:tcPr>
          <w:p w14:paraId="5DB956A5" w14:textId="77777777" w:rsidR="00D0492F" w:rsidRPr="006D208C" w:rsidRDefault="00D0492F" w:rsidP="00D0492F">
            <w:pPr>
              <w:spacing w:before="60" w:after="60"/>
              <w:rPr>
                <w:lang w:val="fr-FR"/>
              </w:rPr>
            </w:pPr>
          </w:p>
        </w:tc>
      </w:tr>
      <w:tr w:rsidR="00D0492F" w:rsidRPr="009D7EDE" w14:paraId="56B5A58E" w14:textId="77777777" w:rsidTr="0077631D">
        <w:trPr>
          <w:trHeight w:val="851"/>
        </w:trPr>
        <w:tc>
          <w:tcPr>
            <w:tcW w:w="4247" w:type="dxa"/>
            <w:vAlign w:val="center"/>
          </w:tcPr>
          <w:p w14:paraId="227A4240" w14:textId="7475DDA2" w:rsidR="00D0492F" w:rsidRPr="006D208C" w:rsidRDefault="00810246" w:rsidP="00D0492F">
            <w:pPr>
              <w:spacing w:before="60" w:after="60"/>
              <w:rPr>
                <w:lang w:val="fr-FR"/>
              </w:rPr>
            </w:pPr>
            <w:r w:rsidRPr="007F310D">
              <w:rPr>
                <w:rFonts w:eastAsia="Calibri"/>
                <w:szCs w:val="22"/>
                <w:lang w:val="fr-FR"/>
              </w:rPr>
              <w:t>Numéro d’enregistrement au registre national (des entreprises)</w:t>
            </w:r>
            <w:r>
              <w:rPr>
                <w:rFonts w:eastAsia="Calibri"/>
                <w:szCs w:val="22"/>
                <w:lang w:val="fr-FR"/>
              </w:rPr>
              <w:t xml:space="preserve"> / numéro IFU</w:t>
            </w:r>
          </w:p>
        </w:tc>
        <w:tc>
          <w:tcPr>
            <w:tcW w:w="4247" w:type="dxa"/>
            <w:vAlign w:val="center"/>
          </w:tcPr>
          <w:p w14:paraId="474C5715" w14:textId="77777777" w:rsidR="00D0492F" w:rsidRPr="006D208C" w:rsidRDefault="00D0492F" w:rsidP="00D0492F">
            <w:pPr>
              <w:spacing w:before="60" w:after="60"/>
              <w:rPr>
                <w:lang w:val="fr-FR"/>
              </w:rPr>
            </w:pPr>
          </w:p>
        </w:tc>
      </w:tr>
      <w:tr w:rsidR="00D0492F" w:rsidRPr="006D208C" w14:paraId="1BBA3548" w14:textId="77777777" w:rsidTr="0077631D">
        <w:trPr>
          <w:trHeight w:val="851"/>
        </w:trPr>
        <w:tc>
          <w:tcPr>
            <w:tcW w:w="4247" w:type="dxa"/>
            <w:vAlign w:val="center"/>
          </w:tcPr>
          <w:p w14:paraId="35490DD7" w14:textId="77777777" w:rsidR="00127846" w:rsidRPr="006D208C" w:rsidRDefault="00127846" w:rsidP="00127846">
            <w:pPr>
              <w:spacing w:before="60" w:after="60"/>
              <w:rPr>
                <w:lang w:val="fr-FR"/>
              </w:rPr>
            </w:pPr>
            <w:r w:rsidRPr="006D208C">
              <w:rPr>
                <w:lang w:val="fr-FR"/>
              </w:rPr>
              <w:t>Représenté(e) par le(s) soussigné(s)</w:t>
            </w:r>
          </w:p>
          <w:p w14:paraId="55B2A4E9" w14:textId="77B77D7B" w:rsidR="00D0492F" w:rsidRPr="006D208C" w:rsidRDefault="00127846" w:rsidP="00D0492F">
            <w:pPr>
              <w:spacing w:before="60" w:after="60"/>
              <w:rPr>
                <w:lang w:val="fr-FR"/>
              </w:rPr>
            </w:pPr>
            <w:r w:rsidRPr="006D208C">
              <w:rPr>
                <w:lang w:val="fr-FR"/>
              </w:rPr>
              <w:t>(</w:t>
            </w:r>
            <w:proofErr w:type="gramStart"/>
            <w:r w:rsidRPr="006D208C">
              <w:rPr>
                <w:lang w:val="fr-FR"/>
              </w:rPr>
              <w:t>nom</w:t>
            </w:r>
            <w:proofErr w:type="gramEnd"/>
            <w:r w:rsidRPr="006D208C">
              <w:rPr>
                <w:lang w:val="fr-FR"/>
              </w:rPr>
              <w:t>, prénom et qualité)</w:t>
            </w:r>
          </w:p>
        </w:tc>
        <w:tc>
          <w:tcPr>
            <w:tcW w:w="4247" w:type="dxa"/>
            <w:vAlign w:val="center"/>
          </w:tcPr>
          <w:p w14:paraId="416D5DF4" w14:textId="77777777" w:rsidR="00D0492F" w:rsidRPr="006D208C" w:rsidRDefault="00D0492F" w:rsidP="00D0492F">
            <w:pPr>
              <w:spacing w:before="60" w:after="60"/>
              <w:rPr>
                <w:lang w:val="fr-FR"/>
              </w:rPr>
            </w:pPr>
          </w:p>
        </w:tc>
      </w:tr>
      <w:tr w:rsidR="00D0492F" w:rsidRPr="009D7EDE" w14:paraId="5A90D9DE" w14:textId="77777777" w:rsidTr="0077631D">
        <w:trPr>
          <w:trHeight w:val="851"/>
        </w:trPr>
        <w:tc>
          <w:tcPr>
            <w:tcW w:w="4247" w:type="dxa"/>
            <w:vAlign w:val="center"/>
          </w:tcPr>
          <w:p w14:paraId="519AC440" w14:textId="6EC251ED" w:rsidR="00D0492F" w:rsidRPr="006D208C" w:rsidRDefault="00127846" w:rsidP="0077631D">
            <w:pPr>
              <w:spacing w:before="60" w:after="60"/>
              <w:rPr>
                <w:rFonts w:eastAsia="Calibri"/>
                <w:szCs w:val="22"/>
                <w:lang w:val="fr-FR"/>
              </w:rPr>
            </w:pPr>
            <w:r w:rsidRPr="006D208C">
              <w:rPr>
                <w:rFonts w:eastAsia="Calibri"/>
                <w:szCs w:val="22"/>
                <w:lang w:val="fr-FR"/>
              </w:rPr>
              <w:t>Personne de contact (numéro de téléphone, e-mail)</w:t>
            </w:r>
          </w:p>
        </w:tc>
        <w:tc>
          <w:tcPr>
            <w:tcW w:w="4247" w:type="dxa"/>
            <w:vAlign w:val="center"/>
          </w:tcPr>
          <w:p w14:paraId="3967B4D3" w14:textId="77777777" w:rsidR="00D0492F" w:rsidRPr="006D208C" w:rsidRDefault="00D0492F" w:rsidP="00D0492F">
            <w:pPr>
              <w:spacing w:before="60" w:after="60"/>
              <w:rPr>
                <w:lang w:val="fr-FR"/>
              </w:rPr>
            </w:pPr>
          </w:p>
        </w:tc>
      </w:tr>
      <w:tr w:rsidR="00D0492F" w:rsidRPr="009D7EDE" w14:paraId="77AF02F7" w14:textId="77777777" w:rsidTr="0077631D">
        <w:trPr>
          <w:trHeight w:val="851"/>
        </w:trPr>
        <w:tc>
          <w:tcPr>
            <w:tcW w:w="4247" w:type="dxa"/>
            <w:vAlign w:val="center"/>
          </w:tcPr>
          <w:p w14:paraId="020303FA" w14:textId="16A5B9B4" w:rsidR="00D0492F" w:rsidRPr="006D208C" w:rsidRDefault="00127846" w:rsidP="0077631D">
            <w:pPr>
              <w:spacing w:before="60" w:after="60"/>
              <w:rPr>
                <w:rFonts w:eastAsia="Calibri"/>
                <w:szCs w:val="22"/>
                <w:lang w:val="fr-FR"/>
              </w:rPr>
            </w:pPr>
            <w:r w:rsidRPr="006D208C">
              <w:rPr>
                <w:rFonts w:eastAsia="Calibri"/>
                <w:szCs w:val="22"/>
                <w:lang w:val="fr-FR"/>
              </w:rPr>
              <w:t>En cas de différence : chef du projet (numéro de téléphone, e-mail)</w:t>
            </w:r>
          </w:p>
        </w:tc>
        <w:tc>
          <w:tcPr>
            <w:tcW w:w="4247" w:type="dxa"/>
            <w:vAlign w:val="center"/>
          </w:tcPr>
          <w:p w14:paraId="48BC37A1" w14:textId="77777777" w:rsidR="00D0492F" w:rsidRPr="006D208C" w:rsidRDefault="00D0492F" w:rsidP="00D0492F">
            <w:pPr>
              <w:spacing w:before="60" w:after="60"/>
              <w:rPr>
                <w:lang w:val="fr-FR"/>
              </w:rPr>
            </w:pPr>
          </w:p>
        </w:tc>
      </w:tr>
      <w:tr w:rsidR="00D0492F" w:rsidRPr="009D7EDE" w14:paraId="2878EB3B" w14:textId="77777777" w:rsidTr="0077631D">
        <w:trPr>
          <w:trHeight w:val="851"/>
        </w:trPr>
        <w:tc>
          <w:tcPr>
            <w:tcW w:w="4247" w:type="dxa"/>
            <w:vAlign w:val="center"/>
          </w:tcPr>
          <w:p w14:paraId="0869815E" w14:textId="77777777" w:rsidR="00127846" w:rsidRPr="006D208C" w:rsidRDefault="00127846" w:rsidP="00127846">
            <w:pPr>
              <w:spacing w:before="60" w:after="60"/>
              <w:rPr>
                <w:rFonts w:eastAsia="Calibri"/>
                <w:szCs w:val="22"/>
                <w:lang w:val="fr-FR"/>
              </w:rPr>
            </w:pPr>
            <w:r w:rsidRPr="006D208C">
              <w:rPr>
                <w:rFonts w:eastAsia="Calibri"/>
                <w:szCs w:val="22"/>
                <w:lang w:val="fr-FR"/>
              </w:rPr>
              <w:t>Numéro de compte pour les paiements</w:t>
            </w:r>
          </w:p>
          <w:p w14:paraId="5294AE44" w14:textId="77777777" w:rsidR="00127846" w:rsidRPr="006D208C" w:rsidRDefault="00127846" w:rsidP="00127846">
            <w:pPr>
              <w:spacing w:before="60" w:after="60"/>
              <w:rPr>
                <w:rFonts w:eastAsia="Calibri"/>
                <w:szCs w:val="22"/>
                <w:lang w:val="fr-FR"/>
              </w:rPr>
            </w:pPr>
            <w:r w:rsidRPr="006D208C">
              <w:rPr>
                <w:rFonts w:eastAsia="Calibri"/>
                <w:szCs w:val="22"/>
                <w:lang w:val="fr-FR"/>
              </w:rPr>
              <w:t>Institution financière</w:t>
            </w:r>
          </w:p>
          <w:p w14:paraId="17328774" w14:textId="2CEE4C9B" w:rsidR="00D0492F" w:rsidRPr="006D208C" w:rsidRDefault="00127846" w:rsidP="00127846">
            <w:pPr>
              <w:spacing w:before="60" w:after="60"/>
              <w:rPr>
                <w:rFonts w:eastAsia="Calibri"/>
                <w:szCs w:val="22"/>
                <w:lang w:val="fr-FR"/>
              </w:rPr>
            </w:pPr>
            <w:r w:rsidRPr="006D208C">
              <w:rPr>
                <w:rFonts w:eastAsia="Calibri"/>
                <w:szCs w:val="22"/>
                <w:lang w:val="fr-FR"/>
              </w:rPr>
              <w:t>Ouvert au nom de</w:t>
            </w:r>
          </w:p>
        </w:tc>
        <w:tc>
          <w:tcPr>
            <w:tcW w:w="4247" w:type="dxa"/>
            <w:vAlign w:val="center"/>
          </w:tcPr>
          <w:p w14:paraId="08831994" w14:textId="77777777" w:rsidR="00D0492F" w:rsidRPr="006D208C" w:rsidRDefault="00D0492F" w:rsidP="00D0492F">
            <w:pPr>
              <w:spacing w:before="60" w:after="60"/>
              <w:rPr>
                <w:lang w:val="fr-FR"/>
              </w:rPr>
            </w:pPr>
          </w:p>
        </w:tc>
      </w:tr>
    </w:tbl>
    <w:p w14:paraId="41E4ED35" w14:textId="77777777" w:rsidR="00D0492F" w:rsidRPr="006D208C" w:rsidRDefault="00D0492F" w:rsidP="00C50750">
      <w:pPr>
        <w:rPr>
          <w:lang w:val="fr-FR"/>
        </w:rPr>
      </w:pPr>
    </w:p>
    <w:p w14:paraId="3E8C9E13" w14:textId="2ABE182B" w:rsidR="0077631D" w:rsidRPr="006D208C" w:rsidRDefault="0077631D" w:rsidP="008E5FE6">
      <w:pPr>
        <w:spacing w:before="360"/>
        <w:rPr>
          <w:lang w:val="fr-FR"/>
        </w:rPr>
      </w:pPr>
      <w:r w:rsidRPr="006D208C">
        <w:rPr>
          <w:lang w:val="fr-FR"/>
        </w:rPr>
        <w:t>N</w:t>
      </w:r>
      <w:r w:rsidR="00127846" w:rsidRPr="006D208C">
        <w:rPr>
          <w:lang w:val="fr-FR"/>
        </w:rPr>
        <w:t>o</w:t>
      </w:r>
      <w:r w:rsidRPr="006D208C">
        <w:rPr>
          <w:lang w:val="fr-FR"/>
        </w:rPr>
        <w:t>m</w:t>
      </w:r>
      <w:r w:rsidR="00127846" w:rsidRPr="006D208C">
        <w:rPr>
          <w:lang w:val="fr-FR"/>
        </w:rPr>
        <w:t> </w:t>
      </w:r>
      <w:r w:rsidRPr="006D208C">
        <w:rPr>
          <w:lang w:val="fr-FR"/>
        </w:rPr>
        <w:t>:</w:t>
      </w:r>
    </w:p>
    <w:p w14:paraId="55B55F1B" w14:textId="2A0E66DA" w:rsidR="008E5FE6" w:rsidRPr="006D208C" w:rsidRDefault="008E5FE6" w:rsidP="008E5FE6">
      <w:pPr>
        <w:spacing w:before="360"/>
        <w:rPr>
          <w:lang w:val="fr-FR"/>
        </w:rPr>
      </w:pPr>
      <w:r w:rsidRPr="006D208C">
        <w:rPr>
          <w:lang w:val="fr-FR"/>
        </w:rPr>
        <w:t>Signature :</w:t>
      </w:r>
    </w:p>
    <w:p w14:paraId="1217FD24" w14:textId="77777777" w:rsidR="0077631D" w:rsidRPr="006D208C" w:rsidRDefault="0077631D">
      <w:pPr>
        <w:spacing w:line="259" w:lineRule="auto"/>
        <w:rPr>
          <w:lang w:val="fr-FR"/>
        </w:rPr>
      </w:pPr>
      <w:r w:rsidRPr="006D208C">
        <w:rPr>
          <w:lang w:val="fr-FR"/>
        </w:rPr>
        <w:br w:type="page"/>
      </w:r>
    </w:p>
    <w:p w14:paraId="3D56F710" w14:textId="53874FE6" w:rsidR="0077631D" w:rsidRPr="006D208C" w:rsidRDefault="00127846" w:rsidP="0077631D">
      <w:pPr>
        <w:pStyle w:val="Titre2"/>
        <w:rPr>
          <w:lang w:val="fr-FR"/>
        </w:rPr>
      </w:pPr>
      <w:bookmarkStart w:id="149" w:name="_Toc364253089"/>
      <w:bookmarkStart w:id="150" w:name="_Toc505697413"/>
      <w:bookmarkStart w:id="151" w:name="_Ref19006706"/>
      <w:bookmarkStart w:id="152" w:name="_Ref19006712"/>
      <w:bookmarkStart w:id="153" w:name="_Toc172710310"/>
      <w:r w:rsidRPr="006D208C">
        <w:rPr>
          <w:lang w:val="fr-FR"/>
        </w:rPr>
        <w:t>Déclaration d’intégrité pour les soumissionnaires</w:t>
      </w:r>
      <w:bookmarkEnd w:id="149"/>
      <w:bookmarkEnd w:id="150"/>
      <w:bookmarkEnd w:id="151"/>
      <w:bookmarkEnd w:id="152"/>
      <w:bookmarkEnd w:id="153"/>
    </w:p>
    <w:p w14:paraId="3427A9C4" w14:textId="16E2F9CE" w:rsidR="00127846" w:rsidRPr="006D208C" w:rsidRDefault="00127846" w:rsidP="00127846">
      <w:pPr>
        <w:spacing w:after="40" w:line="252" w:lineRule="auto"/>
        <w:jc w:val="both"/>
        <w:rPr>
          <w:lang w:val="fr-FR"/>
        </w:rPr>
      </w:pPr>
      <w:r w:rsidRPr="006D208C">
        <w:rPr>
          <w:lang w:val="fr-FR"/>
        </w:rPr>
        <w:t xml:space="preserve">Par la présente, </w:t>
      </w:r>
      <w:r w:rsidR="005A5811" w:rsidRPr="006D208C">
        <w:rPr>
          <w:lang w:val="fr-FR"/>
        </w:rPr>
        <w:t>le soumissionnaire</w:t>
      </w:r>
      <w:r w:rsidRPr="006D208C">
        <w:rPr>
          <w:lang w:val="fr-FR"/>
        </w:rPr>
        <w:t xml:space="preserve"> déclare ce qui suit :</w:t>
      </w:r>
    </w:p>
    <w:p w14:paraId="61C789D4" w14:textId="6AD7915C" w:rsidR="00127846" w:rsidRPr="006D208C" w:rsidRDefault="00127846" w:rsidP="00127846">
      <w:pPr>
        <w:pStyle w:val="Paragraphedeliste"/>
        <w:numPr>
          <w:ilvl w:val="0"/>
          <w:numId w:val="3"/>
        </w:numPr>
        <w:spacing w:after="40" w:line="252" w:lineRule="auto"/>
        <w:ind w:left="284" w:hanging="284"/>
        <w:contextualSpacing w:val="0"/>
        <w:jc w:val="both"/>
        <w:rPr>
          <w:lang w:val="fr-FR"/>
        </w:rPr>
      </w:pPr>
      <w:r w:rsidRPr="006D208C">
        <w:rPr>
          <w:lang w:val="fr-FR"/>
        </w:rPr>
        <w:t>Ni les membres de l’administration, ni les employés, ni toute personne ou personne morale avec laquelle le soumissionnaire a conclu un accord en vue de l'exécution du marché, ne peuvent obtenir ou accepter d’un tiers, pour eux-mêmes ou pour toute autre personne ou personne morale, un avantage appréciable en argent (par exemple, des dons, gratifications ou avantages quelconques), directement ou indirectement lié aux activités de la personne concernée pour le compte de Enabel.</w:t>
      </w:r>
    </w:p>
    <w:p w14:paraId="3EFF7696" w14:textId="07567743" w:rsidR="00127846" w:rsidRPr="006D208C" w:rsidRDefault="00127846" w:rsidP="00127846">
      <w:pPr>
        <w:pStyle w:val="Paragraphedeliste"/>
        <w:numPr>
          <w:ilvl w:val="0"/>
          <w:numId w:val="3"/>
        </w:numPr>
        <w:spacing w:after="40" w:line="252" w:lineRule="auto"/>
        <w:ind w:left="284" w:hanging="284"/>
        <w:contextualSpacing w:val="0"/>
        <w:jc w:val="both"/>
        <w:rPr>
          <w:lang w:val="fr-FR"/>
        </w:rPr>
      </w:pPr>
      <w:r w:rsidRPr="006D208C">
        <w:rPr>
          <w:lang w:val="fr-FR"/>
        </w:rPr>
        <w:t>Les administrateurs, collaborateurs ou leurs partenaires n'ont pas d'intérêts financiers ou autres dans les entreprises, organisations, etc. ayant un lien direct ou indirect avec Enabel (ce qui pourrait, par exemple, entraîner un conflit d'intérêts).</w:t>
      </w:r>
    </w:p>
    <w:p w14:paraId="3E939FE8" w14:textId="71FE7514" w:rsidR="00127846" w:rsidRPr="006D208C" w:rsidRDefault="005A5811" w:rsidP="00127846">
      <w:pPr>
        <w:pStyle w:val="Paragraphedeliste"/>
        <w:numPr>
          <w:ilvl w:val="0"/>
          <w:numId w:val="3"/>
        </w:numPr>
        <w:spacing w:after="40" w:line="252" w:lineRule="auto"/>
        <w:ind w:left="284" w:hanging="284"/>
        <w:contextualSpacing w:val="0"/>
        <w:jc w:val="both"/>
        <w:rPr>
          <w:lang w:val="fr-FR"/>
        </w:rPr>
      </w:pPr>
      <w:r w:rsidRPr="006D208C">
        <w:rPr>
          <w:lang w:val="fr-FR"/>
        </w:rPr>
        <w:t>N</w:t>
      </w:r>
      <w:r w:rsidR="00127846" w:rsidRPr="006D208C">
        <w:rPr>
          <w:lang w:val="fr-FR"/>
        </w:rPr>
        <w:t xml:space="preserve">ous avons pris connaissance des articles relatifs à la déontologie et à la lutte contre la corruption repris dans le </w:t>
      </w:r>
      <w:r w:rsidRPr="006D208C">
        <w:rPr>
          <w:lang w:val="fr-FR"/>
        </w:rPr>
        <w:t>c</w:t>
      </w:r>
      <w:r w:rsidR="00127846" w:rsidRPr="006D208C">
        <w:rPr>
          <w:lang w:val="fr-FR"/>
        </w:rPr>
        <w:t>ahier spécial des charges et nous déclarons souscrire et respecter entièrement ces articles.</w:t>
      </w:r>
    </w:p>
    <w:p w14:paraId="4D885389" w14:textId="31899CF0" w:rsidR="00127846" w:rsidRPr="006D208C" w:rsidRDefault="005A5811" w:rsidP="00127846">
      <w:pPr>
        <w:spacing w:after="40" w:line="252" w:lineRule="auto"/>
        <w:jc w:val="both"/>
        <w:rPr>
          <w:lang w:val="fr-FR"/>
        </w:rPr>
      </w:pPr>
      <w:r w:rsidRPr="006D208C">
        <w:rPr>
          <w:lang w:val="fr-FR"/>
        </w:rPr>
        <w:t>N</w:t>
      </w:r>
      <w:r w:rsidR="00127846" w:rsidRPr="006D208C">
        <w:rPr>
          <w:lang w:val="fr-FR"/>
        </w:rPr>
        <w:t>ous sommes de même conscients du fait que les membres du personnel de Enabel sont liés aux dispositions d’un code éthique qui précise ce qui suit : « Afin d’assurer l’impartialité des membres du personnel, il leur est interdit de solliciter, d’exiger ou d’accepter des dons, gratifications ou avantages quelconques destinés à eux-mêmes ou des tiers, que ce soit ou non dans l’exercice de leur fonction, lorsque les dons, gratifications ou avantages précités sont liés à cet exercice. Notons que ce qui importe le plus dans cette problématique est moins l’enrichissement résultant de l’acceptation de dons, gratifications ou avantages de toute nature, que la perte de l’impartialité requise du membre du personnel dans l’exercice de sa fonction. À titre personnel, les membres du personnel n’acceptent aucune gratification, aucun don ni avantage financier ou autre, pour les services rendus ».</w:t>
      </w:r>
    </w:p>
    <w:p w14:paraId="4377ACD6" w14:textId="77FB772A" w:rsidR="00127846" w:rsidRPr="006D208C" w:rsidRDefault="00127846" w:rsidP="00127846">
      <w:pPr>
        <w:spacing w:after="40" w:line="252" w:lineRule="auto"/>
        <w:jc w:val="both"/>
        <w:rPr>
          <w:lang w:val="fr-FR"/>
        </w:rPr>
      </w:pPr>
      <w:r w:rsidRPr="006D208C">
        <w:rPr>
          <w:lang w:val="fr-FR"/>
        </w:rPr>
        <w:t>Si le marché précité devait être attribué au soumissionnaire, nous déclarons, par ailleurs, marquer notre accord avec les dispositions suivantes :</w:t>
      </w:r>
    </w:p>
    <w:p w14:paraId="612E6868" w14:textId="6535FB50" w:rsidR="00127846" w:rsidRPr="006D208C" w:rsidRDefault="00127846" w:rsidP="00127846">
      <w:pPr>
        <w:pStyle w:val="Paragraphedeliste"/>
        <w:numPr>
          <w:ilvl w:val="0"/>
          <w:numId w:val="3"/>
        </w:numPr>
        <w:spacing w:after="40" w:line="252" w:lineRule="auto"/>
        <w:ind w:left="284" w:hanging="284"/>
        <w:contextualSpacing w:val="0"/>
        <w:jc w:val="both"/>
        <w:rPr>
          <w:lang w:val="fr-FR"/>
        </w:rPr>
      </w:pPr>
      <w:r w:rsidRPr="006D208C">
        <w:rPr>
          <w:lang w:val="fr-FR"/>
        </w:rPr>
        <w:t>Afin d’éviter toute impression de risque de partialité ou de connivence dans le suivi et le contrôle de l’exécution du marché, il est strictement interdit au contractant du marché (c'est-à-dire les membres de l’administration et les travailleurs) d’offrir, directement ou indirectement, des cadeaux, des repas ou un quelconque autre avantage matériel ou immatériel, quelle que soit sa valeur, aux membres du personnel de Enabel, qui sont directement ou indirectement concernés par le suivi et/ou le contrôle de l'exécution du marché, quel que soit leur rang hiérarchique.</w:t>
      </w:r>
    </w:p>
    <w:p w14:paraId="4C683AD7" w14:textId="3E058E69" w:rsidR="00127846" w:rsidRPr="006D208C" w:rsidRDefault="00127846" w:rsidP="00127846">
      <w:pPr>
        <w:pStyle w:val="Paragraphedeliste"/>
        <w:numPr>
          <w:ilvl w:val="0"/>
          <w:numId w:val="3"/>
        </w:numPr>
        <w:spacing w:after="40" w:line="252" w:lineRule="auto"/>
        <w:ind w:left="284" w:hanging="284"/>
        <w:contextualSpacing w:val="0"/>
        <w:jc w:val="both"/>
        <w:rPr>
          <w:lang w:val="fr-FR"/>
        </w:rPr>
      </w:pPr>
      <w:r w:rsidRPr="006D208C">
        <w:rPr>
          <w:lang w:val="fr-FR"/>
        </w:rPr>
        <w:t>Tout contrat (marché public) sera résilié, dès lors qu’il s’avérerait que l’attribution du contrat ou son exécution aurait donné lieu à l’obtention ou l’offre des avantages appréciables en argent précités.</w:t>
      </w:r>
    </w:p>
    <w:p w14:paraId="55A63ADF" w14:textId="0AE46D82" w:rsidR="00127846" w:rsidRPr="006D208C" w:rsidRDefault="00127846" w:rsidP="00127846">
      <w:pPr>
        <w:pStyle w:val="Paragraphedeliste"/>
        <w:numPr>
          <w:ilvl w:val="0"/>
          <w:numId w:val="3"/>
        </w:numPr>
        <w:spacing w:after="40" w:line="252" w:lineRule="auto"/>
        <w:ind w:left="284" w:hanging="284"/>
        <w:contextualSpacing w:val="0"/>
        <w:jc w:val="both"/>
        <w:rPr>
          <w:lang w:val="fr-FR"/>
        </w:rPr>
      </w:pPr>
      <w:r w:rsidRPr="006D208C">
        <w:rPr>
          <w:lang w:val="fr-FR"/>
        </w:rPr>
        <w:t xml:space="preserve">Tout manquement à se conformer à une ou plusieurs des clauses déontologiques peut </w:t>
      </w:r>
      <w:r w:rsidR="005A5811" w:rsidRPr="006D208C">
        <w:rPr>
          <w:lang w:val="fr-FR"/>
        </w:rPr>
        <w:t>abo</w:t>
      </w:r>
      <w:r w:rsidRPr="006D208C">
        <w:rPr>
          <w:lang w:val="fr-FR"/>
        </w:rPr>
        <w:t>utir à l’exclusion du contractant du présent marché et d’autres marchés publics pour Enabel.</w:t>
      </w:r>
    </w:p>
    <w:p w14:paraId="652D6503" w14:textId="3B37679B" w:rsidR="00127846" w:rsidRPr="006D208C" w:rsidRDefault="00127846" w:rsidP="00127846">
      <w:pPr>
        <w:pStyle w:val="Paragraphedeliste"/>
        <w:numPr>
          <w:ilvl w:val="0"/>
          <w:numId w:val="3"/>
        </w:numPr>
        <w:spacing w:after="40" w:line="252" w:lineRule="auto"/>
        <w:ind w:left="284" w:hanging="284"/>
        <w:contextualSpacing w:val="0"/>
        <w:jc w:val="both"/>
        <w:rPr>
          <w:lang w:val="fr-FR"/>
        </w:rPr>
      </w:pPr>
      <w:r w:rsidRPr="006D208C">
        <w:rPr>
          <w:lang w:val="fr-FR"/>
        </w:rPr>
        <w:t>Le contractant du marché (adjudicataire) s’engage à fournir au pouvoir adjudicateur, à sa demande, toutes les pièces justificatives relatives aux conditions d’exécution du contrat. Le pouvoir adjudicateur pourra procéder à tout contrôle, sur pièces et sur place, qu’il estimerait nécessaire pour réunir des éléments de preuve sur une présomption de frais commerciaux inhabituels.</w:t>
      </w:r>
    </w:p>
    <w:p w14:paraId="10A41691" w14:textId="382EDD60" w:rsidR="0077631D" w:rsidRPr="006D208C" w:rsidRDefault="00127846" w:rsidP="00127846">
      <w:pPr>
        <w:spacing w:after="40" w:line="252" w:lineRule="auto"/>
        <w:jc w:val="both"/>
        <w:rPr>
          <w:lang w:val="fr-FR"/>
        </w:rPr>
      </w:pPr>
      <w:r w:rsidRPr="006D208C">
        <w:rPr>
          <w:lang w:val="fr-FR"/>
        </w:rPr>
        <w:t>Le soumissionnaire prend enfin connaissance du fait que Enabel se réserve le droit de porter plainte devant les instances judiciaires compétentes lors de toute constatation de faits allant à l’encontre de la présente déclaration et que tous les frais administratifs et autres qui en découlent sont à charge du soumissionnaire.</w:t>
      </w:r>
    </w:p>
    <w:p w14:paraId="29624C54" w14:textId="77777777" w:rsidR="005A5811" w:rsidRPr="006D208C" w:rsidRDefault="005A5811" w:rsidP="005A5811">
      <w:pPr>
        <w:spacing w:before="240" w:after="120" w:line="252" w:lineRule="auto"/>
        <w:jc w:val="both"/>
        <w:rPr>
          <w:lang w:val="fr-FR"/>
        </w:rPr>
      </w:pPr>
      <w:r w:rsidRPr="006D208C">
        <w:rPr>
          <w:lang w:val="fr-FR"/>
        </w:rPr>
        <w:t>Nom et prénom :</w:t>
      </w:r>
    </w:p>
    <w:p w14:paraId="23B27778" w14:textId="77777777" w:rsidR="005A5811" w:rsidRPr="006D208C" w:rsidRDefault="005A5811" w:rsidP="005A5811">
      <w:pPr>
        <w:spacing w:after="120" w:line="252" w:lineRule="auto"/>
        <w:jc w:val="both"/>
        <w:rPr>
          <w:lang w:val="fr-FR"/>
        </w:rPr>
      </w:pPr>
      <w:r w:rsidRPr="006D208C">
        <w:rPr>
          <w:lang w:val="fr-FR"/>
        </w:rPr>
        <w:t>Date :</w:t>
      </w:r>
    </w:p>
    <w:p w14:paraId="5CEA32BB" w14:textId="109DFBAE" w:rsidR="005A5811" w:rsidRPr="006D208C" w:rsidRDefault="005A5811" w:rsidP="005A5811">
      <w:pPr>
        <w:spacing w:after="120" w:line="252" w:lineRule="auto"/>
        <w:jc w:val="both"/>
        <w:rPr>
          <w:lang w:val="fr-FR"/>
        </w:rPr>
      </w:pPr>
      <w:r w:rsidRPr="006D208C">
        <w:rPr>
          <w:lang w:val="fr-FR"/>
        </w:rPr>
        <w:t>Signature autorisée :</w:t>
      </w:r>
      <w:r w:rsidRPr="006D208C">
        <w:rPr>
          <w:lang w:val="fr-FR"/>
        </w:rPr>
        <w:br w:type="page"/>
      </w:r>
    </w:p>
    <w:p w14:paraId="1633103A" w14:textId="465C7FCA" w:rsidR="0077631D" w:rsidRPr="006D208C" w:rsidRDefault="0077631D" w:rsidP="0077631D">
      <w:pPr>
        <w:pStyle w:val="Titre2"/>
        <w:rPr>
          <w:lang w:val="fr-FR"/>
        </w:rPr>
      </w:pPr>
      <w:bookmarkStart w:id="154" w:name="_Ref19006815"/>
      <w:bookmarkStart w:id="155" w:name="_Ref19006820"/>
      <w:bookmarkStart w:id="156" w:name="_Toc172710311"/>
      <w:proofErr w:type="gramStart"/>
      <w:r w:rsidRPr="006D208C">
        <w:rPr>
          <w:lang w:val="fr-FR"/>
        </w:rPr>
        <w:t>D</w:t>
      </w:r>
      <w:r w:rsidR="00127846" w:rsidRPr="006D208C">
        <w:rPr>
          <w:lang w:val="fr-FR"/>
        </w:rPr>
        <w:t>é</w:t>
      </w:r>
      <w:r w:rsidRPr="006D208C">
        <w:rPr>
          <w:lang w:val="fr-FR"/>
        </w:rPr>
        <w:t xml:space="preserve">claration </w:t>
      </w:r>
      <w:r w:rsidR="00373D9B" w:rsidRPr="006D208C">
        <w:rPr>
          <w:lang w:val="fr-FR"/>
        </w:rPr>
        <w:t>‘</w:t>
      </w:r>
      <w:r w:rsidR="00127846" w:rsidRPr="006D208C">
        <w:rPr>
          <w:lang w:val="fr-FR"/>
        </w:rPr>
        <w:t>droits</w:t>
      </w:r>
      <w:proofErr w:type="gramEnd"/>
      <w:r w:rsidR="00127846" w:rsidRPr="006D208C">
        <w:rPr>
          <w:lang w:val="fr-FR"/>
        </w:rPr>
        <w:t xml:space="preserve"> d’accès</w:t>
      </w:r>
      <w:r w:rsidR="00373D9B" w:rsidRPr="006D208C">
        <w:rPr>
          <w:lang w:val="fr-FR"/>
        </w:rPr>
        <w:t>’</w:t>
      </w:r>
      <w:bookmarkEnd w:id="154"/>
      <w:bookmarkEnd w:id="155"/>
      <w:bookmarkEnd w:id="156"/>
    </w:p>
    <w:p w14:paraId="5A152E07" w14:textId="0C321943" w:rsidR="0060499D" w:rsidRPr="006D208C" w:rsidRDefault="0060499D" w:rsidP="0060499D">
      <w:pPr>
        <w:spacing w:after="60" w:line="264" w:lineRule="auto"/>
        <w:jc w:val="both"/>
        <w:rPr>
          <w:lang w:val="fr-FR"/>
        </w:rPr>
      </w:pPr>
      <w:r w:rsidRPr="006D208C">
        <w:rPr>
          <w:lang w:val="fr-FR"/>
        </w:rPr>
        <w:t>Par la présente, je/nous, agissant en ma/notre qualité de représentant(s) légal/ légaux du soumissionnaire précité, déclare/</w:t>
      </w:r>
      <w:proofErr w:type="spellStart"/>
      <w:r w:rsidRPr="006D208C">
        <w:rPr>
          <w:lang w:val="fr-FR"/>
        </w:rPr>
        <w:t>rons</w:t>
      </w:r>
      <w:proofErr w:type="spellEnd"/>
      <w:r w:rsidRPr="006D208C">
        <w:rPr>
          <w:lang w:val="fr-FR"/>
        </w:rPr>
        <w:t xml:space="preserve"> que le soumissionnaire ne se trouve pas dans un des cas d’exclusion suivants</w:t>
      </w:r>
      <w:r w:rsidRPr="006D208C">
        <w:rPr>
          <w:rFonts w:ascii="Times New Roman" w:hAnsi="Times New Roman" w:cs="Times New Roman"/>
          <w:lang w:val="fr-FR"/>
        </w:rPr>
        <w:t> </w:t>
      </w:r>
      <w:r w:rsidRPr="006D208C">
        <w:rPr>
          <w:lang w:val="fr-FR"/>
        </w:rPr>
        <w:t>:</w:t>
      </w:r>
    </w:p>
    <w:p w14:paraId="2FE021E5" w14:textId="6F397054" w:rsidR="0060499D" w:rsidRPr="006D208C" w:rsidRDefault="0060499D" w:rsidP="0060499D">
      <w:pPr>
        <w:pStyle w:val="Paragraphedeliste"/>
        <w:numPr>
          <w:ilvl w:val="0"/>
          <w:numId w:val="19"/>
        </w:numPr>
        <w:spacing w:after="60" w:line="264" w:lineRule="auto"/>
        <w:ind w:left="284" w:hanging="284"/>
        <w:jc w:val="both"/>
        <w:rPr>
          <w:lang w:val="fr-FR"/>
        </w:rPr>
      </w:pPr>
      <w:r w:rsidRPr="006D208C">
        <w:rPr>
          <w:lang w:val="fr-FR"/>
        </w:rPr>
        <w:t>Le soumissionnaire ni un de ses dirigeants a fait l’objet d’une condamnation prononcée par une décision judiciaire ayant force de chose jugée pour l’une des infractions suivantes :</w:t>
      </w:r>
    </w:p>
    <w:p w14:paraId="44811659" w14:textId="4487EB34" w:rsidR="0060499D" w:rsidRPr="006D208C" w:rsidRDefault="0060499D" w:rsidP="0060499D">
      <w:pPr>
        <w:spacing w:after="60" w:line="264" w:lineRule="auto"/>
        <w:ind w:left="284"/>
        <w:jc w:val="both"/>
        <w:rPr>
          <w:lang w:val="fr-FR"/>
        </w:rPr>
      </w:pPr>
      <w:r w:rsidRPr="006D208C">
        <w:rPr>
          <w:lang w:val="fr-FR"/>
        </w:rPr>
        <w:t>1° participation à une organisation criminelle ;</w:t>
      </w:r>
    </w:p>
    <w:p w14:paraId="27432B1A" w14:textId="35A0403A" w:rsidR="0060499D" w:rsidRPr="006D208C" w:rsidRDefault="0060499D" w:rsidP="0060499D">
      <w:pPr>
        <w:spacing w:after="60" w:line="264" w:lineRule="auto"/>
        <w:ind w:left="284"/>
        <w:jc w:val="both"/>
        <w:rPr>
          <w:lang w:val="fr-FR"/>
        </w:rPr>
      </w:pPr>
      <w:r w:rsidRPr="006D208C">
        <w:rPr>
          <w:lang w:val="fr-FR"/>
        </w:rPr>
        <w:t>2° corruption ;</w:t>
      </w:r>
    </w:p>
    <w:p w14:paraId="56D944F5" w14:textId="6702F2D9" w:rsidR="0060499D" w:rsidRPr="006D208C" w:rsidRDefault="0060499D" w:rsidP="0060499D">
      <w:pPr>
        <w:spacing w:after="60" w:line="264" w:lineRule="auto"/>
        <w:ind w:left="284"/>
        <w:jc w:val="both"/>
        <w:rPr>
          <w:lang w:val="fr-FR"/>
        </w:rPr>
      </w:pPr>
      <w:r w:rsidRPr="006D208C">
        <w:rPr>
          <w:lang w:val="fr-FR"/>
        </w:rPr>
        <w:t>3° fraude ;</w:t>
      </w:r>
    </w:p>
    <w:p w14:paraId="683753E7" w14:textId="1FAC2808" w:rsidR="0060499D" w:rsidRPr="006D208C" w:rsidRDefault="0060499D" w:rsidP="0060499D">
      <w:pPr>
        <w:spacing w:after="60" w:line="264" w:lineRule="auto"/>
        <w:ind w:left="284"/>
        <w:jc w:val="both"/>
        <w:rPr>
          <w:lang w:val="fr-FR"/>
        </w:rPr>
      </w:pPr>
      <w:r w:rsidRPr="006D208C">
        <w:rPr>
          <w:lang w:val="fr-FR"/>
        </w:rPr>
        <w:t>4° infractions terroristes, infractions liées aux activités terroristes ou incitation à commettre une telle infraction, complicité ou tentative d’une telle infraction ;</w:t>
      </w:r>
    </w:p>
    <w:p w14:paraId="2D9AAA26" w14:textId="2C1AF86B" w:rsidR="0060499D" w:rsidRPr="006D208C" w:rsidRDefault="0060499D" w:rsidP="0060499D">
      <w:pPr>
        <w:spacing w:after="60" w:line="264" w:lineRule="auto"/>
        <w:ind w:left="284"/>
        <w:jc w:val="both"/>
        <w:rPr>
          <w:lang w:val="fr-FR"/>
        </w:rPr>
      </w:pPr>
      <w:r w:rsidRPr="006D208C">
        <w:rPr>
          <w:lang w:val="fr-FR"/>
        </w:rPr>
        <w:t>5° blanchiment de capitaux ou financement du terrorisme ;</w:t>
      </w:r>
    </w:p>
    <w:p w14:paraId="217E367E" w14:textId="31566973" w:rsidR="0060499D" w:rsidRPr="006D208C" w:rsidRDefault="0060499D" w:rsidP="0060499D">
      <w:pPr>
        <w:spacing w:after="60" w:line="264" w:lineRule="auto"/>
        <w:ind w:left="284"/>
        <w:jc w:val="both"/>
        <w:rPr>
          <w:lang w:val="fr-FR"/>
        </w:rPr>
      </w:pPr>
      <w:r w:rsidRPr="006D208C">
        <w:rPr>
          <w:lang w:val="fr-FR"/>
        </w:rPr>
        <w:t>6° travail des enfants et autres formes de traite des êtres humains ;</w:t>
      </w:r>
    </w:p>
    <w:p w14:paraId="01FD4C94" w14:textId="10273D43" w:rsidR="0060499D" w:rsidRPr="006D208C" w:rsidRDefault="0060499D" w:rsidP="0060499D">
      <w:pPr>
        <w:spacing w:after="60" w:line="264" w:lineRule="auto"/>
        <w:ind w:left="284"/>
        <w:jc w:val="both"/>
        <w:rPr>
          <w:lang w:val="fr-FR"/>
        </w:rPr>
      </w:pPr>
      <w:r w:rsidRPr="006D208C">
        <w:rPr>
          <w:lang w:val="fr-FR"/>
        </w:rPr>
        <w:t>7° occupation de ressortissants de pays tiers en séjour illégal ;</w:t>
      </w:r>
    </w:p>
    <w:p w14:paraId="6D6F8435" w14:textId="4C65E491" w:rsidR="0060499D" w:rsidRPr="006D208C" w:rsidRDefault="0060499D" w:rsidP="0060499D">
      <w:pPr>
        <w:spacing w:after="60" w:line="264" w:lineRule="auto"/>
        <w:ind w:left="284"/>
        <w:jc w:val="both"/>
        <w:rPr>
          <w:lang w:val="fr-FR"/>
        </w:rPr>
      </w:pPr>
      <w:r w:rsidRPr="006D208C">
        <w:rPr>
          <w:lang w:val="fr-FR"/>
        </w:rPr>
        <w:t>8° la création de sociétés offshore.</w:t>
      </w:r>
    </w:p>
    <w:p w14:paraId="6A2FD92B" w14:textId="1826EAE5" w:rsidR="0060499D" w:rsidRPr="006D208C" w:rsidRDefault="0060499D" w:rsidP="0060499D">
      <w:pPr>
        <w:spacing w:after="60" w:line="264" w:lineRule="auto"/>
        <w:ind w:left="284"/>
        <w:jc w:val="both"/>
        <w:rPr>
          <w:lang w:val="fr-FR"/>
        </w:rPr>
      </w:pPr>
      <w:r w:rsidRPr="006D208C">
        <w:rPr>
          <w:lang w:val="fr-FR"/>
        </w:rPr>
        <w:t>L’exclusion sur base de ce critère vaut pour une durée de 5 ans à compter de la date du jugement.</w:t>
      </w:r>
    </w:p>
    <w:p w14:paraId="6B78B8F7" w14:textId="0FE46A48" w:rsidR="0060499D" w:rsidRPr="006D208C" w:rsidRDefault="0060499D" w:rsidP="0060499D">
      <w:pPr>
        <w:pStyle w:val="Paragraphedeliste"/>
        <w:numPr>
          <w:ilvl w:val="0"/>
          <w:numId w:val="19"/>
        </w:numPr>
        <w:spacing w:after="60" w:line="264" w:lineRule="auto"/>
        <w:ind w:left="284" w:hanging="284"/>
        <w:jc w:val="both"/>
        <w:rPr>
          <w:lang w:val="fr-FR"/>
        </w:rPr>
      </w:pPr>
      <w:r w:rsidRPr="006D208C">
        <w:rPr>
          <w:lang w:val="fr-FR"/>
        </w:rPr>
        <w:t>Le soumissionnaire ne satisfait pas à ses obligations relatives au paiement d’impôts et taxes ou de cotisations de sécurité sociale pour un montant de plus de 5.000 €, sauf lorsque le soumissionnaire peut démontrer qu’il possède à l’égard d’un pouvoir adjudicateur une ou des créances certaines, exigibles et libres de tout engagement à l’égard de tiers. Ces créances s’élèvent au moins à un montant égal à celui pour lequel il est en retard de paiement de dettes fiscales ou sociales</w:t>
      </w:r>
      <w:r w:rsidRPr="006D208C">
        <w:rPr>
          <w:rFonts w:ascii="Times New Roman" w:hAnsi="Times New Roman" w:cs="Times New Roman"/>
          <w:lang w:val="fr-FR"/>
        </w:rPr>
        <w:t> </w:t>
      </w:r>
      <w:r w:rsidRPr="006D208C">
        <w:rPr>
          <w:lang w:val="fr-FR"/>
        </w:rPr>
        <w:t>;</w:t>
      </w:r>
    </w:p>
    <w:p w14:paraId="141D97D2" w14:textId="5385ACF9" w:rsidR="0060499D" w:rsidRPr="006D208C" w:rsidRDefault="0060499D" w:rsidP="00A40337">
      <w:pPr>
        <w:pStyle w:val="Paragraphedeliste"/>
        <w:numPr>
          <w:ilvl w:val="0"/>
          <w:numId w:val="19"/>
        </w:numPr>
        <w:spacing w:after="60" w:line="264" w:lineRule="auto"/>
        <w:ind w:left="284" w:hanging="284"/>
        <w:jc w:val="both"/>
        <w:rPr>
          <w:lang w:val="fr-FR"/>
        </w:rPr>
      </w:pPr>
      <w:proofErr w:type="gramStart"/>
      <w:r w:rsidRPr="006D208C">
        <w:rPr>
          <w:lang w:val="fr-FR"/>
        </w:rPr>
        <w:t>le</w:t>
      </w:r>
      <w:proofErr w:type="gramEnd"/>
      <w:r w:rsidRPr="006D208C">
        <w:rPr>
          <w:lang w:val="fr-FR"/>
        </w:rPr>
        <w:t xml:space="preserve"> soumissionnaire est en état de faillite, de liquidation, de cessation d’activités, de réorganisation judiciaire, ou a fait l’aveu de sa faillite, ou fait l’objet d’une procédure de liquidation ou de réorganisation judiciaire, ou est dans toute situation analogue résultant d’une procédure de même nature existant dans d’autres réglementations nationales ;</w:t>
      </w:r>
    </w:p>
    <w:p w14:paraId="4E560D82" w14:textId="487B5F33" w:rsidR="0060499D" w:rsidRPr="006D208C" w:rsidRDefault="0060499D" w:rsidP="0060499D">
      <w:pPr>
        <w:pStyle w:val="Paragraphedeliste"/>
        <w:numPr>
          <w:ilvl w:val="0"/>
          <w:numId w:val="19"/>
        </w:numPr>
        <w:spacing w:after="60" w:line="264" w:lineRule="auto"/>
        <w:ind w:left="284" w:hanging="284"/>
        <w:jc w:val="both"/>
        <w:rPr>
          <w:lang w:val="fr-FR"/>
        </w:rPr>
      </w:pPr>
      <w:proofErr w:type="gramStart"/>
      <w:r w:rsidRPr="006D208C">
        <w:rPr>
          <w:lang w:val="fr-FR"/>
        </w:rPr>
        <w:t>le</w:t>
      </w:r>
      <w:proofErr w:type="gramEnd"/>
      <w:r w:rsidRPr="006D208C">
        <w:rPr>
          <w:lang w:val="fr-FR"/>
        </w:rPr>
        <w:t xml:space="preserve"> soumissionnaire ou un de ses dirigeants a commis une faute professionnelle grave qui remet en cause son intégrité.</w:t>
      </w:r>
    </w:p>
    <w:p w14:paraId="5476F211" w14:textId="77777777" w:rsidR="004721B5" w:rsidRPr="006D208C" w:rsidRDefault="0060499D" w:rsidP="004721B5">
      <w:pPr>
        <w:spacing w:after="60" w:line="264" w:lineRule="auto"/>
        <w:ind w:left="284"/>
        <w:jc w:val="both"/>
        <w:rPr>
          <w:lang w:val="fr-FR"/>
        </w:rPr>
      </w:pPr>
      <w:r w:rsidRPr="006D208C">
        <w:rPr>
          <w:lang w:val="fr-FR"/>
        </w:rPr>
        <w:t>Sont entre autres considérées comme telle faute professionnelle grave</w:t>
      </w:r>
      <w:r w:rsidRPr="006D208C">
        <w:rPr>
          <w:rFonts w:ascii="Times New Roman" w:hAnsi="Times New Roman" w:cs="Times New Roman"/>
          <w:lang w:val="fr-FR"/>
        </w:rPr>
        <w:t> </w:t>
      </w:r>
      <w:r w:rsidRPr="006D208C">
        <w:rPr>
          <w:lang w:val="fr-FR"/>
        </w:rPr>
        <w:t>:</w:t>
      </w:r>
    </w:p>
    <w:p w14:paraId="22263CCB" w14:textId="77777777" w:rsidR="004721B5" w:rsidRPr="006D208C" w:rsidRDefault="0060499D" w:rsidP="00A40337">
      <w:pPr>
        <w:pStyle w:val="Paragraphedeliste"/>
        <w:numPr>
          <w:ilvl w:val="0"/>
          <w:numId w:val="21"/>
        </w:numPr>
        <w:spacing w:after="60" w:line="264" w:lineRule="auto"/>
        <w:ind w:left="709" w:hanging="425"/>
        <w:jc w:val="both"/>
        <w:rPr>
          <w:lang w:val="fr-FR"/>
        </w:rPr>
      </w:pPr>
      <w:proofErr w:type="gramStart"/>
      <w:r w:rsidRPr="006D208C">
        <w:rPr>
          <w:lang w:val="fr-FR"/>
        </w:rPr>
        <w:t>une</w:t>
      </w:r>
      <w:proofErr w:type="gramEnd"/>
      <w:r w:rsidRPr="006D208C">
        <w:rPr>
          <w:lang w:val="fr-FR"/>
        </w:rPr>
        <w:t xml:space="preserve"> infraction à la Politique de Enabel concernant l’exploitation et les abus sexuels – juin 2019</w:t>
      </w:r>
      <w:r w:rsidR="004721B5" w:rsidRPr="006D208C">
        <w:rPr>
          <w:lang w:val="fr-FR"/>
        </w:rPr>
        <w:t> ;</w:t>
      </w:r>
    </w:p>
    <w:p w14:paraId="4DF598B5" w14:textId="77777777" w:rsidR="004721B5" w:rsidRPr="006D208C" w:rsidRDefault="0060499D" w:rsidP="00A40337">
      <w:pPr>
        <w:pStyle w:val="Paragraphedeliste"/>
        <w:numPr>
          <w:ilvl w:val="0"/>
          <w:numId w:val="21"/>
        </w:numPr>
        <w:spacing w:after="60" w:line="264" w:lineRule="auto"/>
        <w:ind w:left="709" w:hanging="425"/>
        <w:jc w:val="both"/>
        <w:rPr>
          <w:lang w:val="fr-FR"/>
        </w:rPr>
      </w:pPr>
      <w:proofErr w:type="gramStart"/>
      <w:r w:rsidRPr="006D208C">
        <w:rPr>
          <w:lang w:val="fr-FR"/>
        </w:rPr>
        <w:t>une</w:t>
      </w:r>
      <w:proofErr w:type="gramEnd"/>
      <w:r w:rsidRPr="006D208C">
        <w:rPr>
          <w:lang w:val="fr-FR"/>
        </w:rPr>
        <w:t xml:space="preserve"> infraction à la Politique de Enabel concernant la maîtrise des risques de fraude et de corruption – juin 2019</w:t>
      </w:r>
      <w:r w:rsidR="004721B5" w:rsidRPr="006D208C">
        <w:rPr>
          <w:lang w:val="fr-FR"/>
        </w:rPr>
        <w:t> ;</w:t>
      </w:r>
    </w:p>
    <w:p w14:paraId="337F30A1" w14:textId="77777777" w:rsidR="004721B5" w:rsidRPr="006D208C" w:rsidRDefault="0060499D" w:rsidP="00A40337">
      <w:pPr>
        <w:pStyle w:val="Paragraphedeliste"/>
        <w:numPr>
          <w:ilvl w:val="0"/>
          <w:numId w:val="21"/>
        </w:numPr>
        <w:spacing w:after="60" w:line="264" w:lineRule="auto"/>
        <w:ind w:left="709" w:hanging="425"/>
        <w:jc w:val="both"/>
        <w:rPr>
          <w:lang w:val="fr-FR"/>
        </w:rPr>
      </w:pPr>
      <w:proofErr w:type="gramStart"/>
      <w:r w:rsidRPr="006D208C">
        <w:rPr>
          <w:lang w:val="fr-FR"/>
        </w:rPr>
        <w:t>une</w:t>
      </w:r>
      <w:proofErr w:type="gramEnd"/>
      <w:r w:rsidRPr="006D208C">
        <w:rPr>
          <w:lang w:val="fr-FR"/>
        </w:rPr>
        <w:t xml:space="preserve"> infraction relative à une disposition d’ordre réglementaire de la législation locale applicable relative au harcèlement sexuel au travail</w:t>
      </w:r>
      <w:r w:rsidR="004721B5" w:rsidRPr="006D208C">
        <w:rPr>
          <w:lang w:val="fr-FR"/>
        </w:rPr>
        <w:t> </w:t>
      </w:r>
      <w:r w:rsidR="004721B5" w:rsidRPr="006D208C">
        <w:rPr>
          <w:rFonts w:ascii="Times New Roman" w:hAnsi="Times New Roman" w:cs="Times New Roman"/>
          <w:lang w:val="fr-FR"/>
        </w:rPr>
        <w:t>;</w:t>
      </w:r>
    </w:p>
    <w:p w14:paraId="2BBE24A5" w14:textId="77777777" w:rsidR="004721B5" w:rsidRPr="006D208C" w:rsidRDefault="0060499D" w:rsidP="00A40337">
      <w:pPr>
        <w:pStyle w:val="Paragraphedeliste"/>
        <w:numPr>
          <w:ilvl w:val="0"/>
          <w:numId w:val="21"/>
        </w:numPr>
        <w:spacing w:after="60" w:line="264" w:lineRule="auto"/>
        <w:ind w:left="709" w:hanging="425"/>
        <w:jc w:val="both"/>
        <w:rPr>
          <w:lang w:val="fr-FR"/>
        </w:rPr>
      </w:pPr>
      <w:proofErr w:type="gramStart"/>
      <w:r w:rsidRPr="006D208C">
        <w:rPr>
          <w:lang w:val="fr-FR"/>
        </w:rPr>
        <w:t>le</w:t>
      </w:r>
      <w:proofErr w:type="gramEnd"/>
      <w:r w:rsidRPr="006D208C">
        <w:rPr>
          <w:lang w:val="fr-FR"/>
        </w:rPr>
        <w:t xml:space="preserve"> soumissionnaire s’est rendu gravement coupable de fausse déclaration ou faux documents en fournissant les renseignements exigés pour la vérification de l’absence de motifs d’exclusion ou la satisfaction des critères de sélection, ou a caché des informations</w:t>
      </w:r>
      <w:r w:rsidR="004721B5" w:rsidRPr="006D208C">
        <w:rPr>
          <w:lang w:val="fr-FR"/>
        </w:rPr>
        <w:t> </w:t>
      </w:r>
      <w:r w:rsidR="004721B5" w:rsidRPr="006D208C">
        <w:rPr>
          <w:rFonts w:ascii="Times New Roman" w:hAnsi="Times New Roman" w:cs="Times New Roman"/>
          <w:lang w:val="fr-FR"/>
        </w:rPr>
        <w:t>;</w:t>
      </w:r>
    </w:p>
    <w:p w14:paraId="71770CDB" w14:textId="6A0734C9" w:rsidR="0060499D" w:rsidRPr="006D208C" w:rsidRDefault="0060499D" w:rsidP="00A40337">
      <w:pPr>
        <w:pStyle w:val="Paragraphedeliste"/>
        <w:numPr>
          <w:ilvl w:val="0"/>
          <w:numId w:val="21"/>
        </w:numPr>
        <w:spacing w:after="60" w:line="264" w:lineRule="auto"/>
        <w:ind w:left="709" w:hanging="425"/>
        <w:jc w:val="both"/>
        <w:rPr>
          <w:lang w:val="fr-FR"/>
        </w:rPr>
      </w:pPr>
      <w:proofErr w:type="gramStart"/>
      <w:r w:rsidRPr="006D208C">
        <w:rPr>
          <w:lang w:val="fr-FR"/>
        </w:rPr>
        <w:t>lorsque</w:t>
      </w:r>
      <w:proofErr w:type="gramEnd"/>
      <w:r w:rsidRPr="006D208C">
        <w:rPr>
          <w:lang w:val="fr-FR"/>
        </w:rPr>
        <w:t xml:space="preserve"> Enabel dispose d’</w:t>
      </w:r>
      <w:r w:rsidR="004721B5" w:rsidRPr="006D208C">
        <w:rPr>
          <w:lang w:val="fr-FR"/>
        </w:rPr>
        <w:t>éléments</w:t>
      </w:r>
      <w:r w:rsidRPr="006D208C">
        <w:rPr>
          <w:lang w:val="fr-FR"/>
        </w:rPr>
        <w:t xml:space="preserve"> suffisamment plausibles pour conclure que le soumissionnaire a commis des actes, conclu des conventions ou procédé à des ententes en vue de fausser la concurrence.</w:t>
      </w:r>
    </w:p>
    <w:p w14:paraId="7F352E6F" w14:textId="3180EB65" w:rsidR="0060499D" w:rsidRPr="006D208C" w:rsidRDefault="0060499D" w:rsidP="004721B5">
      <w:pPr>
        <w:spacing w:after="60" w:line="264" w:lineRule="auto"/>
        <w:ind w:left="284"/>
        <w:jc w:val="both"/>
        <w:rPr>
          <w:lang w:val="fr-FR"/>
        </w:rPr>
      </w:pPr>
      <w:r w:rsidRPr="006D208C">
        <w:rPr>
          <w:lang w:val="fr-FR"/>
        </w:rPr>
        <w:t>La présence du soumissionnaire sur une des listes d’exclusion Enabel en raison d’un tel acte/convention/entente est considérée comme élément suffisamment plausible.</w:t>
      </w:r>
    </w:p>
    <w:p w14:paraId="57622A1A" w14:textId="31B006AC" w:rsidR="0060499D" w:rsidRPr="006D208C" w:rsidRDefault="0060499D" w:rsidP="00A40337">
      <w:pPr>
        <w:pStyle w:val="Paragraphedeliste"/>
        <w:numPr>
          <w:ilvl w:val="0"/>
          <w:numId w:val="19"/>
        </w:numPr>
        <w:spacing w:after="60" w:line="264" w:lineRule="auto"/>
        <w:ind w:left="284" w:hanging="284"/>
        <w:jc w:val="both"/>
        <w:rPr>
          <w:lang w:val="fr-FR"/>
        </w:rPr>
      </w:pPr>
      <w:proofErr w:type="gramStart"/>
      <w:r w:rsidRPr="006D208C">
        <w:rPr>
          <w:lang w:val="fr-FR"/>
        </w:rPr>
        <w:t>lorsqu’il</w:t>
      </w:r>
      <w:proofErr w:type="gramEnd"/>
      <w:r w:rsidRPr="006D208C">
        <w:rPr>
          <w:lang w:val="fr-FR"/>
        </w:rPr>
        <w:t xml:space="preserve"> ne peut être remédié à un conflit d’intérêts par d’autres mesures moins intrusives ;</w:t>
      </w:r>
    </w:p>
    <w:p w14:paraId="6BF61C1B" w14:textId="656DCB79" w:rsidR="0060499D" w:rsidRPr="006D208C" w:rsidRDefault="0060499D" w:rsidP="0060499D">
      <w:pPr>
        <w:pStyle w:val="Paragraphedeliste"/>
        <w:numPr>
          <w:ilvl w:val="0"/>
          <w:numId w:val="19"/>
        </w:numPr>
        <w:spacing w:after="60" w:line="264" w:lineRule="auto"/>
        <w:ind w:left="284" w:hanging="284"/>
        <w:jc w:val="both"/>
        <w:rPr>
          <w:lang w:val="fr-FR"/>
        </w:rPr>
      </w:pPr>
      <w:proofErr w:type="gramStart"/>
      <w:r w:rsidRPr="006D208C">
        <w:rPr>
          <w:lang w:val="fr-FR"/>
        </w:rPr>
        <w:t>des</w:t>
      </w:r>
      <w:proofErr w:type="gramEnd"/>
      <w:r w:rsidRPr="006D208C">
        <w:rPr>
          <w:lang w:val="fr-FR"/>
        </w:rPr>
        <w:t xml:space="preserve"> défaillances importantes ou persistantes du soumissionnaire ont été constatées lors de l’exécution d’une obligation essentielle qui lui incombait dans le cadre d’un contrat antérieur passé avec un autre pouvoir public, lorsque ces défaillances ont donné lieu à des mesures d’office, des dommages et intérêts ou à une autre sanction comparable.</w:t>
      </w:r>
    </w:p>
    <w:p w14:paraId="5BA130E4" w14:textId="57078F18" w:rsidR="0060499D" w:rsidRPr="006D208C" w:rsidRDefault="0060499D" w:rsidP="004721B5">
      <w:pPr>
        <w:spacing w:after="60" w:line="264" w:lineRule="auto"/>
        <w:ind w:left="284"/>
        <w:jc w:val="both"/>
        <w:rPr>
          <w:lang w:val="fr-FR"/>
        </w:rPr>
      </w:pPr>
      <w:r w:rsidRPr="006D208C">
        <w:rPr>
          <w:lang w:val="fr-FR"/>
        </w:rPr>
        <w:t xml:space="preserve">Sont considérées comme ‘défaillances importantes’ le respect des obligations applicables dans les domaines du droit environnemental, social et </w:t>
      </w:r>
      <w:r w:rsidR="009A6CB3" w:rsidRPr="006D208C">
        <w:rPr>
          <w:lang w:val="fr-FR"/>
        </w:rPr>
        <w:t>du travail établi</w:t>
      </w:r>
      <w:r w:rsidRPr="006D208C">
        <w:rPr>
          <w:lang w:val="fr-FR"/>
        </w:rPr>
        <w:t xml:space="preserve"> par le droit de l’Union européenne, le droit national, les conventions collectives ou par les dispositions internationales en matière de droit environnemental, social et du travail.</w:t>
      </w:r>
    </w:p>
    <w:p w14:paraId="51DD890C" w14:textId="62B875FD" w:rsidR="0060499D" w:rsidRPr="006D208C" w:rsidRDefault="0060499D" w:rsidP="004721B5">
      <w:pPr>
        <w:spacing w:after="60" w:line="264" w:lineRule="auto"/>
        <w:ind w:left="284"/>
        <w:jc w:val="both"/>
        <w:rPr>
          <w:lang w:val="fr-FR"/>
        </w:rPr>
      </w:pPr>
      <w:r w:rsidRPr="006D208C">
        <w:rPr>
          <w:lang w:val="fr-FR"/>
        </w:rPr>
        <w:t>La présence du soumissionnaire sur la liste d’exclusion Enabel en raison d’une telle défaillance sert d’un tel constat.</w:t>
      </w:r>
    </w:p>
    <w:p w14:paraId="293CE866" w14:textId="3643A3A5" w:rsidR="0060499D" w:rsidRPr="006D208C" w:rsidRDefault="0060499D" w:rsidP="0060499D">
      <w:pPr>
        <w:pStyle w:val="Paragraphedeliste"/>
        <w:numPr>
          <w:ilvl w:val="0"/>
          <w:numId w:val="19"/>
        </w:numPr>
        <w:spacing w:after="60" w:line="264" w:lineRule="auto"/>
        <w:ind w:left="284" w:hanging="284"/>
        <w:jc w:val="both"/>
        <w:rPr>
          <w:lang w:val="fr-FR"/>
        </w:rPr>
      </w:pPr>
      <w:proofErr w:type="gramStart"/>
      <w:r w:rsidRPr="006D208C">
        <w:rPr>
          <w:lang w:val="fr-FR"/>
        </w:rPr>
        <w:t>des</w:t>
      </w:r>
      <w:proofErr w:type="gramEnd"/>
      <w:r w:rsidRPr="006D208C">
        <w:rPr>
          <w:lang w:val="fr-FR"/>
        </w:rPr>
        <w:t xml:space="preserve"> mesures restrictives ont été prises vis-à-vis du contractant dans l’objectif de mettre fin aux violations de la paix et sécurité internationales comme le terrorisme, les violations des droits de l’homme, la déstabilisation des États souverains et la prolifération d’armes de destruction massive.</w:t>
      </w:r>
    </w:p>
    <w:p w14:paraId="0DD62FAC" w14:textId="0395AB98" w:rsidR="0060499D" w:rsidRPr="006D208C" w:rsidRDefault="0060499D" w:rsidP="0060499D">
      <w:pPr>
        <w:pStyle w:val="Paragraphedeliste"/>
        <w:numPr>
          <w:ilvl w:val="0"/>
          <w:numId w:val="19"/>
        </w:numPr>
        <w:spacing w:after="60" w:line="264" w:lineRule="auto"/>
        <w:ind w:left="284" w:hanging="284"/>
        <w:jc w:val="both"/>
        <w:rPr>
          <w:lang w:val="fr-FR"/>
        </w:rPr>
      </w:pPr>
      <w:r w:rsidRPr="006D208C">
        <w:rPr>
          <w:lang w:val="fr-FR"/>
        </w:rPr>
        <w:t>Le soumissionnaire ni un de des dirigeants se trouvent sur les listes de personnes, de groupes ou d’entités soumises par les Nations-Unies, l’Union européenne et la Belgique à des sanctions financières</w:t>
      </w:r>
      <w:r w:rsidR="004721B5" w:rsidRPr="006D208C">
        <w:rPr>
          <w:rFonts w:ascii="Times New Roman" w:hAnsi="Times New Roman" w:cs="Times New Roman"/>
          <w:lang w:val="fr-FR"/>
        </w:rPr>
        <w:t> </w:t>
      </w:r>
      <w:r w:rsidR="004721B5" w:rsidRPr="006D208C">
        <w:rPr>
          <w:lang w:val="fr-FR"/>
        </w:rPr>
        <w:t>:</w:t>
      </w:r>
    </w:p>
    <w:p w14:paraId="4E324E46" w14:textId="77777777" w:rsidR="004721B5" w:rsidRPr="006D208C" w:rsidRDefault="0060499D" w:rsidP="004721B5">
      <w:pPr>
        <w:spacing w:after="60" w:line="264" w:lineRule="auto"/>
        <w:ind w:left="284"/>
        <w:jc w:val="both"/>
        <w:rPr>
          <w:lang w:val="fr-FR"/>
        </w:rPr>
      </w:pPr>
      <w:r w:rsidRPr="006D208C">
        <w:rPr>
          <w:lang w:val="fr-FR"/>
        </w:rPr>
        <w:t>Pour les Nations Unies, les listes peuvent être consultées à l’adresse suivante</w:t>
      </w:r>
      <w:r w:rsidR="004721B5" w:rsidRPr="006D208C">
        <w:rPr>
          <w:lang w:val="fr-FR"/>
        </w:rPr>
        <w:t> :</w:t>
      </w:r>
    </w:p>
    <w:p w14:paraId="402186F5" w14:textId="7AF1B848" w:rsidR="0060499D" w:rsidRPr="006D208C" w:rsidRDefault="0060499D" w:rsidP="004721B5">
      <w:pPr>
        <w:spacing w:after="60" w:line="264" w:lineRule="auto"/>
        <w:ind w:left="284"/>
        <w:jc w:val="both"/>
        <w:rPr>
          <w:lang w:val="fr-FR"/>
        </w:rPr>
      </w:pPr>
      <w:r w:rsidRPr="006D208C">
        <w:rPr>
          <w:lang w:val="fr-FR"/>
        </w:rPr>
        <w:t>https://finances.belgium.be/fr/tresorerie/sanctions-financieres/sanctions-internationales-nations-unies</w:t>
      </w:r>
    </w:p>
    <w:p w14:paraId="3E9C11EE" w14:textId="77777777" w:rsidR="004721B5" w:rsidRPr="006D208C" w:rsidRDefault="0060499D" w:rsidP="004721B5">
      <w:pPr>
        <w:spacing w:after="60" w:line="264" w:lineRule="auto"/>
        <w:ind w:left="284"/>
        <w:jc w:val="both"/>
        <w:rPr>
          <w:lang w:val="fr-FR"/>
        </w:rPr>
      </w:pPr>
      <w:r w:rsidRPr="006D208C">
        <w:rPr>
          <w:lang w:val="fr-FR"/>
        </w:rPr>
        <w:t>Pour l’Union européenne, les listes peuvent être consultées à l’adresse suivante</w:t>
      </w:r>
      <w:r w:rsidR="004721B5" w:rsidRPr="006D208C">
        <w:rPr>
          <w:lang w:val="fr-FR"/>
        </w:rPr>
        <w:t> :</w:t>
      </w:r>
    </w:p>
    <w:p w14:paraId="6BEB74D8" w14:textId="0468A790" w:rsidR="0060499D" w:rsidRPr="006D208C" w:rsidRDefault="0060499D" w:rsidP="004721B5">
      <w:pPr>
        <w:spacing w:after="60" w:line="264" w:lineRule="auto"/>
        <w:ind w:left="284"/>
        <w:jc w:val="both"/>
        <w:rPr>
          <w:lang w:val="fr-FR"/>
        </w:rPr>
      </w:pPr>
      <w:r w:rsidRPr="006D208C">
        <w:rPr>
          <w:lang w:val="fr-FR"/>
        </w:rPr>
        <w:t>https://finances.belgium.be/fr/tresorerie/sanctions-financieres/sanctions-europ%C3%A9ennes-ue</w:t>
      </w:r>
    </w:p>
    <w:p w14:paraId="42EE7F60" w14:textId="77777777" w:rsidR="0060499D" w:rsidRPr="006D208C" w:rsidRDefault="0060499D" w:rsidP="004721B5">
      <w:pPr>
        <w:spacing w:after="60" w:line="264" w:lineRule="auto"/>
        <w:ind w:left="284"/>
        <w:jc w:val="both"/>
        <w:rPr>
          <w:lang w:val="fr-FR"/>
        </w:rPr>
      </w:pPr>
      <w:r w:rsidRPr="006D208C">
        <w:rPr>
          <w:lang w:val="fr-FR"/>
        </w:rPr>
        <w:t>https://eeas.europa.eu/headquarters/headquarters-homepage/8442/consolidated-list-sanctions</w:t>
      </w:r>
    </w:p>
    <w:p w14:paraId="5FCECE9A" w14:textId="77777777" w:rsidR="0060499D" w:rsidRPr="006D208C" w:rsidRDefault="0060499D" w:rsidP="004721B5">
      <w:pPr>
        <w:spacing w:after="60" w:line="264" w:lineRule="auto"/>
        <w:ind w:left="284"/>
        <w:jc w:val="both"/>
        <w:rPr>
          <w:lang w:val="fr-FR"/>
        </w:rPr>
      </w:pPr>
      <w:r w:rsidRPr="006D208C">
        <w:rPr>
          <w:lang w:val="fr-FR"/>
        </w:rPr>
        <w:t>https://eeas.europa.eu/sites/eeas/files/restrictive_measures-2017-01-17-clean.pdf</w:t>
      </w:r>
    </w:p>
    <w:p w14:paraId="609ED58B" w14:textId="77777777" w:rsidR="004721B5" w:rsidRPr="006D208C" w:rsidRDefault="0060499D" w:rsidP="004721B5">
      <w:pPr>
        <w:spacing w:after="60" w:line="264" w:lineRule="auto"/>
        <w:ind w:left="284"/>
        <w:jc w:val="both"/>
        <w:rPr>
          <w:lang w:val="fr-FR"/>
        </w:rPr>
      </w:pPr>
      <w:r w:rsidRPr="006D208C">
        <w:rPr>
          <w:lang w:val="fr-FR"/>
        </w:rPr>
        <w:t>Pour la Belgique :</w:t>
      </w:r>
    </w:p>
    <w:p w14:paraId="78E99CA2" w14:textId="48731FBF" w:rsidR="0060499D" w:rsidRPr="006D208C" w:rsidRDefault="0060499D" w:rsidP="004721B5">
      <w:pPr>
        <w:spacing w:after="60" w:line="264" w:lineRule="auto"/>
        <w:ind w:left="284"/>
        <w:jc w:val="both"/>
        <w:rPr>
          <w:lang w:val="fr-FR"/>
        </w:rPr>
      </w:pPr>
      <w:r w:rsidRPr="006D208C">
        <w:rPr>
          <w:lang w:val="fr-FR"/>
        </w:rPr>
        <w:t>https://finances.belgium.be/fr/sur_le_spf/structure_et_services/administrations_generales/tr%C3%A9sorerie/contr%C3%B4le-des-instruments-1-2</w:t>
      </w:r>
    </w:p>
    <w:p w14:paraId="4A62415A" w14:textId="401C51B5" w:rsidR="0060499D" w:rsidRPr="006D208C" w:rsidRDefault="004721B5" w:rsidP="005A5811">
      <w:pPr>
        <w:spacing w:after="60" w:line="264" w:lineRule="auto"/>
        <w:jc w:val="both"/>
        <w:rPr>
          <w:lang w:val="fr-FR"/>
        </w:rPr>
      </w:pPr>
      <w:r w:rsidRPr="006D208C">
        <w:rPr>
          <w:lang w:val="fr-FR"/>
        </w:rPr>
        <w:t>Le soumissionnaire consent formellement à ce que Enabel ait accès aux documents justificatifs étayant les informations fournies dans le présent document.</w:t>
      </w:r>
    </w:p>
    <w:p w14:paraId="542CAA63" w14:textId="2ABC8116" w:rsidR="0077631D" w:rsidRPr="006D208C" w:rsidRDefault="0077631D" w:rsidP="003424B3">
      <w:pPr>
        <w:spacing w:before="240" w:after="120"/>
        <w:jc w:val="both"/>
        <w:rPr>
          <w:lang w:val="fr-FR"/>
        </w:rPr>
      </w:pPr>
      <w:r w:rsidRPr="006D208C">
        <w:rPr>
          <w:lang w:val="fr-FR"/>
        </w:rPr>
        <w:t>N</w:t>
      </w:r>
      <w:r w:rsidR="00C83C52" w:rsidRPr="006D208C">
        <w:rPr>
          <w:lang w:val="fr-FR"/>
        </w:rPr>
        <w:t>om</w:t>
      </w:r>
      <w:r w:rsidRPr="006D208C">
        <w:rPr>
          <w:lang w:val="fr-FR"/>
        </w:rPr>
        <w:t xml:space="preserve"> </w:t>
      </w:r>
      <w:r w:rsidR="00C83C52" w:rsidRPr="006D208C">
        <w:rPr>
          <w:lang w:val="fr-FR"/>
        </w:rPr>
        <w:t>et prénom </w:t>
      </w:r>
      <w:r w:rsidRPr="006D208C">
        <w:rPr>
          <w:lang w:val="fr-FR"/>
        </w:rPr>
        <w:t>:</w:t>
      </w:r>
    </w:p>
    <w:p w14:paraId="3369FFFF" w14:textId="77777777" w:rsidR="005A5811" w:rsidRPr="006D208C" w:rsidRDefault="0077631D" w:rsidP="005A5811">
      <w:pPr>
        <w:spacing w:after="120"/>
        <w:jc w:val="both"/>
        <w:rPr>
          <w:lang w:val="fr-FR"/>
        </w:rPr>
      </w:pPr>
      <w:r w:rsidRPr="006D208C">
        <w:rPr>
          <w:lang w:val="fr-FR"/>
        </w:rPr>
        <w:t>Date</w:t>
      </w:r>
      <w:r w:rsidR="00C83C52" w:rsidRPr="006D208C">
        <w:rPr>
          <w:lang w:val="fr-FR"/>
        </w:rPr>
        <w:t> :</w:t>
      </w:r>
    </w:p>
    <w:p w14:paraId="229254B0" w14:textId="77777777" w:rsidR="004721B5" w:rsidRPr="006D208C" w:rsidRDefault="005A5811" w:rsidP="005A5811">
      <w:pPr>
        <w:spacing w:after="120"/>
        <w:jc w:val="both"/>
        <w:rPr>
          <w:lang w:val="fr-FR"/>
        </w:rPr>
      </w:pPr>
      <w:r w:rsidRPr="006D208C">
        <w:rPr>
          <w:lang w:val="fr-FR"/>
        </w:rPr>
        <w:t>Signature autorisée :</w:t>
      </w:r>
    </w:p>
    <w:p w14:paraId="7996B0D4" w14:textId="1FE4AB74" w:rsidR="00892076" w:rsidRPr="006D208C" w:rsidRDefault="00892076" w:rsidP="005A5811">
      <w:pPr>
        <w:spacing w:after="120"/>
        <w:jc w:val="both"/>
        <w:rPr>
          <w:lang w:val="fr-FR"/>
        </w:rPr>
      </w:pPr>
      <w:r w:rsidRPr="006D208C">
        <w:rPr>
          <w:lang w:val="fr-FR"/>
        </w:rPr>
        <w:br w:type="page"/>
      </w:r>
    </w:p>
    <w:p w14:paraId="250AB751" w14:textId="75FA520B" w:rsidR="00892076" w:rsidRPr="006D208C" w:rsidRDefault="00BE5580" w:rsidP="00892076">
      <w:pPr>
        <w:pStyle w:val="Titre2"/>
        <w:rPr>
          <w:lang w:val="fr-FR"/>
        </w:rPr>
      </w:pPr>
      <w:bookmarkStart w:id="157" w:name="_Toc172710312"/>
      <w:r w:rsidRPr="006D208C">
        <w:rPr>
          <w:lang w:val="fr-FR"/>
        </w:rPr>
        <w:t>Procuration</w:t>
      </w:r>
      <w:bookmarkEnd w:id="157"/>
    </w:p>
    <w:p w14:paraId="4434A9D1" w14:textId="37CDB991" w:rsidR="00BE5580" w:rsidRPr="006D208C" w:rsidRDefault="00BE5580" w:rsidP="003424B3">
      <w:pPr>
        <w:jc w:val="both"/>
        <w:rPr>
          <w:lang w:val="fr-FR"/>
        </w:rPr>
      </w:pPr>
      <w:r w:rsidRPr="006D208C">
        <w:rPr>
          <w:lang w:val="fr-FR"/>
        </w:rPr>
        <w:t xml:space="preserve">Le soumissionnaire doit joindre à son offre la </w:t>
      </w:r>
      <w:r w:rsidRPr="006D208C">
        <w:rPr>
          <w:b/>
          <w:bCs/>
          <w:lang w:val="fr-FR"/>
        </w:rPr>
        <w:t>procuration</w:t>
      </w:r>
      <w:r w:rsidRPr="006D208C">
        <w:rPr>
          <w:lang w:val="fr-FR"/>
        </w:rPr>
        <w:t xml:space="preserve"> autorisant la personne à signer l’offre et toute la documentation correspondante ou tout document attestant que la personne qui signe est bien habilitée à le faire (statuts, mandats, acte notarié…).</w:t>
      </w:r>
    </w:p>
    <w:p w14:paraId="394D52DF" w14:textId="07669222" w:rsidR="00BE5580" w:rsidRPr="006D208C" w:rsidRDefault="00BE5580" w:rsidP="003424B3">
      <w:pPr>
        <w:jc w:val="both"/>
        <w:rPr>
          <w:lang w:val="fr-FR"/>
        </w:rPr>
      </w:pPr>
      <w:r w:rsidRPr="006D208C">
        <w:rPr>
          <w:lang w:val="fr-FR"/>
        </w:rPr>
        <w:t>En cas d’</w:t>
      </w:r>
      <w:r w:rsidRPr="006D208C">
        <w:rPr>
          <w:b/>
          <w:bCs/>
          <w:lang w:val="fr-FR"/>
        </w:rPr>
        <w:t>association momentanée</w:t>
      </w:r>
      <w:r w:rsidRPr="006D208C">
        <w:rPr>
          <w:lang w:val="fr-FR"/>
        </w:rPr>
        <w:t>, l'offre conjointe doit préciser le rôle de chaque membre de l’association. Un chef de file doit être désigné et la procuration doit être complétée en conséquence.</w:t>
      </w:r>
    </w:p>
    <w:p w14:paraId="34BDB543" w14:textId="77777777" w:rsidR="00892076" w:rsidRPr="006D208C" w:rsidRDefault="00892076" w:rsidP="003424B3">
      <w:pPr>
        <w:jc w:val="both"/>
        <w:rPr>
          <w:lang w:val="fr-FR"/>
        </w:rPr>
      </w:pPr>
    </w:p>
    <w:p w14:paraId="6CDFA7F3" w14:textId="0736AB2D" w:rsidR="00892076" w:rsidRPr="006D208C" w:rsidRDefault="00380E5E" w:rsidP="0004666F">
      <w:pPr>
        <w:pStyle w:val="Titre2"/>
        <w:rPr>
          <w:lang w:val="fr-FR"/>
        </w:rPr>
      </w:pPr>
      <w:bookmarkStart w:id="158" w:name="_Toc172710313"/>
      <w:r w:rsidRPr="006D208C">
        <w:rPr>
          <w:lang w:val="fr-FR"/>
        </w:rPr>
        <w:t>Enregistrement</w:t>
      </w:r>
      <w:r w:rsidR="00B627AE" w:rsidRPr="006D208C">
        <w:rPr>
          <w:lang w:val="fr-FR"/>
        </w:rPr>
        <w:t xml:space="preserve"> </w:t>
      </w:r>
      <w:r w:rsidRPr="006D208C">
        <w:rPr>
          <w:lang w:val="fr-FR"/>
        </w:rPr>
        <w:t>et statut juridique</w:t>
      </w:r>
      <w:bookmarkEnd w:id="158"/>
    </w:p>
    <w:p w14:paraId="15D940AB" w14:textId="65CF23A9" w:rsidR="00DF6170" w:rsidRPr="006D208C" w:rsidRDefault="00DF6170" w:rsidP="00DF6170">
      <w:pPr>
        <w:jc w:val="both"/>
        <w:rPr>
          <w:lang w:val="fr-FR"/>
        </w:rPr>
      </w:pPr>
      <w:bookmarkStart w:id="159" w:name="_Ref503362695"/>
      <w:r w:rsidRPr="006D208C">
        <w:rPr>
          <w:lang w:val="fr-FR"/>
        </w:rPr>
        <w:t>Le soumissionnaire doit joindre à son offre une copie des documents</w:t>
      </w:r>
      <w:r w:rsidR="00380E5E" w:rsidRPr="006D208C">
        <w:rPr>
          <w:rStyle w:val="Appelnotedebasdep"/>
          <w:lang w:val="fr-FR"/>
        </w:rPr>
        <w:footnoteReference w:id="11"/>
      </w:r>
      <w:r w:rsidRPr="006D208C">
        <w:rPr>
          <w:lang w:val="fr-FR"/>
        </w:rPr>
        <w:t xml:space="preserve"> originaux relatifs à son </w:t>
      </w:r>
      <w:r w:rsidRPr="006D208C">
        <w:rPr>
          <w:b/>
          <w:bCs/>
          <w:lang w:val="fr-FR"/>
        </w:rPr>
        <w:t>enregistrement</w:t>
      </w:r>
      <w:r w:rsidRPr="006D208C">
        <w:rPr>
          <w:lang w:val="fr-FR"/>
        </w:rPr>
        <w:t xml:space="preserve"> et/ou son </w:t>
      </w:r>
      <w:r w:rsidRPr="006D208C">
        <w:rPr>
          <w:b/>
          <w:bCs/>
          <w:lang w:val="fr-FR"/>
        </w:rPr>
        <w:t>statut juridique</w:t>
      </w:r>
      <w:r w:rsidRPr="006D208C">
        <w:rPr>
          <w:lang w:val="fr-FR"/>
        </w:rPr>
        <w:t>, qui établissent son lieu d’enregistrement et/ou son siège statutaire (certificat de constitution ou d'enregistrement, etc.).</w:t>
      </w:r>
    </w:p>
    <w:bookmarkEnd w:id="159"/>
    <w:p w14:paraId="01DF8206" w14:textId="77777777" w:rsidR="00892076" w:rsidRPr="006D208C" w:rsidRDefault="00892076" w:rsidP="003424B3">
      <w:pPr>
        <w:jc w:val="both"/>
        <w:rPr>
          <w:lang w:val="fr-FR"/>
        </w:rPr>
      </w:pPr>
    </w:p>
    <w:p w14:paraId="768BDCDE" w14:textId="43DF3644" w:rsidR="00892076" w:rsidRPr="006D208C" w:rsidRDefault="002B4EF6" w:rsidP="002B4EF6">
      <w:pPr>
        <w:pStyle w:val="Titre2"/>
        <w:rPr>
          <w:lang w:val="fr-FR"/>
        </w:rPr>
      </w:pPr>
      <w:bookmarkStart w:id="160" w:name="_Toc172710314"/>
      <w:r w:rsidRPr="006D208C">
        <w:rPr>
          <w:lang w:val="fr-FR"/>
        </w:rPr>
        <w:t>Attestation de régularité relative au paiement des cotisations sociales</w:t>
      </w:r>
      <w:bookmarkEnd w:id="160"/>
    </w:p>
    <w:p w14:paraId="3096868D" w14:textId="6EC64A53" w:rsidR="002B4EF6" w:rsidRPr="006D208C" w:rsidRDefault="002B4EF6" w:rsidP="002B4EF6">
      <w:pPr>
        <w:jc w:val="both"/>
        <w:rPr>
          <w:lang w:val="fr-FR"/>
        </w:rPr>
      </w:pPr>
      <w:r w:rsidRPr="006D208C">
        <w:rPr>
          <w:lang w:val="fr-FR"/>
        </w:rPr>
        <w:t xml:space="preserve">Au plus tard avant l’attribution du marché, le soumissionnaire joindra à son offre une </w:t>
      </w:r>
      <w:r w:rsidRPr="006D208C">
        <w:rPr>
          <w:b/>
          <w:bCs/>
          <w:lang w:val="fr-FR"/>
        </w:rPr>
        <w:t>attestation</w:t>
      </w:r>
      <w:r w:rsidR="00BE5580" w:rsidRPr="006D208C">
        <w:rPr>
          <w:b/>
          <w:bCs/>
          <w:vertAlign w:val="superscript"/>
          <w:lang w:val="fr-FR"/>
        </w:rPr>
        <w:fldChar w:fldCharType="begin"/>
      </w:r>
      <w:r w:rsidR="00BE5580" w:rsidRPr="006D208C">
        <w:rPr>
          <w:b/>
          <w:bCs/>
          <w:vertAlign w:val="superscript"/>
          <w:lang w:val="fr-FR"/>
        </w:rPr>
        <w:instrText xml:space="preserve"> NOTEREF _Ref503362695 \h  \* MERGEFORMAT </w:instrText>
      </w:r>
      <w:r w:rsidR="00BE5580" w:rsidRPr="006D208C">
        <w:rPr>
          <w:b/>
          <w:bCs/>
          <w:vertAlign w:val="superscript"/>
          <w:lang w:val="fr-FR"/>
        </w:rPr>
      </w:r>
      <w:r w:rsidR="00BE5580" w:rsidRPr="006D208C">
        <w:rPr>
          <w:b/>
          <w:bCs/>
          <w:vertAlign w:val="superscript"/>
          <w:lang w:val="fr-FR"/>
        </w:rPr>
        <w:fldChar w:fldCharType="separate"/>
      </w:r>
      <w:r w:rsidR="00380E5E" w:rsidRPr="006D208C">
        <w:rPr>
          <w:b/>
          <w:bCs/>
          <w:vertAlign w:val="superscript"/>
          <w:lang w:val="fr-FR"/>
        </w:rPr>
        <w:t>9</w:t>
      </w:r>
      <w:r w:rsidR="00BE5580" w:rsidRPr="006D208C">
        <w:rPr>
          <w:b/>
          <w:bCs/>
          <w:vertAlign w:val="superscript"/>
          <w:lang w:val="fr-FR"/>
        </w:rPr>
        <w:fldChar w:fldCharType="end"/>
      </w:r>
      <w:r w:rsidRPr="006D208C">
        <w:rPr>
          <w:b/>
          <w:bCs/>
          <w:lang w:val="fr-FR"/>
        </w:rPr>
        <w:t xml:space="preserve"> récente de régularité</w:t>
      </w:r>
      <w:r w:rsidRPr="006D208C">
        <w:rPr>
          <w:lang w:val="fr-FR"/>
        </w:rPr>
        <w:t xml:space="preserve"> avec ses obligations relatives au </w:t>
      </w:r>
      <w:r w:rsidRPr="006D208C">
        <w:rPr>
          <w:b/>
          <w:bCs/>
          <w:lang w:val="fr-FR"/>
        </w:rPr>
        <w:t>paiement des cotisations sociales</w:t>
      </w:r>
      <w:r w:rsidRPr="006D208C">
        <w:rPr>
          <w:lang w:val="fr-FR"/>
        </w:rPr>
        <w:t xml:space="preserve"> selon les dispositions légales du pays où il est établi. Le soumissionnaire enregistré en Belgique joindra à son offre l’attestation portant sur le dernier trimestre civil écoulé avant la date limite de réception des demandes de des offres.</w:t>
      </w:r>
    </w:p>
    <w:p w14:paraId="530DBB55" w14:textId="77777777" w:rsidR="00892076" w:rsidRPr="006D208C" w:rsidRDefault="00892076" w:rsidP="003424B3">
      <w:pPr>
        <w:jc w:val="both"/>
        <w:rPr>
          <w:lang w:val="fr-FR"/>
        </w:rPr>
      </w:pPr>
    </w:p>
    <w:p w14:paraId="50D89F31" w14:textId="1B55D001" w:rsidR="00892076" w:rsidRPr="006D208C" w:rsidRDefault="002B4EF6" w:rsidP="00892076">
      <w:pPr>
        <w:pStyle w:val="Titre2"/>
        <w:rPr>
          <w:lang w:val="fr-FR"/>
        </w:rPr>
      </w:pPr>
      <w:bookmarkStart w:id="161" w:name="_Toc172710315"/>
      <w:r w:rsidRPr="006D208C">
        <w:rPr>
          <w:lang w:val="fr-FR"/>
        </w:rPr>
        <w:t>Attestation de régularité relative au paiement des impôts et taxes</w:t>
      </w:r>
      <w:bookmarkEnd w:id="161"/>
    </w:p>
    <w:p w14:paraId="0CF20D58" w14:textId="215C0200" w:rsidR="00BE5580" w:rsidRPr="006D208C" w:rsidRDefault="00BE5580" w:rsidP="003424B3">
      <w:pPr>
        <w:jc w:val="both"/>
        <w:rPr>
          <w:lang w:val="fr-FR"/>
        </w:rPr>
      </w:pPr>
      <w:r w:rsidRPr="006D208C">
        <w:rPr>
          <w:lang w:val="fr-FR"/>
        </w:rPr>
        <w:t xml:space="preserve">Au plus tard avant l’attribution du marché, le soumissionnaire joindra à son offre une </w:t>
      </w:r>
      <w:r w:rsidRPr="006D208C">
        <w:rPr>
          <w:b/>
          <w:bCs/>
          <w:lang w:val="fr-FR"/>
        </w:rPr>
        <w:t>attestation</w:t>
      </w:r>
      <w:r w:rsidRPr="006D208C">
        <w:rPr>
          <w:vertAlign w:val="superscript"/>
          <w:lang w:val="fr-FR"/>
        </w:rPr>
        <w:fldChar w:fldCharType="begin"/>
      </w:r>
      <w:r w:rsidRPr="006D208C">
        <w:rPr>
          <w:vertAlign w:val="superscript"/>
          <w:lang w:val="fr-FR"/>
        </w:rPr>
        <w:instrText xml:space="preserve"> NOTEREF _Ref503362695 \h  \* MERGEFORMAT </w:instrText>
      </w:r>
      <w:r w:rsidRPr="006D208C">
        <w:rPr>
          <w:vertAlign w:val="superscript"/>
          <w:lang w:val="fr-FR"/>
        </w:rPr>
      </w:r>
      <w:r w:rsidRPr="006D208C">
        <w:rPr>
          <w:vertAlign w:val="superscript"/>
          <w:lang w:val="fr-FR"/>
        </w:rPr>
        <w:fldChar w:fldCharType="separate"/>
      </w:r>
      <w:r w:rsidR="00380E5E" w:rsidRPr="006D208C">
        <w:rPr>
          <w:vertAlign w:val="superscript"/>
          <w:lang w:val="fr-FR"/>
        </w:rPr>
        <w:t>9</w:t>
      </w:r>
      <w:r w:rsidRPr="006D208C">
        <w:rPr>
          <w:vertAlign w:val="superscript"/>
          <w:lang w:val="fr-FR"/>
        </w:rPr>
        <w:fldChar w:fldCharType="end"/>
      </w:r>
      <w:r w:rsidRPr="006D208C">
        <w:rPr>
          <w:b/>
          <w:bCs/>
          <w:lang w:val="fr-FR"/>
        </w:rPr>
        <w:t xml:space="preserve"> récente de régularité</w:t>
      </w:r>
      <w:r w:rsidRPr="006D208C">
        <w:rPr>
          <w:lang w:val="fr-FR"/>
        </w:rPr>
        <w:t xml:space="preserve"> avec ses obligations relatives au </w:t>
      </w:r>
      <w:r w:rsidRPr="006D208C">
        <w:rPr>
          <w:b/>
          <w:bCs/>
          <w:lang w:val="fr-FR"/>
        </w:rPr>
        <w:t>paiement des impôts et taxes</w:t>
      </w:r>
      <w:r w:rsidRPr="006D208C">
        <w:rPr>
          <w:lang w:val="fr-FR"/>
        </w:rPr>
        <w:t xml:space="preserve"> selon les dispositions légales du pays où il est établi.</w:t>
      </w:r>
    </w:p>
    <w:p w14:paraId="7C5B052A" w14:textId="77777777" w:rsidR="0077631D" w:rsidRPr="006D208C" w:rsidRDefault="0077631D" w:rsidP="003424B3">
      <w:pPr>
        <w:jc w:val="both"/>
        <w:rPr>
          <w:lang w:val="fr-FR"/>
        </w:rPr>
      </w:pPr>
    </w:p>
    <w:p w14:paraId="7AE3BC89" w14:textId="391F55AA" w:rsidR="00291A08" w:rsidRPr="00D2222E" w:rsidRDefault="00291A08" w:rsidP="00D2222E">
      <w:pPr>
        <w:pStyle w:val="Titre2"/>
        <w:numPr>
          <w:ilvl w:val="0"/>
          <w:numId w:val="0"/>
        </w:numPr>
        <w:rPr>
          <w:lang w:val="fr-FR"/>
        </w:rPr>
      </w:pPr>
    </w:p>
    <w:p w14:paraId="4D1E4057" w14:textId="2AF066BF" w:rsidR="00C14B35" w:rsidRPr="006D208C" w:rsidRDefault="00892076" w:rsidP="00D2222E">
      <w:pPr>
        <w:spacing w:line="259" w:lineRule="auto"/>
        <w:rPr>
          <w:lang w:val="fr-FR"/>
        </w:rPr>
      </w:pPr>
      <w:r w:rsidRPr="006D208C">
        <w:rPr>
          <w:lang w:val="fr-FR"/>
        </w:rPr>
        <w:br w:type="page"/>
      </w:r>
    </w:p>
    <w:p w14:paraId="1C9731C2" w14:textId="77777777" w:rsidR="00C14B35" w:rsidRPr="006D208C" w:rsidRDefault="00C14B35" w:rsidP="00A564F6">
      <w:pPr>
        <w:spacing w:before="160"/>
        <w:rPr>
          <w:lang w:val="fr-FR"/>
        </w:rPr>
        <w:sectPr w:rsidR="00C14B35" w:rsidRPr="006D208C" w:rsidSect="00A560F2">
          <w:headerReference w:type="first" r:id="rId22"/>
          <w:footerReference w:type="first" r:id="rId23"/>
          <w:pgSz w:w="11906" w:h="16838"/>
          <w:pgMar w:top="1418" w:right="1531" w:bottom="1418" w:left="1871" w:header="709" w:footer="709" w:gutter="0"/>
          <w:pgNumType w:start="2"/>
          <w:cols w:space="708"/>
          <w:titlePg/>
          <w:docGrid w:linePitch="360"/>
        </w:sectPr>
      </w:pPr>
    </w:p>
    <w:p w14:paraId="6F5CA562" w14:textId="0F20745C" w:rsidR="00C14B35" w:rsidRPr="006D208C" w:rsidRDefault="00C14B35" w:rsidP="00063222">
      <w:pPr>
        <w:pStyle w:val="Titre2"/>
        <w:rPr>
          <w:lang w:val="fr-FR"/>
        </w:rPr>
      </w:pPr>
      <w:bookmarkStart w:id="162" w:name="_Toc172710316"/>
      <w:r w:rsidRPr="006D208C">
        <w:rPr>
          <w:lang w:val="fr-FR"/>
        </w:rPr>
        <w:t>List</w:t>
      </w:r>
      <w:r w:rsidR="00BB5C49" w:rsidRPr="006D208C">
        <w:rPr>
          <w:lang w:val="fr-FR"/>
        </w:rPr>
        <w:t>e des livraisons similaires</w:t>
      </w:r>
      <w:bookmarkEnd w:id="162"/>
    </w:p>
    <w:p w14:paraId="5FD2FD88" w14:textId="098BAD3A" w:rsidR="00435FF5" w:rsidRPr="006D208C" w:rsidRDefault="00BB5C49" w:rsidP="00435FF5">
      <w:pPr>
        <w:spacing w:before="160"/>
        <w:jc w:val="both"/>
        <w:rPr>
          <w:lang w:val="fr-FR"/>
        </w:rPr>
      </w:pPr>
      <w:r w:rsidRPr="006D208C">
        <w:rPr>
          <w:b/>
          <w:lang w:val="fr-FR"/>
        </w:rPr>
        <w:t>Pour chaque lot</w:t>
      </w:r>
      <w:r w:rsidR="00063222" w:rsidRPr="006D208C">
        <w:rPr>
          <w:lang w:val="fr-FR"/>
        </w:rPr>
        <w:t xml:space="preserve">, </w:t>
      </w:r>
      <w:r w:rsidRPr="006D208C">
        <w:rPr>
          <w:lang w:val="fr-FR"/>
        </w:rPr>
        <w:t>le soumissionnaire doit joindr</w:t>
      </w:r>
      <w:r w:rsidR="00435FF5" w:rsidRPr="006D208C">
        <w:rPr>
          <w:lang w:val="fr-FR"/>
        </w:rPr>
        <w:t>e</w:t>
      </w:r>
      <w:r w:rsidRPr="006D208C">
        <w:rPr>
          <w:lang w:val="fr-FR"/>
        </w:rPr>
        <w:t xml:space="preserve"> à son offr</w:t>
      </w:r>
      <w:r w:rsidR="00435FF5" w:rsidRPr="006D208C">
        <w:rPr>
          <w:lang w:val="fr-FR"/>
        </w:rPr>
        <w:t>e</w:t>
      </w:r>
      <w:r w:rsidRPr="006D208C">
        <w:rPr>
          <w:lang w:val="fr-FR"/>
        </w:rPr>
        <w:t xml:space="preserve"> la </w:t>
      </w:r>
      <w:r w:rsidRPr="006D208C">
        <w:rPr>
          <w:b/>
          <w:bCs/>
          <w:lang w:val="fr-FR"/>
        </w:rPr>
        <w:t xml:space="preserve">liste des </w:t>
      </w:r>
      <w:r w:rsidR="00435FF5" w:rsidRPr="006D208C">
        <w:rPr>
          <w:b/>
          <w:bCs/>
          <w:lang w:val="fr-FR"/>
        </w:rPr>
        <w:t xml:space="preserve">principales </w:t>
      </w:r>
      <w:r w:rsidRPr="006D208C">
        <w:rPr>
          <w:b/>
          <w:bCs/>
          <w:lang w:val="fr-FR"/>
        </w:rPr>
        <w:t>livraisons</w:t>
      </w:r>
      <w:r w:rsidR="00435FF5" w:rsidRPr="006D208C">
        <w:rPr>
          <w:lang w:val="fr-FR"/>
        </w:rPr>
        <w:t xml:space="preserve"> </w:t>
      </w:r>
      <w:r w:rsidR="00807AA6" w:rsidRPr="006D208C">
        <w:rPr>
          <w:b/>
          <w:bCs/>
          <w:lang w:val="fr-FR"/>
        </w:rPr>
        <w:t xml:space="preserve">de nature et de complexité comparable </w:t>
      </w:r>
      <w:r w:rsidR="00435FF5" w:rsidRPr="006D208C">
        <w:rPr>
          <w:b/>
          <w:bCs/>
          <w:lang w:val="fr-FR"/>
        </w:rPr>
        <w:t>(</w:t>
      </w:r>
      <w:bookmarkStart w:id="163" w:name="_Hlk172544206"/>
      <w:r w:rsidR="00D2222E" w:rsidRPr="00D2222E">
        <w:rPr>
          <w:lang w:val="fr-FR"/>
        </w:rPr>
        <w:t>Min</w:t>
      </w:r>
      <w:bookmarkStart w:id="164" w:name="_Hlk172714170"/>
      <w:r w:rsidR="00D2222E" w:rsidRPr="00D2222E">
        <w:rPr>
          <w:lang w:val="fr-FR"/>
        </w:rPr>
        <w:t>. 2 livraisons similaires de nature et de complexité comparable (Kits de couture et/ou menuiserie métallique ou en bois et/ou kits de savonnerie</w:t>
      </w:r>
      <w:r w:rsidR="00D2222E">
        <w:rPr>
          <w:rFonts w:cs="Arial"/>
          <w:szCs w:val="21"/>
        </w:rPr>
        <w:t>)</w:t>
      </w:r>
      <w:bookmarkEnd w:id="164"/>
      <w:r w:rsidR="00D2222E">
        <w:rPr>
          <w:rFonts w:cs="Arial"/>
          <w:szCs w:val="21"/>
        </w:rPr>
        <w:t xml:space="preserve"> </w:t>
      </w:r>
      <w:bookmarkEnd w:id="163"/>
      <w:r w:rsidR="00435FF5" w:rsidRPr="006D208C">
        <w:rPr>
          <w:b/>
          <w:bCs/>
          <w:lang w:val="fr-FR"/>
        </w:rPr>
        <w:t>qui ont été menés à bien au cours des 3 dernières années</w:t>
      </w:r>
      <w:r w:rsidR="00435FF5" w:rsidRPr="006D208C">
        <w:rPr>
          <w:lang w:val="fr-FR"/>
        </w:rPr>
        <w:t>, en précisant le montant et les dates pertinentes</w:t>
      </w:r>
      <w:r w:rsidR="00435FF5" w:rsidRPr="006D208C">
        <w:rPr>
          <w:rStyle w:val="Appelnotedebasdep"/>
          <w:lang w:val="fr-FR"/>
        </w:rPr>
        <w:footnoteReference w:id="12"/>
      </w:r>
      <w:r w:rsidR="00435FF5" w:rsidRPr="006D208C">
        <w:rPr>
          <w:lang w:val="fr-FR"/>
        </w:rPr>
        <w:t xml:space="preserve">, ainsi que les organismes publics ou privés pour le compte desquels elles ont été effectuées, démontrant que le soumissionnaire dispose de l'expérience suffisante pour mener à bien le marché. </w:t>
      </w:r>
    </w:p>
    <w:p w14:paraId="7DB7D38D" w14:textId="462CCA9E" w:rsidR="00C14B35" w:rsidRDefault="00C14B35" w:rsidP="003424B3">
      <w:pPr>
        <w:spacing w:before="160"/>
        <w:jc w:val="both"/>
        <w:rPr>
          <w:ins w:id="165" w:author="EL KHARCHY, Ahmed" w:date="2024-07-24T11:48:00Z"/>
          <w:b/>
          <w:lang w:val="fr-FR"/>
        </w:rPr>
      </w:pPr>
      <w:r w:rsidRPr="006D208C">
        <w:rPr>
          <w:b/>
          <w:lang w:val="fr-FR"/>
        </w:rPr>
        <w:t>Lot n°</w:t>
      </w:r>
      <w:ins w:id="166" w:author="EL KHARCHY, Ahmed" w:date="2024-07-24T11:48:00Z">
        <w:r w:rsidR="00D94BB6">
          <w:rPr>
            <w:b/>
            <w:lang w:val="fr-FR"/>
          </w:rPr>
          <w:t xml:space="preserve"> 1 </w:t>
        </w:r>
      </w:ins>
      <w:proofErr w:type="gramStart"/>
      <w:r w:rsidRPr="006D208C">
        <w:rPr>
          <w:b/>
          <w:lang w:val="fr-FR"/>
        </w:rPr>
        <w:t xml:space="preserve">: </w:t>
      </w:r>
      <w:ins w:id="167" w:author="EL KHARCHY, Ahmed" w:date="2024-07-24T11:49:00Z">
        <w:r w:rsidR="00D94BB6" w:rsidRPr="00D2222E">
          <w:rPr>
            <w:lang w:val="fr-FR"/>
          </w:rPr>
          <w:t>.</w:t>
        </w:r>
        <w:proofErr w:type="gramEnd"/>
        <w:r w:rsidR="00D94BB6" w:rsidRPr="00D2222E">
          <w:rPr>
            <w:lang w:val="fr-FR"/>
          </w:rPr>
          <w:t xml:space="preserve"> 2 livraisons </w:t>
        </w:r>
        <w:r w:rsidR="00D94BB6">
          <w:rPr>
            <w:lang w:val="fr-FR"/>
          </w:rPr>
          <w:t>d’une valeur de …… FCFA au moins</w:t>
        </w:r>
      </w:ins>
      <w:del w:id="168" w:author="EL KHARCHY, Ahmed" w:date="2024-07-24T11:49:00Z">
        <w:r w:rsidRPr="006D208C" w:rsidDel="00D94BB6">
          <w:rPr>
            <w:b/>
            <w:lang w:val="fr-FR"/>
          </w:rPr>
          <w:delText>…</w:delText>
        </w:r>
      </w:del>
    </w:p>
    <w:p w14:paraId="70D82439" w14:textId="64CB628F" w:rsidR="00D94BB6" w:rsidRPr="006D208C" w:rsidRDefault="00D94BB6" w:rsidP="003424B3">
      <w:pPr>
        <w:spacing w:before="160"/>
        <w:jc w:val="both"/>
        <w:rPr>
          <w:b/>
          <w:lang w:val="fr-FR"/>
        </w:rPr>
      </w:pPr>
      <w:proofErr w:type="gramStart"/>
      <w:ins w:id="169" w:author="EL KHARCHY, Ahmed" w:date="2024-07-24T11:48:00Z">
        <w:r>
          <w:rPr>
            <w:b/>
            <w:lang w:val="fr-FR"/>
          </w:rPr>
          <w:t>Lot  n</w:t>
        </w:r>
        <w:proofErr w:type="gramEnd"/>
        <w:r>
          <w:rPr>
            <w:b/>
            <w:lang w:val="fr-FR"/>
          </w:rPr>
          <w:t>° 2 :</w:t>
        </w:r>
      </w:ins>
      <w:ins w:id="170" w:author="EL KHARCHY, Ahmed" w:date="2024-07-24T11:49:00Z">
        <w:r>
          <w:rPr>
            <w:b/>
            <w:lang w:val="fr-FR"/>
          </w:rPr>
          <w:t xml:space="preserve">  </w:t>
        </w:r>
      </w:ins>
      <w:ins w:id="171" w:author="EL KHARCHY, Ahmed" w:date="2024-07-24T11:50:00Z">
        <w:r w:rsidRPr="00D2222E">
          <w:rPr>
            <w:lang w:val="fr-FR"/>
          </w:rPr>
          <w:t xml:space="preserve">2 livraisons </w:t>
        </w:r>
        <w:r>
          <w:rPr>
            <w:lang w:val="fr-FR"/>
          </w:rPr>
          <w:t>d’une valeur de …… FCFA au moins</w:t>
        </w:r>
      </w:ins>
      <w:ins w:id="172" w:author="EL KHARCHY, Ahmed" w:date="2024-07-24T11:48:00Z">
        <w:r>
          <w:rPr>
            <w:b/>
            <w:lang w:val="fr-FR"/>
          </w:rPr>
          <w:t>…</w:t>
        </w:r>
      </w:ins>
    </w:p>
    <w:tbl>
      <w:tblPr>
        <w:tblStyle w:val="Grilledutableau"/>
        <w:tblW w:w="0" w:type="auto"/>
        <w:tblInd w:w="0" w:type="dxa"/>
        <w:tblLook w:val="04A0" w:firstRow="1" w:lastRow="0" w:firstColumn="1" w:lastColumn="0" w:noHBand="0" w:noVBand="1"/>
      </w:tblPr>
      <w:tblGrid>
        <w:gridCol w:w="4957"/>
        <w:gridCol w:w="1842"/>
        <w:gridCol w:w="2020"/>
        <w:gridCol w:w="2303"/>
        <w:gridCol w:w="2304"/>
      </w:tblGrid>
      <w:tr w:rsidR="00063222" w:rsidRPr="009D7EDE" w14:paraId="2C9B90E2" w14:textId="77777777" w:rsidTr="00063222">
        <w:tc>
          <w:tcPr>
            <w:tcW w:w="4957" w:type="dxa"/>
            <w:shd w:val="pct10" w:color="auto" w:fill="auto"/>
            <w:vAlign w:val="center"/>
          </w:tcPr>
          <w:p w14:paraId="103BCC40" w14:textId="52CF061F" w:rsidR="00063222" w:rsidRPr="006D208C" w:rsidRDefault="00063222" w:rsidP="00C14B35">
            <w:pPr>
              <w:spacing w:before="60" w:after="60"/>
              <w:jc w:val="center"/>
              <w:rPr>
                <w:b/>
                <w:sz w:val="20"/>
                <w:lang w:val="fr-FR"/>
              </w:rPr>
            </w:pPr>
            <w:r w:rsidRPr="006D208C">
              <w:rPr>
                <w:b/>
                <w:sz w:val="20"/>
                <w:lang w:val="fr-FR"/>
              </w:rPr>
              <w:t xml:space="preserve">Description </w:t>
            </w:r>
            <w:r w:rsidR="00807AA6" w:rsidRPr="006D208C">
              <w:rPr>
                <w:b/>
                <w:sz w:val="20"/>
                <w:lang w:val="fr-FR"/>
              </w:rPr>
              <w:t>des principales livraisons de nature et de complexité comparable</w:t>
            </w:r>
          </w:p>
        </w:tc>
        <w:tc>
          <w:tcPr>
            <w:tcW w:w="1842" w:type="dxa"/>
            <w:shd w:val="pct10" w:color="auto" w:fill="auto"/>
            <w:vAlign w:val="center"/>
          </w:tcPr>
          <w:p w14:paraId="611768D2" w14:textId="13B4B8CE" w:rsidR="00063222" w:rsidRPr="006D208C" w:rsidRDefault="00807AA6" w:rsidP="00C14B35">
            <w:pPr>
              <w:spacing w:before="60" w:after="60"/>
              <w:jc w:val="center"/>
              <w:rPr>
                <w:b/>
                <w:sz w:val="20"/>
                <w:lang w:val="fr-FR"/>
              </w:rPr>
            </w:pPr>
            <w:r w:rsidRPr="006D208C">
              <w:rPr>
                <w:b/>
                <w:sz w:val="20"/>
                <w:lang w:val="fr-FR"/>
              </w:rPr>
              <w:t>Lieux de livraison</w:t>
            </w:r>
          </w:p>
        </w:tc>
        <w:tc>
          <w:tcPr>
            <w:tcW w:w="2020" w:type="dxa"/>
            <w:shd w:val="pct10" w:color="auto" w:fill="auto"/>
            <w:vAlign w:val="center"/>
          </w:tcPr>
          <w:p w14:paraId="5A1D3B9F" w14:textId="540FD336" w:rsidR="00063222" w:rsidRPr="006D208C" w:rsidRDefault="00807AA6" w:rsidP="00C14B35">
            <w:pPr>
              <w:spacing w:before="60" w:after="60"/>
              <w:jc w:val="center"/>
              <w:rPr>
                <w:b/>
                <w:sz w:val="20"/>
                <w:lang w:val="fr-FR"/>
              </w:rPr>
            </w:pPr>
            <w:r w:rsidRPr="006D208C">
              <w:rPr>
                <w:b/>
                <w:sz w:val="20"/>
                <w:lang w:val="fr-FR"/>
              </w:rPr>
              <w:t>Montants concernés</w:t>
            </w:r>
          </w:p>
        </w:tc>
        <w:tc>
          <w:tcPr>
            <w:tcW w:w="2303" w:type="dxa"/>
            <w:shd w:val="pct10" w:color="auto" w:fill="auto"/>
            <w:vAlign w:val="center"/>
          </w:tcPr>
          <w:p w14:paraId="2E851BDA" w14:textId="212CCF56" w:rsidR="00063222" w:rsidRPr="006D208C" w:rsidRDefault="00807AA6" w:rsidP="00C14B35">
            <w:pPr>
              <w:spacing w:before="60" w:after="60"/>
              <w:jc w:val="center"/>
              <w:rPr>
                <w:b/>
                <w:sz w:val="20"/>
                <w:lang w:val="fr-FR"/>
              </w:rPr>
            </w:pPr>
            <w:r w:rsidRPr="006D208C">
              <w:rPr>
                <w:b/>
                <w:sz w:val="20"/>
                <w:lang w:val="fr-FR"/>
              </w:rPr>
              <w:t>D</w:t>
            </w:r>
            <w:r w:rsidR="00063222" w:rsidRPr="006D208C">
              <w:rPr>
                <w:b/>
                <w:sz w:val="20"/>
                <w:lang w:val="fr-FR"/>
              </w:rPr>
              <w:t>ates</w:t>
            </w:r>
            <w:r w:rsidRPr="006D208C">
              <w:rPr>
                <w:b/>
                <w:sz w:val="20"/>
                <w:lang w:val="fr-FR"/>
              </w:rPr>
              <w:t xml:space="preserve"> de réalisation</w:t>
            </w:r>
            <w:r w:rsidR="00063222" w:rsidRPr="006D208C">
              <w:rPr>
                <w:b/>
                <w:sz w:val="20"/>
                <w:lang w:val="fr-FR"/>
              </w:rPr>
              <w:t xml:space="preserve"> </w:t>
            </w:r>
            <w:r w:rsidRPr="006D208C">
              <w:rPr>
                <w:b/>
                <w:sz w:val="20"/>
                <w:lang w:val="fr-FR"/>
              </w:rPr>
              <w:t>au cours des</w:t>
            </w:r>
            <w:r w:rsidR="00063222" w:rsidRPr="006D208C">
              <w:rPr>
                <w:b/>
                <w:sz w:val="20"/>
                <w:lang w:val="fr-FR"/>
              </w:rPr>
              <w:t xml:space="preserve"> 3 </w:t>
            </w:r>
            <w:r w:rsidRPr="006D208C">
              <w:rPr>
                <w:b/>
                <w:sz w:val="20"/>
                <w:lang w:val="fr-FR"/>
              </w:rPr>
              <w:t>dernières années</w:t>
            </w:r>
          </w:p>
        </w:tc>
        <w:tc>
          <w:tcPr>
            <w:tcW w:w="2304" w:type="dxa"/>
            <w:shd w:val="pct10" w:color="auto" w:fill="auto"/>
            <w:vAlign w:val="center"/>
          </w:tcPr>
          <w:p w14:paraId="438A52E9" w14:textId="6E3E35C8" w:rsidR="00063222" w:rsidRPr="006D208C" w:rsidRDefault="00063222" w:rsidP="00C14B35">
            <w:pPr>
              <w:spacing w:before="60" w:after="60"/>
              <w:jc w:val="center"/>
              <w:rPr>
                <w:b/>
                <w:sz w:val="20"/>
                <w:lang w:val="fr-FR"/>
              </w:rPr>
            </w:pPr>
            <w:r w:rsidRPr="006D208C">
              <w:rPr>
                <w:b/>
                <w:sz w:val="20"/>
                <w:lang w:val="fr-FR"/>
              </w:rPr>
              <w:t>N</w:t>
            </w:r>
            <w:r w:rsidR="00807AA6" w:rsidRPr="006D208C">
              <w:rPr>
                <w:b/>
                <w:sz w:val="20"/>
                <w:lang w:val="fr-FR"/>
              </w:rPr>
              <w:t>o</w:t>
            </w:r>
            <w:r w:rsidRPr="006D208C">
              <w:rPr>
                <w:b/>
                <w:sz w:val="20"/>
                <w:lang w:val="fr-FR"/>
              </w:rPr>
              <w:t xml:space="preserve">m </w:t>
            </w:r>
            <w:r w:rsidR="00807AA6" w:rsidRPr="006D208C">
              <w:rPr>
                <w:b/>
                <w:sz w:val="20"/>
                <w:lang w:val="fr-FR"/>
              </w:rPr>
              <w:t>des organismes pu</w:t>
            </w:r>
            <w:r w:rsidRPr="006D208C">
              <w:rPr>
                <w:b/>
                <w:sz w:val="20"/>
                <w:lang w:val="fr-FR"/>
              </w:rPr>
              <w:t>blic</w:t>
            </w:r>
            <w:r w:rsidR="00807AA6" w:rsidRPr="006D208C">
              <w:rPr>
                <w:b/>
                <w:sz w:val="20"/>
                <w:lang w:val="fr-FR"/>
              </w:rPr>
              <w:t>s</w:t>
            </w:r>
            <w:r w:rsidRPr="006D208C">
              <w:rPr>
                <w:b/>
                <w:sz w:val="20"/>
                <w:lang w:val="fr-FR"/>
              </w:rPr>
              <w:t xml:space="preserve"> </w:t>
            </w:r>
            <w:r w:rsidR="00807AA6" w:rsidRPr="006D208C">
              <w:rPr>
                <w:b/>
                <w:sz w:val="20"/>
                <w:lang w:val="fr-FR"/>
              </w:rPr>
              <w:t>ou</w:t>
            </w:r>
            <w:r w:rsidRPr="006D208C">
              <w:rPr>
                <w:b/>
                <w:sz w:val="20"/>
                <w:lang w:val="fr-FR"/>
              </w:rPr>
              <w:t xml:space="preserve"> priv</w:t>
            </w:r>
            <w:r w:rsidR="00807AA6" w:rsidRPr="006D208C">
              <w:rPr>
                <w:b/>
                <w:sz w:val="20"/>
                <w:lang w:val="fr-FR"/>
              </w:rPr>
              <w:t>és</w:t>
            </w:r>
          </w:p>
        </w:tc>
      </w:tr>
      <w:tr w:rsidR="00063222" w:rsidRPr="009D7EDE" w14:paraId="23CCB74D" w14:textId="77777777" w:rsidTr="00063222">
        <w:tc>
          <w:tcPr>
            <w:tcW w:w="4957" w:type="dxa"/>
            <w:vAlign w:val="center"/>
          </w:tcPr>
          <w:p w14:paraId="6711F894" w14:textId="77777777" w:rsidR="00063222" w:rsidRPr="006D208C" w:rsidRDefault="00063222" w:rsidP="00C14B35">
            <w:pPr>
              <w:spacing w:before="60" w:after="60"/>
              <w:rPr>
                <w:b/>
                <w:sz w:val="20"/>
                <w:lang w:val="fr-FR"/>
              </w:rPr>
            </w:pPr>
          </w:p>
        </w:tc>
        <w:tc>
          <w:tcPr>
            <w:tcW w:w="1842" w:type="dxa"/>
            <w:vAlign w:val="center"/>
          </w:tcPr>
          <w:p w14:paraId="377A34BC" w14:textId="77777777" w:rsidR="00063222" w:rsidRPr="006D208C" w:rsidRDefault="00063222" w:rsidP="00C14B35">
            <w:pPr>
              <w:spacing w:before="60" w:after="60"/>
              <w:rPr>
                <w:b/>
                <w:sz w:val="20"/>
                <w:lang w:val="fr-FR"/>
              </w:rPr>
            </w:pPr>
          </w:p>
        </w:tc>
        <w:tc>
          <w:tcPr>
            <w:tcW w:w="2020" w:type="dxa"/>
            <w:vAlign w:val="center"/>
          </w:tcPr>
          <w:p w14:paraId="6645EA82" w14:textId="77777777" w:rsidR="00063222" w:rsidRPr="006D208C" w:rsidRDefault="00063222" w:rsidP="00C14B35">
            <w:pPr>
              <w:spacing w:before="60" w:after="60"/>
              <w:rPr>
                <w:b/>
                <w:sz w:val="20"/>
                <w:lang w:val="fr-FR"/>
              </w:rPr>
            </w:pPr>
          </w:p>
        </w:tc>
        <w:tc>
          <w:tcPr>
            <w:tcW w:w="2303" w:type="dxa"/>
            <w:vAlign w:val="center"/>
          </w:tcPr>
          <w:p w14:paraId="234271BE" w14:textId="77777777" w:rsidR="00063222" w:rsidRPr="006D208C" w:rsidRDefault="00063222" w:rsidP="00C14B35">
            <w:pPr>
              <w:spacing w:before="60" w:after="60"/>
              <w:rPr>
                <w:b/>
                <w:sz w:val="20"/>
                <w:lang w:val="fr-FR"/>
              </w:rPr>
            </w:pPr>
          </w:p>
        </w:tc>
        <w:tc>
          <w:tcPr>
            <w:tcW w:w="2304" w:type="dxa"/>
            <w:vAlign w:val="center"/>
          </w:tcPr>
          <w:p w14:paraId="47124ACF" w14:textId="77777777" w:rsidR="00063222" w:rsidRPr="006D208C" w:rsidRDefault="00063222" w:rsidP="00C14B35">
            <w:pPr>
              <w:spacing w:before="60" w:after="60"/>
              <w:rPr>
                <w:b/>
                <w:sz w:val="20"/>
                <w:lang w:val="fr-FR"/>
              </w:rPr>
            </w:pPr>
          </w:p>
        </w:tc>
      </w:tr>
      <w:tr w:rsidR="00063222" w:rsidRPr="009D7EDE" w14:paraId="4C9EBE6C" w14:textId="77777777" w:rsidTr="00063222">
        <w:tc>
          <w:tcPr>
            <w:tcW w:w="4957" w:type="dxa"/>
            <w:vAlign w:val="center"/>
          </w:tcPr>
          <w:p w14:paraId="7FA0BF1D" w14:textId="77777777" w:rsidR="00063222" w:rsidRPr="006D208C" w:rsidRDefault="00063222" w:rsidP="00C14B35">
            <w:pPr>
              <w:spacing w:before="60" w:after="60"/>
              <w:rPr>
                <w:b/>
                <w:sz w:val="20"/>
                <w:lang w:val="fr-FR"/>
              </w:rPr>
            </w:pPr>
          </w:p>
        </w:tc>
        <w:tc>
          <w:tcPr>
            <w:tcW w:w="1842" w:type="dxa"/>
            <w:vAlign w:val="center"/>
          </w:tcPr>
          <w:p w14:paraId="54D0B9F0" w14:textId="77777777" w:rsidR="00063222" w:rsidRPr="006D208C" w:rsidRDefault="00063222" w:rsidP="00C14B35">
            <w:pPr>
              <w:spacing w:before="60" w:after="60"/>
              <w:rPr>
                <w:b/>
                <w:sz w:val="20"/>
                <w:lang w:val="fr-FR"/>
              </w:rPr>
            </w:pPr>
          </w:p>
        </w:tc>
        <w:tc>
          <w:tcPr>
            <w:tcW w:w="2020" w:type="dxa"/>
            <w:vAlign w:val="center"/>
          </w:tcPr>
          <w:p w14:paraId="667A1682" w14:textId="77777777" w:rsidR="00063222" w:rsidRPr="006D208C" w:rsidRDefault="00063222" w:rsidP="00C14B35">
            <w:pPr>
              <w:spacing w:before="60" w:after="60"/>
              <w:rPr>
                <w:b/>
                <w:sz w:val="20"/>
                <w:lang w:val="fr-FR"/>
              </w:rPr>
            </w:pPr>
          </w:p>
        </w:tc>
        <w:tc>
          <w:tcPr>
            <w:tcW w:w="2303" w:type="dxa"/>
            <w:vAlign w:val="center"/>
          </w:tcPr>
          <w:p w14:paraId="74BE6FC3" w14:textId="77777777" w:rsidR="00063222" w:rsidRPr="006D208C" w:rsidRDefault="00063222" w:rsidP="00C14B35">
            <w:pPr>
              <w:spacing w:before="60" w:after="60"/>
              <w:rPr>
                <w:b/>
                <w:sz w:val="20"/>
                <w:lang w:val="fr-FR"/>
              </w:rPr>
            </w:pPr>
          </w:p>
        </w:tc>
        <w:tc>
          <w:tcPr>
            <w:tcW w:w="2304" w:type="dxa"/>
            <w:vAlign w:val="center"/>
          </w:tcPr>
          <w:p w14:paraId="48D27351" w14:textId="77777777" w:rsidR="00063222" w:rsidRPr="006D208C" w:rsidRDefault="00063222" w:rsidP="00C14B35">
            <w:pPr>
              <w:spacing w:before="60" w:after="60"/>
              <w:rPr>
                <w:b/>
                <w:sz w:val="20"/>
                <w:lang w:val="fr-FR"/>
              </w:rPr>
            </w:pPr>
          </w:p>
        </w:tc>
      </w:tr>
      <w:tr w:rsidR="00063222" w:rsidRPr="009D7EDE" w14:paraId="35E2301C" w14:textId="77777777" w:rsidTr="00063222">
        <w:tc>
          <w:tcPr>
            <w:tcW w:w="4957" w:type="dxa"/>
            <w:vAlign w:val="center"/>
          </w:tcPr>
          <w:p w14:paraId="00FC0077" w14:textId="77777777" w:rsidR="00063222" w:rsidRPr="006D208C" w:rsidRDefault="00063222" w:rsidP="00C14B35">
            <w:pPr>
              <w:spacing w:before="60" w:after="60"/>
              <w:rPr>
                <w:b/>
                <w:sz w:val="20"/>
                <w:lang w:val="fr-FR"/>
              </w:rPr>
            </w:pPr>
          </w:p>
        </w:tc>
        <w:tc>
          <w:tcPr>
            <w:tcW w:w="1842" w:type="dxa"/>
            <w:vAlign w:val="center"/>
          </w:tcPr>
          <w:p w14:paraId="5EAA96CB" w14:textId="77777777" w:rsidR="00063222" w:rsidRPr="006D208C" w:rsidRDefault="00063222" w:rsidP="00C14B35">
            <w:pPr>
              <w:spacing w:before="60" w:after="60"/>
              <w:rPr>
                <w:b/>
                <w:sz w:val="20"/>
                <w:lang w:val="fr-FR"/>
              </w:rPr>
            </w:pPr>
          </w:p>
        </w:tc>
        <w:tc>
          <w:tcPr>
            <w:tcW w:w="2020" w:type="dxa"/>
            <w:vAlign w:val="center"/>
          </w:tcPr>
          <w:p w14:paraId="5167C11D" w14:textId="77777777" w:rsidR="00063222" w:rsidRPr="006D208C" w:rsidRDefault="00063222" w:rsidP="00C14B35">
            <w:pPr>
              <w:spacing w:before="60" w:after="60"/>
              <w:rPr>
                <w:b/>
                <w:sz w:val="20"/>
                <w:lang w:val="fr-FR"/>
              </w:rPr>
            </w:pPr>
          </w:p>
        </w:tc>
        <w:tc>
          <w:tcPr>
            <w:tcW w:w="2303" w:type="dxa"/>
            <w:vAlign w:val="center"/>
          </w:tcPr>
          <w:p w14:paraId="146852E6" w14:textId="77777777" w:rsidR="00063222" w:rsidRPr="006D208C" w:rsidRDefault="00063222" w:rsidP="00C14B35">
            <w:pPr>
              <w:spacing w:before="60" w:after="60"/>
              <w:rPr>
                <w:b/>
                <w:sz w:val="20"/>
                <w:lang w:val="fr-FR"/>
              </w:rPr>
            </w:pPr>
          </w:p>
        </w:tc>
        <w:tc>
          <w:tcPr>
            <w:tcW w:w="2304" w:type="dxa"/>
            <w:vAlign w:val="center"/>
          </w:tcPr>
          <w:p w14:paraId="01410179" w14:textId="77777777" w:rsidR="00063222" w:rsidRPr="006D208C" w:rsidRDefault="00063222" w:rsidP="00C14B35">
            <w:pPr>
              <w:spacing w:before="60" w:after="60"/>
              <w:rPr>
                <w:b/>
                <w:sz w:val="20"/>
                <w:lang w:val="fr-FR"/>
              </w:rPr>
            </w:pPr>
          </w:p>
        </w:tc>
      </w:tr>
      <w:tr w:rsidR="00063222" w:rsidRPr="009D7EDE" w14:paraId="6E2F779F" w14:textId="77777777" w:rsidTr="00063222">
        <w:tc>
          <w:tcPr>
            <w:tcW w:w="4957" w:type="dxa"/>
            <w:vAlign w:val="center"/>
          </w:tcPr>
          <w:p w14:paraId="415C8202" w14:textId="77777777" w:rsidR="00063222" w:rsidRPr="006D208C" w:rsidRDefault="00063222" w:rsidP="00C14B35">
            <w:pPr>
              <w:spacing w:before="60" w:after="60"/>
              <w:rPr>
                <w:b/>
                <w:sz w:val="20"/>
                <w:lang w:val="fr-FR"/>
              </w:rPr>
            </w:pPr>
          </w:p>
        </w:tc>
        <w:tc>
          <w:tcPr>
            <w:tcW w:w="1842" w:type="dxa"/>
            <w:vAlign w:val="center"/>
          </w:tcPr>
          <w:p w14:paraId="14F451E2" w14:textId="77777777" w:rsidR="00063222" w:rsidRPr="006D208C" w:rsidRDefault="00063222" w:rsidP="00C14B35">
            <w:pPr>
              <w:spacing w:before="60" w:after="60"/>
              <w:rPr>
                <w:b/>
                <w:sz w:val="20"/>
                <w:lang w:val="fr-FR"/>
              </w:rPr>
            </w:pPr>
          </w:p>
        </w:tc>
        <w:tc>
          <w:tcPr>
            <w:tcW w:w="2020" w:type="dxa"/>
            <w:vAlign w:val="center"/>
          </w:tcPr>
          <w:p w14:paraId="7BF605B1" w14:textId="77777777" w:rsidR="00063222" w:rsidRPr="006D208C" w:rsidRDefault="00063222" w:rsidP="00C14B35">
            <w:pPr>
              <w:spacing w:before="60" w:after="60"/>
              <w:rPr>
                <w:b/>
                <w:sz w:val="20"/>
                <w:lang w:val="fr-FR"/>
              </w:rPr>
            </w:pPr>
          </w:p>
        </w:tc>
        <w:tc>
          <w:tcPr>
            <w:tcW w:w="2303" w:type="dxa"/>
            <w:vAlign w:val="center"/>
          </w:tcPr>
          <w:p w14:paraId="28455927" w14:textId="77777777" w:rsidR="00063222" w:rsidRPr="006D208C" w:rsidRDefault="00063222" w:rsidP="00C14B35">
            <w:pPr>
              <w:spacing w:before="60" w:after="60"/>
              <w:rPr>
                <w:b/>
                <w:sz w:val="20"/>
                <w:lang w:val="fr-FR"/>
              </w:rPr>
            </w:pPr>
          </w:p>
        </w:tc>
        <w:tc>
          <w:tcPr>
            <w:tcW w:w="2304" w:type="dxa"/>
            <w:vAlign w:val="center"/>
          </w:tcPr>
          <w:p w14:paraId="0779FEC5" w14:textId="77777777" w:rsidR="00063222" w:rsidRPr="006D208C" w:rsidRDefault="00063222" w:rsidP="00C14B35">
            <w:pPr>
              <w:spacing w:before="60" w:after="60"/>
              <w:rPr>
                <w:b/>
                <w:sz w:val="20"/>
                <w:lang w:val="fr-FR"/>
              </w:rPr>
            </w:pPr>
          </w:p>
        </w:tc>
      </w:tr>
      <w:tr w:rsidR="00063222" w:rsidRPr="009D7EDE" w14:paraId="3800E866" w14:textId="77777777" w:rsidTr="00063222">
        <w:tc>
          <w:tcPr>
            <w:tcW w:w="4957" w:type="dxa"/>
            <w:vAlign w:val="center"/>
          </w:tcPr>
          <w:p w14:paraId="2E0D0779" w14:textId="77777777" w:rsidR="00063222" w:rsidRPr="006D208C" w:rsidRDefault="00063222" w:rsidP="00C14B35">
            <w:pPr>
              <w:spacing w:before="60" w:after="60"/>
              <w:rPr>
                <w:b/>
                <w:sz w:val="20"/>
                <w:lang w:val="fr-FR"/>
              </w:rPr>
            </w:pPr>
          </w:p>
        </w:tc>
        <w:tc>
          <w:tcPr>
            <w:tcW w:w="1842" w:type="dxa"/>
            <w:vAlign w:val="center"/>
          </w:tcPr>
          <w:p w14:paraId="44E47869" w14:textId="77777777" w:rsidR="00063222" w:rsidRPr="006D208C" w:rsidRDefault="00063222" w:rsidP="00C14B35">
            <w:pPr>
              <w:spacing w:before="60" w:after="60"/>
              <w:rPr>
                <w:b/>
                <w:sz w:val="20"/>
                <w:lang w:val="fr-FR"/>
              </w:rPr>
            </w:pPr>
          </w:p>
        </w:tc>
        <w:tc>
          <w:tcPr>
            <w:tcW w:w="2020" w:type="dxa"/>
            <w:vAlign w:val="center"/>
          </w:tcPr>
          <w:p w14:paraId="0BEC2A9E" w14:textId="77777777" w:rsidR="00063222" w:rsidRPr="006D208C" w:rsidRDefault="00063222" w:rsidP="00C14B35">
            <w:pPr>
              <w:spacing w:before="60" w:after="60"/>
              <w:rPr>
                <w:b/>
                <w:sz w:val="20"/>
                <w:lang w:val="fr-FR"/>
              </w:rPr>
            </w:pPr>
          </w:p>
        </w:tc>
        <w:tc>
          <w:tcPr>
            <w:tcW w:w="2303" w:type="dxa"/>
            <w:vAlign w:val="center"/>
          </w:tcPr>
          <w:p w14:paraId="7E2B9409" w14:textId="77777777" w:rsidR="00063222" w:rsidRPr="006D208C" w:rsidRDefault="00063222" w:rsidP="00C14B35">
            <w:pPr>
              <w:spacing w:before="60" w:after="60"/>
              <w:rPr>
                <w:b/>
                <w:sz w:val="20"/>
                <w:lang w:val="fr-FR"/>
              </w:rPr>
            </w:pPr>
          </w:p>
        </w:tc>
        <w:tc>
          <w:tcPr>
            <w:tcW w:w="2304" w:type="dxa"/>
            <w:vAlign w:val="center"/>
          </w:tcPr>
          <w:p w14:paraId="68DB16A7" w14:textId="77777777" w:rsidR="00063222" w:rsidRPr="006D208C" w:rsidRDefault="00063222" w:rsidP="00C14B35">
            <w:pPr>
              <w:spacing w:before="60" w:after="60"/>
              <w:rPr>
                <w:b/>
                <w:sz w:val="20"/>
                <w:lang w:val="fr-FR"/>
              </w:rPr>
            </w:pPr>
          </w:p>
        </w:tc>
      </w:tr>
    </w:tbl>
    <w:p w14:paraId="15E061D5" w14:textId="77777777" w:rsidR="00C14B35" w:rsidRPr="006D208C" w:rsidRDefault="00C14B35" w:rsidP="003424B3">
      <w:pPr>
        <w:spacing w:before="160" w:after="120"/>
        <w:jc w:val="both"/>
        <w:rPr>
          <w:b/>
          <w:lang w:val="fr-FR"/>
        </w:rPr>
      </w:pPr>
    </w:p>
    <w:p w14:paraId="5C15D483" w14:textId="555CBF9D" w:rsidR="00C14B35" w:rsidRPr="006D208C" w:rsidRDefault="00C14B35" w:rsidP="00C14B35">
      <w:pPr>
        <w:pStyle w:val="Titre2"/>
        <w:rPr>
          <w:lang w:val="fr-FR"/>
        </w:rPr>
      </w:pPr>
      <w:bookmarkStart w:id="173" w:name="_Toc172710317"/>
      <w:r w:rsidRPr="006D208C">
        <w:rPr>
          <w:lang w:val="fr-FR"/>
        </w:rPr>
        <w:t>Certificat</w:t>
      </w:r>
      <w:r w:rsidR="00807AA6" w:rsidRPr="006D208C">
        <w:rPr>
          <w:lang w:val="fr-FR"/>
        </w:rPr>
        <w:t>s de bonne exécution</w:t>
      </w:r>
      <w:bookmarkEnd w:id="173"/>
    </w:p>
    <w:p w14:paraId="4C867EE7" w14:textId="5E886DE3" w:rsidR="00C14B35" w:rsidRPr="006D208C" w:rsidRDefault="00807AA6" w:rsidP="003424B3">
      <w:pPr>
        <w:spacing w:before="160"/>
        <w:jc w:val="both"/>
        <w:rPr>
          <w:lang w:val="fr-FR"/>
        </w:rPr>
      </w:pPr>
      <w:r w:rsidRPr="006D208C">
        <w:rPr>
          <w:lang w:val="fr-FR"/>
        </w:rPr>
        <w:t xml:space="preserve">Pour chacune des livraisons présentées dans le tableau ci-dessus, </w:t>
      </w:r>
      <w:r w:rsidR="00600001" w:rsidRPr="006D208C">
        <w:rPr>
          <w:lang w:val="fr-FR"/>
        </w:rPr>
        <w:t xml:space="preserve">le soumissionnaire doit joindre </w:t>
      </w:r>
      <w:r w:rsidRPr="006D208C">
        <w:rPr>
          <w:lang w:val="fr-FR"/>
        </w:rPr>
        <w:t>les copies des certificats de bonne exécution (PV de réception) et/ou tout document justificatif (contrats, factures, etc.) approuvé par l'entité qui a attribué le marché.</w:t>
      </w:r>
    </w:p>
    <w:p w14:paraId="5EBF5189" w14:textId="77777777" w:rsidR="00C14B35" w:rsidRPr="006D208C" w:rsidRDefault="00C14B35" w:rsidP="00A564F6">
      <w:pPr>
        <w:spacing w:before="160"/>
        <w:rPr>
          <w:lang w:val="fr-FR"/>
        </w:rPr>
      </w:pPr>
    </w:p>
    <w:p w14:paraId="6CA7EB01" w14:textId="77777777" w:rsidR="00C14B35" w:rsidRPr="006D208C" w:rsidRDefault="00C14B35" w:rsidP="00A564F6">
      <w:pPr>
        <w:spacing w:before="160"/>
        <w:rPr>
          <w:lang w:val="fr-FR"/>
        </w:rPr>
        <w:sectPr w:rsidR="00C14B35" w:rsidRPr="006D208C" w:rsidSect="00E77B45">
          <w:pgSz w:w="16838" w:h="11906" w:orient="landscape"/>
          <w:pgMar w:top="1418" w:right="1531" w:bottom="1418" w:left="1871" w:header="709" w:footer="709" w:gutter="0"/>
          <w:cols w:space="708"/>
          <w:titlePg/>
          <w:docGrid w:linePitch="360"/>
        </w:sectPr>
      </w:pPr>
    </w:p>
    <w:p w14:paraId="1B84B8C4" w14:textId="5D41851F" w:rsidR="002F040F" w:rsidRPr="006D208C" w:rsidRDefault="006928AB" w:rsidP="002F040F">
      <w:pPr>
        <w:pStyle w:val="Titre2"/>
        <w:rPr>
          <w:lang w:val="fr-FR"/>
        </w:rPr>
      </w:pPr>
      <w:bookmarkStart w:id="174" w:name="_Ref18320023"/>
      <w:bookmarkStart w:id="175" w:name="_Toc172710318"/>
      <w:r w:rsidRPr="006D208C">
        <w:rPr>
          <w:lang w:val="fr-FR"/>
        </w:rPr>
        <w:t>Offre financière et formulaire d’offre</w:t>
      </w:r>
      <w:bookmarkEnd w:id="174"/>
      <w:bookmarkEnd w:id="175"/>
    </w:p>
    <w:tbl>
      <w:tblPr>
        <w:tblStyle w:val="Grilledutableau"/>
        <w:tblW w:w="0" w:type="auto"/>
        <w:tblInd w:w="0" w:type="dxa"/>
        <w:shd w:val="pct10" w:color="auto" w:fill="auto"/>
        <w:tblLook w:val="04A0" w:firstRow="1" w:lastRow="0" w:firstColumn="1" w:lastColumn="0" w:noHBand="0" w:noVBand="1"/>
      </w:tblPr>
      <w:tblGrid>
        <w:gridCol w:w="8494"/>
      </w:tblGrid>
      <w:tr w:rsidR="006346ED" w:rsidRPr="009D7EDE" w14:paraId="165EAFF0" w14:textId="77777777" w:rsidTr="006346ED">
        <w:tc>
          <w:tcPr>
            <w:tcW w:w="8494" w:type="dxa"/>
            <w:shd w:val="pct10" w:color="auto" w:fill="auto"/>
          </w:tcPr>
          <w:p w14:paraId="4DB0E56F" w14:textId="006C44A4" w:rsidR="006346ED" w:rsidRPr="006D208C" w:rsidRDefault="00412ADE" w:rsidP="00412ADE">
            <w:pPr>
              <w:spacing w:before="120" w:after="120"/>
              <w:jc w:val="center"/>
              <w:rPr>
                <w:b/>
                <w:sz w:val="20"/>
                <w:szCs w:val="19"/>
                <w:lang w:val="fr-FR"/>
              </w:rPr>
            </w:pPr>
            <w:r w:rsidRPr="006D208C">
              <w:rPr>
                <w:b/>
                <w:sz w:val="20"/>
                <w:szCs w:val="19"/>
                <w:lang w:val="fr-FR"/>
              </w:rPr>
              <w:t xml:space="preserve">Ne changez pas le formulaire d'offre. Les réserves ne sont pas autorisées. Les soumissionnaires doivent, sous peine d'irrégularité substantielle, indiquer les prix en </w:t>
            </w:r>
            <w:r w:rsidR="00A4576D" w:rsidRPr="006D208C">
              <w:rPr>
                <w:b/>
                <w:sz w:val="20"/>
                <w:szCs w:val="19"/>
                <w:lang w:val="fr-FR"/>
              </w:rPr>
              <w:t xml:space="preserve">Francs CFA </w:t>
            </w:r>
            <w:r w:rsidRPr="006D208C">
              <w:rPr>
                <w:b/>
                <w:sz w:val="20"/>
                <w:szCs w:val="19"/>
                <w:lang w:val="fr-FR"/>
              </w:rPr>
              <w:t>et hors TVA.</w:t>
            </w:r>
          </w:p>
        </w:tc>
      </w:tr>
    </w:tbl>
    <w:p w14:paraId="0A2A3F9C" w14:textId="584EAE82" w:rsidR="00EA4C01" w:rsidRPr="006D208C" w:rsidRDefault="00EA4C01" w:rsidP="003424B3">
      <w:pPr>
        <w:spacing w:before="160"/>
        <w:jc w:val="both"/>
        <w:rPr>
          <w:lang w:val="fr-FR"/>
        </w:rPr>
      </w:pPr>
      <w:r w:rsidRPr="006D208C">
        <w:rPr>
          <w:lang w:val="fr-FR"/>
        </w:rPr>
        <w:t xml:space="preserve">En déposant son offre, le soumissionnaire déclare explicitement accepter toutes les conditions énumérées dans le cahier spécial des charges et renoncer aux éventuelles dispositions dérogatoires comme ses propres conditions. </w:t>
      </w:r>
      <w:r w:rsidR="00412ADE" w:rsidRPr="006D208C">
        <w:rPr>
          <w:lang w:val="fr-FR"/>
        </w:rPr>
        <w:t xml:space="preserve">Le soumissionnaire </w:t>
      </w:r>
      <w:r w:rsidRPr="006D208C">
        <w:rPr>
          <w:lang w:val="fr-FR"/>
        </w:rPr>
        <w:t xml:space="preserve">s’engage à exécuter le présent marché conformément aux dispositions du cahier spécial des charges aux prix unitaires suivants, exprimés en </w:t>
      </w:r>
      <w:r w:rsidR="00A4576D" w:rsidRPr="006D208C">
        <w:rPr>
          <w:lang w:val="fr-FR"/>
        </w:rPr>
        <w:t xml:space="preserve">Francs CFA </w:t>
      </w:r>
      <w:r w:rsidRPr="006D208C">
        <w:rPr>
          <w:lang w:val="fr-FR"/>
        </w:rPr>
        <w:t>et hors TVA (en chiffres) :</w:t>
      </w:r>
    </w:p>
    <w:p w14:paraId="7D5EE586" w14:textId="0C2DDF3D" w:rsidR="001640C9" w:rsidRPr="00713BAB" w:rsidRDefault="001640C9" w:rsidP="001640C9">
      <w:pPr>
        <w:pStyle w:val="Paragraphedeliste"/>
        <w:spacing w:after="240" w:line="240" w:lineRule="auto"/>
        <w:ind w:left="0"/>
        <w:contextualSpacing w:val="0"/>
        <w:jc w:val="both"/>
        <w:rPr>
          <w:rFonts w:cs="Arial"/>
          <w:b/>
          <w:smallCaps/>
          <w:szCs w:val="20"/>
        </w:rPr>
      </w:pPr>
      <w:r w:rsidRPr="00713BAB">
        <w:rPr>
          <w:rFonts w:cs="Arial"/>
          <w:b/>
          <w:smallCaps/>
          <w:sz w:val="20"/>
          <w:szCs w:val="20"/>
        </w:rPr>
        <w:t xml:space="preserve">Lot 1: </w:t>
      </w:r>
      <w:proofErr w:type="spellStart"/>
      <w:r w:rsidRPr="00AC198A">
        <w:rPr>
          <w:rFonts w:cs="Arial"/>
          <w:b/>
          <w:szCs w:val="21"/>
        </w:rPr>
        <w:t>Fourniture</w:t>
      </w:r>
      <w:proofErr w:type="spellEnd"/>
      <w:r w:rsidRPr="00AC198A">
        <w:rPr>
          <w:rFonts w:cs="Arial"/>
          <w:b/>
          <w:szCs w:val="21"/>
        </w:rPr>
        <w:t xml:space="preserve"> et livraison </w:t>
      </w:r>
      <w:proofErr w:type="spellStart"/>
      <w:r w:rsidRPr="00AC198A">
        <w:rPr>
          <w:rFonts w:cs="Arial"/>
          <w:b/>
          <w:szCs w:val="21"/>
        </w:rPr>
        <w:t>d’Équipements</w:t>
      </w:r>
      <w:proofErr w:type="spellEnd"/>
      <w:r w:rsidRPr="00AC198A">
        <w:rPr>
          <w:rFonts w:cs="Arial"/>
          <w:b/>
          <w:szCs w:val="21"/>
        </w:rPr>
        <w:t xml:space="preserve"> au profit des </w:t>
      </w:r>
      <w:proofErr w:type="spellStart"/>
      <w:r w:rsidRPr="00AC198A">
        <w:rPr>
          <w:rFonts w:cs="Arial"/>
          <w:b/>
          <w:szCs w:val="21"/>
        </w:rPr>
        <w:t>Maisons</w:t>
      </w:r>
      <w:proofErr w:type="spellEnd"/>
      <w:r w:rsidRPr="00AC198A">
        <w:rPr>
          <w:rFonts w:cs="Arial"/>
          <w:b/>
          <w:szCs w:val="21"/>
        </w:rPr>
        <w:t xml:space="preserve"> </w:t>
      </w:r>
      <w:proofErr w:type="spellStart"/>
      <w:r w:rsidRPr="00AC198A">
        <w:rPr>
          <w:rFonts w:cs="Arial"/>
          <w:b/>
          <w:szCs w:val="21"/>
        </w:rPr>
        <w:t>d’Arrèt</w:t>
      </w:r>
      <w:proofErr w:type="spellEnd"/>
      <w:r w:rsidRPr="00AC198A">
        <w:rPr>
          <w:rFonts w:cs="Arial"/>
          <w:b/>
          <w:szCs w:val="21"/>
        </w:rPr>
        <w:t xml:space="preserve"> et de Correction (MAC) de </w:t>
      </w:r>
      <w:proofErr w:type="spellStart"/>
      <w:r>
        <w:rPr>
          <w:rFonts w:cs="Arial"/>
          <w:b/>
          <w:szCs w:val="21"/>
        </w:rPr>
        <w:t>Koupéla</w:t>
      </w:r>
      <w:proofErr w:type="spellEnd"/>
      <w:r>
        <w:rPr>
          <w:rFonts w:cs="Arial"/>
          <w:b/>
          <w:szCs w:val="21"/>
        </w:rPr>
        <w:t>;</w:t>
      </w:r>
    </w:p>
    <w:tbl>
      <w:tblPr>
        <w:tblStyle w:val="Grilledutableau1"/>
        <w:tblW w:w="8500" w:type="dxa"/>
        <w:tblInd w:w="0" w:type="dxa"/>
        <w:tblLook w:val="04A0" w:firstRow="1" w:lastRow="0" w:firstColumn="1" w:lastColumn="0" w:noHBand="0" w:noVBand="1"/>
      </w:tblPr>
      <w:tblGrid>
        <w:gridCol w:w="704"/>
        <w:gridCol w:w="3540"/>
        <w:gridCol w:w="4256"/>
      </w:tblGrid>
      <w:tr w:rsidR="001640C9" w:rsidRPr="00411FA6" w14:paraId="26035A1F" w14:textId="77777777" w:rsidTr="001640C9">
        <w:tc>
          <w:tcPr>
            <w:tcW w:w="704" w:type="dxa"/>
            <w:shd w:val="pct10" w:color="auto" w:fill="auto"/>
            <w:vAlign w:val="center"/>
          </w:tcPr>
          <w:p w14:paraId="3C9834A6" w14:textId="77777777" w:rsidR="001640C9" w:rsidRPr="00411FA6" w:rsidRDefault="001640C9" w:rsidP="001640C9">
            <w:pPr>
              <w:spacing w:before="160" w:after="160" w:line="240" w:lineRule="auto"/>
              <w:jc w:val="center"/>
              <w:rPr>
                <w:b/>
                <w:sz w:val="20"/>
              </w:rPr>
            </w:pPr>
            <w:bookmarkStart w:id="176" w:name="_Hlk172539295"/>
            <w:r w:rsidRPr="00411FA6">
              <w:rPr>
                <w:b/>
                <w:sz w:val="20"/>
              </w:rPr>
              <w:t>Lot</w:t>
            </w:r>
          </w:p>
        </w:tc>
        <w:tc>
          <w:tcPr>
            <w:tcW w:w="3540" w:type="dxa"/>
            <w:shd w:val="pct10" w:color="auto" w:fill="auto"/>
            <w:vAlign w:val="center"/>
          </w:tcPr>
          <w:p w14:paraId="36289E98" w14:textId="77777777" w:rsidR="001640C9" w:rsidRPr="00411FA6" w:rsidRDefault="001640C9" w:rsidP="001640C9">
            <w:pPr>
              <w:spacing w:before="160" w:line="240" w:lineRule="auto"/>
              <w:jc w:val="center"/>
              <w:rPr>
                <w:b/>
                <w:sz w:val="20"/>
              </w:rPr>
            </w:pPr>
            <w:r w:rsidRPr="00411FA6">
              <w:rPr>
                <w:b/>
                <w:sz w:val="20"/>
              </w:rPr>
              <w:t>Description</w:t>
            </w:r>
          </w:p>
          <w:p w14:paraId="4F590256" w14:textId="77777777" w:rsidR="001640C9" w:rsidRPr="00411FA6" w:rsidRDefault="001640C9" w:rsidP="001640C9">
            <w:pPr>
              <w:spacing w:after="160" w:line="240" w:lineRule="auto"/>
              <w:jc w:val="center"/>
              <w:rPr>
                <w:b/>
                <w:sz w:val="20"/>
              </w:rPr>
            </w:pPr>
            <w:r w:rsidRPr="00411FA6">
              <w:rPr>
                <w:b/>
                <w:sz w:val="20"/>
              </w:rPr>
              <w:t>(cf. bordereau ci-joint)</w:t>
            </w:r>
          </w:p>
        </w:tc>
        <w:tc>
          <w:tcPr>
            <w:tcW w:w="4256" w:type="dxa"/>
            <w:shd w:val="pct10" w:color="auto" w:fill="auto"/>
            <w:vAlign w:val="center"/>
          </w:tcPr>
          <w:p w14:paraId="48CE1B8A" w14:textId="00032D75" w:rsidR="001640C9" w:rsidRPr="001640C9" w:rsidRDefault="001640C9" w:rsidP="001640C9">
            <w:pPr>
              <w:spacing w:before="160" w:after="160" w:line="240" w:lineRule="auto"/>
              <w:jc w:val="center"/>
              <w:rPr>
                <w:b/>
                <w:sz w:val="20"/>
                <w:lang w:val="fr-BF"/>
              </w:rPr>
            </w:pPr>
            <w:proofErr w:type="spellStart"/>
            <w:r w:rsidRPr="00411FA6">
              <w:rPr>
                <w:b/>
                <w:sz w:val="20"/>
              </w:rPr>
              <w:t>Montant</w:t>
            </w:r>
            <w:proofErr w:type="spellEnd"/>
            <w:r w:rsidRPr="00411FA6">
              <w:rPr>
                <w:b/>
                <w:sz w:val="20"/>
              </w:rPr>
              <w:t xml:space="preserve"> total HTVA</w:t>
            </w:r>
            <w:r>
              <w:rPr>
                <w:b/>
                <w:sz w:val="20"/>
                <w:lang w:val="fr-BF"/>
              </w:rPr>
              <w:t>*</w:t>
            </w:r>
          </w:p>
        </w:tc>
      </w:tr>
      <w:tr w:rsidR="001640C9" w:rsidRPr="00411FA6" w14:paraId="395D0F56" w14:textId="77777777" w:rsidTr="001640C9">
        <w:trPr>
          <w:trHeight w:val="1002"/>
        </w:trPr>
        <w:tc>
          <w:tcPr>
            <w:tcW w:w="704" w:type="dxa"/>
            <w:vAlign w:val="center"/>
          </w:tcPr>
          <w:p w14:paraId="69A51AB2" w14:textId="77777777" w:rsidR="001640C9" w:rsidRPr="00411FA6" w:rsidRDefault="001640C9" w:rsidP="001640C9">
            <w:pPr>
              <w:spacing w:before="160" w:after="160" w:line="240" w:lineRule="auto"/>
              <w:jc w:val="center"/>
              <w:rPr>
                <w:sz w:val="20"/>
              </w:rPr>
            </w:pPr>
            <w:r w:rsidRPr="00411FA6">
              <w:rPr>
                <w:sz w:val="20"/>
              </w:rPr>
              <w:t>1.</w:t>
            </w:r>
          </w:p>
        </w:tc>
        <w:tc>
          <w:tcPr>
            <w:tcW w:w="3540" w:type="dxa"/>
            <w:vAlign w:val="center"/>
          </w:tcPr>
          <w:p w14:paraId="7DFE0AC8" w14:textId="77777777" w:rsidR="001640C9" w:rsidRPr="00411FA6" w:rsidRDefault="001640C9" w:rsidP="001640C9">
            <w:pPr>
              <w:spacing w:before="160" w:after="160" w:line="240" w:lineRule="auto"/>
              <w:rPr>
                <w:sz w:val="20"/>
              </w:rPr>
            </w:pPr>
            <w:proofErr w:type="spellStart"/>
            <w:r w:rsidRPr="00411FA6">
              <w:rPr>
                <w:sz w:val="20"/>
              </w:rPr>
              <w:t>Fourniture</w:t>
            </w:r>
            <w:proofErr w:type="spellEnd"/>
            <w:r w:rsidRPr="00411FA6">
              <w:rPr>
                <w:sz w:val="20"/>
              </w:rPr>
              <w:t xml:space="preserve"> et livraison</w:t>
            </w:r>
            <w:bookmarkStart w:id="177" w:name="_Ref138951926"/>
            <w:r w:rsidRPr="00411FA6">
              <w:rPr>
                <w:sz w:val="20"/>
                <w:vertAlign w:val="superscript"/>
              </w:rPr>
              <w:footnoteReference w:id="13"/>
            </w:r>
            <w:bookmarkEnd w:id="177"/>
            <w:r>
              <w:rPr>
                <w:sz w:val="20"/>
              </w:rPr>
              <w:t xml:space="preserve"> </w:t>
            </w:r>
            <w:proofErr w:type="spellStart"/>
            <w:r>
              <w:rPr>
                <w:sz w:val="20"/>
              </w:rPr>
              <w:t>d’Équipements</w:t>
            </w:r>
            <w:proofErr w:type="spellEnd"/>
            <w:r w:rsidRPr="00411FA6">
              <w:rPr>
                <w:sz w:val="20"/>
              </w:rPr>
              <w:t xml:space="preserve"> de</w:t>
            </w:r>
            <w:r>
              <w:rPr>
                <w:sz w:val="20"/>
              </w:rPr>
              <w:t xml:space="preserve"> </w:t>
            </w:r>
            <w:proofErr w:type="spellStart"/>
            <w:r>
              <w:rPr>
                <w:sz w:val="20"/>
              </w:rPr>
              <w:t>menuiserie</w:t>
            </w:r>
            <w:proofErr w:type="spellEnd"/>
            <w:r>
              <w:rPr>
                <w:sz w:val="20"/>
              </w:rPr>
              <w:t xml:space="preserve"> de </w:t>
            </w:r>
            <w:proofErr w:type="spellStart"/>
            <w:r>
              <w:rPr>
                <w:sz w:val="20"/>
              </w:rPr>
              <w:t>bois</w:t>
            </w:r>
            <w:proofErr w:type="spellEnd"/>
            <w:r w:rsidRPr="00411FA6">
              <w:rPr>
                <w:sz w:val="20"/>
              </w:rPr>
              <w:t xml:space="preserve"> </w:t>
            </w:r>
            <w:r w:rsidRPr="006C4CD2">
              <w:rPr>
                <w:sz w:val="20"/>
              </w:rPr>
              <w:t>à la MAC de</w:t>
            </w:r>
            <w:r w:rsidRPr="00411FA6">
              <w:rPr>
                <w:sz w:val="20"/>
              </w:rPr>
              <w:t xml:space="preserve"> </w:t>
            </w:r>
            <w:proofErr w:type="spellStart"/>
            <w:r>
              <w:rPr>
                <w:sz w:val="20"/>
              </w:rPr>
              <w:t>Koupéla</w:t>
            </w:r>
            <w:proofErr w:type="spellEnd"/>
          </w:p>
        </w:tc>
        <w:tc>
          <w:tcPr>
            <w:tcW w:w="4256" w:type="dxa"/>
            <w:vAlign w:val="center"/>
          </w:tcPr>
          <w:p w14:paraId="4B0FD4A1" w14:textId="77777777" w:rsidR="001640C9" w:rsidRPr="00411FA6" w:rsidRDefault="001640C9" w:rsidP="001640C9">
            <w:pPr>
              <w:spacing w:before="160" w:after="160" w:line="240" w:lineRule="auto"/>
              <w:jc w:val="center"/>
              <w:rPr>
                <w:sz w:val="20"/>
              </w:rPr>
            </w:pPr>
          </w:p>
        </w:tc>
      </w:tr>
      <w:tr w:rsidR="001640C9" w:rsidRPr="00411FA6" w14:paraId="26FE6C89" w14:textId="77777777" w:rsidTr="001640C9">
        <w:trPr>
          <w:trHeight w:val="1002"/>
        </w:trPr>
        <w:tc>
          <w:tcPr>
            <w:tcW w:w="704" w:type="dxa"/>
            <w:vAlign w:val="center"/>
          </w:tcPr>
          <w:p w14:paraId="422230D5" w14:textId="77777777" w:rsidR="001640C9" w:rsidRPr="00411FA6" w:rsidRDefault="001640C9" w:rsidP="001640C9">
            <w:pPr>
              <w:spacing w:before="160" w:after="160" w:line="240" w:lineRule="auto"/>
              <w:jc w:val="center"/>
              <w:rPr>
                <w:sz w:val="20"/>
              </w:rPr>
            </w:pPr>
            <w:r w:rsidRPr="00411FA6">
              <w:rPr>
                <w:sz w:val="20"/>
              </w:rPr>
              <w:t>2.</w:t>
            </w:r>
          </w:p>
        </w:tc>
        <w:tc>
          <w:tcPr>
            <w:tcW w:w="3540" w:type="dxa"/>
            <w:vAlign w:val="center"/>
          </w:tcPr>
          <w:p w14:paraId="34B82602" w14:textId="77777777" w:rsidR="001640C9" w:rsidRPr="00411FA6" w:rsidRDefault="001640C9" w:rsidP="001640C9">
            <w:pPr>
              <w:spacing w:before="160" w:after="160" w:line="240" w:lineRule="auto"/>
              <w:rPr>
                <w:sz w:val="20"/>
              </w:rPr>
            </w:pPr>
            <w:proofErr w:type="spellStart"/>
            <w:r w:rsidRPr="00411FA6">
              <w:rPr>
                <w:sz w:val="20"/>
              </w:rPr>
              <w:t>Fourniture</w:t>
            </w:r>
            <w:proofErr w:type="spellEnd"/>
            <w:r w:rsidRPr="00411FA6">
              <w:rPr>
                <w:sz w:val="20"/>
              </w:rPr>
              <w:t xml:space="preserve"> et livraison </w:t>
            </w:r>
            <w:proofErr w:type="spellStart"/>
            <w:r w:rsidRPr="00411FA6">
              <w:rPr>
                <w:sz w:val="20"/>
              </w:rPr>
              <w:t>d’Équipements</w:t>
            </w:r>
            <w:proofErr w:type="spellEnd"/>
            <w:r w:rsidRPr="00411FA6">
              <w:rPr>
                <w:sz w:val="20"/>
              </w:rPr>
              <w:t xml:space="preserve"> de </w:t>
            </w:r>
            <w:proofErr w:type="spellStart"/>
            <w:r w:rsidRPr="00411FA6">
              <w:rPr>
                <w:sz w:val="20"/>
              </w:rPr>
              <w:t>menuiserie</w:t>
            </w:r>
            <w:proofErr w:type="spellEnd"/>
            <w:r w:rsidRPr="00411FA6">
              <w:rPr>
                <w:sz w:val="20"/>
              </w:rPr>
              <w:t xml:space="preserve"> </w:t>
            </w:r>
            <w:proofErr w:type="spellStart"/>
            <w:r>
              <w:rPr>
                <w:sz w:val="20"/>
              </w:rPr>
              <w:t>métallique</w:t>
            </w:r>
            <w:proofErr w:type="spellEnd"/>
            <w:r w:rsidRPr="00411FA6">
              <w:rPr>
                <w:sz w:val="20"/>
              </w:rPr>
              <w:t xml:space="preserve"> à </w:t>
            </w:r>
            <w:r>
              <w:rPr>
                <w:sz w:val="20"/>
              </w:rPr>
              <w:t xml:space="preserve">la MAC de </w:t>
            </w:r>
            <w:proofErr w:type="spellStart"/>
            <w:r>
              <w:rPr>
                <w:sz w:val="20"/>
              </w:rPr>
              <w:t>koupéla</w:t>
            </w:r>
            <w:proofErr w:type="spellEnd"/>
          </w:p>
        </w:tc>
        <w:tc>
          <w:tcPr>
            <w:tcW w:w="4256" w:type="dxa"/>
            <w:vAlign w:val="center"/>
          </w:tcPr>
          <w:p w14:paraId="14B2B60A" w14:textId="77777777" w:rsidR="001640C9" w:rsidRPr="00411FA6" w:rsidRDefault="001640C9" w:rsidP="001640C9">
            <w:pPr>
              <w:spacing w:before="160" w:after="160" w:line="240" w:lineRule="auto"/>
              <w:jc w:val="center"/>
              <w:rPr>
                <w:sz w:val="20"/>
              </w:rPr>
            </w:pPr>
          </w:p>
        </w:tc>
      </w:tr>
      <w:tr w:rsidR="001640C9" w:rsidRPr="00411FA6" w14:paraId="799F036C" w14:textId="77777777" w:rsidTr="001640C9">
        <w:trPr>
          <w:trHeight w:val="1002"/>
        </w:trPr>
        <w:tc>
          <w:tcPr>
            <w:tcW w:w="704" w:type="dxa"/>
            <w:vAlign w:val="center"/>
          </w:tcPr>
          <w:p w14:paraId="09968184" w14:textId="77777777" w:rsidR="001640C9" w:rsidRPr="00411FA6" w:rsidRDefault="001640C9" w:rsidP="001640C9">
            <w:pPr>
              <w:spacing w:before="160" w:after="160" w:line="240" w:lineRule="auto"/>
              <w:jc w:val="center"/>
              <w:rPr>
                <w:sz w:val="20"/>
              </w:rPr>
            </w:pPr>
            <w:r w:rsidRPr="00411FA6">
              <w:rPr>
                <w:sz w:val="20"/>
              </w:rPr>
              <w:t>3.</w:t>
            </w:r>
          </w:p>
        </w:tc>
        <w:tc>
          <w:tcPr>
            <w:tcW w:w="3540" w:type="dxa"/>
            <w:vAlign w:val="center"/>
          </w:tcPr>
          <w:p w14:paraId="6DF34BD7" w14:textId="77777777" w:rsidR="001640C9" w:rsidRPr="00411FA6" w:rsidRDefault="001640C9" w:rsidP="001640C9">
            <w:pPr>
              <w:spacing w:before="160" w:after="160" w:line="240" w:lineRule="auto"/>
              <w:rPr>
                <w:sz w:val="20"/>
              </w:rPr>
            </w:pPr>
            <w:proofErr w:type="spellStart"/>
            <w:r w:rsidRPr="00411FA6">
              <w:rPr>
                <w:sz w:val="20"/>
              </w:rPr>
              <w:t>Fourniture</w:t>
            </w:r>
            <w:proofErr w:type="spellEnd"/>
            <w:r w:rsidRPr="00411FA6">
              <w:rPr>
                <w:sz w:val="20"/>
              </w:rPr>
              <w:t xml:space="preserve"> et livraison</w:t>
            </w:r>
            <w:r w:rsidRPr="00411FA6">
              <w:rPr>
                <w:sz w:val="20"/>
                <w:vertAlign w:val="superscript"/>
              </w:rPr>
              <w:footnoteReference w:id="14"/>
            </w:r>
            <w:r w:rsidRPr="00411FA6">
              <w:rPr>
                <w:sz w:val="20"/>
              </w:rPr>
              <w:t xml:space="preserve"> </w:t>
            </w:r>
            <w:proofErr w:type="spellStart"/>
            <w:r>
              <w:rPr>
                <w:sz w:val="20"/>
              </w:rPr>
              <w:t>d’Équipements</w:t>
            </w:r>
            <w:proofErr w:type="spellEnd"/>
            <w:r w:rsidRPr="00411FA6">
              <w:rPr>
                <w:sz w:val="20"/>
              </w:rPr>
              <w:t xml:space="preserve"> de</w:t>
            </w:r>
            <w:r>
              <w:rPr>
                <w:sz w:val="20"/>
              </w:rPr>
              <w:t xml:space="preserve"> couture</w:t>
            </w:r>
            <w:r w:rsidRPr="00411FA6">
              <w:rPr>
                <w:sz w:val="20"/>
              </w:rPr>
              <w:t xml:space="preserve"> à </w:t>
            </w:r>
            <w:r>
              <w:rPr>
                <w:sz w:val="20"/>
              </w:rPr>
              <w:t xml:space="preserve">la MAC de </w:t>
            </w:r>
            <w:proofErr w:type="spellStart"/>
            <w:r>
              <w:rPr>
                <w:sz w:val="20"/>
              </w:rPr>
              <w:t>Koupéla</w:t>
            </w:r>
            <w:proofErr w:type="spellEnd"/>
          </w:p>
        </w:tc>
        <w:tc>
          <w:tcPr>
            <w:tcW w:w="4256" w:type="dxa"/>
            <w:vAlign w:val="center"/>
          </w:tcPr>
          <w:p w14:paraId="140AB3C3" w14:textId="77777777" w:rsidR="001640C9" w:rsidRPr="00411FA6" w:rsidRDefault="001640C9" w:rsidP="001640C9">
            <w:pPr>
              <w:spacing w:before="160" w:after="160" w:line="240" w:lineRule="auto"/>
              <w:jc w:val="center"/>
              <w:rPr>
                <w:sz w:val="20"/>
              </w:rPr>
            </w:pPr>
          </w:p>
        </w:tc>
      </w:tr>
    </w:tbl>
    <w:p w14:paraId="784EC457" w14:textId="77777777" w:rsidR="001B3646" w:rsidRPr="006D208C" w:rsidRDefault="001B3646" w:rsidP="001B3646">
      <w:pPr>
        <w:spacing w:after="0" w:line="240" w:lineRule="auto"/>
        <w:jc w:val="both"/>
        <w:rPr>
          <w:szCs w:val="21"/>
          <w:lang w:val="fr-FR"/>
        </w:rPr>
      </w:pPr>
      <w:bookmarkStart w:id="178" w:name="_Hlk172709253"/>
      <w:bookmarkEnd w:id="176"/>
    </w:p>
    <w:tbl>
      <w:tblPr>
        <w:tblStyle w:val="Grilledutableau"/>
        <w:tblW w:w="0" w:type="auto"/>
        <w:tblInd w:w="0" w:type="dxa"/>
        <w:tblLook w:val="04A0" w:firstRow="1" w:lastRow="0" w:firstColumn="1" w:lastColumn="0" w:noHBand="0" w:noVBand="1"/>
      </w:tblPr>
      <w:tblGrid>
        <w:gridCol w:w="8494"/>
      </w:tblGrid>
      <w:tr w:rsidR="001B3646" w:rsidRPr="009D7EDE" w14:paraId="04BFF2DE" w14:textId="77777777" w:rsidTr="001B3646">
        <w:tc>
          <w:tcPr>
            <w:tcW w:w="8494" w:type="dxa"/>
          </w:tcPr>
          <w:p w14:paraId="25A34CA4" w14:textId="04385435" w:rsidR="001B3646" w:rsidRPr="006D208C" w:rsidRDefault="001B3646" w:rsidP="001B3646">
            <w:pPr>
              <w:spacing w:before="60" w:after="60" w:line="240" w:lineRule="auto"/>
              <w:jc w:val="both"/>
              <w:rPr>
                <w:szCs w:val="21"/>
                <w:lang w:val="fr-FR"/>
              </w:rPr>
            </w:pPr>
            <w:r w:rsidRPr="006D208C">
              <w:rPr>
                <w:szCs w:val="21"/>
                <w:lang w:val="fr-FR"/>
              </w:rPr>
              <w:t xml:space="preserve">* Cf. points </w:t>
            </w:r>
            <w:r w:rsidRPr="006D208C">
              <w:rPr>
                <w:szCs w:val="21"/>
                <w:lang w:val="fr-FR"/>
              </w:rPr>
              <w:fldChar w:fldCharType="begin"/>
            </w:r>
            <w:r w:rsidRPr="006D208C">
              <w:rPr>
                <w:szCs w:val="21"/>
                <w:lang w:val="fr-FR"/>
              </w:rPr>
              <w:instrText xml:space="preserve"> REF _Ref503365104 \r \h  \* MERGEFORMAT </w:instrText>
            </w:r>
            <w:r w:rsidRPr="006D208C">
              <w:rPr>
                <w:szCs w:val="21"/>
                <w:lang w:val="fr-FR"/>
              </w:rPr>
            </w:r>
            <w:r w:rsidRPr="006D208C">
              <w:rPr>
                <w:szCs w:val="21"/>
                <w:lang w:val="fr-FR"/>
              </w:rPr>
              <w:fldChar w:fldCharType="separate"/>
            </w:r>
            <w:r w:rsidR="00EA4C01" w:rsidRPr="006D208C">
              <w:rPr>
                <w:szCs w:val="21"/>
                <w:lang w:val="fr-FR"/>
              </w:rPr>
              <w:t>3.4.2</w:t>
            </w:r>
            <w:r w:rsidRPr="006D208C">
              <w:rPr>
                <w:szCs w:val="21"/>
                <w:lang w:val="fr-FR"/>
              </w:rPr>
              <w:fldChar w:fldCharType="end"/>
            </w:r>
            <w:r w:rsidR="00EA4C01" w:rsidRPr="006D208C">
              <w:rPr>
                <w:szCs w:val="21"/>
                <w:lang w:val="fr-FR"/>
              </w:rPr>
              <w:t xml:space="preserve"> « </w:t>
            </w:r>
            <w:r w:rsidR="00EA4C01" w:rsidRPr="006D208C">
              <w:rPr>
                <w:szCs w:val="21"/>
                <w:lang w:val="fr-FR"/>
              </w:rPr>
              <w:fldChar w:fldCharType="begin"/>
            </w:r>
            <w:r w:rsidR="00EA4C01" w:rsidRPr="006D208C">
              <w:rPr>
                <w:szCs w:val="21"/>
                <w:lang w:val="fr-FR"/>
              </w:rPr>
              <w:instrText xml:space="preserve"> REF _Ref18310448 \h </w:instrText>
            </w:r>
            <w:r w:rsidR="00EA4C01" w:rsidRPr="006D208C">
              <w:rPr>
                <w:szCs w:val="21"/>
                <w:lang w:val="fr-FR"/>
              </w:rPr>
            </w:r>
            <w:r w:rsidR="00EA4C01" w:rsidRPr="006D208C">
              <w:rPr>
                <w:szCs w:val="21"/>
                <w:lang w:val="fr-FR"/>
              </w:rPr>
              <w:fldChar w:fldCharType="separate"/>
            </w:r>
            <w:r w:rsidR="00EA4C01" w:rsidRPr="006D208C">
              <w:rPr>
                <w:lang w:val="fr-FR"/>
              </w:rPr>
              <w:t>Détermination des prix</w:t>
            </w:r>
            <w:r w:rsidR="00EA4C01" w:rsidRPr="006D208C">
              <w:rPr>
                <w:szCs w:val="21"/>
                <w:lang w:val="fr-FR"/>
              </w:rPr>
              <w:fldChar w:fldCharType="end"/>
            </w:r>
            <w:r w:rsidR="00EA4C01" w:rsidRPr="006D208C">
              <w:rPr>
                <w:szCs w:val="21"/>
                <w:lang w:val="fr-FR"/>
              </w:rPr>
              <w:t> »</w:t>
            </w:r>
            <w:r w:rsidRPr="006D208C">
              <w:rPr>
                <w:szCs w:val="21"/>
                <w:lang w:val="fr-FR"/>
              </w:rPr>
              <w:t xml:space="preserve">, </w:t>
            </w:r>
            <w:r w:rsidRPr="006D208C">
              <w:rPr>
                <w:szCs w:val="21"/>
                <w:lang w:val="fr-FR"/>
              </w:rPr>
              <w:fldChar w:fldCharType="begin"/>
            </w:r>
            <w:r w:rsidRPr="006D208C">
              <w:rPr>
                <w:szCs w:val="21"/>
                <w:lang w:val="fr-FR"/>
              </w:rPr>
              <w:instrText xml:space="preserve"> REF _Ref503365108 \r \h  \* MERGEFORMAT </w:instrText>
            </w:r>
            <w:r w:rsidRPr="006D208C">
              <w:rPr>
                <w:szCs w:val="21"/>
                <w:lang w:val="fr-FR"/>
              </w:rPr>
            </w:r>
            <w:r w:rsidRPr="006D208C">
              <w:rPr>
                <w:szCs w:val="21"/>
                <w:lang w:val="fr-FR"/>
              </w:rPr>
              <w:fldChar w:fldCharType="separate"/>
            </w:r>
            <w:r w:rsidR="00EA4C01" w:rsidRPr="006D208C">
              <w:rPr>
                <w:szCs w:val="21"/>
                <w:lang w:val="fr-FR"/>
              </w:rPr>
              <w:t>3.4.3</w:t>
            </w:r>
            <w:r w:rsidRPr="006D208C">
              <w:rPr>
                <w:szCs w:val="21"/>
                <w:lang w:val="fr-FR"/>
              </w:rPr>
              <w:fldChar w:fldCharType="end"/>
            </w:r>
            <w:r w:rsidRPr="006D208C">
              <w:rPr>
                <w:szCs w:val="21"/>
                <w:lang w:val="fr-FR"/>
              </w:rPr>
              <w:t xml:space="preserve"> </w:t>
            </w:r>
            <w:r w:rsidR="00EA4C01" w:rsidRPr="006D208C">
              <w:rPr>
                <w:szCs w:val="21"/>
                <w:lang w:val="fr-FR"/>
              </w:rPr>
              <w:t>« </w:t>
            </w:r>
            <w:r w:rsidRPr="006D208C">
              <w:rPr>
                <w:szCs w:val="21"/>
                <w:lang w:val="fr-FR"/>
              </w:rPr>
              <w:fldChar w:fldCharType="begin"/>
            </w:r>
            <w:r w:rsidRPr="006D208C">
              <w:rPr>
                <w:szCs w:val="21"/>
                <w:lang w:val="fr-FR"/>
              </w:rPr>
              <w:instrText xml:space="preserve"> REF _Ref503365108 \h  \* MERGEFORMAT </w:instrText>
            </w:r>
            <w:r w:rsidRPr="006D208C">
              <w:rPr>
                <w:szCs w:val="21"/>
                <w:lang w:val="fr-FR"/>
              </w:rPr>
            </w:r>
            <w:r w:rsidRPr="006D208C">
              <w:rPr>
                <w:szCs w:val="21"/>
                <w:lang w:val="fr-FR"/>
              </w:rPr>
              <w:fldChar w:fldCharType="separate"/>
            </w:r>
            <w:r w:rsidR="00EA4C01" w:rsidRPr="006D208C">
              <w:rPr>
                <w:szCs w:val="21"/>
                <w:lang w:val="fr-FR"/>
              </w:rPr>
              <w:t>Eléments inclus dans les prix</w:t>
            </w:r>
            <w:r w:rsidRPr="006D208C">
              <w:rPr>
                <w:szCs w:val="21"/>
                <w:lang w:val="fr-FR"/>
              </w:rPr>
              <w:fldChar w:fldCharType="end"/>
            </w:r>
            <w:r w:rsidR="00EA4C01" w:rsidRPr="006D208C">
              <w:rPr>
                <w:szCs w:val="21"/>
                <w:lang w:val="fr-FR"/>
              </w:rPr>
              <w:t> »</w:t>
            </w:r>
            <w:r w:rsidRPr="006D208C">
              <w:rPr>
                <w:szCs w:val="21"/>
                <w:lang w:val="fr-FR"/>
              </w:rPr>
              <w:t xml:space="preserve"> </w:t>
            </w:r>
            <w:r w:rsidR="00EA4C01" w:rsidRPr="006D208C">
              <w:rPr>
                <w:szCs w:val="21"/>
                <w:lang w:val="fr-FR"/>
              </w:rPr>
              <w:t>et</w:t>
            </w:r>
            <w:r w:rsidRPr="006D208C">
              <w:rPr>
                <w:szCs w:val="21"/>
                <w:lang w:val="fr-FR"/>
              </w:rPr>
              <w:t xml:space="preserve"> </w:t>
            </w:r>
            <w:r w:rsidRPr="006D208C">
              <w:rPr>
                <w:szCs w:val="21"/>
                <w:lang w:val="fr-FR"/>
              </w:rPr>
              <w:fldChar w:fldCharType="begin"/>
            </w:r>
            <w:r w:rsidRPr="006D208C">
              <w:rPr>
                <w:szCs w:val="21"/>
                <w:lang w:val="fr-FR"/>
              </w:rPr>
              <w:instrText xml:space="preserve"> REF _Ref503365135 \r \h  \* MERGEFORMAT </w:instrText>
            </w:r>
            <w:r w:rsidRPr="006D208C">
              <w:rPr>
                <w:szCs w:val="21"/>
                <w:lang w:val="fr-FR"/>
              </w:rPr>
            </w:r>
            <w:r w:rsidRPr="006D208C">
              <w:rPr>
                <w:szCs w:val="21"/>
                <w:lang w:val="fr-FR"/>
              </w:rPr>
              <w:fldChar w:fldCharType="separate"/>
            </w:r>
            <w:r w:rsidR="00EA4C01" w:rsidRPr="006D208C">
              <w:rPr>
                <w:szCs w:val="21"/>
                <w:lang w:val="fr-FR"/>
              </w:rPr>
              <w:t>4.13</w:t>
            </w:r>
            <w:r w:rsidRPr="006D208C">
              <w:rPr>
                <w:szCs w:val="21"/>
                <w:lang w:val="fr-FR"/>
              </w:rPr>
              <w:fldChar w:fldCharType="end"/>
            </w:r>
            <w:r w:rsidRPr="006D208C">
              <w:rPr>
                <w:szCs w:val="21"/>
                <w:lang w:val="fr-FR"/>
              </w:rPr>
              <w:t xml:space="preserve"> </w:t>
            </w:r>
            <w:r w:rsidR="00EA4C01" w:rsidRPr="006D208C">
              <w:rPr>
                <w:szCs w:val="21"/>
                <w:lang w:val="fr-FR"/>
              </w:rPr>
              <w:t>« </w:t>
            </w:r>
            <w:r w:rsidRPr="006D208C">
              <w:rPr>
                <w:szCs w:val="21"/>
                <w:lang w:val="fr-FR"/>
              </w:rPr>
              <w:fldChar w:fldCharType="begin"/>
            </w:r>
            <w:r w:rsidRPr="006D208C">
              <w:rPr>
                <w:szCs w:val="21"/>
                <w:lang w:val="fr-FR"/>
              </w:rPr>
              <w:instrText xml:space="preserve"> REF _Ref503365135 \h  \* MERGEFORMAT </w:instrText>
            </w:r>
            <w:r w:rsidRPr="006D208C">
              <w:rPr>
                <w:szCs w:val="21"/>
                <w:lang w:val="fr-FR"/>
              </w:rPr>
            </w:r>
            <w:r w:rsidRPr="006D208C">
              <w:rPr>
                <w:szCs w:val="21"/>
                <w:lang w:val="fr-FR"/>
              </w:rPr>
              <w:fldChar w:fldCharType="separate"/>
            </w:r>
            <w:r w:rsidR="00EA4C01" w:rsidRPr="006D208C">
              <w:rPr>
                <w:szCs w:val="21"/>
                <w:lang w:val="fr-FR"/>
              </w:rPr>
              <w:t xml:space="preserve">Conditions générales de paiement (Art. 66-72 and </w:t>
            </w:r>
            <w:r w:rsidR="00EA4C01" w:rsidRPr="006D208C">
              <w:rPr>
                <w:lang w:val="fr-FR"/>
              </w:rPr>
              <w:t>127)</w:t>
            </w:r>
            <w:r w:rsidRPr="006D208C">
              <w:rPr>
                <w:szCs w:val="21"/>
                <w:lang w:val="fr-FR"/>
              </w:rPr>
              <w:fldChar w:fldCharType="end"/>
            </w:r>
            <w:r w:rsidR="00EA4C01" w:rsidRPr="006D208C">
              <w:rPr>
                <w:szCs w:val="21"/>
                <w:lang w:val="fr-FR"/>
              </w:rPr>
              <w:t> »</w:t>
            </w:r>
            <w:r w:rsidRPr="006D208C">
              <w:rPr>
                <w:szCs w:val="21"/>
                <w:lang w:val="fr-FR"/>
              </w:rPr>
              <w:t>.</w:t>
            </w:r>
            <w:r w:rsidR="004D0EB6" w:rsidRPr="006D208C">
              <w:rPr>
                <w:szCs w:val="21"/>
                <w:lang w:val="fr-FR"/>
              </w:rPr>
              <w:t xml:space="preserve"> </w:t>
            </w:r>
            <w:r w:rsidR="00B016CC" w:rsidRPr="006D208C">
              <w:rPr>
                <w:lang w:val="fr-FR"/>
              </w:rPr>
              <w:t xml:space="preserve">Les activités mises en œuvre pour l’intervention </w:t>
            </w:r>
            <w:r w:rsidR="001640C9">
              <w:rPr>
                <w:lang w:val="fr-BF"/>
              </w:rPr>
              <w:t>B</w:t>
            </w:r>
            <w:r w:rsidR="001640C9" w:rsidRPr="001640C9">
              <w:rPr>
                <w:lang w:val="fr-BF"/>
              </w:rPr>
              <w:t xml:space="preserve">FA2300411 </w:t>
            </w:r>
            <w:r w:rsidR="00B016CC" w:rsidRPr="006D208C">
              <w:rPr>
                <w:lang w:val="fr-FR"/>
              </w:rPr>
              <w:t>ne sont pas exonérées de TVA et autres taxes (notamment les frais de dédouanement).</w:t>
            </w:r>
          </w:p>
        </w:tc>
      </w:tr>
    </w:tbl>
    <w:p w14:paraId="52D4F1F8" w14:textId="0C78FAA4" w:rsidR="002C641B" w:rsidRPr="006D208C" w:rsidRDefault="00412ADE" w:rsidP="001B3646">
      <w:pPr>
        <w:spacing w:before="480" w:after="240"/>
        <w:jc w:val="both"/>
        <w:rPr>
          <w:lang w:val="fr-FR"/>
        </w:rPr>
      </w:pPr>
      <w:r w:rsidRPr="006D208C">
        <w:rPr>
          <w:szCs w:val="21"/>
          <w:lang w:val="fr-FR"/>
        </w:rPr>
        <w:t>Nom et prénom </w:t>
      </w:r>
      <w:r w:rsidR="002C641B" w:rsidRPr="006D208C">
        <w:rPr>
          <w:lang w:val="fr-FR"/>
        </w:rPr>
        <w:t>: ………………………………………………</w:t>
      </w:r>
    </w:p>
    <w:p w14:paraId="4E53ABF2" w14:textId="64B7503F" w:rsidR="002C641B" w:rsidRPr="006D208C" w:rsidRDefault="00412ADE" w:rsidP="00FC40A3">
      <w:pPr>
        <w:spacing w:before="240" w:after="240"/>
        <w:jc w:val="both"/>
        <w:rPr>
          <w:lang w:val="fr-FR"/>
        </w:rPr>
      </w:pPr>
      <w:r w:rsidRPr="006D208C">
        <w:rPr>
          <w:lang w:val="fr-FR"/>
        </w:rPr>
        <w:t>Dûment autorisé à signer au nom de </w:t>
      </w:r>
      <w:r w:rsidR="002C641B" w:rsidRPr="006D208C">
        <w:rPr>
          <w:lang w:val="fr-FR"/>
        </w:rPr>
        <w:t>: ………………………………………………</w:t>
      </w:r>
    </w:p>
    <w:p w14:paraId="7AF833D5" w14:textId="5CC1E4B8" w:rsidR="002C641B" w:rsidRPr="006D208C" w:rsidRDefault="00412ADE" w:rsidP="00FC40A3">
      <w:pPr>
        <w:spacing w:before="240" w:after="240"/>
        <w:jc w:val="both"/>
        <w:rPr>
          <w:lang w:val="fr-FR"/>
        </w:rPr>
      </w:pPr>
      <w:r w:rsidRPr="006D208C">
        <w:rPr>
          <w:lang w:val="fr-FR"/>
        </w:rPr>
        <w:t xml:space="preserve">Lieu et </w:t>
      </w:r>
      <w:r w:rsidR="002C641B" w:rsidRPr="006D208C">
        <w:rPr>
          <w:lang w:val="fr-FR"/>
        </w:rPr>
        <w:t>date</w:t>
      </w:r>
      <w:r w:rsidRPr="006D208C">
        <w:rPr>
          <w:lang w:val="fr-FR"/>
        </w:rPr>
        <w:t> </w:t>
      </w:r>
      <w:r w:rsidR="002C641B" w:rsidRPr="006D208C">
        <w:rPr>
          <w:lang w:val="fr-FR"/>
        </w:rPr>
        <w:t>: ………………………………………………</w:t>
      </w:r>
    </w:p>
    <w:p w14:paraId="7DDA847E" w14:textId="7B1FCC51" w:rsidR="002566DD" w:rsidRPr="006D208C" w:rsidRDefault="002C641B" w:rsidP="00FC40A3">
      <w:pPr>
        <w:spacing w:before="240" w:after="240"/>
        <w:jc w:val="both"/>
        <w:rPr>
          <w:lang w:val="fr-FR"/>
        </w:rPr>
      </w:pPr>
      <w:r w:rsidRPr="006D208C">
        <w:rPr>
          <w:lang w:val="fr-FR"/>
        </w:rPr>
        <w:t>Signature</w:t>
      </w:r>
      <w:r w:rsidR="00412ADE" w:rsidRPr="006D208C">
        <w:rPr>
          <w:lang w:val="fr-FR"/>
        </w:rPr>
        <w:t xml:space="preserve"> autorisée </w:t>
      </w:r>
      <w:r w:rsidRPr="006D208C">
        <w:rPr>
          <w:lang w:val="fr-FR"/>
        </w:rPr>
        <w:t>: ………………………………………………</w:t>
      </w:r>
    </w:p>
    <w:bookmarkEnd w:id="178"/>
    <w:p w14:paraId="4319CB1C" w14:textId="07C3F88C" w:rsidR="001640C9" w:rsidRDefault="001640C9">
      <w:pPr>
        <w:spacing w:line="259" w:lineRule="auto"/>
        <w:rPr>
          <w:lang w:val="fr-FR"/>
        </w:rPr>
      </w:pPr>
    </w:p>
    <w:p w14:paraId="0422C7C3" w14:textId="723AF8FA" w:rsidR="001640C9" w:rsidRDefault="001640C9" w:rsidP="001640C9">
      <w:pPr>
        <w:rPr>
          <w:lang w:val="fr-FR"/>
        </w:rPr>
      </w:pPr>
    </w:p>
    <w:p w14:paraId="5B6E923E" w14:textId="77777777" w:rsidR="001640C9" w:rsidRDefault="001640C9" w:rsidP="001640C9">
      <w:pPr>
        <w:rPr>
          <w:lang w:val="fr-FR"/>
        </w:rPr>
      </w:pPr>
    </w:p>
    <w:p w14:paraId="18F3A053" w14:textId="09968996" w:rsidR="001640C9" w:rsidRDefault="001640C9" w:rsidP="001640C9">
      <w:pPr>
        <w:rPr>
          <w:lang w:val="fr-FR"/>
        </w:rPr>
      </w:pPr>
    </w:p>
    <w:p w14:paraId="2641B147" w14:textId="4853191F" w:rsidR="001640C9" w:rsidRPr="00AC198A" w:rsidRDefault="001640C9" w:rsidP="001640C9">
      <w:pPr>
        <w:spacing w:before="120" w:after="120" w:line="240" w:lineRule="auto"/>
        <w:jc w:val="both"/>
        <w:rPr>
          <w:rFonts w:cs="Arial"/>
          <w:b/>
          <w:szCs w:val="21"/>
        </w:rPr>
      </w:pPr>
      <w:r w:rsidRPr="00AC198A">
        <w:rPr>
          <w:rFonts w:cs="Arial"/>
          <w:b/>
          <w:szCs w:val="21"/>
        </w:rPr>
        <w:t xml:space="preserve">Lot 2: </w:t>
      </w:r>
      <w:proofErr w:type="spellStart"/>
      <w:r w:rsidRPr="00AC198A">
        <w:rPr>
          <w:rFonts w:cs="Arial"/>
          <w:b/>
          <w:szCs w:val="21"/>
        </w:rPr>
        <w:t>Fourniture</w:t>
      </w:r>
      <w:proofErr w:type="spellEnd"/>
      <w:r w:rsidRPr="00AC198A">
        <w:rPr>
          <w:rFonts w:cs="Arial"/>
          <w:b/>
          <w:szCs w:val="21"/>
        </w:rPr>
        <w:t xml:space="preserve"> et livraison </w:t>
      </w:r>
      <w:proofErr w:type="spellStart"/>
      <w:r w:rsidRPr="00AC198A">
        <w:rPr>
          <w:rFonts w:cs="Arial"/>
          <w:b/>
          <w:szCs w:val="21"/>
        </w:rPr>
        <w:t>d’Équipements</w:t>
      </w:r>
      <w:proofErr w:type="spellEnd"/>
      <w:r w:rsidRPr="00AC198A">
        <w:rPr>
          <w:rFonts w:cs="Arial"/>
          <w:b/>
          <w:szCs w:val="21"/>
        </w:rPr>
        <w:t xml:space="preserve"> au profit des </w:t>
      </w:r>
      <w:proofErr w:type="spellStart"/>
      <w:r w:rsidRPr="00AC198A">
        <w:rPr>
          <w:rFonts w:cs="Arial"/>
          <w:b/>
          <w:szCs w:val="21"/>
        </w:rPr>
        <w:t>Maisons</w:t>
      </w:r>
      <w:proofErr w:type="spellEnd"/>
      <w:r w:rsidRPr="00AC198A">
        <w:rPr>
          <w:rFonts w:cs="Arial"/>
          <w:b/>
          <w:szCs w:val="21"/>
        </w:rPr>
        <w:t xml:space="preserve"> </w:t>
      </w:r>
      <w:proofErr w:type="spellStart"/>
      <w:r w:rsidRPr="00AC198A">
        <w:rPr>
          <w:rFonts w:cs="Arial"/>
          <w:b/>
          <w:szCs w:val="21"/>
        </w:rPr>
        <w:t>d’Arrèt</w:t>
      </w:r>
      <w:proofErr w:type="spellEnd"/>
      <w:r w:rsidRPr="00AC198A">
        <w:rPr>
          <w:rFonts w:cs="Arial"/>
          <w:b/>
          <w:szCs w:val="21"/>
        </w:rPr>
        <w:t xml:space="preserve"> et de Correction (MAC) de </w:t>
      </w:r>
      <w:commentRangeStart w:id="179"/>
      <w:commentRangeStart w:id="180"/>
      <w:proofErr w:type="spellStart"/>
      <w:r w:rsidRPr="00AC198A">
        <w:rPr>
          <w:rFonts w:cs="Arial"/>
          <w:b/>
          <w:szCs w:val="21"/>
        </w:rPr>
        <w:t>Tenkodogo</w:t>
      </w:r>
      <w:commentRangeEnd w:id="179"/>
      <w:proofErr w:type="spellEnd"/>
      <w:r w:rsidR="0056097C">
        <w:rPr>
          <w:rStyle w:val="Marquedecommentaire"/>
          <w:rFonts w:ascii="Calibri" w:eastAsia="Calibri" w:hAnsi="Calibri" w:cs="Times New Roman"/>
          <w:color w:val="auto"/>
          <w:lang w:val="fr-FR"/>
        </w:rPr>
        <w:commentReference w:id="179"/>
      </w:r>
      <w:commentRangeEnd w:id="180"/>
      <w:r w:rsidR="0056097C">
        <w:rPr>
          <w:rStyle w:val="Marquedecommentaire"/>
          <w:rFonts w:ascii="Calibri" w:eastAsia="Calibri" w:hAnsi="Calibri" w:cs="Times New Roman"/>
          <w:color w:val="auto"/>
          <w:lang w:val="fr-FR"/>
        </w:rPr>
        <w:commentReference w:id="180"/>
      </w:r>
      <w:r w:rsidRPr="00AC198A">
        <w:rPr>
          <w:rFonts w:cs="Arial"/>
          <w:b/>
          <w:szCs w:val="21"/>
        </w:rPr>
        <w:t xml:space="preserve"> ;</w:t>
      </w:r>
      <w:ins w:id="181" w:author="EL KHARCHY, Ahmed" w:date="2024-07-24T14:02:00Z">
        <w:r w:rsidR="0056097C">
          <w:rPr>
            <w:rFonts w:cs="Arial"/>
            <w:b/>
            <w:szCs w:val="21"/>
          </w:rPr>
          <w:t xml:space="preserve"> </w:t>
        </w:r>
      </w:ins>
    </w:p>
    <w:p w14:paraId="413AAC49" w14:textId="77777777" w:rsidR="001640C9" w:rsidRDefault="001640C9" w:rsidP="001640C9">
      <w:pPr>
        <w:spacing w:before="120" w:after="120" w:line="240" w:lineRule="auto"/>
        <w:jc w:val="both"/>
        <w:rPr>
          <w:rFonts w:cs="Arial"/>
          <w:szCs w:val="21"/>
        </w:rPr>
      </w:pPr>
    </w:p>
    <w:tbl>
      <w:tblPr>
        <w:tblStyle w:val="Grilledutableau11"/>
        <w:tblW w:w="8500" w:type="dxa"/>
        <w:tblInd w:w="0" w:type="dxa"/>
        <w:tblLook w:val="04A0" w:firstRow="1" w:lastRow="0" w:firstColumn="1" w:lastColumn="0" w:noHBand="0" w:noVBand="1"/>
      </w:tblPr>
      <w:tblGrid>
        <w:gridCol w:w="704"/>
        <w:gridCol w:w="4111"/>
        <w:gridCol w:w="3685"/>
      </w:tblGrid>
      <w:tr w:rsidR="001640C9" w:rsidRPr="006C4CD2" w14:paraId="33FE4FD1" w14:textId="77777777" w:rsidTr="001640C9">
        <w:tc>
          <w:tcPr>
            <w:tcW w:w="704" w:type="dxa"/>
            <w:shd w:val="pct10" w:color="auto" w:fill="auto"/>
            <w:vAlign w:val="center"/>
          </w:tcPr>
          <w:p w14:paraId="02F04EE8" w14:textId="77777777" w:rsidR="001640C9" w:rsidRPr="006C4CD2" w:rsidRDefault="001640C9" w:rsidP="001640C9">
            <w:pPr>
              <w:spacing w:before="160" w:after="160" w:line="240" w:lineRule="auto"/>
              <w:jc w:val="center"/>
              <w:rPr>
                <w:rFonts w:eastAsia="Calibri"/>
                <w:b/>
                <w:sz w:val="20"/>
              </w:rPr>
            </w:pPr>
            <w:r w:rsidRPr="006C4CD2">
              <w:rPr>
                <w:rFonts w:eastAsia="Calibri"/>
                <w:b/>
                <w:sz w:val="20"/>
              </w:rPr>
              <w:t>Lot</w:t>
            </w:r>
          </w:p>
        </w:tc>
        <w:tc>
          <w:tcPr>
            <w:tcW w:w="4111" w:type="dxa"/>
            <w:shd w:val="pct10" w:color="auto" w:fill="auto"/>
            <w:vAlign w:val="center"/>
          </w:tcPr>
          <w:p w14:paraId="580FBA59" w14:textId="77777777" w:rsidR="001640C9" w:rsidRPr="006C4CD2" w:rsidRDefault="001640C9" w:rsidP="001640C9">
            <w:pPr>
              <w:spacing w:before="160" w:line="240" w:lineRule="auto"/>
              <w:jc w:val="center"/>
              <w:rPr>
                <w:rFonts w:eastAsia="Calibri"/>
                <w:b/>
                <w:sz w:val="20"/>
              </w:rPr>
            </w:pPr>
            <w:r w:rsidRPr="006C4CD2">
              <w:rPr>
                <w:rFonts w:eastAsia="Calibri"/>
                <w:b/>
                <w:sz w:val="20"/>
              </w:rPr>
              <w:t>Description</w:t>
            </w:r>
          </w:p>
          <w:p w14:paraId="6E6CDEA5" w14:textId="77777777" w:rsidR="001640C9" w:rsidRPr="006C4CD2" w:rsidRDefault="001640C9" w:rsidP="001640C9">
            <w:pPr>
              <w:spacing w:after="160" w:line="240" w:lineRule="auto"/>
              <w:jc w:val="center"/>
              <w:rPr>
                <w:rFonts w:eastAsia="Calibri"/>
                <w:b/>
                <w:sz w:val="20"/>
              </w:rPr>
            </w:pPr>
            <w:r w:rsidRPr="006C4CD2">
              <w:rPr>
                <w:rFonts w:eastAsia="Calibri"/>
                <w:b/>
                <w:sz w:val="20"/>
              </w:rPr>
              <w:t>(cf. bordereau ci-joint)</w:t>
            </w:r>
          </w:p>
        </w:tc>
        <w:tc>
          <w:tcPr>
            <w:tcW w:w="3685" w:type="dxa"/>
            <w:shd w:val="pct10" w:color="auto" w:fill="auto"/>
            <w:vAlign w:val="center"/>
          </w:tcPr>
          <w:p w14:paraId="435F243F" w14:textId="4C4489A8" w:rsidR="001640C9" w:rsidRPr="006C4CD2" w:rsidRDefault="001640C9" w:rsidP="001640C9">
            <w:pPr>
              <w:spacing w:before="160" w:after="160" w:line="240" w:lineRule="auto"/>
              <w:jc w:val="center"/>
              <w:rPr>
                <w:rFonts w:eastAsia="Calibri"/>
                <w:b/>
                <w:sz w:val="20"/>
              </w:rPr>
            </w:pPr>
            <w:proofErr w:type="spellStart"/>
            <w:r w:rsidRPr="006C4CD2">
              <w:rPr>
                <w:rFonts w:eastAsia="Calibri"/>
                <w:b/>
                <w:sz w:val="20"/>
              </w:rPr>
              <w:t>Montant</w:t>
            </w:r>
            <w:proofErr w:type="spellEnd"/>
            <w:r w:rsidRPr="006C4CD2">
              <w:rPr>
                <w:rFonts w:eastAsia="Calibri"/>
                <w:b/>
                <w:sz w:val="20"/>
              </w:rPr>
              <w:t xml:space="preserve"> total HTVA</w:t>
            </w:r>
            <w:r>
              <w:rPr>
                <w:rFonts w:eastAsia="Calibri"/>
                <w:b/>
                <w:sz w:val="20"/>
                <w:lang w:val="fr-BF"/>
              </w:rPr>
              <w:t>*</w:t>
            </w:r>
          </w:p>
        </w:tc>
      </w:tr>
      <w:tr w:rsidR="001640C9" w:rsidRPr="006C4CD2" w14:paraId="22583CD2" w14:textId="77777777" w:rsidTr="001640C9">
        <w:trPr>
          <w:trHeight w:val="1002"/>
        </w:trPr>
        <w:tc>
          <w:tcPr>
            <w:tcW w:w="704" w:type="dxa"/>
            <w:vAlign w:val="center"/>
          </w:tcPr>
          <w:p w14:paraId="3E48D0FA" w14:textId="77777777" w:rsidR="001640C9" w:rsidRPr="006C4CD2" w:rsidRDefault="001640C9" w:rsidP="001640C9">
            <w:pPr>
              <w:spacing w:before="160" w:after="160" w:line="240" w:lineRule="auto"/>
              <w:jc w:val="center"/>
              <w:rPr>
                <w:rFonts w:eastAsia="Calibri"/>
                <w:sz w:val="20"/>
              </w:rPr>
            </w:pPr>
            <w:r>
              <w:rPr>
                <w:rFonts w:eastAsia="Calibri"/>
                <w:sz w:val="20"/>
              </w:rPr>
              <w:t>1</w:t>
            </w:r>
            <w:r w:rsidRPr="006C4CD2">
              <w:rPr>
                <w:rFonts w:eastAsia="Calibri"/>
                <w:sz w:val="20"/>
              </w:rPr>
              <w:t>.</w:t>
            </w:r>
          </w:p>
        </w:tc>
        <w:tc>
          <w:tcPr>
            <w:tcW w:w="4111" w:type="dxa"/>
            <w:vAlign w:val="center"/>
          </w:tcPr>
          <w:p w14:paraId="0A85EEAD" w14:textId="77777777" w:rsidR="001640C9" w:rsidRPr="006C4CD2" w:rsidRDefault="001640C9" w:rsidP="001640C9">
            <w:pPr>
              <w:spacing w:before="160" w:after="160" w:line="240" w:lineRule="auto"/>
              <w:rPr>
                <w:rFonts w:eastAsia="Calibri"/>
                <w:sz w:val="20"/>
              </w:rPr>
            </w:pPr>
            <w:proofErr w:type="spellStart"/>
            <w:r w:rsidRPr="006C4CD2">
              <w:rPr>
                <w:rFonts w:eastAsia="Calibri"/>
                <w:sz w:val="20"/>
              </w:rPr>
              <w:t>Fourniture</w:t>
            </w:r>
            <w:proofErr w:type="spellEnd"/>
            <w:r w:rsidRPr="006C4CD2">
              <w:rPr>
                <w:rFonts w:eastAsia="Calibri"/>
                <w:sz w:val="20"/>
              </w:rPr>
              <w:t xml:space="preserve"> et livraison</w:t>
            </w:r>
            <w:r w:rsidRPr="006C4CD2">
              <w:rPr>
                <w:sz w:val="20"/>
                <w:vertAlign w:val="superscript"/>
              </w:rPr>
              <w:fldChar w:fldCharType="begin"/>
            </w:r>
            <w:r w:rsidRPr="006C4CD2">
              <w:rPr>
                <w:rFonts w:eastAsia="Calibri"/>
                <w:sz w:val="20"/>
                <w:vertAlign w:val="superscript"/>
              </w:rPr>
              <w:instrText xml:space="preserve"> NOTEREF _Ref138951926 \h  \* MERGEFORMAT </w:instrText>
            </w:r>
            <w:r w:rsidRPr="006C4CD2">
              <w:rPr>
                <w:sz w:val="20"/>
                <w:vertAlign w:val="superscript"/>
              </w:rPr>
            </w:r>
            <w:r w:rsidRPr="006C4CD2">
              <w:rPr>
                <w:sz w:val="20"/>
                <w:vertAlign w:val="superscript"/>
              </w:rPr>
              <w:fldChar w:fldCharType="separate"/>
            </w:r>
            <w:r w:rsidRPr="006C4CD2">
              <w:rPr>
                <w:rFonts w:eastAsia="Calibri"/>
                <w:sz w:val="20"/>
                <w:vertAlign w:val="superscript"/>
              </w:rPr>
              <w:t>12</w:t>
            </w:r>
            <w:r w:rsidRPr="006C4CD2">
              <w:rPr>
                <w:sz w:val="20"/>
                <w:vertAlign w:val="superscript"/>
              </w:rPr>
              <w:fldChar w:fldCharType="end"/>
            </w:r>
            <w:r w:rsidRPr="006C4CD2">
              <w:rPr>
                <w:rFonts w:eastAsia="Calibri"/>
                <w:sz w:val="20"/>
              </w:rPr>
              <w:t xml:space="preserve"> </w:t>
            </w:r>
            <w:proofErr w:type="spellStart"/>
            <w:r w:rsidRPr="006C4CD2">
              <w:rPr>
                <w:rFonts w:eastAsia="Calibri"/>
                <w:sz w:val="20"/>
              </w:rPr>
              <w:t>d’Équipements</w:t>
            </w:r>
            <w:proofErr w:type="spellEnd"/>
            <w:r w:rsidRPr="006C4CD2">
              <w:rPr>
                <w:rFonts w:eastAsia="Calibri"/>
                <w:sz w:val="20"/>
              </w:rPr>
              <w:t xml:space="preserve"> de </w:t>
            </w:r>
            <w:proofErr w:type="spellStart"/>
            <w:r w:rsidRPr="006C4CD2">
              <w:rPr>
                <w:rFonts w:eastAsia="Calibri"/>
                <w:sz w:val="20"/>
              </w:rPr>
              <w:t>savonnerie</w:t>
            </w:r>
            <w:proofErr w:type="spellEnd"/>
            <w:r w:rsidRPr="006C4CD2">
              <w:rPr>
                <w:rFonts w:ascii="Calibri" w:eastAsia="Calibri" w:hAnsi="Calibri"/>
              </w:rPr>
              <w:t xml:space="preserve"> </w:t>
            </w:r>
            <w:r w:rsidRPr="006C4CD2">
              <w:rPr>
                <w:rFonts w:eastAsia="Calibri"/>
                <w:sz w:val="20"/>
              </w:rPr>
              <w:t xml:space="preserve">à la MAC de </w:t>
            </w:r>
            <w:proofErr w:type="spellStart"/>
            <w:r w:rsidRPr="006C4CD2">
              <w:rPr>
                <w:rFonts w:eastAsia="Calibri"/>
                <w:sz w:val="20"/>
              </w:rPr>
              <w:t>Tenkodogo</w:t>
            </w:r>
            <w:proofErr w:type="spellEnd"/>
          </w:p>
        </w:tc>
        <w:tc>
          <w:tcPr>
            <w:tcW w:w="3685" w:type="dxa"/>
            <w:vAlign w:val="center"/>
          </w:tcPr>
          <w:p w14:paraId="6855101E" w14:textId="77777777" w:rsidR="001640C9" w:rsidRPr="006C4CD2" w:rsidRDefault="001640C9" w:rsidP="001640C9">
            <w:pPr>
              <w:spacing w:before="160" w:after="160" w:line="240" w:lineRule="auto"/>
              <w:jc w:val="center"/>
              <w:rPr>
                <w:rFonts w:eastAsia="Calibri"/>
                <w:sz w:val="20"/>
              </w:rPr>
            </w:pPr>
          </w:p>
        </w:tc>
      </w:tr>
      <w:tr w:rsidR="001640C9" w:rsidRPr="006C4CD2" w14:paraId="5F6882E7" w14:textId="77777777" w:rsidTr="001640C9">
        <w:trPr>
          <w:trHeight w:val="1002"/>
        </w:trPr>
        <w:tc>
          <w:tcPr>
            <w:tcW w:w="704" w:type="dxa"/>
          </w:tcPr>
          <w:p w14:paraId="2E2209AD" w14:textId="77777777" w:rsidR="001640C9" w:rsidRPr="00AB4750" w:rsidRDefault="001640C9" w:rsidP="001640C9">
            <w:pPr>
              <w:spacing w:before="160" w:after="160" w:line="240" w:lineRule="auto"/>
              <w:jc w:val="center"/>
              <w:rPr>
                <w:rFonts w:eastAsia="Calibri"/>
                <w:sz w:val="20"/>
              </w:rPr>
            </w:pPr>
            <w:r w:rsidRPr="00AB4750">
              <w:rPr>
                <w:rFonts w:eastAsia="Calibri"/>
                <w:sz w:val="20"/>
              </w:rPr>
              <w:t>2.</w:t>
            </w:r>
          </w:p>
        </w:tc>
        <w:tc>
          <w:tcPr>
            <w:tcW w:w="4111" w:type="dxa"/>
            <w:vAlign w:val="center"/>
          </w:tcPr>
          <w:p w14:paraId="6AD9ECF7" w14:textId="77777777" w:rsidR="001640C9" w:rsidRPr="006C4CD2" w:rsidRDefault="001640C9" w:rsidP="001640C9">
            <w:pPr>
              <w:spacing w:before="160" w:after="160" w:line="240" w:lineRule="auto"/>
              <w:rPr>
                <w:sz w:val="20"/>
              </w:rPr>
            </w:pPr>
            <w:proofErr w:type="spellStart"/>
            <w:r w:rsidRPr="006C4CD2">
              <w:rPr>
                <w:rFonts w:eastAsia="Calibri"/>
                <w:sz w:val="20"/>
              </w:rPr>
              <w:t>Fourniture</w:t>
            </w:r>
            <w:proofErr w:type="spellEnd"/>
            <w:r w:rsidRPr="006C4CD2">
              <w:rPr>
                <w:rFonts w:eastAsia="Calibri"/>
                <w:sz w:val="20"/>
              </w:rPr>
              <w:t xml:space="preserve"> et livraison </w:t>
            </w:r>
            <w:proofErr w:type="spellStart"/>
            <w:r w:rsidRPr="006C4CD2">
              <w:rPr>
                <w:rFonts w:eastAsia="Calibri"/>
                <w:sz w:val="20"/>
              </w:rPr>
              <w:t>d’Équipements</w:t>
            </w:r>
            <w:proofErr w:type="spellEnd"/>
            <w:r w:rsidRPr="006C4CD2">
              <w:rPr>
                <w:rFonts w:eastAsia="Calibri"/>
                <w:sz w:val="20"/>
              </w:rPr>
              <w:t xml:space="preserve"> de </w:t>
            </w:r>
            <w:proofErr w:type="spellStart"/>
            <w:r w:rsidRPr="006C4CD2">
              <w:rPr>
                <w:rFonts w:eastAsia="Calibri"/>
                <w:sz w:val="20"/>
              </w:rPr>
              <w:t>menuiserie</w:t>
            </w:r>
            <w:proofErr w:type="spellEnd"/>
            <w:r w:rsidRPr="006C4CD2">
              <w:rPr>
                <w:rFonts w:eastAsia="Calibri"/>
                <w:sz w:val="20"/>
              </w:rPr>
              <w:t xml:space="preserve"> </w:t>
            </w:r>
            <w:proofErr w:type="spellStart"/>
            <w:r w:rsidRPr="006C4CD2">
              <w:rPr>
                <w:rFonts w:eastAsia="Calibri"/>
                <w:sz w:val="20"/>
              </w:rPr>
              <w:t>métallique</w:t>
            </w:r>
            <w:proofErr w:type="spellEnd"/>
            <w:r w:rsidRPr="006C4CD2">
              <w:rPr>
                <w:rFonts w:eastAsia="Calibri"/>
                <w:sz w:val="20"/>
              </w:rPr>
              <w:t xml:space="preserve"> à la MAC de </w:t>
            </w:r>
            <w:proofErr w:type="spellStart"/>
            <w:r>
              <w:rPr>
                <w:rFonts w:eastAsia="Calibri"/>
                <w:sz w:val="20"/>
              </w:rPr>
              <w:t>Tenkodogo</w:t>
            </w:r>
            <w:proofErr w:type="spellEnd"/>
          </w:p>
        </w:tc>
        <w:tc>
          <w:tcPr>
            <w:tcW w:w="3685" w:type="dxa"/>
            <w:vAlign w:val="center"/>
          </w:tcPr>
          <w:p w14:paraId="413312E4" w14:textId="77777777" w:rsidR="001640C9" w:rsidRPr="006C4CD2" w:rsidRDefault="001640C9" w:rsidP="001640C9">
            <w:pPr>
              <w:spacing w:before="160" w:after="160" w:line="240" w:lineRule="auto"/>
              <w:jc w:val="center"/>
              <w:rPr>
                <w:sz w:val="20"/>
              </w:rPr>
            </w:pPr>
          </w:p>
        </w:tc>
      </w:tr>
      <w:tr w:rsidR="001640C9" w:rsidRPr="006C4CD2" w14:paraId="76709526" w14:textId="77777777" w:rsidTr="001640C9">
        <w:trPr>
          <w:trHeight w:val="1002"/>
        </w:trPr>
        <w:tc>
          <w:tcPr>
            <w:tcW w:w="704" w:type="dxa"/>
          </w:tcPr>
          <w:p w14:paraId="4772BC19" w14:textId="77777777" w:rsidR="001640C9" w:rsidRPr="00AB4750" w:rsidRDefault="001640C9" w:rsidP="001640C9">
            <w:pPr>
              <w:spacing w:before="160" w:after="160" w:line="240" w:lineRule="auto"/>
              <w:jc w:val="center"/>
              <w:rPr>
                <w:rFonts w:eastAsia="Calibri"/>
                <w:sz w:val="20"/>
              </w:rPr>
            </w:pPr>
            <w:r w:rsidRPr="00AB4750">
              <w:rPr>
                <w:rFonts w:eastAsia="Calibri"/>
                <w:sz w:val="20"/>
              </w:rPr>
              <w:t>3.</w:t>
            </w:r>
          </w:p>
        </w:tc>
        <w:tc>
          <w:tcPr>
            <w:tcW w:w="4111" w:type="dxa"/>
            <w:vAlign w:val="center"/>
          </w:tcPr>
          <w:p w14:paraId="17A6DF4E" w14:textId="77777777" w:rsidR="001640C9" w:rsidRPr="006C4CD2" w:rsidRDefault="001640C9" w:rsidP="001640C9">
            <w:pPr>
              <w:spacing w:before="160" w:after="160" w:line="240" w:lineRule="auto"/>
              <w:rPr>
                <w:sz w:val="20"/>
              </w:rPr>
            </w:pPr>
            <w:proofErr w:type="spellStart"/>
            <w:r w:rsidRPr="006C4CD2">
              <w:rPr>
                <w:rFonts w:eastAsia="Calibri"/>
                <w:sz w:val="20"/>
              </w:rPr>
              <w:t>Fourniture</w:t>
            </w:r>
            <w:proofErr w:type="spellEnd"/>
            <w:r w:rsidRPr="006C4CD2">
              <w:rPr>
                <w:rFonts w:eastAsia="Calibri"/>
                <w:sz w:val="20"/>
              </w:rPr>
              <w:t xml:space="preserve"> et livraison</w:t>
            </w:r>
            <w:r w:rsidRPr="006C4CD2">
              <w:rPr>
                <w:rFonts w:eastAsia="Calibri"/>
                <w:sz w:val="20"/>
                <w:vertAlign w:val="superscript"/>
              </w:rPr>
              <w:footnoteReference w:id="15"/>
            </w:r>
            <w:r w:rsidRPr="006C4CD2">
              <w:rPr>
                <w:rFonts w:eastAsia="Calibri"/>
                <w:sz w:val="20"/>
              </w:rPr>
              <w:t xml:space="preserve"> </w:t>
            </w:r>
            <w:proofErr w:type="spellStart"/>
            <w:r w:rsidRPr="006C4CD2">
              <w:rPr>
                <w:rFonts w:eastAsia="Calibri"/>
                <w:sz w:val="20"/>
              </w:rPr>
              <w:t>d’Équipements</w:t>
            </w:r>
            <w:proofErr w:type="spellEnd"/>
            <w:r w:rsidRPr="006C4CD2">
              <w:rPr>
                <w:rFonts w:eastAsia="Calibri"/>
                <w:sz w:val="20"/>
              </w:rPr>
              <w:t xml:space="preserve"> de couture à la MAC de </w:t>
            </w:r>
            <w:proofErr w:type="spellStart"/>
            <w:r>
              <w:rPr>
                <w:rFonts w:eastAsia="Calibri"/>
                <w:sz w:val="20"/>
              </w:rPr>
              <w:t>Tenkodogo</w:t>
            </w:r>
            <w:proofErr w:type="spellEnd"/>
          </w:p>
        </w:tc>
        <w:tc>
          <w:tcPr>
            <w:tcW w:w="3685" w:type="dxa"/>
            <w:vAlign w:val="center"/>
          </w:tcPr>
          <w:p w14:paraId="3853805F" w14:textId="77777777" w:rsidR="001640C9" w:rsidRPr="006C4CD2" w:rsidRDefault="001640C9" w:rsidP="001640C9">
            <w:pPr>
              <w:spacing w:before="160" w:after="160" w:line="240" w:lineRule="auto"/>
              <w:jc w:val="center"/>
              <w:rPr>
                <w:sz w:val="20"/>
              </w:rPr>
            </w:pPr>
          </w:p>
        </w:tc>
      </w:tr>
    </w:tbl>
    <w:p w14:paraId="5816CE6F" w14:textId="77777777" w:rsidR="001640C9" w:rsidRDefault="001640C9" w:rsidP="001640C9">
      <w:pPr>
        <w:spacing w:before="120" w:after="120" w:line="240" w:lineRule="auto"/>
        <w:jc w:val="both"/>
        <w:rPr>
          <w:rFonts w:cs="Arial"/>
          <w:szCs w:val="21"/>
        </w:rPr>
      </w:pPr>
    </w:p>
    <w:p w14:paraId="5722B634" w14:textId="77777777" w:rsidR="001640C9" w:rsidRPr="006D208C" w:rsidRDefault="001640C9" w:rsidP="001640C9">
      <w:pPr>
        <w:spacing w:after="0" w:line="240" w:lineRule="auto"/>
        <w:jc w:val="both"/>
        <w:rPr>
          <w:szCs w:val="21"/>
          <w:lang w:val="fr-FR"/>
        </w:rPr>
      </w:pPr>
    </w:p>
    <w:tbl>
      <w:tblPr>
        <w:tblStyle w:val="Grilledutableau"/>
        <w:tblW w:w="0" w:type="auto"/>
        <w:tblInd w:w="0" w:type="dxa"/>
        <w:tblLook w:val="04A0" w:firstRow="1" w:lastRow="0" w:firstColumn="1" w:lastColumn="0" w:noHBand="0" w:noVBand="1"/>
      </w:tblPr>
      <w:tblGrid>
        <w:gridCol w:w="8494"/>
      </w:tblGrid>
      <w:tr w:rsidR="001640C9" w:rsidRPr="009D7EDE" w14:paraId="56C78FCB" w14:textId="77777777" w:rsidTr="001640C9">
        <w:tc>
          <w:tcPr>
            <w:tcW w:w="8494" w:type="dxa"/>
          </w:tcPr>
          <w:p w14:paraId="69B4C3C7" w14:textId="77777777" w:rsidR="001640C9" w:rsidRPr="006D208C" w:rsidRDefault="001640C9" w:rsidP="001640C9">
            <w:pPr>
              <w:spacing w:before="60" w:after="60" w:line="240" w:lineRule="auto"/>
              <w:jc w:val="both"/>
              <w:rPr>
                <w:szCs w:val="21"/>
                <w:lang w:val="fr-FR"/>
              </w:rPr>
            </w:pPr>
            <w:r w:rsidRPr="006D208C">
              <w:rPr>
                <w:szCs w:val="21"/>
                <w:lang w:val="fr-FR"/>
              </w:rPr>
              <w:t xml:space="preserve">* Cf. points </w:t>
            </w:r>
            <w:r w:rsidRPr="006D208C">
              <w:rPr>
                <w:szCs w:val="21"/>
                <w:lang w:val="fr-FR"/>
              </w:rPr>
              <w:fldChar w:fldCharType="begin"/>
            </w:r>
            <w:r w:rsidRPr="006D208C">
              <w:rPr>
                <w:szCs w:val="21"/>
                <w:lang w:val="fr-FR"/>
              </w:rPr>
              <w:instrText xml:space="preserve"> REF _Ref503365104 \r \h  \* MERGEFORMAT </w:instrText>
            </w:r>
            <w:r w:rsidRPr="006D208C">
              <w:rPr>
                <w:szCs w:val="21"/>
                <w:lang w:val="fr-FR"/>
              </w:rPr>
            </w:r>
            <w:r w:rsidRPr="006D208C">
              <w:rPr>
                <w:szCs w:val="21"/>
                <w:lang w:val="fr-FR"/>
              </w:rPr>
              <w:fldChar w:fldCharType="separate"/>
            </w:r>
            <w:r w:rsidRPr="006D208C">
              <w:rPr>
                <w:szCs w:val="21"/>
                <w:lang w:val="fr-FR"/>
              </w:rPr>
              <w:t>3.4.2</w:t>
            </w:r>
            <w:r w:rsidRPr="006D208C">
              <w:rPr>
                <w:szCs w:val="21"/>
                <w:lang w:val="fr-FR"/>
              </w:rPr>
              <w:fldChar w:fldCharType="end"/>
            </w:r>
            <w:r w:rsidRPr="006D208C">
              <w:rPr>
                <w:szCs w:val="21"/>
                <w:lang w:val="fr-FR"/>
              </w:rPr>
              <w:t xml:space="preserve"> « </w:t>
            </w:r>
            <w:r w:rsidRPr="006D208C">
              <w:rPr>
                <w:szCs w:val="21"/>
                <w:lang w:val="fr-FR"/>
              </w:rPr>
              <w:fldChar w:fldCharType="begin"/>
            </w:r>
            <w:r w:rsidRPr="006D208C">
              <w:rPr>
                <w:szCs w:val="21"/>
                <w:lang w:val="fr-FR"/>
              </w:rPr>
              <w:instrText xml:space="preserve"> REF _Ref18310448 \h </w:instrText>
            </w:r>
            <w:r w:rsidRPr="006D208C">
              <w:rPr>
                <w:szCs w:val="21"/>
                <w:lang w:val="fr-FR"/>
              </w:rPr>
            </w:r>
            <w:r w:rsidRPr="006D208C">
              <w:rPr>
                <w:szCs w:val="21"/>
                <w:lang w:val="fr-FR"/>
              </w:rPr>
              <w:fldChar w:fldCharType="separate"/>
            </w:r>
            <w:r w:rsidRPr="006D208C">
              <w:rPr>
                <w:lang w:val="fr-FR"/>
              </w:rPr>
              <w:t>Détermination des prix</w:t>
            </w:r>
            <w:r w:rsidRPr="006D208C">
              <w:rPr>
                <w:szCs w:val="21"/>
                <w:lang w:val="fr-FR"/>
              </w:rPr>
              <w:fldChar w:fldCharType="end"/>
            </w:r>
            <w:r w:rsidRPr="006D208C">
              <w:rPr>
                <w:szCs w:val="21"/>
                <w:lang w:val="fr-FR"/>
              </w:rPr>
              <w:t xml:space="preserve"> », </w:t>
            </w:r>
            <w:r w:rsidRPr="006D208C">
              <w:rPr>
                <w:szCs w:val="21"/>
                <w:lang w:val="fr-FR"/>
              </w:rPr>
              <w:fldChar w:fldCharType="begin"/>
            </w:r>
            <w:r w:rsidRPr="006D208C">
              <w:rPr>
                <w:szCs w:val="21"/>
                <w:lang w:val="fr-FR"/>
              </w:rPr>
              <w:instrText xml:space="preserve"> REF _Ref503365108 \r \h  \* MERGEFORMAT </w:instrText>
            </w:r>
            <w:r w:rsidRPr="006D208C">
              <w:rPr>
                <w:szCs w:val="21"/>
                <w:lang w:val="fr-FR"/>
              </w:rPr>
            </w:r>
            <w:r w:rsidRPr="006D208C">
              <w:rPr>
                <w:szCs w:val="21"/>
                <w:lang w:val="fr-FR"/>
              </w:rPr>
              <w:fldChar w:fldCharType="separate"/>
            </w:r>
            <w:r w:rsidRPr="006D208C">
              <w:rPr>
                <w:szCs w:val="21"/>
                <w:lang w:val="fr-FR"/>
              </w:rPr>
              <w:t>3.4.3</w:t>
            </w:r>
            <w:r w:rsidRPr="006D208C">
              <w:rPr>
                <w:szCs w:val="21"/>
                <w:lang w:val="fr-FR"/>
              </w:rPr>
              <w:fldChar w:fldCharType="end"/>
            </w:r>
            <w:r w:rsidRPr="006D208C">
              <w:rPr>
                <w:szCs w:val="21"/>
                <w:lang w:val="fr-FR"/>
              </w:rPr>
              <w:t xml:space="preserve"> « </w:t>
            </w:r>
            <w:r w:rsidRPr="006D208C">
              <w:rPr>
                <w:szCs w:val="21"/>
                <w:lang w:val="fr-FR"/>
              </w:rPr>
              <w:fldChar w:fldCharType="begin"/>
            </w:r>
            <w:r w:rsidRPr="006D208C">
              <w:rPr>
                <w:szCs w:val="21"/>
                <w:lang w:val="fr-FR"/>
              </w:rPr>
              <w:instrText xml:space="preserve"> REF _Ref503365108 \h  \* MERGEFORMAT </w:instrText>
            </w:r>
            <w:r w:rsidRPr="006D208C">
              <w:rPr>
                <w:szCs w:val="21"/>
                <w:lang w:val="fr-FR"/>
              </w:rPr>
            </w:r>
            <w:r w:rsidRPr="006D208C">
              <w:rPr>
                <w:szCs w:val="21"/>
                <w:lang w:val="fr-FR"/>
              </w:rPr>
              <w:fldChar w:fldCharType="separate"/>
            </w:r>
            <w:r w:rsidRPr="006D208C">
              <w:rPr>
                <w:szCs w:val="21"/>
                <w:lang w:val="fr-FR"/>
              </w:rPr>
              <w:t>Eléments inclus dans les prix</w:t>
            </w:r>
            <w:r w:rsidRPr="006D208C">
              <w:rPr>
                <w:szCs w:val="21"/>
                <w:lang w:val="fr-FR"/>
              </w:rPr>
              <w:fldChar w:fldCharType="end"/>
            </w:r>
            <w:r w:rsidRPr="006D208C">
              <w:rPr>
                <w:szCs w:val="21"/>
                <w:lang w:val="fr-FR"/>
              </w:rPr>
              <w:t xml:space="preserve"> » et </w:t>
            </w:r>
            <w:r w:rsidRPr="006D208C">
              <w:rPr>
                <w:szCs w:val="21"/>
                <w:lang w:val="fr-FR"/>
              </w:rPr>
              <w:fldChar w:fldCharType="begin"/>
            </w:r>
            <w:r w:rsidRPr="006D208C">
              <w:rPr>
                <w:szCs w:val="21"/>
                <w:lang w:val="fr-FR"/>
              </w:rPr>
              <w:instrText xml:space="preserve"> REF _Ref503365135 \r \h  \* MERGEFORMAT </w:instrText>
            </w:r>
            <w:r w:rsidRPr="006D208C">
              <w:rPr>
                <w:szCs w:val="21"/>
                <w:lang w:val="fr-FR"/>
              </w:rPr>
            </w:r>
            <w:r w:rsidRPr="006D208C">
              <w:rPr>
                <w:szCs w:val="21"/>
                <w:lang w:val="fr-FR"/>
              </w:rPr>
              <w:fldChar w:fldCharType="separate"/>
            </w:r>
            <w:r w:rsidRPr="006D208C">
              <w:rPr>
                <w:szCs w:val="21"/>
                <w:lang w:val="fr-FR"/>
              </w:rPr>
              <w:t>4.13</w:t>
            </w:r>
            <w:r w:rsidRPr="006D208C">
              <w:rPr>
                <w:szCs w:val="21"/>
                <w:lang w:val="fr-FR"/>
              </w:rPr>
              <w:fldChar w:fldCharType="end"/>
            </w:r>
            <w:r w:rsidRPr="006D208C">
              <w:rPr>
                <w:szCs w:val="21"/>
                <w:lang w:val="fr-FR"/>
              </w:rPr>
              <w:t xml:space="preserve"> « </w:t>
            </w:r>
            <w:r w:rsidRPr="006D208C">
              <w:rPr>
                <w:szCs w:val="21"/>
                <w:lang w:val="fr-FR"/>
              </w:rPr>
              <w:fldChar w:fldCharType="begin"/>
            </w:r>
            <w:r w:rsidRPr="006D208C">
              <w:rPr>
                <w:szCs w:val="21"/>
                <w:lang w:val="fr-FR"/>
              </w:rPr>
              <w:instrText xml:space="preserve"> REF _Ref503365135 \h  \* MERGEFORMAT </w:instrText>
            </w:r>
            <w:r w:rsidRPr="006D208C">
              <w:rPr>
                <w:szCs w:val="21"/>
                <w:lang w:val="fr-FR"/>
              </w:rPr>
            </w:r>
            <w:r w:rsidRPr="006D208C">
              <w:rPr>
                <w:szCs w:val="21"/>
                <w:lang w:val="fr-FR"/>
              </w:rPr>
              <w:fldChar w:fldCharType="separate"/>
            </w:r>
            <w:r w:rsidRPr="006D208C">
              <w:rPr>
                <w:szCs w:val="21"/>
                <w:lang w:val="fr-FR"/>
              </w:rPr>
              <w:t xml:space="preserve">Conditions générales de paiement (Art. 66-72 and </w:t>
            </w:r>
            <w:r w:rsidRPr="006D208C">
              <w:rPr>
                <w:lang w:val="fr-FR"/>
              </w:rPr>
              <w:t>127)</w:t>
            </w:r>
            <w:r w:rsidRPr="006D208C">
              <w:rPr>
                <w:szCs w:val="21"/>
                <w:lang w:val="fr-FR"/>
              </w:rPr>
              <w:fldChar w:fldCharType="end"/>
            </w:r>
            <w:r w:rsidRPr="006D208C">
              <w:rPr>
                <w:szCs w:val="21"/>
                <w:lang w:val="fr-FR"/>
              </w:rPr>
              <w:t xml:space="preserve"> ». </w:t>
            </w:r>
            <w:r w:rsidRPr="006D208C">
              <w:rPr>
                <w:lang w:val="fr-FR"/>
              </w:rPr>
              <w:t xml:space="preserve">Les activités mises en œuvre pour l’intervention </w:t>
            </w:r>
            <w:r>
              <w:rPr>
                <w:lang w:val="fr-BF"/>
              </w:rPr>
              <w:t>B</w:t>
            </w:r>
            <w:r w:rsidRPr="001640C9">
              <w:rPr>
                <w:lang w:val="fr-BF"/>
              </w:rPr>
              <w:t xml:space="preserve">FA2300411 </w:t>
            </w:r>
            <w:r w:rsidRPr="006D208C">
              <w:rPr>
                <w:lang w:val="fr-FR"/>
              </w:rPr>
              <w:t>ne sont pas exonérées de TVA et autres taxes (notamment les frais de dédouanement).</w:t>
            </w:r>
          </w:p>
        </w:tc>
      </w:tr>
    </w:tbl>
    <w:p w14:paraId="40E44B2B" w14:textId="77777777" w:rsidR="001640C9" w:rsidRPr="006D208C" w:rsidRDefault="001640C9" w:rsidP="001640C9">
      <w:pPr>
        <w:spacing w:before="480" w:after="240"/>
        <w:jc w:val="both"/>
        <w:rPr>
          <w:lang w:val="fr-FR"/>
        </w:rPr>
      </w:pPr>
      <w:r w:rsidRPr="006D208C">
        <w:rPr>
          <w:szCs w:val="21"/>
          <w:lang w:val="fr-FR"/>
        </w:rPr>
        <w:t>Nom et prénom </w:t>
      </w:r>
      <w:r w:rsidRPr="006D208C">
        <w:rPr>
          <w:lang w:val="fr-FR"/>
        </w:rPr>
        <w:t>: ………………………………………………</w:t>
      </w:r>
    </w:p>
    <w:p w14:paraId="11248418" w14:textId="77777777" w:rsidR="001640C9" w:rsidRPr="006D208C" w:rsidRDefault="001640C9" w:rsidP="001640C9">
      <w:pPr>
        <w:spacing w:before="240" w:after="240"/>
        <w:jc w:val="both"/>
        <w:rPr>
          <w:lang w:val="fr-FR"/>
        </w:rPr>
      </w:pPr>
      <w:r w:rsidRPr="006D208C">
        <w:rPr>
          <w:lang w:val="fr-FR"/>
        </w:rPr>
        <w:t>Dûment autorisé à signer au nom de : ………………………………………………</w:t>
      </w:r>
    </w:p>
    <w:p w14:paraId="40EC4D88" w14:textId="77777777" w:rsidR="001640C9" w:rsidRPr="006D208C" w:rsidRDefault="001640C9" w:rsidP="001640C9">
      <w:pPr>
        <w:spacing w:before="240" w:after="240"/>
        <w:jc w:val="both"/>
        <w:rPr>
          <w:lang w:val="fr-FR"/>
        </w:rPr>
      </w:pPr>
      <w:r w:rsidRPr="006D208C">
        <w:rPr>
          <w:lang w:val="fr-FR"/>
        </w:rPr>
        <w:t>Lieu et date : ………………………………………………</w:t>
      </w:r>
    </w:p>
    <w:p w14:paraId="446738D1" w14:textId="77777777" w:rsidR="001640C9" w:rsidRPr="006D208C" w:rsidRDefault="001640C9" w:rsidP="001640C9">
      <w:pPr>
        <w:spacing w:before="240" w:after="240"/>
        <w:jc w:val="both"/>
        <w:rPr>
          <w:lang w:val="fr-FR"/>
        </w:rPr>
      </w:pPr>
      <w:r w:rsidRPr="006D208C">
        <w:rPr>
          <w:lang w:val="fr-FR"/>
        </w:rPr>
        <w:t>Signature autorisée : ………………………………………………</w:t>
      </w:r>
    </w:p>
    <w:p w14:paraId="6F28E900" w14:textId="77777777" w:rsidR="002566DD" w:rsidRPr="001640C9" w:rsidRDefault="002566DD" w:rsidP="001640C9">
      <w:pPr>
        <w:rPr>
          <w:lang w:val="fr-FR"/>
        </w:rPr>
        <w:sectPr w:rsidR="002566DD" w:rsidRPr="001640C9" w:rsidSect="00E77B45">
          <w:pgSz w:w="11906" w:h="16838"/>
          <w:pgMar w:top="1418" w:right="1531" w:bottom="1418" w:left="1871" w:header="709" w:footer="709" w:gutter="0"/>
          <w:cols w:space="708"/>
          <w:titlePg/>
          <w:docGrid w:linePitch="360"/>
        </w:sectPr>
      </w:pPr>
    </w:p>
    <w:p w14:paraId="4F91DC65" w14:textId="1CB29D40" w:rsidR="002C641B" w:rsidRPr="006D208C" w:rsidRDefault="00412ADE" w:rsidP="002566DD">
      <w:pPr>
        <w:pStyle w:val="Titre2"/>
        <w:rPr>
          <w:lang w:val="fr-FR"/>
        </w:rPr>
      </w:pPr>
      <w:bookmarkStart w:id="182" w:name="_Ref18315367"/>
      <w:bookmarkStart w:id="183" w:name="_Ref18315369"/>
      <w:bookmarkStart w:id="184" w:name="_Ref18315488"/>
      <w:bookmarkStart w:id="185" w:name="_Toc172710319"/>
      <w:r w:rsidRPr="006D208C">
        <w:rPr>
          <w:lang w:val="fr-FR"/>
        </w:rPr>
        <w:t>Spécifications techniques &amp; offre technique</w:t>
      </w:r>
      <w:bookmarkEnd w:id="182"/>
      <w:bookmarkEnd w:id="183"/>
      <w:bookmarkEnd w:id="184"/>
      <w:bookmarkEnd w:id="185"/>
    </w:p>
    <w:p w14:paraId="2AA1ADC0" w14:textId="77777777" w:rsidR="001640C9" w:rsidRPr="00266298" w:rsidRDefault="001640C9" w:rsidP="001640C9">
      <w:pPr>
        <w:ind w:left="567" w:hanging="567"/>
        <w:jc w:val="both"/>
        <w:rPr>
          <w:rFonts w:eastAsia="Times New Roman" w:cs="Arial"/>
          <w:b/>
          <w:snapToGrid w:val="0"/>
          <w:szCs w:val="21"/>
          <w:lang w:val="fr-FR"/>
        </w:rPr>
      </w:pPr>
      <w:r w:rsidRPr="00266298">
        <w:rPr>
          <w:rFonts w:eastAsia="Times New Roman" w:cs="Arial"/>
          <w:b/>
          <w:snapToGrid w:val="0"/>
          <w:szCs w:val="21"/>
          <w:lang w:val="fr-FR"/>
        </w:rPr>
        <w:t>Colonnes 1-2 à compléter par le pouvoir adjudicateur</w:t>
      </w:r>
    </w:p>
    <w:p w14:paraId="17937479" w14:textId="77777777" w:rsidR="001640C9" w:rsidRPr="00266298" w:rsidRDefault="001640C9" w:rsidP="001640C9">
      <w:pPr>
        <w:ind w:left="567" w:hanging="567"/>
        <w:jc w:val="both"/>
        <w:rPr>
          <w:rFonts w:eastAsia="Times New Roman" w:cs="Arial"/>
          <w:b/>
          <w:snapToGrid w:val="0"/>
          <w:szCs w:val="21"/>
          <w:lang w:val="fr-FR"/>
        </w:rPr>
      </w:pPr>
      <w:r w:rsidRPr="00266298">
        <w:rPr>
          <w:rFonts w:eastAsia="Times New Roman" w:cs="Arial"/>
          <w:b/>
          <w:snapToGrid w:val="0"/>
          <w:szCs w:val="21"/>
          <w:lang w:val="fr-FR"/>
        </w:rPr>
        <w:t>Colonnes 3-4 à compléter par le soumissionnaire</w:t>
      </w:r>
    </w:p>
    <w:p w14:paraId="0EE7F1A5" w14:textId="77777777" w:rsidR="001640C9" w:rsidRPr="00266298" w:rsidRDefault="001640C9" w:rsidP="001640C9">
      <w:pPr>
        <w:ind w:left="567" w:hanging="567"/>
        <w:jc w:val="both"/>
        <w:rPr>
          <w:rFonts w:eastAsia="Times New Roman" w:cs="Arial"/>
          <w:b/>
          <w:snapToGrid w:val="0"/>
          <w:szCs w:val="21"/>
          <w:lang w:val="fr-FR"/>
        </w:rPr>
      </w:pPr>
      <w:r w:rsidRPr="00266298">
        <w:rPr>
          <w:rFonts w:eastAsia="Times New Roman" w:cs="Arial"/>
          <w:b/>
          <w:snapToGrid w:val="0"/>
          <w:szCs w:val="21"/>
          <w:lang w:val="fr-FR"/>
        </w:rPr>
        <w:t>Colonne 5 réservée au comité d’évaluation</w:t>
      </w:r>
    </w:p>
    <w:p w14:paraId="732DF671" w14:textId="77777777" w:rsidR="001640C9" w:rsidRPr="00266298" w:rsidRDefault="001640C9" w:rsidP="001640C9">
      <w:pPr>
        <w:jc w:val="both"/>
        <w:rPr>
          <w:rFonts w:eastAsia="Times New Roman" w:cs="Arial"/>
          <w:snapToGrid w:val="0"/>
          <w:szCs w:val="21"/>
          <w:lang w:val="fr-FR"/>
        </w:rPr>
      </w:pPr>
      <w:r w:rsidRPr="00266298">
        <w:rPr>
          <w:rFonts w:eastAsia="Times New Roman" w:cs="Arial"/>
          <w:snapToGrid w:val="0"/>
          <w:szCs w:val="21"/>
          <w:lang w:val="fr-FR"/>
        </w:rPr>
        <w:t>Les soumissionnaires doivent compléter le modèle suivant :</w:t>
      </w:r>
    </w:p>
    <w:p w14:paraId="45545366" w14:textId="77777777" w:rsidR="001640C9" w:rsidRPr="00266298" w:rsidRDefault="001640C9" w:rsidP="001640C9">
      <w:pPr>
        <w:numPr>
          <w:ilvl w:val="0"/>
          <w:numId w:val="6"/>
        </w:numPr>
        <w:tabs>
          <w:tab w:val="num" w:pos="360"/>
        </w:tabs>
        <w:ind w:left="357" w:hanging="357"/>
        <w:jc w:val="both"/>
        <w:rPr>
          <w:kern w:val="18"/>
          <w:szCs w:val="21"/>
          <w:lang w:val="fr-FR"/>
        </w:rPr>
      </w:pPr>
      <w:r w:rsidRPr="00266298">
        <w:rPr>
          <w:kern w:val="18"/>
          <w:szCs w:val="21"/>
          <w:lang w:val="fr-FR"/>
        </w:rPr>
        <w:t>Colonne 2, complétée par le pouvoir adjudicateur, précise les spécifications demandées (à ne pas modifier par le soumissionnaire) ;</w:t>
      </w:r>
    </w:p>
    <w:p w14:paraId="4F103DC1" w14:textId="77777777" w:rsidR="001640C9" w:rsidRPr="00266298" w:rsidRDefault="001640C9" w:rsidP="001640C9">
      <w:pPr>
        <w:numPr>
          <w:ilvl w:val="0"/>
          <w:numId w:val="6"/>
        </w:numPr>
        <w:tabs>
          <w:tab w:val="num" w:pos="360"/>
        </w:tabs>
        <w:ind w:left="357" w:hanging="357"/>
        <w:jc w:val="both"/>
        <w:rPr>
          <w:kern w:val="18"/>
          <w:szCs w:val="21"/>
          <w:lang w:val="fr-FR"/>
        </w:rPr>
      </w:pPr>
      <w:r w:rsidRPr="00266298">
        <w:rPr>
          <w:kern w:val="18"/>
          <w:szCs w:val="21"/>
          <w:lang w:val="fr-FR"/>
        </w:rPr>
        <w:t>Colonne 3 doit être remplie par le soumissionnaire et détailler l’offre (l’utilisation des mots « conforme » et « oui » sont à cet égard insuffisants)</w:t>
      </w:r>
    </w:p>
    <w:p w14:paraId="3D1DFCD1" w14:textId="77777777" w:rsidR="001640C9" w:rsidRPr="00266298" w:rsidRDefault="001640C9" w:rsidP="001640C9">
      <w:pPr>
        <w:numPr>
          <w:ilvl w:val="0"/>
          <w:numId w:val="6"/>
        </w:numPr>
        <w:tabs>
          <w:tab w:val="num" w:pos="360"/>
        </w:tabs>
        <w:ind w:left="357" w:hanging="357"/>
        <w:jc w:val="both"/>
        <w:rPr>
          <w:kern w:val="18"/>
          <w:szCs w:val="21"/>
          <w:lang w:val="fr-FR"/>
        </w:rPr>
      </w:pPr>
      <w:r w:rsidRPr="00266298">
        <w:rPr>
          <w:kern w:val="18"/>
          <w:szCs w:val="21"/>
          <w:lang w:val="fr-FR"/>
        </w:rPr>
        <w:t>Colonne 4 permet au soumissionnaire de faire des commentaires sur son offre et de faire éventuellement des références documentaires</w:t>
      </w:r>
    </w:p>
    <w:p w14:paraId="4278A063" w14:textId="77777777" w:rsidR="001640C9" w:rsidRPr="00266298" w:rsidRDefault="001640C9" w:rsidP="001640C9">
      <w:pPr>
        <w:jc w:val="both"/>
        <w:rPr>
          <w:rFonts w:eastAsia="Times New Roman" w:cs="Arial"/>
          <w:snapToGrid w:val="0"/>
          <w:szCs w:val="21"/>
          <w:lang w:val="fr-FR"/>
        </w:rPr>
      </w:pPr>
      <w:r w:rsidRPr="00266298">
        <w:rPr>
          <w:rFonts w:eastAsia="Times New Roman" w:cs="Arial"/>
          <w:snapToGrid w:val="0"/>
          <w:szCs w:val="21"/>
          <w:lang w:val="fr-FR"/>
        </w:rPr>
        <w:t>L</w:t>
      </w:r>
      <w:r>
        <w:rPr>
          <w:rFonts w:eastAsia="Times New Roman" w:cs="Arial"/>
          <w:snapToGrid w:val="0"/>
          <w:szCs w:val="21"/>
          <w:lang w:val="fr-FR"/>
        </w:rPr>
        <w:t xml:space="preserve">’offre technique </w:t>
      </w:r>
      <w:r w:rsidRPr="00266298">
        <w:rPr>
          <w:rFonts w:eastAsia="Times New Roman" w:cs="Arial"/>
          <w:snapToGrid w:val="0"/>
          <w:szCs w:val="21"/>
          <w:lang w:val="fr-FR"/>
        </w:rPr>
        <w:t xml:space="preserve">doit clairement indiquer les </w:t>
      </w:r>
      <w:bookmarkStart w:id="186" w:name="_Hlk143099189"/>
      <w:r w:rsidRPr="00E44BEF">
        <w:rPr>
          <w:rFonts w:eastAsia="Times New Roman" w:cs="Arial"/>
          <w:b/>
          <w:snapToGrid w:val="0"/>
          <w:szCs w:val="21"/>
          <w:lang w:val="fr-FR"/>
        </w:rPr>
        <w:t>modèles</w:t>
      </w:r>
      <w:r w:rsidRPr="00266298">
        <w:rPr>
          <w:rFonts w:eastAsia="Times New Roman" w:cs="Arial"/>
          <w:snapToGrid w:val="0"/>
          <w:szCs w:val="21"/>
          <w:lang w:val="fr-FR"/>
        </w:rPr>
        <w:t xml:space="preserve"> </w:t>
      </w:r>
      <w:r w:rsidRPr="00E44BEF">
        <w:rPr>
          <w:rFonts w:eastAsia="Times New Roman" w:cs="Arial"/>
          <w:b/>
          <w:snapToGrid w:val="0"/>
          <w:szCs w:val="21"/>
          <w:lang w:val="fr-FR"/>
        </w:rPr>
        <w:t>offerts</w:t>
      </w:r>
      <w:r w:rsidRPr="00266298">
        <w:rPr>
          <w:rFonts w:eastAsia="Times New Roman" w:cs="Arial"/>
          <w:snapToGrid w:val="0"/>
          <w:szCs w:val="21"/>
          <w:lang w:val="fr-FR"/>
        </w:rPr>
        <w:t xml:space="preserve"> et les </w:t>
      </w:r>
      <w:r w:rsidRPr="00E44BEF">
        <w:rPr>
          <w:rFonts w:eastAsia="Times New Roman" w:cs="Arial"/>
          <w:b/>
          <w:snapToGrid w:val="0"/>
          <w:szCs w:val="21"/>
          <w:lang w:val="fr-FR"/>
        </w:rPr>
        <w:t>options incluses</w:t>
      </w:r>
      <w:bookmarkEnd w:id="186"/>
      <w:r w:rsidRPr="00266298">
        <w:rPr>
          <w:rFonts w:eastAsia="Times New Roman" w:cs="Arial"/>
          <w:snapToGrid w:val="0"/>
          <w:szCs w:val="21"/>
          <w:lang w:val="fr-FR"/>
        </w:rPr>
        <w:t>, s’il y a lieu, afin que les évaluateurs puissent voir l’exacte configuration. Les offres ne permettant pas d’identifier précisément les modèles et les spécifications pourront se voir rejetées par le comité d’évaluation.</w:t>
      </w:r>
    </w:p>
    <w:p w14:paraId="28ADD43A" w14:textId="77777777" w:rsidR="001640C9" w:rsidRPr="00266298" w:rsidRDefault="001640C9" w:rsidP="001640C9">
      <w:pPr>
        <w:jc w:val="both"/>
        <w:rPr>
          <w:rFonts w:eastAsia="Times New Roman" w:cs="Arial"/>
          <w:snapToGrid w:val="0"/>
          <w:szCs w:val="21"/>
          <w:lang w:val="fr-FR"/>
        </w:rPr>
      </w:pPr>
      <w:r w:rsidRPr="00266298">
        <w:rPr>
          <w:rFonts w:eastAsia="Times New Roman" w:cs="Arial"/>
          <w:snapToGrid w:val="0"/>
          <w:szCs w:val="21"/>
          <w:lang w:val="fr-FR"/>
        </w:rPr>
        <w:t>L’offre doit être suffisamment claire pour permettre aux évaluateurs d'effectuer aisément une comparaison entre les spécifications demandées et les spécifications proposées.</w:t>
      </w:r>
    </w:p>
    <w:p w14:paraId="2FB37BE1" w14:textId="77777777" w:rsidR="001640C9" w:rsidRPr="00266298" w:rsidRDefault="001640C9" w:rsidP="001640C9">
      <w:pPr>
        <w:jc w:val="both"/>
        <w:rPr>
          <w:rFonts w:eastAsia="Times New Roman" w:cs="Arial"/>
          <w:snapToGrid w:val="0"/>
          <w:szCs w:val="21"/>
          <w:lang w:val="fr-FR"/>
        </w:rPr>
      </w:pPr>
      <w:r w:rsidRPr="00266298">
        <w:rPr>
          <w:rFonts w:eastAsia="Times New Roman" w:cs="Arial"/>
          <w:snapToGrid w:val="0"/>
          <w:szCs w:val="21"/>
          <w:lang w:val="fr-FR"/>
        </w:rPr>
        <w:t>Les fonctionnalités des équipements proposés doivent respecter celles figurant dans les spécifications techniques. Les valeurs (longueur, capacité, diamètre, volume, etc.) doivent être considérées comme des approximations, avec une certaine latitude donnée vers le haut ou vers le bas.</w:t>
      </w:r>
    </w:p>
    <w:p w14:paraId="13A4332B" w14:textId="77777777" w:rsidR="001640C9" w:rsidRPr="00266298" w:rsidRDefault="001640C9" w:rsidP="001640C9">
      <w:pPr>
        <w:jc w:val="both"/>
        <w:rPr>
          <w:kern w:val="18"/>
          <w:szCs w:val="21"/>
          <w:lang w:val="fr-FR"/>
        </w:rPr>
      </w:pPr>
      <w:r w:rsidRPr="00266298">
        <w:rPr>
          <w:rFonts w:eastAsia="Times New Roman" w:cs="Arial"/>
          <w:snapToGrid w:val="0"/>
          <w:szCs w:val="21"/>
          <w:lang w:val="fr-FR"/>
        </w:rPr>
        <w:t xml:space="preserve">Les soumissionnaires doivent joindre à leur offre </w:t>
      </w:r>
      <w:r w:rsidRPr="00266298">
        <w:rPr>
          <w:bCs/>
          <w:kern w:val="18"/>
          <w:szCs w:val="21"/>
          <w:lang w:val="fr-FR"/>
        </w:rPr>
        <w:t>l</w:t>
      </w:r>
      <w:r w:rsidRPr="00266298">
        <w:rPr>
          <w:kern w:val="18"/>
          <w:szCs w:val="21"/>
          <w:lang w:val="fr-FR"/>
        </w:rPr>
        <w:t xml:space="preserve">es </w:t>
      </w:r>
      <w:bookmarkStart w:id="187" w:name="_Hlk143099221"/>
      <w:r w:rsidRPr="00266298">
        <w:rPr>
          <w:b/>
          <w:bCs/>
          <w:kern w:val="18"/>
          <w:szCs w:val="21"/>
          <w:lang w:val="fr-FR"/>
        </w:rPr>
        <w:t>photos</w:t>
      </w:r>
      <w:r w:rsidRPr="00266298">
        <w:rPr>
          <w:kern w:val="18"/>
          <w:szCs w:val="21"/>
          <w:lang w:val="fr-FR"/>
        </w:rPr>
        <w:t xml:space="preserve"> </w:t>
      </w:r>
      <w:r w:rsidRPr="00266298">
        <w:rPr>
          <w:rFonts w:eastAsia="Times New Roman" w:cs="Arial"/>
          <w:snapToGrid w:val="0"/>
          <w:szCs w:val="21"/>
          <w:lang w:val="fr-FR"/>
        </w:rPr>
        <w:t>fournis par le fabricant ou du représentant du fabricant des équipements</w:t>
      </w:r>
      <w:bookmarkEnd w:id="187"/>
      <w:r w:rsidRPr="00266298">
        <w:rPr>
          <w:kern w:val="18"/>
          <w:szCs w:val="21"/>
          <w:lang w:val="fr-FR"/>
        </w:rPr>
        <w:t>.</w:t>
      </w:r>
    </w:p>
    <w:p w14:paraId="4A4B9A13" w14:textId="6BE07D9B" w:rsidR="00D55263" w:rsidRDefault="00D55263" w:rsidP="0056147B">
      <w:pPr>
        <w:jc w:val="both"/>
        <w:rPr>
          <w:lang w:val="fr-FR"/>
        </w:rPr>
      </w:pPr>
      <w:r w:rsidRPr="006D208C">
        <w:rPr>
          <w:lang w:val="fr-FR"/>
        </w:rPr>
        <w:t xml:space="preserve">Voir également point </w:t>
      </w:r>
      <w:r w:rsidRPr="006D208C">
        <w:rPr>
          <w:lang w:val="fr-FR"/>
        </w:rPr>
        <w:fldChar w:fldCharType="begin"/>
      </w:r>
      <w:r w:rsidRPr="006D208C">
        <w:rPr>
          <w:lang w:val="fr-FR"/>
        </w:rPr>
        <w:instrText xml:space="preserve"> REF _Ref18315393 \r \h </w:instrText>
      </w:r>
      <w:r w:rsidR="0056147B" w:rsidRPr="006D208C">
        <w:rPr>
          <w:lang w:val="fr-FR"/>
        </w:rPr>
        <w:instrText xml:space="preserve"> \* MERGEFORMAT </w:instrText>
      </w:r>
      <w:r w:rsidRPr="006D208C">
        <w:rPr>
          <w:lang w:val="fr-FR"/>
        </w:rPr>
      </w:r>
      <w:r w:rsidRPr="006D208C">
        <w:rPr>
          <w:lang w:val="fr-FR"/>
        </w:rPr>
        <w:fldChar w:fldCharType="separate"/>
      </w:r>
      <w:r w:rsidRPr="006D208C">
        <w:rPr>
          <w:lang w:val="fr-FR"/>
        </w:rPr>
        <w:t>5.2</w:t>
      </w:r>
      <w:r w:rsidRPr="006D208C">
        <w:rPr>
          <w:lang w:val="fr-FR"/>
        </w:rPr>
        <w:fldChar w:fldCharType="end"/>
      </w:r>
      <w:r w:rsidRPr="006D208C">
        <w:rPr>
          <w:lang w:val="fr-FR"/>
        </w:rPr>
        <w:t xml:space="preserve"> « </w:t>
      </w:r>
      <w:r w:rsidRPr="006D208C">
        <w:rPr>
          <w:lang w:val="fr-FR"/>
        </w:rPr>
        <w:fldChar w:fldCharType="begin"/>
      </w:r>
      <w:r w:rsidRPr="006D208C">
        <w:rPr>
          <w:lang w:val="fr-FR"/>
        </w:rPr>
        <w:instrText xml:space="preserve"> REF _Ref18315488 \h </w:instrText>
      </w:r>
      <w:r w:rsidR="0056147B" w:rsidRPr="006D208C">
        <w:rPr>
          <w:lang w:val="fr-FR"/>
        </w:rPr>
        <w:instrText xml:space="preserve"> \* MERGEFORMAT </w:instrText>
      </w:r>
      <w:r w:rsidRPr="006D208C">
        <w:rPr>
          <w:lang w:val="fr-FR"/>
        </w:rPr>
      </w:r>
      <w:r w:rsidRPr="006D208C">
        <w:rPr>
          <w:lang w:val="fr-FR"/>
        </w:rPr>
        <w:fldChar w:fldCharType="separate"/>
      </w:r>
      <w:r w:rsidRPr="006D208C">
        <w:rPr>
          <w:lang w:val="fr-FR"/>
        </w:rPr>
        <w:t>Spécifications techniques &amp; offre technique</w:t>
      </w:r>
      <w:r w:rsidRPr="006D208C">
        <w:rPr>
          <w:lang w:val="fr-FR"/>
        </w:rPr>
        <w:fldChar w:fldCharType="end"/>
      </w:r>
      <w:r w:rsidRPr="006D208C">
        <w:rPr>
          <w:lang w:val="fr-FR"/>
        </w:rPr>
        <w:t> ».</w:t>
      </w:r>
    </w:p>
    <w:p w14:paraId="185755AA" w14:textId="77777777" w:rsidR="001640C9" w:rsidRDefault="001640C9" w:rsidP="001640C9">
      <w:pPr>
        <w:spacing w:before="40" w:after="40" w:line="240" w:lineRule="auto"/>
        <w:rPr>
          <w:rFonts w:cs="Arial"/>
          <w:b/>
        </w:rPr>
      </w:pPr>
    </w:p>
    <w:p w14:paraId="0D95ED19" w14:textId="697E1A38" w:rsidR="001640C9" w:rsidRDefault="001640C9" w:rsidP="001640C9">
      <w:pPr>
        <w:spacing w:before="40" w:after="40" w:line="240" w:lineRule="auto"/>
        <w:rPr>
          <w:rFonts w:cs="Arial"/>
          <w:b/>
        </w:rPr>
      </w:pPr>
      <w:r w:rsidRPr="00AC198A">
        <w:rPr>
          <w:rFonts w:cs="Arial"/>
          <w:b/>
        </w:rPr>
        <w:t xml:space="preserve">Lot 1: </w:t>
      </w:r>
      <w:proofErr w:type="spellStart"/>
      <w:r w:rsidRPr="00AC198A">
        <w:rPr>
          <w:rFonts w:cs="Arial"/>
          <w:b/>
        </w:rPr>
        <w:t>Fourniture</w:t>
      </w:r>
      <w:proofErr w:type="spellEnd"/>
      <w:r w:rsidRPr="00AC198A">
        <w:rPr>
          <w:rFonts w:cs="Arial"/>
          <w:b/>
        </w:rPr>
        <w:t xml:space="preserve"> et livraison </w:t>
      </w:r>
      <w:proofErr w:type="spellStart"/>
      <w:r w:rsidRPr="00AC198A">
        <w:rPr>
          <w:rFonts w:cs="Arial"/>
          <w:b/>
        </w:rPr>
        <w:t>d’Équipements</w:t>
      </w:r>
      <w:proofErr w:type="spellEnd"/>
      <w:r w:rsidRPr="00AC198A">
        <w:rPr>
          <w:rFonts w:cs="Arial"/>
          <w:b/>
        </w:rPr>
        <w:t xml:space="preserve"> au profit des </w:t>
      </w:r>
      <w:proofErr w:type="spellStart"/>
      <w:r w:rsidRPr="00AC198A">
        <w:rPr>
          <w:rFonts w:cs="Arial"/>
          <w:b/>
        </w:rPr>
        <w:t>Maisons</w:t>
      </w:r>
      <w:proofErr w:type="spellEnd"/>
      <w:r w:rsidRPr="00AC198A">
        <w:rPr>
          <w:rFonts w:cs="Arial"/>
          <w:b/>
        </w:rPr>
        <w:t xml:space="preserve"> </w:t>
      </w:r>
      <w:proofErr w:type="spellStart"/>
      <w:r w:rsidRPr="00AC198A">
        <w:rPr>
          <w:rFonts w:cs="Arial"/>
          <w:b/>
        </w:rPr>
        <w:t>d’Arrèt</w:t>
      </w:r>
      <w:proofErr w:type="spellEnd"/>
      <w:r w:rsidRPr="00AC198A">
        <w:rPr>
          <w:rFonts w:cs="Arial"/>
          <w:b/>
        </w:rPr>
        <w:t xml:space="preserve"> et de Correction (MAC) de </w:t>
      </w:r>
      <w:proofErr w:type="spellStart"/>
      <w:proofErr w:type="gramStart"/>
      <w:r w:rsidRPr="00AC198A">
        <w:rPr>
          <w:rFonts w:cs="Arial"/>
          <w:b/>
        </w:rPr>
        <w:t>Koupelà</w:t>
      </w:r>
      <w:proofErr w:type="spellEnd"/>
      <w:r w:rsidRPr="00AC198A">
        <w:rPr>
          <w:rFonts w:cs="Arial"/>
          <w:b/>
        </w:rPr>
        <w:t xml:space="preserve"> ;</w:t>
      </w:r>
      <w:proofErr w:type="gramEnd"/>
    </w:p>
    <w:p w14:paraId="25C0D0C7" w14:textId="77777777" w:rsidR="001640C9" w:rsidRPr="001640C9" w:rsidRDefault="001640C9" w:rsidP="001640C9">
      <w:pPr>
        <w:spacing w:before="40" w:after="40" w:line="240" w:lineRule="auto"/>
        <w:rPr>
          <w:rFonts w:cs="Arial"/>
          <w:b/>
        </w:rPr>
      </w:pPr>
    </w:p>
    <w:p w14:paraId="4BB583FD" w14:textId="21FEACB9" w:rsidR="001640C9" w:rsidRPr="008B36C0" w:rsidRDefault="001640C9" w:rsidP="001640C9">
      <w:pPr>
        <w:spacing w:after="240" w:line="240" w:lineRule="auto"/>
        <w:jc w:val="both"/>
        <w:rPr>
          <w:rFonts w:eastAsia="Times New Roman" w:cs="Arial"/>
          <w:b/>
          <w:snapToGrid w:val="0"/>
        </w:rPr>
      </w:pPr>
      <w:r>
        <w:rPr>
          <w:rFonts w:eastAsia="Times New Roman" w:cs="Arial"/>
          <w:b/>
          <w:snapToGrid w:val="0"/>
        </w:rPr>
        <w:t xml:space="preserve">Kits </w:t>
      </w:r>
      <w:proofErr w:type="spellStart"/>
      <w:r>
        <w:rPr>
          <w:rFonts w:eastAsia="Times New Roman" w:cs="Arial"/>
          <w:b/>
          <w:snapToGrid w:val="0"/>
        </w:rPr>
        <w:t>menuiserie</w:t>
      </w:r>
      <w:proofErr w:type="spellEnd"/>
      <w:r>
        <w:rPr>
          <w:rFonts w:eastAsia="Times New Roman" w:cs="Arial"/>
          <w:b/>
          <w:snapToGrid w:val="0"/>
        </w:rPr>
        <w:t xml:space="preserve"> du </w:t>
      </w:r>
      <w:proofErr w:type="spellStart"/>
      <w:r>
        <w:rPr>
          <w:rFonts w:eastAsia="Times New Roman" w:cs="Arial"/>
          <w:b/>
          <w:snapToGrid w:val="0"/>
        </w:rPr>
        <w:t>bois</w:t>
      </w:r>
      <w:proofErr w:type="spellEnd"/>
      <w:r>
        <w:rPr>
          <w:rFonts w:eastAsia="Times New Roman" w:cs="Arial"/>
          <w:b/>
          <w:snapToGrid w:val="0"/>
        </w:rPr>
        <w:t>:</w:t>
      </w:r>
    </w:p>
    <w:tbl>
      <w:tblPr>
        <w:tblW w:w="13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4120"/>
        <w:gridCol w:w="5689"/>
        <w:gridCol w:w="2552"/>
      </w:tblGrid>
      <w:tr w:rsidR="001640C9" w:rsidRPr="00C724A8" w14:paraId="60C4C6D7" w14:textId="77777777" w:rsidTr="001640C9">
        <w:tc>
          <w:tcPr>
            <w:tcW w:w="1101" w:type="dxa"/>
            <w:shd w:val="pct10" w:color="auto" w:fill="auto"/>
            <w:vAlign w:val="center"/>
          </w:tcPr>
          <w:p w14:paraId="0D956BB0" w14:textId="77777777" w:rsidR="001640C9" w:rsidRPr="00C724A8" w:rsidRDefault="001640C9" w:rsidP="001640C9">
            <w:pPr>
              <w:spacing w:after="60" w:line="240" w:lineRule="auto"/>
              <w:jc w:val="center"/>
              <w:rPr>
                <w:rFonts w:eastAsia="Times New Roman" w:cs="Arial"/>
                <w:snapToGrid w:val="0"/>
                <w:sz w:val="20"/>
                <w:szCs w:val="20"/>
              </w:rPr>
            </w:pPr>
            <w:r w:rsidRPr="00C724A8">
              <w:rPr>
                <w:rFonts w:eastAsia="Times New Roman" w:cs="Arial"/>
                <w:b/>
                <w:snapToGrid w:val="0"/>
                <w:sz w:val="20"/>
                <w:szCs w:val="20"/>
              </w:rPr>
              <w:t>1. Poste n°</w:t>
            </w:r>
          </w:p>
        </w:tc>
        <w:tc>
          <w:tcPr>
            <w:tcW w:w="4120" w:type="dxa"/>
            <w:shd w:val="pct10" w:color="auto" w:fill="auto"/>
            <w:vAlign w:val="center"/>
          </w:tcPr>
          <w:p w14:paraId="3850EC32" w14:textId="77777777" w:rsidR="001640C9" w:rsidRPr="00C724A8" w:rsidRDefault="001640C9" w:rsidP="001640C9">
            <w:pPr>
              <w:spacing w:after="60" w:line="240" w:lineRule="auto"/>
              <w:jc w:val="center"/>
              <w:rPr>
                <w:rFonts w:eastAsia="Times New Roman" w:cs="Arial"/>
                <w:snapToGrid w:val="0"/>
                <w:sz w:val="20"/>
                <w:szCs w:val="20"/>
              </w:rPr>
            </w:pPr>
            <w:r w:rsidRPr="00C724A8">
              <w:rPr>
                <w:rFonts w:eastAsia="Times New Roman" w:cs="Arial"/>
                <w:b/>
                <w:snapToGrid w:val="0"/>
                <w:sz w:val="20"/>
                <w:szCs w:val="20"/>
              </w:rPr>
              <w:t xml:space="preserve">2. </w:t>
            </w:r>
            <w:proofErr w:type="spellStart"/>
            <w:r w:rsidRPr="00C724A8">
              <w:rPr>
                <w:rFonts w:eastAsia="Times New Roman" w:cs="Arial"/>
                <w:b/>
                <w:snapToGrid w:val="0"/>
                <w:sz w:val="20"/>
                <w:szCs w:val="20"/>
              </w:rPr>
              <w:t>Spécifications</w:t>
            </w:r>
            <w:proofErr w:type="spellEnd"/>
            <w:r w:rsidRPr="00C724A8">
              <w:rPr>
                <w:rFonts w:eastAsia="Times New Roman" w:cs="Arial"/>
                <w:b/>
                <w:snapToGrid w:val="0"/>
                <w:sz w:val="20"/>
                <w:szCs w:val="20"/>
              </w:rPr>
              <w:t xml:space="preserve"> </w:t>
            </w:r>
            <w:proofErr w:type="spellStart"/>
            <w:r w:rsidRPr="00C724A8">
              <w:rPr>
                <w:rFonts w:eastAsia="Times New Roman" w:cs="Arial"/>
                <w:b/>
                <w:snapToGrid w:val="0"/>
                <w:sz w:val="20"/>
                <w:szCs w:val="20"/>
              </w:rPr>
              <w:t>requises</w:t>
            </w:r>
            <w:proofErr w:type="spellEnd"/>
          </w:p>
        </w:tc>
        <w:tc>
          <w:tcPr>
            <w:tcW w:w="5689" w:type="dxa"/>
            <w:shd w:val="pct10" w:color="auto" w:fill="auto"/>
            <w:vAlign w:val="center"/>
          </w:tcPr>
          <w:p w14:paraId="138208EB" w14:textId="77777777" w:rsidR="001640C9" w:rsidRPr="00C724A8" w:rsidRDefault="001640C9" w:rsidP="001640C9">
            <w:pPr>
              <w:spacing w:after="60" w:line="240" w:lineRule="auto"/>
              <w:jc w:val="center"/>
              <w:rPr>
                <w:rFonts w:eastAsia="Times New Roman" w:cs="Arial"/>
                <w:snapToGrid w:val="0"/>
                <w:sz w:val="20"/>
                <w:szCs w:val="20"/>
              </w:rPr>
            </w:pPr>
            <w:r w:rsidRPr="00C724A8">
              <w:rPr>
                <w:rFonts w:eastAsia="Times New Roman" w:cs="Arial"/>
                <w:b/>
                <w:snapToGrid w:val="0"/>
                <w:sz w:val="20"/>
                <w:szCs w:val="20"/>
              </w:rPr>
              <w:t xml:space="preserve">3. </w:t>
            </w:r>
            <w:proofErr w:type="spellStart"/>
            <w:r w:rsidRPr="00C724A8">
              <w:rPr>
                <w:rFonts w:eastAsia="Times New Roman" w:cs="Arial"/>
                <w:b/>
                <w:snapToGrid w:val="0"/>
                <w:sz w:val="20"/>
                <w:szCs w:val="20"/>
              </w:rPr>
              <w:t>Spécifications</w:t>
            </w:r>
            <w:proofErr w:type="spellEnd"/>
            <w:r w:rsidRPr="00C724A8">
              <w:rPr>
                <w:rFonts w:eastAsia="Times New Roman" w:cs="Arial"/>
                <w:b/>
                <w:snapToGrid w:val="0"/>
                <w:sz w:val="20"/>
                <w:szCs w:val="20"/>
              </w:rPr>
              <w:t xml:space="preserve"> </w:t>
            </w:r>
            <w:proofErr w:type="spellStart"/>
            <w:r w:rsidRPr="00C724A8">
              <w:rPr>
                <w:rFonts w:eastAsia="Times New Roman" w:cs="Arial"/>
                <w:b/>
                <w:snapToGrid w:val="0"/>
                <w:sz w:val="20"/>
                <w:szCs w:val="20"/>
              </w:rPr>
              <w:t>proposées</w:t>
            </w:r>
            <w:proofErr w:type="spellEnd"/>
            <w:r w:rsidRPr="00C724A8">
              <w:rPr>
                <w:rFonts w:eastAsia="Times New Roman" w:cs="Arial"/>
                <w:b/>
                <w:snapToGrid w:val="0"/>
                <w:sz w:val="20"/>
                <w:szCs w:val="20"/>
              </w:rPr>
              <w:t xml:space="preserve"> + photos</w:t>
            </w:r>
          </w:p>
        </w:tc>
        <w:tc>
          <w:tcPr>
            <w:tcW w:w="2552" w:type="dxa"/>
            <w:shd w:val="pct10" w:color="auto" w:fill="auto"/>
            <w:vAlign w:val="center"/>
          </w:tcPr>
          <w:p w14:paraId="7E9CCF2C" w14:textId="77777777" w:rsidR="001640C9" w:rsidRPr="00C724A8" w:rsidRDefault="001640C9" w:rsidP="001640C9">
            <w:pPr>
              <w:spacing w:after="60" w:line="240" w:lineRule="auto"/>
              <w:jc w:val="center"/>
              <w:rPr>
                <w:rFonts w:eastAsia="Times New Roman" w:cs="Arial"/>
                <w:snapToGrid w:val="0"/>
                <w:sz w:val="20"/>
                <w:szCs w:val="20"/>
              </w:rPr>
            </w:pPr>
            <w:r w:rsidRPr="00C724A8">
              <w:rPr>
                <w:rFonts w:eastAsia="Times New Roman" w:cs="Arial"/>
                <w:b/>
                <w:snapToGrid w:val="0"/>
                <w:sz w:val="20"/>
                <w:szCs w:val="20"/>
              </w:rPr>
              <w:t xml:space="preserve">4. Notes, remarques, </w:t>
            </w:r>
            <w:proofErr w:type="spellStart"/>
            <w:r w:rsidRPr="00C724A8">
              <w:rPr>
                <w:rFonts w:eastAsia="Times New Roman" w:cs="Arial"/>
                <w:b/>
                <w:snapToGrid w:val="0"/>
                <w:sz w:val="20"/>
                <w:szCs w:val="20"/>
              </w:rPr>
              <w:t>réf</w:t>
            </w:r>
            <w:proofErr w:type="spellEnd"/>
            <w:r w:rsidRPr="00C724A8">
              <w:rPr>
                <w:rFonts w:eastAsia="Times New Roman" w:cs="Arial"/>
                <w:b/>
                <w:snapToGrid w:val="0"/>
                <w:sz w:val="20"/>
                <w:szCs w:val="20"/>
              </w:rPr>
              <w:t xml:space="preserve"> à documentation</w:t>
            </w:r>
          </w:p>
        </w:tc>
      </w:tr>
      <w:tr w:rsidR="001640C9" w:rsidRPr="00C724A8" w14:paraId="39C499E2" w14:textId="77777777" w:rsidTr="001640C9">
        <w:tc>
          <w:tcPr>
            <w:tcW w:w="1101" w:type="dxa"/>
            <w:shd w:val="clear" w:color="auto" w:fill="auto"/>
            <w:vAlign w:val="center"/>
          </w:tcPr>
          <w:p w14:paraId="780D09AF" w14:textId="77777777" w:rsidR="001640C9" w:rsidRPr="00C724A8" w:rsidRDefault="001640C9" w:rsidP="001640C9">
            <w:pPr>
              <w:spacing w:after="60" w:line="240" w:lineRule="auto"/>
              <w:jc w:val="center"/>
              <w:rPr>
                <w:rFonts w:eastAsia="Times New Roman" w:cs="Arial"/>
                <w:snapToGrid w:val="0"/>
                <w:sz w:val="20"/>
                <w:szCs w:val="20"/>
              </w:rPr>
            </w:pPr>
            <w:r w:rsidRPr="00C724A8">
              <w:rPr>
                <w:rFonts w:eastAsia="Times New Roman" w:cs="Arial"/>
                <w:snapToGrid w:val="0"/>
                <w:sz w:val="20"/>
                <w:szCs w:val="20"/>
              </w:rPr>
              <w:t>1.</w:t>
            </w:r>
          </w:p>
        </w:tc>
        <w:tc>
          <w:tcPr>
            <w:tcW w:w="4120" w:type="dxa"/>
            <w:tcBorders>
              <w:top w:val="single" w:sz="4" w:space="0" w:color="auto"/>
              <w:left w:val="single" w:sz="4" w:space="0" w:color="auto"/>
              <w:bottom w:val="single" w:sz="4" w:space="0" w:color="auto"/>
              <w:right w:val="single" w:sz="4" w:space="0" w:color="auto"/>
            </w:tcBorders>
            <w:shd w:val="clear" w:color="auto" w:fill="auto"/>
          </w:tcPr>
          <w:p w14:paraId="273967C6" w14:textId="77777777" w:rsidR="001640C9" w:rsidRPr="00C724A8" w:rsidRDefault="001640C9" w:rsidP="001640C9">
            <w:pPr>
              <w:spacing w:after="60" w:line="240" w:lineRule="auto"/>
              <w:rPr>
                <w:rFonts w:cs="Arial"/>
                <w:b/>
                <w:sz w:val="20"/>
                <w:szCs w:val="20"/>
              </w:rPr>
            </w:pPr>
            <w:proofErr w:type="spellStart"/>
            <w:r w:rsidRPr="00C724A8">
              <w:rPr>
                <w:rFonts w:cs="Arial"/>
                <w:b/>
                <w:sz w:val="20"/>
                <w:szCs w:val="20"/>
              </w:rPr>
              <w:t>Rabot</w:t>
            </w:r>
            <w:proofErr w:type="spellEnd"/>
          </w:p>
          <w:p w14:paraId="604EF1AB" w14:textId="77777777" w:rsidR="001640C9" w:rsidRPr="00C724A8" w:rsidRDefault="001640C9" w:rsidP="001640C9">
            <w:pPr>
              <w:spacing w:after="60" w:line="240" w:lineRule="auto"/>
              <w:rPr>
                <w:rFonts w:cs="Arial"/>
                <w:sz w:val="20"/>
                <w:szCs w:val="20"/>
              </w:rPr>
            </w:pPr>
            <w:proofErr w:type="spellStart"/>
            <w:r w:rsidRPr="00C724A8">
              <w:rPr>
                <w:rFonts w:cs="Arial"/>
                <w:sz w:val="20"/>
                <w:szCs w:val="20"/>
              </w:rPr>
              <w:t>Rabot</w:t>
            </w:r>
            <w:proofErr w:type="spellEnd"/>
            <w:r w:rsidRPr="00C724A8">
              <w:rPr>
                <w:rFonts w:cs="Arial"/>
                <w:sz w:val="20"/>
                <w:szCs w:val="20"/>
              </w:rPr>
              <w:t xml:space="preserve"> à main N°4 de bonne </w:t>
            </w:r>
            <w:proofErr w:type="spellStart"/>
            <w:r w:rsidRPr="00C724A8">
              <w:rPr>
                <w:rFonts w:cs="Arial"/>
                <w:sz w:val="20"/>
                <w:szCs w:val="20"/>
              </w:rPr>
              <w:t>qualité</w:t>
            </w:r>
            <w:proofErr w:type="spellEnd"/>
          </w:p>
        </w:tc>
        <w:tc>
          <w:tcPr>
            <w:tcW w:w="5689" w:type="dxa"/>
            <w:shd w:val="clear" w:color="auto" w:fill="auto"/>
            <w:vAlign w:val="center"/>
          </w:tcPr>
          <w:p w14:paraId="4F9A05B0" w14:textId="77777777" w:rsidR="001640C9" w:rsidRPr="00C724A8" w:rsidRDefault="001640C9" w:rsidP="001640C9">
            <w:pPr>
              <w:spacing w:after="60" w:line="240" w:lineRule="auto"/>
              <w:jc w:val="center"/>
              <w:rPr>
                <w:rFonts w:eastAsia="Times New Roman" w:cs="Arial"/>
                <w:snapToGrid w:val="0"/>
                <w:sz w:val="20"/>
                <w:szCs w:val="20"/>
              </w:rPr>
            </w:pPr>
          </w:p>
        </w:tc>
        <w:tc>
          <w:tcPr>
            <w:tcW w:w="2552" w:type="dxa"/>
            <w:shd w:val="clear" w:color="auto" w:fill="auto"/>
            <w:vAlign w:val="center"/>
          </w:tcPr>
          <w:p w14:paraId="62D8FF3C" w14:textId="77777777" w:rsidR="001640C9" w:rsidRPr="00C724A8" w:rsidRDefault="001640C9" w:rsidP="001640C9">
            <w:pPr>
              <w:spacing w:after="60" w:line="240" w:lineRule="auto"/>
              <w:jc w:val="center"/>
              <w:rPr>
                <w:rFonts w:eastAsia="Times New Roman" w:cs="Arial"/>
                <w:snapToGrid w:val="0"/>
                <w:sz w:val="20"/>
                <w:szCs w:val="20"/>
              </w:rPr>
            </w:pPr>
          </w:p>
        </w:tc>
      </w:tr>
      <w:tr w:rsidR="001640C9" w:rsidRPr="00C724A8" w14:paraId="0B237293" w14:textId="77777777" w:rsidTr="001640C9">
        <w:tc>
          <w:tcPr>
            <w:tcW w:w="1101" w:type="dxa"/>
            <w:shd w:val="clear" w:color="auto" w:fill="auto"/>
            <w:vAlign w:val="center"/>
          </w:tcPr>
          <w:p w14:paraId="46503AF5" w14:textId="77777777" w:rsidR="001640C9" w:rsidRPr="00C724A8" w:rsidRDefault="001640C9" w:rsidP="001640C9">
            <w:pPr>
              <w:spacing w:after="60" w:line="240" w:lineRule="auto"/>
              <w:jc w:val="center"/>
              <w:rPr>
                <w:rFonts w:eastAsia="Times New Roman" w:cs="Arial"/>
                <w:snapToGrid w:val="0"/>
                <w:sz w:val="20"/>
                <w:szCs w:val="20"/>
              </w:rPr>
            </w:pPr>
            <w:r w:rsidRPr="00C724A8">
              <w:rPr>
                <w:rFonts w:eastAsia="Times New Roman" w:cs="Arial"/>
                <w:snapToGrid w:val="0"/>
                <w:sz w:val="20"/>
                <w:szCs w:val="20"/>
              </w:rPr>
              <w:t>2.</w:t>
            </w:r>
          </w:p>
        </w:tc>
        <w:tc>
          <w:tcPr>
            <w:tcW w:w="4120" w:type="dxa"/>
            <w:tcBorders>
              <w:top w:val="nil"/>
              <w:left w:val="single" w:sz="4" w:space="0" w:color="auto"/>
              <w:bottom w:val="single" w:sz="4" w:space="0" w:color="auto"/>
              <w:right w:val="single" w:sz="4" w:space="0" w:color="auto"/>
            </w:tcBorders>
            <w:shd w:val="clear" w:color="auto" w:fill="auto"/>
          </w:tcPr>
          <w:p w14:paraId="0EF2AA44" w14:textId="77777777" w:rsidR="001640C9" w:rsidRPr="00C724A8" w:rsidRDefault="001640C9" w:rsidP="001640C9">
            <w:pPr>
              <w:spacing w:after="60" w:line="240" w:lineRule="auto"/>
              <w:rPr>
                <w:rFonts w:cs="Arial"/>
                <w:b/>
                <w:sz w:val="20"/>
                <w:szCs w:val="20"/>
              </w:rPr>
            </w:pPr>
            <w:proofErr w:type="spellStart"/>
            <w:r w:rsidRPr="00C724A8">
              <w:rPr>
                <w:rFonts w:cs="Arial"/>
                <w:b/>
                <w:sz w:val="20"/>
                <w:szCs w:val="20"/>
              </w:rPr>
              <w:t>Etablier</w:t>
            </w:r>
            <w:proofErr w:type="spellEnd"/>
          </w:p>
          <w:p w14:paraId="0E7A9D57" w14:textId="77777777" w:rsidR="001640C9" w:rsidRPr="00C724A8" w:rsidRDefault="001640C9" w:rsidP="001640C9">
            <w:pPr>
              <w:spacing w:after="60" w:line="240" w:lineRule="auto"/>
              <w:rPr>
                <w:rFonts w:cs="Arial"/>
                <w:sz w:val="20"/>
                <w:szCs w:val="20"/>
              </w:rPr>
            </w:pPr>
            <w:r w:rsidRPr="00C724A8">
              <w:rPr>
                <w:rFonts w:cs="Arial"/>
                <w:sz w:val="20"/>
                <w:szCs w:val="20"/>
              </w:rPr>
              <w:t xml:space="preserve">En chevron et planches en </w:t>
            </w:r>
            <w:proofErr w:type="spellStart"/>
            <w:r w:rsidRPr="00C724A8">
              <w:rPr>
                <w:rFonts w:cs="Arial"/>
                <w:sz w:val="20"/>
                <w:szCs w:val="20"/>
              </w:rPr>
              <w:t>bois</w:t>
            </w:r>
            <w:proofErr w:type="spellEnd"/>
            <w:r w:rsidRPr="00C724A8">
              <w:rPr>
                <w:rFonts w:cs="Arial"/>
                <w:sz w:val="20"/>
                <w:szCs w:val="20"/>
              </w:rPr>
              <w:t xml:space="preserve">, </w:t>
            </w:r>
            <w:proofErr w:type="spellStart"/>
            <w:r w:rsidRPr="00C724A8">
              <w:rPr>
                <w:rFonts w:cs="Arial"/>
                <w:sz w:val="20"/>
                <w:szCs w:val="20"/>
              </w:rPr>
              <w:t>destiné</w:t>
            </w:r>
            <w:proofErr w:type="spellEnd"/>
            <w:r w:rsidRPr="00C724A8">
              <w:rPr>
                <w:rFonts w:cs="Arial"/>
                <w:sz w:val="20"/>
                <w:szCs w:val="20"/>
              </w:rPr>
              <w:t xml:space="preserve"> au travail de coupe</w:t>
            </w:r>
          </w:p>
        </w:tc>
        <w:tc>
          <w:tcPr>
            <w:tcW w:w="5689" w:type="dxa"/>
            <w:shd w:val="clear" w:color="auto" w:fill="auto"/>
            <w:vAlign w:val="center"/>
          </w:tcPr>
          <w:p w14:paraId="10F2D3A5" w14:textId="77777777" w:rsidR="001640C9" w:rsidRPr="00C724A8" w:rsidRDefault="001640C9" w:rsidP="001640C9">
            <w:pPr>
              <w:spacing w:after="60" w:line="240" w:lineRule="auto"/>
              <w:jc w:val="center"/>
              <w:rPr>
                <w:rFonts w:eastAsia="Times New Roman" w:cs="Arial"/>
                <w:snapToGrid w:val="0"/>
                <w:sz w:val="20"/>
                <w:szCs w:val="20"/>
              </w:rPr>
            </w:pPr>
          </w:p>
        </w:tc>
        <w:tc>
          <w:tcPr>
            <w:tcW w:w="2552" w:type="dxa"/>
            <w:shd w:val="clear" w:color="auto" w:fill="auto"/>
            <w:vAlign w:val="center"/>
          </w:tcPr>
          <w:p w14:paraId="4EAE2DE4" w14:textId="77777777" w:rsidR="001640C9" w:rsidRPr="00C724A8" w:rsidRDefault="001640C9" w:rsidP="001640C9">
            <w:pPr>
              <w:spacing w:after="60" w:line="240" w:lineRule="auto"/>
              <w:jc w:val="center"/>
              <w:rPr>
                <w:rFonts w:eastAsia="Times New Roman" w:cs="Arial"/>
                <w:snapToGrid w:val="0"/>
                <w:sz w:val="20"/>
                <w:szCs w:val="20"/>
              </w:rPr>
            </w:pPr>
          </w:p>
        </w:tc>
      </w:tr>
      <w:tr w:rsidR="001640C9" w:rsidRPr="00C724A8" w14:paraId="0FDC48C8" w14:textId="77777777" w:rsidTr="001640C9">
        <w:tc>
          <w:tcPr>
            <w:tcW w:w="1101" w:type="dxa"/>
            <w:shd w:val="clear" w:color="auto" w:fill="auto"/>
            <w:vAlign w:val="center"/>
          </w:tcPr>
          <w:p w14:paraId="69EF36B5" w14:textId="77777777" w:rsidR="001640C9" w:rsidRPr="00C724A8" w:rsidRDefault="001640C9" w:rsidP="001640C9">
            <w:pPr>
              <w:spacing w:after="60" w:line="240" w:lineRule="auto"/>
              <w:jc w:val="center"/>
              <w:rPr>
                <w:rFonts w:eastAsia="Times New Roman" w:cs="Arial"/>
                <w:snapToGrid w:val="0"/>
                <w:sz w:val="20"/>
                <w:szCs w:val="20"/>
              </w:rPr>
            </w:pPr>
            <w:r w:rsidRPr="00C724A8">
              <w:rPr>
                <w:rFonts w:eastAsia="Times New Roman" w:cs="Arial"/>
                <w:snapToGrid w:val="0"/>
                <w:sz w:val="20"/>
                <w:szCs w:val="20"/>
              </w:rPr>
              <w:t>3.</w:t>
            </w:r>
          </w:p>
        </w:tc>
        <w:tc>
          <w:tcPr>
            <w:tcW w:w="4120" w:type="dxa"/>
            <w:tcBorders>
              <w:top w:val="nil"/>
              <w:left w:val="single" w:sz="4" w:space="0" w:color="auto"/>
              <w:bottom w:val="single" w:sz="4" w:space="0" w:color="auto"/>
              <w:right w:val="single" w:sz="4" w:space="0" w:color="auto"/>
            </w:tcBorders>
            <w:shd w:val="clear" w:color="auto" w:fill="auto"/>
          </w:tcPr>
          <w:p w14:paraId="1912BEA2" w14:textId="77777777" w:rsidR="001640C9" w:rsidRPr="00C724A8" w:rsidRDefault="001640C9" w:rsidP="001640C9">
            <w:pPr>
              <w:spacing w:after="60" w:line="240" w:lineRule="auto"/>
              <w:rPr>
                <w:rFonts w:cs="Arial"/>
                <w:b/>
                <w:sz w:val="20"/>
                <w:szCs w:val="20"/>
              </w:rPr>
            </w:pPr>
            <w:proofErr w:type="spellStart"/>
            <w:r w:rsidRPr="00C724A8">
              <w:rPr>
                <w:rFonts w:cs="Arial"/>
                <w:b/>
                <w:sz w:val="20"/>
                <w:szCs w:val="20"/>
              </w:rPr>
              <w:t>Scie</w:t>
            </w:r>
            <w:proofErr w:type="spellEnd"/>
            <w:r w:rsidRPr="00C724A8">
              <w:rPr>
                <w:rFonts w:cs="Arial"/>
                <w:b/>
                <w:sz w:val="20"/>
                <w:szCs w:val="20"/>
              </w:rPr>
              <w:t xml:space="preserve"> pour </w:t>
            </w:r>
            <w:proofErr w:type="spellStart"/>
            <w:r w:rsidRPr="00C724A8">
              <w:rPr>
                <w:rFonts w:cs="Arial"/>
                <w:b/>
                <w:sz w:val="20"/>
                <w:szCs w:val="20"/>
              </w:rPr>
              <w:t>bois</w:t>
            </w:r>
            <w:proofErr w:type="spellEnd"/>
          </w:p>
          <w:p w14:paraId="7F281082" w14:textId="77777777" w:rsidR="001640C9" w:rsidRPr="00C724A8" w:rsidRDefault="001640C9" w:rsidP="001640C9">
            <w:pPr>
              <w:spacing w:after="60" w:line="240" w:lineRule="auto"/>
              <w:rPr>
                <w:rFonts w:cs="Arial"/>
                <w:sz w:val="20"/>
                <w:szCs w:val="20"/>
              </w:rPr>
            </w:pPr>
            <w:r w:rsidRPr="00C724A8">
              <w:rPr>
                <w:rFonts w:cs="Arial"/>
                <w:sz w:val="20"/>
                <w:szCs w:val="20"/>
              </w:rPr>
              <w:t xml:space="preserve">Pour </w:t>
            </w:r>
            <w:proofErr w:type="spellStart"/>
            <w:r w:rsidRPr="00C724A8">
              <w:rPr>
                <w:rFonts w:cs="Arial"/>
                <w:sz w:val="20"/>
                <w:szCs w:val="20"/>
              </w:rPr>
              <w:t>menuiserie</w:t>
            </w:r>
            <w:proofErr w:type="spellEnd"/>
            <w:r w:rsidRPr="00C724A8">
              <w:rPr>
                <w:rFonts w:cs="Arial"/>
                <w:sz w:val="20"/>
                <w:szCs w:val="20"/>
              </w:rPr>
              <w:t>, 600mm</w:t>
            </w:r>
          </w:p>
        </w:tc>
        <w:tc>
          <w:tcPr>
            <w:tcW w:w="5689" w:type="dxa"/>
            <w:shd w:val="clear" w:color="auto" w:fill="auto"/>
            <w:vAlign w:val="center"/>
          </w:tcPr>
          <w:p w14:paraId="3F0E4C41" w14:textId="77777777" w:rsidR="001640C9" w:rsidRPr="00C724A8" w:rsidRDefault="001640C9" w:rsidP="001640C9">
            <w:pPr>
              <w:spacing w:after="60" w:line="240" w:lineRule="auto"/>
              <w:jc w:val="center"/>
              <w:rPr>
                <w:rFonts w:eastAsia="Times New Roman" w:cs="Arial"/>
                <w:snapToGrid w:val="0"/>
                <w:sz w:val="20"/>
                <w:szCs w:val="20"/>
              </w:rPr>
            </w:pPr>
          </w:p>
        </w:tc>
        <w:tc>
          <w:tcPr>
            <w:tcW w:w="2552" w:type="dxa"/>
            <w:shd w:val="clear" w:color="auto" w:fill="auto"/>
            <w:vAlign w:val="center"/>
          </w:tcPr>
          <w:p w14:paraId="22902B5D" w14:textId="77777777" w:rsidR="001640C9" w:rsidRPr="00C724A8" w:rsidRDefault="001640C9" w:rsidP="001640C9">
            <w:pPr>
              <w:spacing w:after="60" w:line="240" w:lineRule="auto"/>
              <w:jc w:val="center"/>
              <w:rPr>
                <w:rFonts w:eastAsia="Times New Roman" w:cs="Arial"/>
                <w:snapToGrid w:val="0"/>
                <w:sz w:val="20"/>
                <w:szCs w:val="20"/>
              </w:rPr>
            </w:pPr>
          </w:p>
        </w:tc>
      </w:tr>
      <w:tr w:rsidR="001640C9" w:rsidRPr="00C724A8" w14:paraId="53083E3A" w14:textId="77777777" w:rsidTr="001640C9">
        <w:tc>
          <w:tcPr>
            <w:tcW w:w="1101" w:type="dxa"/>
            <w:shd w:val="clear" w:color="auto" w:fill="auto"/>
            <w:vAlign w:val="center"/>
          </w:tcPr>
          <w:p w14:paraId="10E0EAC3" w14:textId="77777777" w:rsidR="001640C9" w:rsidRPr="00C724A8" w:rsidRDefault="001640C9" w:rsidP="001640C9">
            <w:pPr>
              <w:spacing w:after="60" w:line="240" w:lineRule="auto"/>
              <w:jc w:val="center"/>
              <w:rPr>
                <w:rFonts w:eastAsia="Times New Roman" w:cs="Arial"/>
                <w:snapToGrid w:val="0"/>
                <w:sz w:val="20"/>
                <w:szCs w:val="20"/>
              </w:rPr>
            </w:pPr>
            <w:r w:rsidRPr="00C724A8">
              <w:rPr>
                <w:rFonts w:eastAsia="Times New Roman" w:cs="Arial"/>
                <w:snapToGrid w:val="0"/>
                <w:sz w:val="20"/>
                <w:szCs w:val="20"/>
              </w:rPr>
              <w:t>4.</w:t>
            </w:r>
          </w:p>
        </w:tc>
        <w:tc>
          <w:tcPr>
            <w:tcW w:w="4120" w:type="dxa"/>
            <w:tcBorders>
              <w:top w:val="single" w:sz="4" w:space="0" w:color="auto"/>
              <w:left w:val="single" w:sz="4" w:space="0" w:color="auto"/>
              <w:bottom w:val="single" w:sz="4" w:space="0" w:color="auto"/>
              <w:right w:val="single" w:sz="4" w:space="0" w:color="auto"/>
            </w:tcBorders>
            <w:shd w:val="clear" w:color="auto" w:fill="auto"/>
          </w:tcPr>
          <w:p w14:paraId="1F9B06F8" w14:textId="77777777" w:rsidR="001640C9" w:rsidRPr="00C724A8" w:rsidRDefault="001640C9" w:rsidP="001640C9">
            <w:pPr>
              <w:spacing w:after="60" w:line="240" w:lineRule="auto"/>
              <w:rPr>
                <w:rFonts w:cs="Arial"/>
                <w:b/>
                <w:sz w:val="20"/>
                <w:szCs w:val="20"/>
              </w:rPr>
            </w:pPr>
            <w:proofErr w:type="spellStart"/>
            <w:r w:rsidRPr="00C724A8">
              <w:rPr>
                <w:rFonts w:cs="Arial"/>
                <w:b/>
                <w:sz w:val="20"/>
                <w:szCs w:val="20"/>
              </w:rPr>
              <w:t>Marteaux</w:t>
            </w:r>
            <w:proofErr w:type="spellEnd"/>
          </w:p>
          <w:p w14:paraId="1967208D" w14:textId="77777777" w:rsidR="001640C9" w:rsidRPr="00C724A8" w:rsidRDefault="001640C9" w:rsidP="001640C9">
            <w:pPr>
              <w:spacing w:after="60" w:line="240" w:lineRule="auto"/>
              <w:rPr>
                <w:rFonts w:cs="Arial"/>
                <w:sz w:val="20"/>
                <w:szCs w:val="20"/>
              </w:rPr>
            </w:pPr>
            <w:proofErr w:type="spellStart"/>
            <w:r w:rsidRPr="00C724A8">
              <w:rPr>
                <w:rFonts w:cs="Arial"/>
                <w:sz w:val="20"/>
                <w:szCs w:val="20"/>
              </w:rPr>
              <w:t>Poids</w:t>
            </w:r>
            <w:proofErr w:type="spellEnd"/>
            <w:r w:rsidRPr="00C724A8">
              <w:rPr>
                <w:rFonts w:cs="Arial"/>
                <w:sz w:val="20"/>
                <w:szCs w:val="20"/>
              </w:rPr>
              <w:t>= 1kg et 2kg</w:t>
            </w:r>
          </w:p>
        </w:tc>
        <w:tc>
          <w:tcPr>
            <w:tcW w:w="5689" w:type="dxa"/>
            <w:shd w:val="clear" w:color="auto" w:fill="auto"/>
            <w:vAlign w:val="center"/>
          </w:tcPr>
          <w:p w14:paraId="24588D80" w14:textId="77777777" w:rsidR="001640C9" w:rsidRPr="00C724A8" w:rsidRDefault="001640C9" w:rsidP="001640C9">
            <w:pPr>
              <w:spacing w:after="60" w:line="240" w:lineRule="auto"/>
              <w:jc w:val="center"/>
              <w:rPr>
                <w:rFonts w:eastAsia="Times New Roman" w:cs="Arial"/>
                <w:snapToGrid w:val="0"/>
                <w:sz w:val="20"/>
                <w:szCs w:val="20"/>
              </w:rPr>
            </w:pPr>
          </w:p>
        </w:tc>
        <w:tc>
          <w:tcPr>
            <w:tcW w:w="2552" w:type="dxa"/>
            <w:shd w:val="clear" w:color="auto" w:fill="auto"/>
            <w:vAlign w:val="center"/>
          </w:tcPr>
          <w:p w14:paraId="74393DE4" w14:textId="77777777" w:rsidR="001640C9" w:rsidRPr="00C724A8" w:rsidRDefault="001640C9" w:rsidP="001640C9">
            <w:pPr>
              <w:spacing w:after="60" w:line="240" w:lineRule="auto"/>
              <w:jc w:val="center"/>
              <w:rPr>
                <w:rFonts w:eastAsia="Times New Roman" w:cs="Arial"/>
                <w:snapToGrid w:val="0"/>
                <w:sz w:val="20"/>
                <w:szCs w:val="20"/>
              </w:rPr>
            </w:pPr>
          </w:p>
        </w:tc>
      </w:tr>
      <w:tr w:rsidR="001640C9" w:rsidRPr="00C724A8" w14:paraId="3213F07D" w14:textId="77777777" w:rsidTr="001640C9">
        <w:tc>
          <w:tcPr>
            <w:tcW w:w="1101" w:type="dxa"/>
            <w:shd w:val="clear" w:color="auto" w:fill="auto"/>
            <w:vAlign w:val="center"/>
          </w:tcPr>
          <w:p w14:paraId="7E480E35" w14:textId="77777777" w:rsidR="001640C9" w:rsidRPr="00C724A8" w:rsidRDefault="001640C9" w:rsidP="001640C9">
            <w:pPr>
              <w:spacing w:after="60" w:line="240" w:lineRule="auto"/>
              <w:jc w:val="center"/>
              <w:rPr>
                <w:rFonts w:eastAsia="Times New Roman" w:cs="Arial"/>
                <w:snapToGrid w:val="0"/>
                <w:sz w:val="20"/>
                <w:szCs w:val="20"/>
              </w:rPr>
            </w:pPr>
            <w:r w:rsidRPr="00C724A8">
              <w:rPr>
                <w:rFonts w:eastAsia="Times New Roman" w:cs="Arial"/>
                <w:snapToGrid w:val="0"/>
                <w:sz w:val="20"/>
                <w:szCs w:val="20"/>
              </w:rPr>
              <w:t>5.</w:t>
            </w:r>
          </w:p>
        </w:tc>
        <w:tc>
          <w:tcPr>
            <w:tcW w:w="4120" w:type="dxa"/>
            <w:tcBorders>
              <w:top w:val="nil"/>
              <w:left w:val="single" w:sz="4" w:space="0" w:color="auto"/>
              <w:bottom w:val="single" w:sz="4" w:space="0" w:color="auto"/>
              <w:right w:val="single" w:sz="4" w:space="0" w:color="auto"/>
            </w:tcBorders>
            <w:shd w:val="clear" w:color="auto" w:fill="auto"/>
          </w:tcPr>
          <w:p w14:paraId="2D5610F9" w14:textId="77777777" w:rsidR="001640C9" w:rsidRPr="00C724A8" w:rsidRDefault="001640C9" w:rsidP="001640C9">
            <w:pPr>
              <w:spacing w:after="60" w:line="240" w:lineRule="auto"/>
              <w:rPr>
                <w:rFonts w:cs="Arial"/>
                <w:b/>
                <w:sz w:val="20"/>
                <w:szCs w:val="20"/>
              </w:rPr>
            </w:pPr>
            <w:proofErr w:type="spellStart"/>
            <w:r w:rsidRPr="00C724A8">
              <w:rPr>
                <w:rFonts w:cs="Arial"/>
                <w:b/>
                <w:sz w:val="20"/>
                <w:szCs w:val="20"/>
              </w:rPr>
              <w:t>Tenaille</w:t>
            </w:r>
            <w:proofErr w:type="spellEnd"/>
          </w:p>
          <w:p w14:paraId="59D5F4E6" w14:textId="77777777" w:rsidR="001640C9" w:rsidRPr="00C724A8" w:rsidRDefault="001640C9" w:rsidP="001640C9">
            <w:pPr>
              <w:spacing w:after="60" w:line="240" w:lineRule="auto"/>
              <w:rPr>
                <w:rFonts w:cs="Arial"/>
                <w:sz w:val="20"/>
                <w:szCs w:val="20"/>
              </w:rPr>
            </w:pPr>
            <w:proofErr w:type="spellStart"/>
            <w:r w:rsidRPr="00C724A8">
              <w:rPr>
                <w:rFonts w:cs="Arial"/>
                <w:sz w:val="20"/>
                <w:szCs w:val="20"/>
              </w:rPr>
              <w:t>Tenaille</w:t>
            </w:r>
            <w:proofErr w:type="spellEnd"/>
            <w:r w:rsidRPr="00C724A8">
              <w:rPr>
                <w:rFonts w:cs="Arial"/>
                <w:sz w:val="20"/>
                <w:szCs w:val="20"/>
              </w:rPr>
              <w:t xml:space="preserve"> de </w:t>
            </w:r>
            <w:proofErr w:type="spellStart"/>
            <w:r w:rsidRPr="00C724A8">
              <w:rPr>
                <w:rFonts w:cs="Arial"/>
                <w:sz w:val="20"/>
                <w:szCs w:val="20"/>
              </w:rPr>
              <w:t>menuiserie</w:t>
            </w:r>
            <w:proofErr w:type="spellEnd"/>
          </w:p>
        </w:tc>
        <w:tc>
          <w:tcPr>
            <w:tcW w:w="5689" w:type="dxa"/>
            <w:shd w:val="clear" w:color="auto" w:fill="auto"/>
            <w:vAlign w:val="center"/>
          </w:tcPr>
          <w:p w14:paraId="00211099" w14:textId="77777777" w:rsidR="001640C9" w:rsidRPr="00C724A8" w:rsidRDefault="001640C9" w:rsidP="001640C9">
            <w:pPr>
              <w:spacing w:after="60" w:line="240" w:lineRule="auto"/>
              <w:jc w:val="center"/>
              <w:rPr>
                <w:rFonts w:eastAsia="Times New Roman" w:cs="Arial"/>
                <w:snapToGrid w:val="0"/>
                <w:sz w:val="20"/>
                <w:szCs w:val="20"/>
              </w:rPr>
            </w:pPr>
          </w:p>
        </w:tc>
        <w:tc>
          <w:tcPr>
            <w:tcW w:w="2552" w:type="dxa"/>
            <w:shd w:val="clear" w:color="auto" w:fill="auto"/>
            <w:vAlign w:val="center"/>
          </w:tcPr>
          <w:p w14:paraId="0F86666C" w14:textId="77777777" w:rsidR="001640C9" w:rsidRPr="00C724A8" w:rsidRDefault="001640C9" w:rsidP="001640C9">
            <w:pPr>
              <w:spacing w:after="60" w:line="240" w:lineRule="auto"/>
              <w:jc w:val="center"/>
              <w:rPr>
                <w:rFonts w:eastAsia="Times New Roman" w:cs="Arial"/>
                <w:snapToGrid w:val="0"/>
                <w:sz w:val="20"/>
                <w:szCs w:val="20"/>
              </w:rPr>
            </w:pPr>
          </w:p>
        </w:tc>
      </w:tr>
      <w:tr w:rsidR="001640C9" w:rsidRPr="00C724A8" w14:paraId="24E9FCB6" w14:textId="77777777" w:rsidTr="001640C9">
        <w:tc>
          <w:tcPr>
            <w:tcW w:w="1101" w:type="dxa"/>
            <w:shd w:val="clear" w:color="auto" w:fill="auto"/>
            <w:vAlign w:val="center"/>
          </w:tcPr>
          <w:p w14:paraId="41FDB68B" w14:textId="77777777" w:rsidR="001640C9" w:rsidRPr="00C724A8" w:rsidRDefault="001640C9" w:rsidP="001640C9">
            <w:pPr>
              <w:spacing w:after="60" w:line="240" w:lineRule="auto"/>
              <w:jc w:val="center"/>
              <w:rPr>
                <w:rFonts w:eastAsia="Times New Roman" w:cs="Arial"/>
                <w:snapToGrid w:val="0"/>
                <w:sz w:val="20"/>
                <w:szCs w:val="20"/>
              </w:rPr>
            </w:pPr>
            <w:r w:rsidRPr="00C724A8">
              <w:rPr>
                <w:rFonts w:eastAsia="Times New Roman" w:cs="Arial"/>
                <w:snapToGrid w:val="0"/>
                <w:sz w:val="20"/>
                <w:szCs w:val="20"/>
              </w:rPr>
              <w:t>6.</w:t>
            </w:r>
          </w:p>
        </w:tc>
        <w:tc>
          <w:tcPr>
            <w:tcW w:w="4120" w:type="dxa"/>
            <w:tcBorders>
              <w:top w:val="nil"/>
              <w:left w:val="single" w:sz="4" w:space="0" w:color="auto"/>
              <w:bottom w:val="single" w:sz="4" w:space="0" w:color="auto"/>
              <w:right w:val="single" w:sz="4" w:space="0" w:color="auto"/>
            </w:tcBorders>
            <w:shd w:val="clear" w:color="auto" w:fill="auto"/>
          </w:tcPr>
          <w:p w14:paraId="3D50DB52" w14:textId="77777777" w:rsidR="001640C9" w:rsidRPr="00C724A8" w:rsidRDefault="001640C9" w:rsidP="001640C9">
            <w:pPr>
              <w:spacing w:after="60" w:line="240" w:lineRule="auto"/>
              <w:rPr>
                <w:rFonts w:cs="Arial"/>
                <w:b/>
                <w:sz w:val="20"/>
                <w:szCs w:val="20"/>
              </w:rPr>
            </w:pPr>
            <w:r w:rsidRPr="00C724A8">
              <w:rPr>
                <w:rFonts w:cs="Arial"/>
                <w:b/>
                <w:sz w:val="20"/>
                <w:szCs w:val="20"/>
              </w:rPr>
              <w:t xml:space="preserve">Limes </w:t>
            </w:r>
            <w:proofErr w:type="spellStart"/>
            <w:r w:rsidRPr="00C724A8">
              <w:rPr>
                <w:rFonts w:cs="Arial"/>
                <w:b/>
                <w:sz w:val="20"/>
                <w:szCs w:val="20"/>
              </w:rPr>
              <w:t>complets</w:t>
            </w:r>
            <w:proofErr w:type="spellEnd"/>
          </w:p>
          <w:p w14:paraId="61FAB70C" w14:textId="77777777" w:rsidR="001640C9" w:rsidRPr="00C724A8" w:rsidRDefault="001640C9" w:rsidP="001640C9">
            <w:pPr>
              <w:spacing w:after="60" w:line="240" w:lineRule="auto"/>
              <w:rPr>
                <w:rFonts w:cs="Arial"/>
                <w:sz w:val="20"/>
                <w:szCs w:val="20"/>
              </w:rPr>
            </w:pPr>
            <w:r w:rsidRPr="00C724A8">
              <w:rPr>
                <w:rFonts w:cs="Arial"/>
                <w:sz w:val="20"/>
                <w:szCs w:val="20"/>
              </w:rPr>
              <w:t xml:space="preserve">Pour la </w:t>
            </w:r>
            <w:proofErr w:type="spellStart"/>
            <w:r w:rsidRPr="00C724A8">
              <w:rPr>
                <w:rFonts w:cs="Arial"/>
                <w:sz w:val="20"/>
                <w:szCs w:val="20"/>
              </w:rPr>
              <w:t>menuiserie</w:t>
            </w:r>
            <w:proofErr w:type="spellEnd"/>
          </w:p>
        </w:tc>
        <w:tc>
          <w:tcPr>
            <w:tcW w:w="5689" w:type="dxa"/>
            <w:shd w:val="clear" w:color="auto" w:fill="auto"/>
            <w:vAlign w:val="center"/>
          </w:tcPr>
          <w:p w14:paraId="6A4D3487" w14:textId="77777777" w:rsidR="001640C9" w:rsidRPr="00C724A8" w:rsidRDefault="001640C9" w:rsidP="001640C9">
            <w:pPr>
              <w:spacing w:after="60" w:line="240" w:lineRule="auto"/>
              <w:jc w:val="center"/>
              <w:rPr>
                <w:rFonts w:eastAsia="Times New Roman" w:cs="Arial"/>
                <w:snapToGrid w:val="0"/>
                <w:sz w:val="20"/>
                <w:szCs w:val="20"/>
              </w:rPr>
            </w:pPr>
          </w:p>
        </w:tc>
        <w:tc>
          <w:tcPr>
            <w:tcW w:w="2552" w:type="dxa"/>
            <w:shd w:val="clear" w:color="auto" w:fill="auto"/>
            <w:vAlign w:val="center"/>
          </w:tcPr>
          <w:p w14:paraId="2EE511D6" w14:textId="77777777" w:rsidR="001640C9" w:rsidRPr="00C724A8" w:rsidRDefault="001640C9" w:rsidP="001640C9">
            <w:pPr>
              <w:spacing w:after="60" w:line="240" w:lineRule="auto"/>
              <w:jc w:val="center"/>
              <w:rPr>
                <w:rFonts w:eastAsia="Times New Roman" w:cs="Arial"/>
                <w:snapToGrid w:val="0"/>
                <w:sz w:val="20"/>
                <w:szCs w:val="20"/>
              </w:rPr>
            </w:pPr>
          </w:p>
        </w:tc>
      </w:tr>
      <w:tr w:rsidR="001640C9" w:rsidRPr="00C724A8" w14:paraId="21EA4557" w14:textId="77777777" w:rsidTr="001640C9">
        <w:tc>
          <w:tcPr>
            <w:tcW w:w="1101" w:type="dxa"/>
            <w:shd w:val="clear" w:color="auto" w:fill="auto"/>
            <w:vAlign w:val="center"/>
          </w:tcPr>
          <w:p w14:paraId="3F908DE9" w14:textId="77777777" w:rsidR="001640C9" w:rsidRPr="00C724A8" w:rsidRDefault="001640C9" w:rsidP="001640C9">
            <w:pPr>
              <w:spacing w:after="60" w:line="240" w:lineRule="auto"/>
              <w:jc w:val="center"/>
              <w:rPr>
                <w:rFonts w:eastAsia="Times New Roman" w:cs="Arial"/>
                <w:snapToGrid w:val="0"/>
                <w:sz w:val="20"/>
                <w:szCs w:val="20"/>
              </w:rPr>
            </w:pPr>
            <w:r w:rsidRPr="00C724A8">
              <w:rPr>
                <w:rFonts w:eastAsia="Times New Roman" w:cs="Arial"/>
                <w:snapToGrid w:val="0"/>
                <w:sz w:val="20"/>
                <w:szCs w:val="20"/>
              </w:rPr>
              <w:t>7.</w:t>
            </w:r>
          </w:p>
        </w:tc>
        <w:tc>
          <w:tcPr>
            <w:tcW w:w="4120" w:type="dxa"/>
            <w:tcBorders>
              <w:top w:val="nil"/>
              <w:left w:val="single" w:sz="4" w:space="0" w:color="auto"/>
              <w:bottom w:val="single" w:sz="4" w:space="0" w:color="auto"/>
              <w:right w:val="single" w:sz="4" w:space="0" w:color="auto"/>
            </w:tcBorders>
            <w:shd w:val="clear" w:color="auto" w:fill="auto"/>
          </w:tcPr>
          <w:p w14:paraId="27A0FB8A" w14:textId="77777777" w:rsidR="001640C9" w:rsidRPr="00C724A8" w:rsidRDefault="001640C9" w:rsidP="001640C9">
            <w:pPr>
              <w:spacing w:after="60" w:line="240" w:lineRule="auto"/>
              <w:rPr>
                <w:rFonts w:cs="Arial"/>
                <w:b/>
                <w:sz w:val="20"/>
                <w:szCs w:val="20"/>
              </w:rPr>
            </w:pPr>
            <w:proofErr w:type="spellStart"/>
            <w:r w:rsidRPr="00C724A8">
              <w:rPr>
                <w:rFonts w:cs="Arial"/>
                <w:b/>
                <w:sz w:val="20"/>
                <w:szCs w:val="20"/>
              </w:rPr>
              <w:t>Vastringues</w:t>
            </w:r>
            <w:proofErr w:type="spellEnd"/>
          </w:p>
          <w:p w14:paraId="65DE9314" w14:textId="77777777" w:rsidR="001640C9" w:rsidRPr="00C724A8" w:rsidRDefault="001640C9" w:rsidP="001640C9">
            <w:pPr>
              <w:spacing w:after="60" w:line="240" w:lineRule="auto"/>
              <w:rPr>
                <w:rFonts w:cs="Arial"/>
                <w:sz w:val="20"/>
                <w:szCs w:val="20"/>
              </w:rPr>
            </w:pPr>
            <w:proofErr w:type="spellStart"/>
            <w:r w:rsidRPr="00C724A8">
              <w:rPr>
                <w:rFonts w:cs="Arial"/>
                <w:sz w:val="20"/>
                <w:szCs w:val="20"/>
              </w:rPr>
              <w:t>Forme</w:t>
            </w:r>
            <w:proofErr w:type="spellEnd"/>
            <w:r w:rsidRPr="00C724A8">
              <w:rPr>
                <w:rFonts w:cs="Arial"/>
                <w:sz w:val="20"/>
                <w:szCs w:val="20"/>
              </w:rPr>
              <w:t xml:space="preserve"> </w:t>
            </w:r>
            <w:proofErr w:type="spellStart"/>
            <w:r w:rsidRPr="00C724A8">
              <w:rPr>
                <w:rFonts w:cs="Arial"/>
                <w:sz w:val="20"/>
                <w:szCs w:val="20"/>
              </w:rPr>
              <w:t>convexe</w:t>
            </w:r>
            <w:proofErr w:type="spellEnd"/>
          </w:p>
        </w:tc>
        <w:tc>
          <w:tcPr>
            <w:tcW w:w="5689" w:type="dxa"/>
            <w:shd w:val="clear" w:color="auto" w:fill="auto"/>
            <w:vAlign w:val="center"/>
          </w:tcPr>
          <w:p w14:paraId="26BD5E14" w14:textId="77777777" w:rsidR="001640C9" w:rsidRPr="00C724A8" w:rsidRDefault="001640C9" w:rsidP="001640C9">
            <w:pPr>
              <w:spacing w:after="60" w:line="240" w:lineRule="auto"/>
              <w:jc w:val="center"/>
              <w:rPr>
                <w:rFonts w:eastAsia="Times New Roman" w:cs="Arial"/>
                <w:snapToGrid w:val="0"/>
                <w:sz w:val="20"/>
                <w:szCs w:val="20"/>
              </w:rPr>
            </w:pPr>
          </w:p>
        </w:tc>
        <w:tc>
          <w:tcPr>
            <w:tcW w:w="2552" w:type="dxa"/>
            <w:shd w:val="clear" w:color="auto" w:fill="auto"/>
            <w:vAlign w:val="center"/>
          </w:tcPr>
          <w:p w14:paraId="49CEE9C0" w14:textId="77777777" w:rsidR="001640C9" w:rsidRPr="00C724A8" w:rsidRDefault="001640C9" w:rsidP="001640C9">
            <w:pPr>
              <w:spacing w:after="60" w:line="240" w:lineRule="auto"/>
              <w:jc w:val="center"/>
              <w:rPr>
                <w:rFonts w:eastAsia="Times New Roman" w:cs="Arial"/>
                <w:snapToGrid w:val="0"/>
                <w:sz w:val="20"/>
                <w:szCs w:val="20"/>
              </w:rPr>
            </w:pPr>
          </w:p>
        </w:tc>
      </w:tr>
      <w:tr w:rsidR="001640C9" w:rsidRPr="00C724A8" w14:paraId="18B0EC8A" w14:textId="77777777" w:rsidTr="001640C9">
        <w:tc>
          <w:tcPr>
            <w:tcW w:w="1101" w:type="dxa"/>
            <w:shd w:val="clear" w:color="auto" w:fill="auto"/>
            <w:vAlign w:val="center"/>
          </w:tcPr>
          <w:p w14:paraId="3372E53C" w14:textId="77777777" w:rsidR="001640C9" w:rsidRPr="00C724A8" w:rsidRDefault="001640C9" w:rsidP="001640C9">
            <w:pPr>
              <w:spacing w:after="60" w:line="240" w:lineRule="auto"/>
              <w:jc w:val="center"/>
              <w:rPr>
                <w:rFonts w:eastAsia="Times New Roman" w:cs="Arial"/>
                <w:snapToGrid w:val="0"/>
                <w:sz w:val="20"/>
                <w:szCs w:val="20"/>
              </w:rPr>
            </w:pPr>
            <w:r w:rsidRPr="00C724A8">
              <w:rPr>
                <w:rFonts w:eastAsia="Times New Roman" w:cs="Arial"/>
                <w:snapToGrid w:val="0"/>
                <w:sz w:val="20"/>
                <w:szCs w:val="20"/>
              </w:rPr>
              <w:t>8.</w:t>
            </w:r>
          </w:p>
        </w:tc>
        <w:tc>
          <w:tcPr>
            <w:tcW w:w="4120" w:type="dxa"/>
            <w:tcBorders>
              <w:top w:val="nil"/>
              <w:left w:val="single" w:sz="4" w:space="0" w:color="auto"/>
              <w:bottom w:val="single" w:sz="4" w:space="0" w:color="auto"/>
              <w:right w:val="single" w:sz="4" w:space="0" w:color="auto"/>
            </w:tcBorders>
            <w:shd w:val="clear" w:color="auto" w:fill="auto"/>
          </w:tcPr>
          <w:p w14:paraId="59D10556" w14:textId="77777777" w:rsidR="001640C9" w:rsidRPr="00C724A8" w:rsidRDefault="001640C9" w:rsidP="001640C9">
            <w:pPr>
              <w:spacing w:after="60" w:line="240" w:lineRule="auto"/>
              <w:rPr>
                <w:rFonts w:cs="Arial"/>
                <w:b/>
                <w:sz w:val="20"/>
                <w:szCs w:val="20"/>
              </w:rPr>
            </w:pPr>
            <w:r w:rsidRPr="00C724A8">
              <w:rPr>
                <w:rFonts w:cs="Arial"/>
                <w:b/>
                <w:sz w:val="20"/>
                <w:szCs w:val="20"/>
              </w:rPr>
              <w:t>Banc</w:t>
            </w:r>
          </w:p>
          <w:p w14:paraId="42C6AC94" w14:textId="77777777" w:rsidR="001640C9" w:rsidRPr="00C724A8" w:rsidRDefault="001640C9" w:rsidP="001640C9">
            <w:pPr>
              <w:spacing w:after="60" w:line="240" w:lineRule="auto"/>
              <w:rPr>
                <w:rFonts w:cs="Arial"/>
                <w:sz w:val="20"/>
                <w:szCs w:val="20"/>
              </w:rPr>
            </w:pPr>
            <w:proofErr w:type="spellStart"/>
            <w:r w:rsidRPr="00C724A8">
              <w:rPr>
                <w:rFonts w:cs="Arial"/>
                <w:sz w:val="20"/>
                <w:szCs w:val="20"/>
              </w:rPr>
              <w:t>Bois</w:t>
            </w:r>
            <w:proofErr w:type="spellEnd"/>
            <w:r w:rsidRPr="00C724A8">
              <w:rPr>
                <w:rFonts w:cs="Arial"/>
                <w:sz w:val="20"/>
                <w:szCs w:val="20"/>
              </w:rPr>
              <w:t xml:space="preserve"> blanc, longueur 1,80m</w:t>
            </w:r>
          </w:p>
        </w:tc>
        <w:tc>
          <w:tcPr>
            <w:tcW w:w="5689" w:type="dxa"/>
            <w:shd w:val="clear" w:color="auto" w:fill="auto"/>
            <w:vAlign w:val="center"/>
          </w:tcPr>
          <w:p w14:paraId="5AD778AA" w14:textId="77777777" w:rsidR="001640C9" w:rsidRPr="00C724A8" w:rsidRDefault="001640C9" w:rsidP="001640C9">
            <w:pPr>
              <w:spacing w:after="60" w:line="240" w:lineRule="auto"/>
              <w:jc w:val="center"/>
              <w:rPr>
                <w:rFonts w:eastAsia="Times New Roman" w:cs="Arial"/>
                <w:snapToGrid w:val="0"/>
                <w:sz w:val="20"/>
                <w:szCs w:val="20"/>
              </w:rPr>
            </w:pPr>
          </w:p>
        </w:tc>
        <w:tc>
          <w:tcPr>
            <w:tcW w:w="2552" w:type="dxa"/>
            <w:shd w:val="clear" w:color="auto" w:fill="auto"/>
            <w:vAlign w:val="center"/>
          </w:tcPr>
          <w:p w14:paraId="173CF5DD" w14:textId="77777777" w:rsidR="001640C9" w:rsidRPr="00C724A8" w:rsidRDefault="001640C9" w:rsidP="001640C9">
            <w:pPr>
              <w:spacing w:after="60" w:line="240" w:lineRule="auto"/>
              <w:jc w:val="center"/>
              <w:rPr>
                <w:rFonts w:eastAsia="Times New Roman" w:cs="Arial"/>
                <w:snapToGrid w:val="0"/>
                <w:sz w:val="20"/>
                <w:szCs w:val="20"/>
              </w:rPr>
            </w:pPr>
          </w:p>
        </w:tc>
      </w:tr>
      <w:tr w:rsidR="001640C9" w:rsidRPr="00C724A8" w14:paraId="093F0EA3" w14:textId="77777777" w:rsidTr="001640C9">
        <w:tc>
          <w:tcPr>
            <w:tcW w:w="1101" w:type="dxa"/>
            <w:shd w:val="clear" w:color="auto" w:fill="auto"/>
            <w:vAlign w:val="center"/>
          </w:tcPr>
          <w:p w14:paraId="566F2806" w14:textId="77777777" w:rsidR="001640C9" w:rsidRPr="00C724A8" w:rsidRDefault="001640C9" w:rsidP="001640C9">
            <w:pPr>
              <w:spacing w:after="60" w:line="240" w:lineRule="auto"/>
              <w:jc w:val="center"/>
              <w:rPr>
                <w:rFonts w:eastAsia="Times New Roman" w:cs="Arial"/>
                <w:snapToGrid w:val="0"/>
                <w:sz w:val="20"/>
                <w:szCs w:val="20"/>
              </w:rPr>
            </w:pPr>
            <w:r w:rsidRPr="00C724A8">
              <w:rPr>
                <w:rFonts w:eastAsia="Times New Roman" w:cs="Arial"/>
                <w:snapToGrid w:val="0"/>
                <w:sz w:val="20"/>
                <w:szCs w:val="20"/>
              </w:rPr>
              <w:t>9.</w:t>
            </w:r>
          </w:p>
        </w:tc>
        <w:tc>
          <w:tcPr>
            <w:tcW w:w="4120" w:type="dxa"/>
            <w:tcBorders>
              <w:top w:val="nil"/>
              <w:left w:val="single" w:sz="4" w:space="0" w:color="auto"/>
              <w:bottom w:val="single" w:sz="4" w:space="0" w:color="auto"/>
              <w:right w:val="single" w:sz="4" w:space="0" w:color="auto"/>
            </w:tcBorders>
            <w:shd w:val="clear" w:color="auto" w:fill="auto"/>
          </w:tcPr>
          <w:p w14:paraId="015F495F" w14:textId="77777777" w:rsidR="001640C9" w:rsidRPr="00C724A8" w:rsidRDefault="001640C9" w:rsidP="001640C9">
            <w:pPr>
              <w:spacing w:after="60" w:line="240" w:lineRule="auto"/>
              <w:rPr>
                <w:rFonts w:cs="Arial"/>
                <w:b/>
                <w:sz w:val="20"/>
                <w:szCs w:val="20"/>
              </w:rPr>
            </w:pPr>
            <w:proofErr w:type="spellStart"/>
            <w:r w:rsidRPr="00C724A8">
              <w:rPr>
                <w:rFonts w:cs="Arial"/>
                <w:b/>
                <w:sz w:val="20"/>
                <w:szCs w:val="20"/>
              </w:rPr>
              <w:t>Equerre</w:t>
            </w:r>
            <w:proofErr w:type="spellEnd"/>
          </w:p>
          <w:p w14:paraId="3F8E7729" w14:textId="77777777" w:rsidR="001640C9" w:rsidRPr="00C724A8" w:rsidRDefault="001640C9" w:rsidP="001640C9">
            <w:pPr>
              <w:spacing w:after="60" w:line="240" w:lineRule="auto"/>
              <w:rPr>
                <w:rFonts w:cs="Arial"/>
                <w:sz w:val="20"/>
                <w:szCs w:val="20"/>
              </w:rPr>
            </w:pPr>
            <w:r w:rsidRPr="00C724A8">
              <w:rPr>
                <w:rFonts w:cs="Arial"/>
                <w:sz w:val="20"/>
                <w:szCs w:val="20"/>
              </w:rPr>
              <w:t xml:space="preserve">Pour </w:t>
            </w:r>
            <w:proofErr w:type="spellStart"/>
            <w:r w:rsidRPr="00C724A8">
              <w:rPr>
                <w:rFonts w:cs="Arial"/>
                <w:sz w:val="20"/>
                <w:szCs w:val="20"/>
              </w:rPr>
              <w:t>menuiserie</w:t>
            </w:r>
            <w:proofErr w:type="spellEnd"/>
            <w:r w:rsidRPr="00C724A8">
              <w:rPr>
                <w:rFonts w:cs="Arial"/>
                <w:sz w:val="20"/>
                <w:szCs w:val="20"/>
              </w:rPr>
              <w:t xml:space="preserve"> 40</w:t>
            </w:r>
          </w:p>
        </w:tc>
        <w:tc>
          <w:tcPr>
            <w:tcW w:w="5689" w:type="dxa"/>
            <w:shd w:val="clear" w:color="auto" w:fill="auto"/>
            <w:vAlign w:val="center"/>
          </w:tcPr>
          <w:p w14:paraId="577E3BD5" w14:textId="77777777" w:rsidR="001640C9" w:rsidRPr="00C724A8" w:rsidRDefault="001640C9" w:rsidP="001640C9">
            <w:pPr>
              <w:spacing w:after="60" w:line="240" w:lineRule="auto"/>
              <w:jc w:val="center"/>
              <w:rPr>
                <w:rFonts w:eastAsia="Times New Roman" w:cs="Arial"/>
                <w:snapToGrid w:val="0"/>
                <w:sz w:val="20"/>
                <w:szCs w:val="20"/>
              </w:rPr>
            </w:pPr>
          </w:p>
        </w:tc>
        <w:tc>
          <w:tcPr>
            <w:tcW w:w="2552" w:type="dxa"/>
            <w:shd w:val="clear" w:color="auto" w:fill="auto"/>
            <w:vAlign w:val="center"/>
          </w:tcPr>
          <w:p w14:paraId="20CA3AD0" w14:textId="77777777" w:rsidR="001640C9" w:rsidRPr="00C724A8" w:rsidRDefault="001640C9" w:rsidP="001640C9">
            <w:pPr>
              <w:spacing w:after="60" w:line="240" w:lineRule="auto"/>
              <w:jc w:val="center"/>
              <w:rPr>
                <w:rFonts w:eastAsia="Times New Roman" w:cs="Arial"/>
                <w:snapToGrid w:val="0"/>
                <w:sz w:val="20"/>
                <w:szCs w:val="20"/>
              </w:rPr>
            </w:pPr>
          </w:p>
        </w:tc>
      </w:tr>
      <w:tr w:rsidR="001640C9" w:rsidRPr="00C724A8" w14:paraId="52072F3B" w14:textId="77777777" w:rsidTr="001640C9">
        <w:tc>
          <w:tcPr>
            <w:tcW w:w="1101" w:type="dxa"/>
            <w:shd w:val="clear" w:color="auto" w:fill="auto"/>
            <w:vAlign w:val="center"/>
          </w:tcPr>
          <w:p w14:paraId="53214B38" w14:textId="77777777" w:rsidR="001640C9" w:rsidRPr="00C724A8" w:rsidRDefault="001640C9" w:rsidP="001640C9">
            <w:pPr>
              <w:spacing w:after="60" w:line="240" w:lineRule="auto"/>
              <w:jc w:val="center"/>
              <w:rPr>
                <w:rFonts w:eastAsia="Times New Roman" w:cs="Arial"/>
                <w:snapToGrid w:val="0"/>
                <w:sz w:val="20"/>
                <w:szCs w:val="20"/>
              </w:rPr>
            </w:pPr>
            <w:r w:rsidRPr="00C724A8">
              <w:rPr>
                <w:rFonts w:eastAsia="Times New Roman" w:cs="Arial"/>
                <w:snapToGrid w:val="0"/>
                <w:sz w:val="20"/>
                <w:szCs w:val="20"/>
              </w:rPr>
              <w:t>10.</w:t>
            </w:r>
          </w:p>
        </w:tc>
        <w:tc>
          <w:tcPr>
            <w:tcW w:w="4120" w:type="dxa"/>
            <w:tcBorders>
              <w:top w:val="nil"/>
              <w:left w:val="single" w:sz="4" w:space="0" w:color="auto"/>
              <w:bottom w:val="single" w:sz="4" w:space="0" w:color="auto"/>
              <w:right w:val="single" w:sz="4" w:space="0" w:color="auto"/>
            </w:tcBorders>
            <w:shd w:val="clear" w:color="auto" w:fill="auto"/>
            <w:vAlign w:val="bottom"/>
          </w:tcPr>
          <w:p w14:paraId="3F4F928A" w14:textId="77777777" w:rsidR="001640C9" w:rsidRPr="00C724A8" w:rsidRDefault="001640C9" w:rsidP="001640C9">
            <w:pPr>
              <w:spacing w:after="60" w:line="240" w:lineRule="auto"/>
              <w:rPr>
                <w:rFonts w:cs="Arial"/>
                <w:b/>
                <w:sz w:val="20"/>
                <w:szCs w:val="20"/>
              </w:rPr>
            </w:pPr>
            <w:proofErr w:type="spellStart"/>
            <w:r w:rsidRPr="00C724A8">
              <w:rPr>
                <w:rFonts w:cs="Arial"/>
                <w:b/>
                <w:sz w:val="20"/>
                <w:szCs w:val="20"/>
              </w:rPr>
              <w:t>Ciseaux</w:t>
            </w:r>
            <w:proofErr w:type="spellEnd"/>
            <w:r w:rsidRPr="00C724A8">
              <w:rPr>
                <w:rFonts w:cs="Arial"/>
                <w:b/>
                <w:sz w:val="20"/>
                <w:szCs w:val="20"/>
              </w:rPr>
              <w:t xml:space="preserve"> plat </w:t>
            </w:r>
            <w:proofErr w:type="spellStart"/>
            <w:r w:rsidRPr="00C724A8">
              <w:rPr>
                <w:rFonts w:cs="Arial"/>
                <w:b/>
                <w:sz w:val="20"/>
                <w:szCs w:val="20"/>
              </w:rPr>
              <w:t>complet</w:t>
            </w:r>
            <w:proofErr w:type="spellEnd"/>
          </w:p>
          <w:p w14:paraId="6AB580E3" w14:textId="77777777" w:rsidR="001640C9" w:rsidRPr="00C724A8" w:rsidRDefault="001640C9" w:rsidP="001640C9">
            <w:pPr>
              <w:spacing w:after="60" w:line="240" w:lineRule="auto"/>
              <w:rPr>
                <w:rFonts w:cs="Arial"/>
                <w:sz w:val="20"/>
                <w:szCs w:val="20"/>
              </w:rPr>
            </w:pPr>
            <w:proofErr w:type="spellStart"/>
            <w:r w:rsidRPr="00C724A8">
              <w:rPr>
                <w:rFonts w:cs="Arial"/>
                <w:sz w:val="20"/>
                <w:szCs w:val="20"/>
              </w:rPr>
              <w:t>Adapté</w:t>
            </w:r>
            <w:proofErr w:type="spellEnd"/>
            <w:r w:rsidRPr="00C724A8">
              <w:rPr>
                <w:rFonts w:cs="Arial"/>
                <w:sz w:val="20"/>
                <w:szCs w:val="20"/>
              </w:rPr>
              <w:t xml:space="preserve"> pour </w:t>
            </w:r>
            <w:proofErr w:type="spellStart"/>
            <w:r w:rsidRPr="00C724A8">
              <w:rPr>
                <w:rFonts w:cs="Arial"/>
                <w:sz w:val="20"/>
                <w:szCs w:val="20"/>
              </w:rPr>
              <w:t>bois</w:t>
            </w:r>
            <w:proofErr w:type="spellEnd"/>
            <w:r w:rsidRPr="00C724A8">
              <w:rPr>
                <w:rFonts w:cs="Arial"/>
                <w:sz w:val="20"/>
                <w:szCs w:val="20"/>
              </w:rPr>
              <w:t>, 12</w:t>
            </w:r>
          </w:p>
        </w:tc>
        <w:tc>
          <w:tcPr>
            <w:tcW w:w="5689" w:type="dxa"/>
            <w:shd w:val="clear" w:color="auto" w:fill="auto"/>
            <w:vAlign w:val="center"/>
          </w:tcPr>
          <w:p w14:paraId="501E6C9D" w14:textId="77777777" w:rsidR="001640C9" w:rsidRPr="00C724A8" w:rsidRDefault="001640C9" w:rsidP="001640C9">
            <w:pPr>
              <w:spacing w:after="60" w:line="240" w:lineRule="auto"/>
              <w:jc w:val="center"/>
              <w:rPr>
                <w:rFonts w:eastAsia="Times New Roman" w:cs="Arial"/>
                <w:snapToGrid w:val="0"/>
                <w:sz w:val="20"/>
                <w:szCs w:val="20"/>
              </w:rPr>
            </w:pPr>
          </w:p>
        </w:tc>
        <w:tc>
          <w:tcPr>
            <w:tcW w:w="2552" w:type="dxa"/>
            <w:shd w:val="clear" w:color="auto" w:fill="auto"/>
            <w:vAlign w:val="center"/>
          </w:tcPr>
          <w:p w14:paraId="3A39AF4F" w14:textId="77777777" w:rsidR="001640C9" w:rsidRPr="00C724A8" w:rsidRDefault="001640C9" w:rsidP="001640C9">
            <w:pPr>
              <w:spacing w:after="60" w:line="240" w:lineRule="auto"/>
              <w:jc w:val="center"/>
              <w:rPr>
                <w:rFonts w:eastAsia="Times New Roman" w:cs="Arial"/>
                <w:snapToGrid w:val="0"/>
                <w:sz w:val="20"/>
                <w:szCs w:val="20"/>
              </w:rPr>
            </w:pPr>
          </w:p>
        </w:tc>
      </w:tr>
      <w:tr w:rsidR="001640C9" w:rsidRPr="00C724A8" w14:paraId="4E026129" w14:textId="77777777" w:rsidTr="001640C9">
        <w:tc>
          <w:tcPr>
            <w:tcW w:w="1101" w:type="dxa"/>
            <w:shd w:val="clear" w:color="auto" w:fill="auto"/>
            <w:vAlign w:val="center"/>
          </w:tcPr>
          <w:p w14:paraId="78ABD9D9" w14:textId="77777777" w:rsidR="001640C9" w:rsidRPr="00C724A8" w:rsidRDefault="001640C9" w:rsidP="001640C9">
            <w:pPr>
              <w:spacing w:after="60" w:line="240" w:lineRule="auto"/>
              <w:jc w:val="center"/>
              <w:rPr>
                <w:rFonts w:eastAsia="Times New Roman" w:cs="Arial"/>
                <w:snapToGrid w:val="0"/>
                <w:sz w:val="20"/>
                <w:szCs w:val="20"/>
              </w:rPr>
            </w:pPr>
            <w:r w:rsidRPr="00C724A8">
              <w:rPr>
                <w:rFonts w:eastAsia="Times New Roman" w:cs="Arial"/>
                <w:snapToGrid w:val="0"/>
                <w:sz w:val="20"/>
                <w:szCs w:val="20"/>
              </w:rPr>
              <w:t>11.</w:t>
            </w:r>
          </w:p>
        </w:tc>
        <w:tc>
          <w:tcPr>
            <w:tcW w:w="4120" w:type="dxa"/>
            <w:tcBorders>
              <w:top w:val="nil"/>
              <w:left w:val="single" w:sz="4" w:space="0" w:color="auto"/>
              <w:bottom w:val="single" w:sz="4" w:space="0" w:color="auto"/>
              <w:right w:val="single" w:sz="4" w:space="0" w:color="auto"/>
            </w:tcBorders>
            <w:shd w:val="clear" w:color="auto" w:fill="auto"/>
          </w:tcPr>
          <w:p w14:paraId="73D15DDA" w14:textId="77777777" w:rsidR="001640C9" w:rsidRPr="00C724A8" w:rsidRDefault="001640C9" w:rsidP="001640C9">
            <w:pPr>
              <w:spacing w:after="60" w:line="240" w:lineRule="auto"/>
              <w:rPr>
                <w:rFonts w:cs="Arial"/>
                <w:b/>
                <w:sz w:val="20"/>
                <w:szCs w:val="20"/>
              </w:rPr>
            </w:pPr>
            <w:r w:rsidRPr="00C724A8">
              <w:rPr>
                <w:rFonts w:cs="Arial"/>
                <w:b/>
                <w:sz w:val="20"/>
                <w:szCs w:val="20"/>
              </w:rPr>
              <w:t>Rap</w:t>
            </w:r>
          </w:p>
          <w:p w14:paraId="420A767F" w14:textId="77777777" w:rsidR="001640C9" w:rsidRPr="00C724A8" w:rsidRDefault="001640C9" w:rsidP="001640C9">
            <w:pPr>
              <w:spacing w:after="60" w:line="240" w:lineRule="auto"/>
              <w:rPr>
                <w:rFonts w:cs="Arial"/>
                <w:sz w:val="20"/>
                <w:szCs w:val="20"/>
              </w:rPr>
            </w:pPr>
            <w:r w:rsidRPr="00C724A8">
              <w:rPr>
                <w:rFonts w:cs="Arial"/>
                <w:sz w:val="20"/>
                <w:szCs w:val="20"/>
              </w:rPr>
              <w:t xml:space="preserve">Pour le </w:t>
            </w:r>
            <w:proofErr w:type="spellStart"/>
            <w:r w:rsidRPr="00C724A8">
              <w:rPr>
                <w:rFonts w:cs="Arial"/>
                <w:sz w:val="20"/>
                <w:szCs w:val="20"/>
              </w:rPr>
              <w:t>bois</w:t>
            </w:r>
            <w:proofErr w:type="spellEnd"/>
          </w:p>
        </w:tc>
        <w:tc>
          <w:tcPr>
            <w:tcW w:w="5689" w:type="dxa"/>
            <w:shd w:val="clear" w:color="auto" w:fill="auto"/>
            <w:vAlign w:val="center"/>
          </w:tcPr>
          <w:p w14:paraId="2670BB2F" w14:textId="77777777" w:rsidR="001640C9" w:rsidRPr="00C724A8" w:rsidRDefault="001640C9" w:rsidP="001640C9">
            <w:pPr>
              <w:spacing w:after="60" w:line="240" w:lineRule="auto"/>
              <w:jc w:val="center"/>
              <w:rPr>
                <w:rFonts w:eastAsia="Times New Roman" w:cs="Arial"/>
                <w:snapToGrid w:val="0"/>
                <w:sz w:val="20"/>
                <w:szCs w:val="20"/>
              </w:rPr>
            </w:pPr>
          </w:p>
        </w:tc>
        <w:tc>
          <w:tcPr>
            <w:tcW w:w="2552" w:type="dxa"/>
            <w:shd w:val="clear" w:color="auto" w:fill="auto"/>
            <w:vAlign w:val="center"/>
          </w:tcPr>
          <w:p w14:paraId="4DC9B3C5" w14:textId="77777777" w:rsidR="001640C9" w:rsidRPr="00C724A8" w:rsidRDefault="001640C9" w:rsidP="001640C9">
            <w:pPr>
              <w:spacing w:after="60" w:line="240" w:lineRule="auto"/>
              <w:jc w:val="center"/>
              <w:rPr>
                <w:rFonts w:eastAsia="Times New Roman" w:cs="Arial"/>
                <w:snapToGrid w:val="0"/>
                <w:sz w:val="20"/>
                <w:szCs w:val="20"/>
              </w:rPr>
            </w:pPr>
          </w:p>
        </w:tc>
      </w:tr>
      <w:tr w:rsidR="001640C9" w:rsidRPr="00C724A8" w14:paraId="299EFD97" w14:textId="77777777" w:rsidTr="001640C9">
        <w:tc>
          <w:tcPr>
            <w:tcW w:w="1101" w:type="dxa"/>
            <w:shd w:val="clear" w:color="auto" w:fill="auto"/>
            <w:vAlign w:val="center"/>
          </w:tcPr>
          <w:p w14:paraId="4C563E81" w14:textId="77777777" w:rsidR="001640C9" w:rsidRPr="00C724A8" w:rsidRDefault="001640C9" w:rsidP="001640C9">
            <w:pPr>
              <w:spacing w:after="60" w:line="240" w:lineRule="auto"/>
              <w:jc w:val="center"/>
              <w:rPr>
                <w:rFonts w:cs="Arial"/>
                <w:sz w:val="20"/>
                <w:szCs w:val="20"/>
              </w:rPr>
            </w:pPr>
            <w:r w:rsidRPr="00C724A8">
              <w:rPr>
                <w:rFonts w:cs="Arial"/>
                <w:sz w:val="20"/>
                <w:szCs w:val="20"/>
              </w:rPr>
              <w:t>12.</w:t>
            </w:r>
          </w:p>
        </w:tc>
        <w:tc>
          <w:tcPr>
            <w:tcW w:w="4120" w:type="dxa"/>
            <w:tcBorders>
              <w:top w:val="single" w:sz="4" w:space="0" w:color="auto"/>
              <w:left w:val="single" w:sz="4" w:space="0" w:color="auto"/>
              <w:bottom w:val="single" w:sz="4" w:space="0" w:color="auto"/>
              <w:right w:val="single" w:sz="4" w:space="0" w:color="auto"/>
            </w:tcBorders>
            <w:shd w:val="clear" w:color="auto" w:fill="auto"/>
          </w:tcPr>
          <w:p w14:paraId="23A8C830" w14:textId="77777777" w:rsidR="001640C9" w:rsidRPr="00C724A8" w:rsidRDefault="001640C9" w:rsidP="001640C9">
            <w:pPr>
              <w:spacing w:after="60" w:line="240" w:lineRule="auto"/>
              <w:rPr>
                <w:rFonts w:cs="Arial"/>
                <w:b/>
                <w:sz w:val="20"/>
                <w:szCs w:val="20"/>
              </w:rPr>
            </w:pPr>
            <w:r w:rsidRPr="00C724A8">
              <w:rPr>
                <w:rFonts w:cs="Arial"/>
                <w:b/>
                <w:sz w:val="20"/>
                <w:szCs w:val="20"/>
              </w:rPr>
              <w:t>Serre joint</w:t>
            </w:r>
          </w:p>
          <w:p w14:paraId="1D148D71" w14:textId="77777777" w:rsidR="001640C9" w:rsidRPr="00C724A8" w:rsidRDefault="001640C9" w:rsidP="001640C9">
            <w:pPr>
              <w:spacing w:after="60" w:line="240" w:lineRule="auto"/>
              <w:rPr>
                <w:rFonts w:cs="Arial"/>
                <w:sz w:val="20"/>
                <w:szCs w:val="20"/>
              </w:rPr>
            </w:pPr>
            <w:proofErr w:type="spellStart"/>
            <w:r w:rsidRPr="00C724A8">
              <w:rPr>
                <w:rFonts w:cs="Arial"/>
                <w:sz w:val="20"/>
                <w:szCs w:val="20"/>
              </w:rPr>
              <w:t>Taille</w:t>
            </w:r>
            <w:proofErr w:type="spellEnd"/>
            <w:r w:rsidRPr="00C724A8">
              <w:rPr>
                <w:rFonts w:cs="Arial"/>
                <w:sz w:val="20"/>
                <w:szCs w:val="20"/>
              </w:rPr>
              <w:t xml:space="preserve"> 1m</w:t>
            </w:r>
          </w:p>
        </w:tc>
        <w:tc>
          <w:tcPr>
            <w:tcW w:w="5689" w:type="dxa"/>
            <w:shd w:val="clear" w:color="auto" w:fill="auto"/>
            <w:vAlign w:val="center"/>
          </w:tcPr>
          <w:p w14:paraId="3882DDC6" w14:textId="77777777" w:rsidR="001640C9" w:rsidRPr="00C724A8" w:rsidRDefault="001640C9" w:rsidP="001640C9">
            <w:pPr>
              <w:spacing w:after="60" w:line="240" w:lineRule="auto"/>
              <w:jc w:val="center"/>
              <w:rPr>
                <w:rFonts w:cs="Arial"/>
                <w:b/>
                <w:sz w:val="20"/>
                <w:szCs w:val="20"/>
              </w:rPr>
            </w:pPr>
          </w:p>
        </w:tc>
        <w:tc>
          <w:tcPr>
            <w:tcW w:w="2552" w:type="dxa"/>
            <w:shd w:val="clear" w:color="auto" w:fill="auto"/>
            <w:vAlign w:val="center"/>
          </w:tcPr>
          <w:p w14:paraId="0F82D7D7" w14:textId="77777777" w:rsidR="001640C9" w:rsidRPr="00C724A8" w:rsidRDefault="001640C9" w:rsidP="001640C9">
            <w:pPr>
              <w:spacing w:after="60" w:line="240" w:lineRule="auto"/>
              <w:jc w:val="center"/>
              <w:rPr>
                <w:rFonts w:cs="Arial"/>
                <w:b/>
                <w:sz w:val="20"/>
                <w:szCs w:val="20"/>
              </w:rPr>
            </w:pPr>
          </w:p>
        </w:tc>
      </w:tr>
      <w:tr w:rsidR="001640C9" w:rsidRPr="00C724A8" w14:paraId="6762AA42" w14:textId="77777777" w:rsidTr="001640C9">
        <w:tc>
          <w:tcPr>
            <w:tcW w:w="1101" w:type="dxa"/>
            <w:tcBorders>
              <w:bottom w:val="single" w:sz="4" w:space="0" w:color="auto"/>
            </w:tcBorders>
            <w:shd w:val="clear" w:color="auto" w:fill="auto"/>
            <w:vAlign w:val="center"/>
          </w:tcPr>
          <w:p w14:paraId="53736352" w14:textId="77777777" w:rsidR="001640C9" w:rsidRPr="00C724A8" w:rsidRDefault="001640C9" w:rsidP="001640C9">
            <w:pPr>
              <w:spacing w:after="60" w:line="240" w:lineRule="auto"/>
              <w:jc w:val="center"/>
              <w:rPr>
                <w:rFonts w:cs="Arial"/>
                <w:sz w:val="20"/>
                <w:szCs w:val="20"/>
              </w:rPr>
            </w:pPr>
            <w:r w:rsidRPr="00C724A8">
              <w:rPr>
                <w:rFonts w:cs="Arial"/>
                <w:sz w:val="20"/>
                <w:szCs w:val="20"/>
              </w:rPr>
              <w:t>13.</w:t>
            </w:r>
          </w:p>
        </w:tc>
        <w:tc>
          <w:tcPr>
            <w:tcW w:w="4120" w:type="dxa"/>
            <w:tcBorders>
              <w:top w:val="single" w:sz="4" w:space="0" w:color="auto"/>
              <w:left w:val="single" w:sz="4" w:space="0" w:color="auto"/>
              <w:bottom w:val="single" w:sz="4" w:space="0" w:color="auto"/>
              <w:right w:val="single" w:sz="4" w:space="0" w:color="auto"/>
            </w:tcBorders>
            <w:shd w:val="clear" w:color="auto" w:fill="auto"/>
          </w:tcPr>
          <w:p w14:paraId="0CB615FC" w14:textId="77777777" w:rsidR="001640C9" w:rsidRPr="00C724A8" w:rsidRDefault="001640C9" w:rsidP="001640C9">
            <w:pPr>
              <w:spacing w:after="60" w:line="240" w:lineRule="auto"/>
              <w:rPr>
                <w:rFonts w:cs="Arial"/>
                <w:b/>
                <w:sz w:val="20"/>
                <w:szCs w:val="20"/>
              </w:rPr>
            </w:pPr>
            <w:proofErr w:type="spellStart"/>
            <w:r w:rsidRPr="00C724A8">
              <w:rPr>
                <w:rFonts w:cs="Arial"/>
                <w:b/>
                <w:sz w:val="20"/>
                <w:szCs w:val="20"/>
              </w:rPr>
              <w:t>Perceuse</w:t>
            </w:r>
            <w:proofErr w:type="spellEnd"/>
            <w:r w:rsidRPr="00C724A8">
              <w:rPr>
                <w:rFonts w:cs="Arial"/>
                <w:b/>
                <w:sz w:val="20"/>
                <w:szCs w:val="20"/>
              </w:rPr>
              <w:t xml:space="preserve"> </w:t>
            </w:r>
            <w:proofErr w:type="spellStart"/>
            <w:r w:rsidRPr="00C724A8">
              <w:rPr>
                <w:rFonts w:cs="Arial"/>
                <w:b/>
                <w:sz w:val="20"/>
                <w:szCs w:val="20"/>
              </w:rPr>
              <w:t>manuelle</w:t>
            </w:r>
            <w:proofErr w:type="spellEnd"/>
          </w:p>
          <w:p w14:paraId="40762C2E" w14:textId="77777777" w:rsidR="001640C9" w:rsidRPr="00C724A8" w:rsidRDefault="001640C9" w:rsidP="001640C9">
            <w:pPr>
              <w:spacing w:after="60" w:line="240" w:lineRule="auto"/>
              <w:rPr>
                <w:rFonts w:cs="Arial"/>
                <w:sz w:val="20"/>
                <w:szCs w:val="20"/>
              </w:rPr>
            </w:pPr>
            <w:r w:rsidRPr="00C724A8">
              <w:rPr>
                <w:rFonts w:cs="Arial"/>
                <w:sz w:val="20"/>
                <w:szCs w:val="20"/>
              </w:rPr>
              <w:t xml:space="preserve">Pour </w:t>
            </w:r>
            <w:proofErr w:type="spellStart"/>
            <w:r w:rsidRPr="00C724A8">
              <w:rPr>
                <w:rFonts w:cs="Arial"/>
                <w:sz w:val="20"/>
                <w:szCs w:val="20"/>
              </w:rPr>
              <w:t>bois</w:t>
            </w:r>
            <w:proofErr w:type="spellEnd"/>
          </w:p>
        </w:tc>
        <w:tc>
          <w:tcPr>
            <w:tcW w:w="5689" w:type="dxa"/>
            <w:shd w:val="clear" w:color="auto" w:fill="auto"/>
            <w:vAlign w:val="center"/>
          </w:tcPr>
          <w:p w14:paraId="1089AD11" w14:textId="77777777" w:rsidR="001640C9" w:rsidRPr="00C724A8" w:rsidRDefault="001640C9" w:rsidP="001640C9">
            <w:pPr>
              <w:spacing w:after="60" w:line="240" w:lineRule="auto"/>
              <w:jc w:val="center"/>
              <w:rPr>
                <w:rFonts w:cs="Arial"/>
                <w:b/>
                <w:sz w:val="20"/>
                <w:szCs w:val="20"/>
              </w:rPr>
            </w:pPr>
          </w:p>
        </w:tc>
        <w:tc>
          <w:tcPr>
            <w:tcW w:w="2552" w:type="dxa"/>
            <w:shd w:val="clear" w:color="auto" w:fill="auto"/>
            <w:vAlign w:val="center"/>
          </w:tcPr>
          <w:p w14:paraId="0CC11C2D" w14:textId="77777777" w:rsidR="001640C9" w:rsidRPr="00C724A8" w:rsidRDefault="001640C9" w:rsidP="001640C9">
            <w:pPr>
              <w:spacing w:after="60" w:line="240" w:lineRule="auto"/>
              <w:jc w:val="center"/>
              <w:rPr>
                <w:rFonts w:cs="Arial"/>
                <w:b/>
                <w:sz w:val="20"/>
                <w:szCs w:val="20"/>
              </w:rPr>
            </w:pPr>
          </w:p>
        </w:tc>
      </w:tr>
      <w:tr w:rsidR="001640C9" w:rsidRPr="00C724A8" w14:paraId="56C39291" w14:textId="77777777" w:rsidTr="001640C9">
        <w:tc>
          <w:tcPr>
            <w:tcW w:w="1101" w:type="dxa"/>
            <w:tcBorders>
              <w:bottom w:val="single" w:sz="4" w:space="0" w:color="auto"/>
            </w:tcBorders>
            <w:shd w:val="clear" w:color="auto" w:fill="auto"/>
            <w:vAlign w:val="center"/>
          </w:tcPr>
          <w:p w14:paraId="4F2AA3DB" w14:textId="77777777" w:rsidR="001640C9" w:rsidRPr="00C724A8" w:rsidRDefault="001640C9" w:rsidP="001640C9">
            <w:pPr>
              <w:spacing w:after="60" w:line="240" w:lineRule="auto"/>
              <w:jc w:val="center"/>
              <w:rPr>
                <w:rFonts w:cs="Arial"/>
                <w:sz w:val="20"/>
                <w:szCs w:val="20"/>
              </w:rPr>
            </w:pPr>
            <w:r w:rsidRPr="00C724A8">
              <w:rPr>
                <w:rFonts w:cs="Arial"/>
                <w:sz w:val="20"/>
                <w:szCs w:val="20"/>
              </w:rPr>
              <w:t>14.</w:t>
            </w:r>
          </w:p>
        </w:tc>
        <w:tc>
          <w:tcPr>
            <w:tcW w:w="4120" w:type="dxa"/>
            <w:tcBorders>
              <w:top w:val="nil"/>
              <w:left w:val="single" w:sz="4" w:space="0" w:color="auto"/>
              <w:bottom w:val="single" w:sz="4" w:space="0" w:color="auto"/>
              <w:right w:val="single" w:sz="4" w:space="0" w:color="auto"/>
            </w:tcBorders>
            <w:shd w:val="clear" w:color="auto" w:fill="auto"/>
          </w:tcPr>
          <w:p w14:paraId="31DCE865" w14:textId="77777777" w:rsidR="001640C9" w:rsidRPr="00C724A8" w:rsidRDefault="001640C9" w:rsidP="001640C9">
            <w:pPr>
              <w:spacing w:after="60" w:line="240" w:lineRule="auto"/>
              <w:rPr>
                <w:rFonts w:cs="Arial"/>
                <w:b/>
                <w:sz w:val="20"/>
                <w:szCs w:val="20"/>
              </w:rPr>
            </w:pPr>
            <w:proofErr w:type="spellStart"/>
            <w:r w:rsidRPr="00C724A8">
              <w:rPr>
                <w:rFonts w:cs="Arial"/>
                <w:b/>
                <w:sz w:val="20"/>
                <w:szCs w:val="20"/>
              </w:rPr>
              <w:t>Mèches</w:t>
            </w:r>
            <w:proofErr w:type="spellEnd"/>
            <w:r w:rsidRPr="00C724A8">
              <w:rPr>
                <w:rFonts w:cs="Arial"/>
                <w:b/>
                <w:sz w:val="20"/>
                <w:szCs w:val="20"/>
              </w:rPr>
              <w:t xml:space="preserve"> de </w:t>
            </w:r>
            <w:proofErr w:type="spellStart"/>
            <w:r w:rsidRPr="00C724A8">
              <w:rPr>
                <w:rFonts w:cs="Arial"/>
                <w:b/>
                <w:sz w:val="20"/>
                <w:szCs w:val="20"/>
              </w:rPr>
              <w:t>perceuse</w:t>
            </w:r>
            <w:proofErr w:type="spellEnd"/>
          </w:p>
          <w:p w14:paraId="02CC2A62" w14:textId="77777777" w:rsidR="001640C9" w:rsidRPr="00C724A8" w:rsidRDefault="001640C9" w:rsidP="001640C9">
            <w:pPr>
              <w:spacing w:after="60" w:line="240" w:lineRule="auto"/>
              <w:rPr>
                <w:rFonts w:cs="Arial"/>
                <w:sz w:val="20"/>
                <w:szCs w:val="20"/>
              </w:rPr>
            </w:pPr>
            <w:proofErr w:type="spellStart"/>
            <w:r w:rsidRPr="00C724A8">
              <w:rPr>
                <w:rFonts w:cs="Arial"/>
                <w:sz w:val="20"/>
                <w:szCs w:val="20"/>
              </w:rPr>
              <w:t>Mèches</w:t>
            </w:r>
            <w:proofErr w:type="spellEnd"/>
            <w:r w:rsidRPr="00C724A8">
              <w:rPr>
                <w:rFonts w:cs="Arial"/>
                <w:sz w:val="20"/>
                <w:szCs w:val="20"/>
              </w:rPr>
              <w:t xml:space="preserve"> de 5mm à 20mm</w:t>
            </w:r>
          </w:p>
        </w:tc>
        <w:tc>
          <w:tcPr>
            <w:tcW w:w="5689" w:type="dxa"/>
            <w:shd w:val="clear" w:color="auto" w:fill="auto"/>
            <w:vAlign w:val="center"/>
          </w:tcPr>
          <w:p w14:paraId="6D82B436" w14:textId="77777777" w:rsidR="001640C9" w:rsidRPr="00C724A8" w:rsidRDefault="001640C9" w:rsidP="001640C9">
            <w:pPr>
              <w:spacing w:after="60" w:line="240" w:lineRule="auto"/>
              <w:jc w:val="center"/>
              <w:rPr>
                <w:rFonts w:cs="Arial"/>
                <w:b/>
                <w:sz w:val="20"/>
                <w:szCs w:val="20"/>
              </w:rPr>
            </w:pPr>
          </w:p>
        </w:tc>
        <w:tc>
          <w:tcPr>
            <w:tcW w:w="2552" w:type="dxa"/>
            <w:shd w:val="clear" w:color="auto" w:fill="auto"/>
            <w:vAlign w:val="center"/>
          </w:tcPr>
          <w:p w14:paraId="4A4867D1" w14:textId="77777777" w:rsidR="001640C9" w:rsidRPr="00C724A8" w:rsidRDefault="001640C9" w:rsidP="001640C9">
            <w:pPr>
              <w:spacing w:after="60" w:line="240" w:lineRule="auto"/>
              <w:jc w:val="center"/>
              <w:rPr>
                <w:rFonts w:cs="Arial"/>
                <w:b/>
                <w:sz w:val="20"/>
                <w:szCs w:val="20"/>
              </w:rPr>
            </w:pPr>
          </w:p>
        </w:tc>
      </w:tr>
      <w:tr w:rsidR="001640C9" w:rsidRPr="00C724A8" w14:paraId="26B5F8BD" w14:textId="77777777" w:rsidTr="001640C9">
        <w:tc>
          <w:tcPr>
            <w:tcW w:w="1101" w:type="dxa"/>
            <w:tcBorders>
              <w:bottom w:val="single" w:sz="4" w:space="0" w:color="auto"/>
            </w:tcBorders>
            <w:shd w:val="clear" w:color="auto" w:fill="auto"/>
            <w:vAlign w:val="center"/>
          </w:tcPr>
          <w:p w14:paraId="27DAB61E" w14:textId="77777777" w:rsidR="001640C9" w:rsidRPr="00C724A8" w:rsidRDefault="001640C9" w:rsidP="001640C9">
            <w:pPr>
              <w:spacing w:after="60" w:line="240" w:lineRule="auto"/>
              <w:jc w:val="center"/>
              <w:rPr>
                <w:rFonts w:cs="Arial"/>
                <w:sz w:val="20"/>
                <w:szCs w:val="20"/>
              </w:rPr>
            </w:pPr>
            <w:r w:rsidRPr="00C724A8">
              <w:rPr>
                <w:rFonts w:cs="Arial"/>
                <w:sz w:val="20"/>
                <w:szCs w:val="20"/>
              </w:rPr>
              <w:t>15.</w:t>
            </w:r>
          </w:p>
        </w:tc>
        <w:tc>
          <w:tcPr>
            <w:tcW w:w="4120" w:type="dxa"/>
            <w:tcBorders>
              <w:top w:val="nil"/>
              <w:left w:val="single" w:sz="4" w:space="0" w:color="auto"/>
              <w:bottom w:val="single" w:sz="4" w:space="0" w:color="auto"/>
              <w:right w:val="single" w:sz="4" w:space="0" w:color="auto"/>
            </w:tcBorders>
            <w:shd w:val="clear" w:color="auto" w:fill="auto"/>
          </w:tcPr>
          <w:p w14:paraId="0C8976E4" w14:textId="77777777" w:rsidR="001640C9" w:rsidRPr="00C724A8" w:rsidRDefault="001640C9" w:rsidP="001640C9">
            <w:pPr>
              <w:spacing w:after="60" w:line="240" w:lineRule="auto"/>
              <w:rPr>
                <w:rFonts w:cs="Arial"/>
                <w:b/>
                <w:sz w:val="20"/>
                <w:szCs w:val="20"/>
              </w:rPr>
            </w:pPr>
            <w:proofErr w:type="spellStart"/>
            <w:r w:rsidRPr="00C724A8">
              <w:rPr>
                <w:rFonts w:cs="Arial"/>
                <w:b/>
                <w:sz w:val="20"/>
                <w:szCs w:val="20"/>
              </w:rPr>
              <w:t>Scie</w:t>
            </w:r>
            <w:proofErr w:type="spellEnd"/>
            <w:r w:rsidRPr="00C724A8">
              <w:rPr>
                <w:rFonts w:cs="Arial"/>
                <w:b/>
                <w:sz w:val="20"/>
                <w:szCs w:val="20"/>
              </w:rPr>
              <w:t xml:space="preserve"> à </w:t>
            </w:r>
            <w:proofErr w:type="spellStart"/>
            <w:r w:rsidRPr="00C724A8">
              <w:rPr>
                <w:rFonts w:cs="Arial"/>
                <w:b/>
                <w:sz w:val="20"/>
                <w:szCs w:val="20"/>
              </w:rPr>
              <w:t>métaux</w:t>
            </w:r>
            <w:proofErr w:type="spellEnd"/>
          </w:p>
          <w:p w14:paraId="10A2C214" w14:textId="77777777" w:rsidR="001640C9" w:rsidRPr="00C724A8" w:rsidRDefault="001640C9" w:rsidP="001640C9">
            <w:pPr>
              <w:spacing w:after="60" w:line="240" w:lineRule="auto"/>
              <w:rPr>
                <w:rFonts w:cs="Arial"/>
                <w:sz w:val="20"/>
                <w:szCs w:val="20"/>
              </w:rPr>
            </w:pPr>
            <w:r w:rsidRPr="00C724A8">
              <w:rPr>
                <w:rFonts w:cs="Arial"/>
                <w:sz w:val="20"/>
                <w:szCs w:val="20"/>
              </w:rPr>
              <w:t xml:space="preserve">Avec </w:t>
            </w:r>
            <w:proofErr w:type="spellStart"/>
            <w:r w:rsidRPr="00C724A8">
              <w:rPr>
                <w:rFonts w:cs="Arial"/>
                <w:sz w:val="20"/>
                <w:szCs w:val="20"/>
              </w:rPr>
              <w:t>poignée</w:t>
            </w:r>
            <w:proofErr w:type="spellEnd"/>
            <w:r w:rsidRPr="00C724A8">
              <w:rPr>
                <w:rFonts w:cs="Arial"/>
                <w:sz w:val="20"/>
                <w:szCs w:val="20"/>
              </w:rPr>
              <w:t xml:space="preserve"> </w:t>
            </w:r>
            <w:proofErr w:type="spellStart"/>
            <w:r w:rsidRPr="00C724A8">
              <w:rPr>
                <w:rFonts w:cs="Arial"/>
                <w:sz w:val="20"/>
                <w:szCs w:val="20"/>
              </w:rPr>
              <w:t>ergonomique</w:t>
            </w:r>
            <w:proofErr w:type="spellEnd"/>
            <w:r w:rsidRPr="00C724A8">
              <w:rPr>
                <w:rFonts w:cs="Arial"/>
                <w:sz w:val="20"/>
                <w:szCs w:val="20"/>
              </w:rPr>
              <w:t xml:space="preserve">, structure anti choc </w:t>
            </w:r>
            <w:proofErr w:type="spellStart"/>
            <w:r w:rsidRPr="00C724A8">
              <w:rPr>
                <w:rFonts w:cs="Arial"/>
                <w:sz w:val="20"/>
                <w:szCs w:val="20"/>
              </w:rPr>
              <w:t>métal-résine</w:t>
            </w:r>
            <w:proofErr w:type="spellEnd"/>
          </w:p>
        </w:tc>
        <w:tc>
          <w:tcPr>
            <w:tcW w:w="5689" w:type="dxa"/>
            <w:shd w:val="clear" w:color="auto" w:fill="auto"/>
            <w:vAlign w:val="center"/>
          </w:tcPr>
          <w:p w14:paraId="4EFC240D" w14:textId="77777777" w:rsidR="001640C9" w:rsidRPr="00C724A8" w:rsidRDefault="001640C9" w:rsidP="001640C9">
            <w:pPr>
              <w:spacing w:after="60" w:line="240" w:lineRule="auto"/>
              <w:jc w:val="center"/>
              <w:rPr>
                <w:rFonts w:cs="Arial"/>
                <w:b/>
                <w:sz w:val="20"/>
                <w:szCs w:val="20"/>
              </w:rPr>
            </w:pPr>
          </w:p>
        </w:tc>
        <w:tc>
          <w:tcPr>
            <w:tcW w:w="2552" w:type="dxa"/>
            <w:shd w:val="clear" w:color="auto" w:fill="auto"/>
            <w:vAlign w:val="center"/>
          </w:tcPr>
          <w:p w14:paraId="39FFD5B3" w14:textId="77777777" w:rsidR="001640C9" w:rsidRPr="00C724A8" w:rsidRDefault="001640C9" w:rsidP="001640C9">
            <w:pPr>
              <w:spacing w:after="60" w:line="240" w:lineRule="auto"/>
              <w:jc w:val="center"/>
              <w:rPr>
                <w:rFonts w:cs="Arial"/>
                <w:b/>
                <w:sz w:val="20"/>
                <w:szCs w:val="20"/>
              </w:rPr>
            </w:pPr>
          </w:p>
        </w:tc>
      </w:tr>
      <w:tr w:rsidR="001640C9" w:rsidRPr="00C724A8" w14:paraId="6659175E" w14:textId="77777777" w:rsidTr="001640C9">
        <w:tc>
          <w:tcPr>
            <w:tcW w:w="1101" w:type="dxa"/>
            <w:tcBorders>
              <w:bottom w:val="single" w:sz="4" w:space="0" w:color="auto"/>
            </w:tcBorders>
            <w:shd w:val="clear" w:color="auto" w:fill="auto"/>
            <w:vAlign w:val="center"/>
          </w:tcPr>
          <w:p w14:paraId="2E1433CB" w14:textId="77777777" w:rsidR="001640C9" w:rsidRPr="00C724A8" w:rsidRDefault="001640C9" w:rsidP="001640C9">
            <w:pPr>
              <w:spacing w:after="60" w:line="240" w:lineRule="auto"/>
              <w:jc w:val="center"/>
              <w:rPr>
                <w:rFonts w:cs="Arial"/>
                <w:sz w:val="20"/>
                <w:szCs w:val="20"/>
              </w:rPr>
            </w:pPr>
            <w:r w:rsidRPr="00C724A8">
              <w:rPr>
                <w:rFonts w:cs="Arial"/>
                <w:sz w:val="20"/>
                <w:szCs w:val="20"/>
              </w:rPr>
              <w:t>16.</w:t>
            </w:r>
          </w:p>
        </w:tc>
        <w:tc>
          <w:tcPr>
            <w:tcW w:w="4120" w:type="dxa"/>
            <w:tcBorders>
              <w:top w:val="nil"/>
              <w:left w:val="single" w:sz="4" w:space="0" w:color="auto"/>
              <w:bottom w:val="single" w:sz="4" w:space="0" w:color="auto"/>
              <w:right w:val="single" w:sz="4" w:space="0" w:color="auto"/>
            </w:tcBorders>
            <w:shd w:val="clear" w:color="auto" w:fill="auto"/>
          </w:tcPr>
          <w:p w14:paraId="5813B103" w14:textId="77777777" w:rsidR="001640C9" w:rsidRPr="00C724A8" w:rsidRDefault="001640C9" w:rsidP="001640C9">
            <w:pPr>
              <w:spacing w:after="60" w:line="240" w:lineRule="auto"/>
              <w:rPr>
                <w:rFonts w:cs="Arial"/>
                <w:b/>
                <w:sz w:val="20"/>
                <w:szCs w:val="20"/>
              </w:rPr>
            </w:pPr>
            <w:proofErr w:type="spellStart"/>
            <w:r w:rsidRPr="00C724A8">
              <w:rPr>
                <w:rFonts w:cs="Arial"/>
                <w:b/>
                <w:sz w:val="20"/>
                <w:szCs w:val="20"/>
              </w:rPr>
              <w:t>Arrache</w:t>
            </w:r>
            <w:proofErr w:type="spellEnd"/>
            <w:r w:rsidRPr="00C724A8">
              <w:rPr>
                <w:rFonts w:cs="Arial"/>
                <w:b/>
                <w:sz w:val="20"/>
                <w:szCs w:val="20"/>
              </w:rPr>
              <w:t xml:space="preserve"> </w:t>
            </w:r>
            <w:proofErr w:type="spellStart"/>
            <w:r w:rsidRPr="00C724A8">
              <w:rPr>
                <w:rFonts w:cs="Arial"/>
                <w:b/>
                <w:sz w:val="20"/>
                <w:szCs w:val="20"/>
              </w:rPr>
              <w:t>clous</w:t>
            </w:r>
            <w:proofErr w:type="spellEnd"/>
          </w:p>
          <w:p w14:paraId="067A97C3" w14:textId="77777777" w:rsidR="001640C9" w:rsidRPr="00C724A8" w:rsidRDefault="001640C9" w:rsidP="001640C9">
            <w:pPr>
              <w:spacing w:after="60" w:line="240" w:lineRule="auto"/>
              <w:rPr>
                <w:rFonts w:cs="Arial"/>
                <w:sz w:val="20"/>
                <w:szCs w:val="20"/>
              </w:rPr>
            </w:pPr>
            <w:r w:rsidRPr="00C724A8">
              <w:rPr>
                <w:rFonts w:cs="Arial"/>
                <w:sz w:val="20"/>
                <w:szCs w:val="20"/>
              </w:rPr>
              <w:t xml:space="preserve">En </w:t>
            </w:r>
            <w:proofErr w:type="spellStart"/>
            <w:r w:rsidRPr="00C724A8">
              <w:rPr>
                <w:rFonts w:cs="Arial"/>
                <w:sz w:val="20"/>
                <w:szCs w:val="20"/>
              </w:rPr>
              <w:t>acier</w:t>
            </w:r>
            <w:proofErr w:type="spellEnd"/>
          </w:p>
        </w:tc>
        <w:tc>
          <w:tcPr>
            <w:tcW w:w="5689" w:type="dxa"/>
            <w:shd w:val="clear" w:color="auto" w:fill="auto"/>
            <w:vAlign w:val="center"/>
          </w:tcPr>
          <w:p w14:paraId="281CB4E3" w14:textId="77777777" w:rsidR="001640C9" w:rsidRPr="00C724A8" w:rsidRDefault="001640C9" w:rsidP="001640C9">
            <w:pPr>
              <w:spacing w:after="60" w:line="240" w:lineRule="auto"/>
              <w:jc w:val="center"/>
              <w:rPr>
                <w:rFonts w:cs="Arial"/>
                <w:b/>
                <w:sz w:val="20"/>
                <w:szCs w:val="20"/>
              </w:rPr>
            </w:pPr>
          </w:p>
        </w:tc>
        <w:tc>
          <w:tcPr>
            <w:tcW w:w="2552" w:type="dxa"/>
            <w:shd w:val="clear" w:color="auto" w:fill="auto"/>
            <w:vAlign w:val="center"/>
          </w:tcPr>
          <w:p w14:paraId="70541FE9" w14:textId="77777777" w:rsidR="001640C9" w:rsidRPr="00C724A8" w:rsidRDefault="001640C9" w:rsidP="001640C9">
            <w:pPr>
              <w:spacing w:after="60" w:line="240" w:lineRule="auto"/>
              <w:jc w:val="center"/>
              <w:rPr>
                <w:rFonts w:cs="Arial"/>
                <w:b/>
                <w:sz w:val="20"/>
                <w:szCs w:val="20"/>
              </w:rPr>
            </w:pPr>
          </w:p>
        </w:tc>
      </w:tr>
      <w:tr w:rsidR="001640C9" w:rsidRPr="00C724A8" w14:paraId="280BE371" w14:textId="77777777" w:rsidTr="001640C9">
        <w:tc>
          <w:tcPr>
            <w:tcW w:w="1101" w:type="dxa"/>
            <w:tcBorders>
              <w:top w:val="single" w:sz="4" w:space="0" w:color="auto"/>
              <w:bottom w:val="single" w:sz="4" w:space="0" w:color="auto"/>
            </w:tcBorders>
            <w:shd w:val="clear" w:color="auto" w:fill="auto"/>
            <w:vAlign w:val="center"/>
          </w:tcPr>
          <w:p w14:paraId="02E25661" w14:textId="77777777" w:rsidR="001640C9" w:rsidRPr="00C724A8" w:rsidRDefault="001640C9" w:rsidP="001640C9">
            <w:pPr>
              <w:spacing w:after="60" w:line="240" w:lineRule="auto"/>
              <w:jc w:val="center"/>
              <w:rPr>
                <w:rFonts w:cs="Arial"/>
                <w:b/>
                <w:sz w:val="20"/>
                <w:szCs w:val="20"/>
              </w:rPr>
            </w:pPr>
            <w:r w:rsidRPr="00C724A8">
              <w:rPr>
                <w:rFonts w:cs="Arial"/>
                <w:b/>
                <w:sz w:val="20"/>
                <w:szCs w:val="20"/>
              </w:rPr>
              <w:t>17.</w:t>
            </w:r>
          </w:p>
        </w:tc>
        <w:tc>
          <w:tcPr>
            <w:tcW w:w="4120" w:type="dxa"/>
            <w:tcBorders>
              <w:top w:val="single" w:sz="4" w:space="0" w:color="auto"/>
              <w:left w:val="single" w:sz="4" w:space="0" w:color="auto"/>
              <w:bottom w:val="single" w:sz="4" w:space="0" w:color="auto"/>
              <w:right w:val="single" w:sz="4" w:space="0" w:color="auto"/>
            </w:tcBorders>
            <w:shd w:val="clear" w:color="auto" w:fill="auto"/>
          </w:tcPr>
          <w:p w14:paraId="401889ED" w14:textId="77777777" w:rsidR="001640C9" w:rsidRPr="00C724A8" w:rsidRDefault="001640C9" w:rsidP="001640C9">
            <w:pPr>
              <w:spacing w:after="60" w:line="240" w:lineRule="auto"/>
              <w:rPr>
                <w:rFonts w:cs="Arial"/>
                <w:b/>
                <w:sz w:val="20"/>
                <w:szCs w:val="20"/>
              </w:rPr>
            </w:pPr>
            <w:proofErr w:type="spellStart"/>
            <w:r w:rsidRPr="00C724A8">
              <w:rPr>
                <w:rFonts w:cs="Arial"/>
                <w:b/>
                <w:sz w:val="20"/>
                <w:szCs w:val="20"/>
              </w:rPr>
              <w:t>Scie</w:t>
            </w:r>
            <w:proofErr w:type="spellEnd"/>
            <w:r w:rsidRPr="00C724A8">
              <w:rPr>
                <w:rFonts w:cs="Arial"/>
                <w:b/>
                <w:sz w:val="20"/>
                <w:szCs w:val="20"/>
              </w:rPr>
              <w:t xml:space="preserve"> à </w:t>
            </w:r>
            <w:proofErr w:type="spellStart"/>
            <w:r w:rsidRPr="00C724A8">
              <w:rPr>
                <w:rFonts w:cs="Arial"/>
                <w:b/>
                <w:sz w:val="20"/>
                <w:szCs w:val="20"/>
              </w:rPr>
              <w:t>égoïne</w:t>
            </w:r>
            <w:proofErr w:type="spellEnd"/>
          </w:p>
          <w:p w14:paraId="087015E8" w14:textId="77777777" w:rsidR="001640C9" w:rsidRPr="00C724A8" w:rsidRDefault="001640C9" w:rsidP="001640C9">
            <w:pPr>
              <w:spacing w:after="60" w:line="240" w:lineRule="auto"/>
              <w:rPr>
                <w:rFonts w:cs="Arial"/>
                <w:sz w:val="20"/>
                <w:szCs w:val="20"/>
              </w:rPr>
            </w:pPr>
            <w:r w:rsidRPr="00C724A8">
              <w:rPr>
                <w:rFonts w:cs="Arial"/>
                <w:sz w:val="20"/>
                <w:szCs w:val="20"/>
              </w:rPr>
              <w:t xml:space="preserve">Pour </w:t>
            </w:r>
            <w:proofErr w:type="spellStart"/>
            <w:r w:rsidRPr="00C724A8">
              <w:rPr>
                <w:rFonts w:cs="Arial"/>
                <w:sz w:val="20"/>
                <w:szCs w:val="20"/>
              </w:rPr>
              <w:t>menuiserie</w:t>
            </w:r>
            <w:proofErr w:type="spellEnd"/>
            <w:r w:rsidRPr="00C724A8">
              <w:rPr>
                <w:rFonts w:cs="Arial"/>
                <w:sz w:val="20"/>
                <w:szCs w:val="20"/>
              </w:rPr>
              <w:t>, 600mm</w:t>
            </w:r>
          </w:p>
        </w:tc>
        <w:tc>
          <w:tcPr>
            <w:tcW w:w="5689" w:type="dxa"/>
            <w:shd w:val="clear" w:color="auto" w:fill="auto"/>
            <w:vAlign w:val="center"/>
          </w:tcPr>
          <w:p w14:paraId="4F05105D" w14:textId="77777777" w:rsidR="001640C9" w:rsidRPr="00C724A8" w:rsidRDefault="001640C9" w:rsidP="001640C9">
            <w:pPr>
              <w:spacing w:after="60" w:line="240" w:lineRule="auto"/>
              <w:jc w:val="center"/>
              <w:rPr>
                <w:rFonts w:cs="Arial"/>
                <w:b/>
                <w:sz w:val="20"/>
                <w:szCs w:val="20"/>
              </w:rPr>
            </w:pPr>
          </w:p>
        </w:tc>
        <w:tc>
          <w:tcPr>
            <w:tcW w:w="2552" w:type="dxa"/>
            <w:shd w:val="clear" w:color="auto" w:fill="auto"/>
            <w:vAlign w:val="center"/>
          </w:tcPr>
          <w:p w14:paraId="1051AAA3" w14:textId="77777777" w:rsidR="001640C9" w:rsidRPr="00C724A8" w:rsidRDefault="001640C9" w:rsidP="001640C9">
            <w:pPr>
              <w:spacing w:after="60" w:line="240" w:lineRule="auto"/>
              <w:jc w:val="center"/>
              <w:rPr>
                <w:rFonts w:cs="Arial"/>
                <w:b/>
                <w:sz w:val="20"/>
                <w:szCs w:val="20"/>
              </w:rPr>
            </w:pPr>
          </w:p>
        </w:tc>
      </w:tr>
      <w:tr w:rsidR="001640C9" w:rsidRPr="00C724A8" w14:paraId="4F83372B" w14:textId="77777777" w:rsidTr="001640C9">
        <w:tc>
          <w:tcPr>
            <w:tcW w:w="1101" w:type="dxa"/>
            <w:tcBorders>
              <w:top w:val="single" w:sz="4" w:space="0" w:color="auto"/>
              <w:bottom w:val="single" w:sz="4" w:space="0" w:color="auto"/>
            </w:tcBorders>
            <w:shd w:val="clear" w:color="auto" w:fill="auto"/>
            <w:vAlign w:val="center"/>
          </w:tcPr>
          <w:p w14:paraId="6B2130AD" w14:textId="77777777" w:rsidR="001640C9" w:rsidRPr="00C724A8" w:rsidRDefault="001640C9" w:rsidP="001640C9">
            <w:pPr>
              <w:spacing w:after="60" w:line="240" w:lineRule="auto"/>
              <w:jc w:val="center"/>
              <w:rPr>
                <w:rFonts w:cs="Arial"/>
                <w:b/>
                <w:sz w:val="20"/>
                <w:szCs w:val="20"/>
              </w:rPr>
            </w:pPr>
            <w:r w:rsidRPr="00C724A8">
              <w:rPr>
                <w:rFonts w:cs="Arial"/>
                <w:b/>
                <w:sz w:val="20"/>
                <w:szCs w:val="20"/>
              </w:rPr>
              <w:t>18.</w:t>
            </w:r>
          </w:p>
        </w:tc>
        <w:tc>
          <w:tcPr>
            <w:tcW w:w="4120" w:type="dxa"/>
            <w:tcBorders>
              <w:top w:val="single" w:sz="4" w:space="0" w:color="auto"/>
              <w:left w:val="single" w:sz="4" w:space="0" w:color="auto"/>
              <w:bottom w:val="single" w:sz="4" w:space="0" w:color="auto"/>
              <w:right w:val="single" w:sz="4" w:space="0" w:color="auto"/>
            </w:tcBorders>
            <w:shd w:val="clear" w:color="auto" w:fill="auto"/>
          </w:tcPr>
          <w:p w14:paraId="735559C0" w14:textId="77777777" w:rsidR="001640C9" w:rsidRPr="00C724A8" w:rsidRDefault="001640C9" w:rsidP="001640C9">
            <w:pPr>
              <w:spacing w:after="60" w:line="240" w:lineRule="auto"/>
              <w:rPr>
                <w:rFonts w:cs="Arial"/>
                <w:b/>
                <w:sz w:val="20"/>
                <w:szCs w:val="20"/>
              </w:rPr>
            </w:pPr>
            <w:proofErr w:type="spellStart"/>
            <w:r w:rsidRPr="00C724A8">
              <w:rPr>
                <w:rFonts w:cs="Arial"/>
                <w:b/>
                <w:sz w:val="20"/>
                <w:szCs w:val="20"/>
              </w:rPr>
              <w:t>Mètre</w:t>
            </w:r>
            <w:proofErr w:type="spellEnd"/>
            <w:r w:rsidRPr="00C724A8">
              <w:rPr>
                <w:rFonts w:cs="Arial"/>
                <w:b/>
                <w:sz w:val="20"/>
                <w:szCs w:val="20"/>
              </w:rPr>
              <w:t xml:space="preserve"> </w:t>
            </w:r>
          </w:p>
          <w:p w14:paraId="2C611329" w14:textId="77777777" w:rsidR="001640C9" w:rsidRPr="00C724A8" w:rsidRDefault="001640C9" w:rsidP="001640C9">
            <w:pPr>
              <w:spacing w:after="60" w:line="240" w:lineRule="auto"/>
              <w:rPr>
                <w:rFonts w:cs="Arial"/>
                <w:sz w:val="20"/>
                <w:szCs w:val="20"/>
              </w:rPr>
            </w:pPr>
            <w:r w:rsidRPr="00C724A8">
              <w:rPr>
                <w:rFonts w:cs="Arial"/>
                <w:sz w:val="20"/>
                <w:szCs w:val="20"/>
              </w:rPr>
              <w:t>De 5 m</w:t>
            </w:r>
          </w:p>
        </w:tc>
        <w:tc>
          <w:tcPr>
            <w:tcW w:w="5689" w:type="dxa"/>
            <w:shd w:val="clear" w:color="auto" w:fill="auto"/>
            <w:vAlign w:val="center"/>
          </w:tcPr>
          <w:p w14:paraId="2328E1D7" w14:textId="77777777" w:rsidR="001640C9" w:rsidRPr="00C724A8" w:rsidRDefault="001640C9" w:rsidP="001640C9">
            <w:pPr>
              <w:spacing w:after="60" w:line="240" w:lineRule="auto"/>
              <w:jc w:val="center"/>
              <w:rPr>
                <w:rFonts w:cs="Arial"/>
                <w:b/>
                <w:sz w:val="20"/>
                <w:szCs w:val="20"/>
              </w:rPr>
            </w:pPr>
          </w:p>
        </w:tc>
        <w:tc>
          <w:tcPr>
            <w:tcW w:w="2552" w:type="dxa"/>
            <w:shd w:val="clear" w:color="auto" w:fill="auto"/>
            <w:vAlign w:val="center"/>
          </w:tcPr>
          <w:p w14:paraId="726CB5B1" w14:textId="77777777" w:rsidR="001640C9" w:rsidRPr="00C724A8" w:rsidRDefault="001640C9" w:rsidP="001640C9">
            <w:pPr>
              <w:spacing w:after="60" w:line="240" w:lineRule="auto"/>
              <w:jc w:val="center"/>
              <w:rPr>
                <w:rFonts w:cs="Arial"/>
                <w:b/>
                <w:sz w:val="20"/>
                <w:szCs w:val="20"/>
              </w:rPr>
            </w:pPr>
          </w:p>
        </w:tc>
      </w:tr>
      <w:tr w:rsidR="001640C9" w:rsidRPr="00C724A8" w14:paraId="047D7516" w14:textId="77777777" w:rsidTr="001640C9">
        <w:tc>
          <w:tcPr>
            <w:tcW w:w="1101" w:type="dxa"/>
            <w:tcBorders>
              <w:top w:val="single" w:sz="4" w:space="0" w:color="auto"/>
              <w:bottom w:val="single" w:sz="4" w:space="0" w:color="auto"/>
            </w:tcBorders>
            <w:shd w:val="clear" w:color="auto" w:fill="auto"/>
            <w:vAlign w:val="center"/>
          </w:tcPr>
          <w:p w14:paraId="77E84DCD" w14:textId="77777777" w:rsidR="001640C9" w:rsidRPr="00C724A8" w:rsidRDefault="001640C9" w:rsidP="001640C9">
            <w:pPr>
              <w:spacing w:after="60" w:line="240" w:lineRule="auto"/>
              <w:jc w:val="center"/>
              <w:rPr>
                <w:rFonts w:cs="Arial"/>
                <w:b/>
                <w:sz w:val="20"/>
                <w:szCs w:val="20"/>
              </w:rPr>
            </w:pPr>
            <w:r w:rsidRPr="00C724A8">
              <w:rPr>
                <w:rFonts w:cs="Arial"/>
                <w:b/>
                <w:sz w:val="20"/>
                <w:szCs w:val="20"/>
              </w:rPr>
              <w:t>19.</w:t>
            </w:r>
          </w:p>
        </w:tc>
        <w:tc>
          <w:tcPr>
            <w:tcW w:w="4120" w:type="dxa"/>
            <w:tcBorders>
              <w:top w:val="single" w:sz="4" w:space="0" w:color="auto"/>
              <w:left w:val="single" w:sz="4" w:space="0" w:color="auto"/>
              <w:bottom w:val="single" w:sz="4" w:space="0" w:color="auto"/>
              <w:right w:val="single" w:sz="4" w:space="0" w:color="auto"/>
            </w:tcBorders>
            <w:shd w:val="clear" w:color="auto" w:fill="auto"/>
          </w:tcPr>
          <w:p w14:paraId="25FDA1DE" w14:textId="77777777" w:rsidR="001640C9" w:rsidRPr="00C724A8" w:rsidRDefault="001640C9" w:rsidP="001640C9">
            <w:pPr>
              <w:spacing w:after="60" w:line="240" w:lineRule="auto"/>
              <w:rPr>
                <w:rFonts w:cs="Arial"/>
                <w:b/>
                <w:sz w:val="20"/>
                <w:szCs w:val="20"/>
              </w:rPr>
            </w:pPr>
            <w:r w:rsidRPr="00C724A8">
              <w:rPr>
                <w:rFonts w:cs="Arial"/>
                <w:b/>
                <w:sz w:val="20"/>
                <w:szCs w:val="20"/>
              </w:rPr>
              <w:t xml:space="preserve">Planches de </w:t>
            </w:r>
            <w:proofErr w:type="spellStart"/>
            <w:r w:rsidRPr="00C724A8">
              <w:rPr>
                <w:rFonts w:cs="Arial"/>
                <w:b/>
                <w:sz w:val="20"/>
                <w:szCs w:val="20"/>
              </w:rPr>
              <w:t>bois</w:t>
            </w:r>
            <w:proofErr w:type="spellEnd"/>
            <w:r w:rsidRPr="00C724A8">
              <w:rPr>
                <w:rFonts w:cs="Arial"/>
                <w:b/>
                <w:sz w:val="20"/>
                <w:szCs w:val="20"/>
              </w:rPr>
              <w:t xml:space="preserve"> rouge</w:t>
            </w:r>
          </w:p>
          <w:p w14:paraId="0E3786D0" w14:textId="77777777" w:rsidR="001640C9" w:rsidRPr="00C724A8" w:rsidRDefault="001640C9" w:rsidP="001640C9">
            <w:pPr>
              <w:spacing w:after="60" w:line="240" w:lineRule="auto"/>
              <w:rPr>
                <w:rFonts w:cs="Arial"/>
                <w:sz w:val="20"/>
                <w:szCs w:val="20"/>
              </w:rPr>
            </w:pPr>
            <w:r w:rsidRPr="00C724A8">
              <w:rPr>
                <w:rFonts w:cs="Arial"/>
                <w:sz w:val="20"/>
                <w:szCs w:val="20"/>
              </w:rPr>
              <w:t>De 4,40 m</w:t>
            </w:r>
          </w:p>
        </w:tc>
        <w:tc>
          <w:tcPr>
            <w:tcW w:w="5689" w:type="dxa"/>
            <w:shd w:val="clear" w:color="auto" w:fill="auto"/>
            <w:vAlign w:val="center"/>
          </w:tcPr>
          <w:p w14:paraId="033B7FC8" w14:textId="77777777" w:rsidR="001640C9" w:rsidRPr="00C724A8" w:rsidRDefault="001640C9" w:rsidP="001640C9">
            <w:pPr>
              <w:spacing w:after="60" w:line="240" w:lineRule="auto"/>
              <w:jc w:val="center"/>
              <w:rPr>
                <w:rFonts w:cs="Arial"/>
                <w:b/>
                <w:sz w:val="20"/>
                <w:szCs w:val="20"/>
              </w:rPr>
            </w:pPr>
          </w:p>
        </w:tc>
        <w:tc>
          <w:tcPr>
            <w:tcW w:w="2552" w:type="dxa"/>
            <w:shd w:val="clear" w:color="auto" w:fill="auto"/>
            <w:vAlign w:val="center"/>
          </w:tcPr>
          <w:p w14:paraId="1CA1C133" w14:textId="77777777" w:rsidR="001640C9" w:rsidRPr="00C724A8" w:rsidRDefault="001640C9" w:rsidP="001640C9">
            <w:pPr>
              <w:spacing w:after="60" w:line="240" w:lineRule="auto"/>
              <w:jc w:val="center"/>
              <w:rPr>
                <w:rFonts w:cs="Arial"/>
                <w:b/>
                <w:sz w:val="20"/>
                <w:szCs w:val="20"/>
              </w:rPr>
            </w:pPr>
          </w:p>
        </w:tc>
      </w:tr>
      <w:tr w:rsidR="001640C9" w:rsidRPr="00C724A8" w14:paraId="6E6041EC" w14:textId="77777777" w:rsidTr="001640C9">
        <w:tc>
          <w:tcPr>
            <w:tcW w:w="1101" w:type="dxa"/>
            <w:tcBorders>
              <w:top w:val="single" w:sz="4" w:space="0" w:color="auto"/>
              <w:bottom w:val="single" w:sz="4" w:space="0" w:color="auto"/>
            </w:tcBorders>
            <w:shd w:val="clear" w:color="auto" w:fill="auto"/>
            <w:vAlign w:val="center"/>
          </w:tcPr>
          <w:p w14:paraId="5C016FE8" w14:textId="77777777" w:rsidR="001640C9" w:rsidRPr="00C724A8" w:rsidRDefault="001640C9" w:rsidP="001640C9">
            <w:pPr>
              <w:spacing w:after="60" w:line="240" w:lineRule="auto"/>
              <w:jc w:val="center"/>
              <w:rPr>
                <w:rFonts w:cs="Arial"/>
                <w:b/>
                <w:sz w:val="20"/>
                <w:szCs w:val="20"/>
              </w:rPr>
            </w:pPr>
            <w:r w:rsidRPr="00C724A8">
              <w:rPr>
                <w:rFonts w:cs="Arial"/>
                <w:b/>
                <w:sz w:val="20"/>
                <w:szCs w:val="20"/>
              </w:rPr>
              <w:t>20.</w:t>
            </w:r>
          </w:p>
        </w:tc>
        <w:tc>
          <w:tcPr>
            <w:tcW w:w="4120" w:type="dxa"/>
            <w:tcBorders>
              <w:top w:val="single" w:sz="4" w:space="0" w:color="auto"/>
              <w:left w:val="single" w:sz="4" w:space="0" w:color="auto"/>
              <w:bottom w:val="single" w:sz="4" w:space="0" w:color="auto"/>
              <w:right w:val="single" w:sz="4" w:space="0" w:color="auto"/>
            </w:tcBorders>
            <w:shd w:val="clear" w:color="auto" w:fill="auto"/>
          </w:tcPr>
          <w:p w14:paraId="3E2F09D9" w14:textId="77777777" w:rsidR="001640C9" w:rsidRPr="00C724A8" w:rsidRDefault="001640C9" w:rsidP="001640C9">
            <w:pPr>
              <w:spacing w:after="60" w:line="240" w:lineRule="auto"/>
              <w:rPr>
                <w:rFonts w:cs="Arial"/>
                <w:b/>
                <w:sz w:val="20"/>
                <w:szCs w:val="20"/>
              </w:rPr>
            </w:pPr>
            <w:proofErr w:type="spellStart"/>
            <w:r w:rsidRPr="00C724A8">
              <w:rPr>
                <w:rFonts w:cs="Arial"/>
                <w:b/>
                <w:sz w:val="20"/>
                <w:szCs w:val="20"/>
              </w:rPr>
              <w:t>Boite</w:t>
            </w:r>
            <w:proofErr w:type="spellEnd"/>
            <w:r w:rsidRPr="00C724A8">
              <w:rPr>
                <w:rFonts w:cs="Arial"/>
                <w:b/>
                <w:sz w:val="20"/>
                <w:szCs w:val="20"/>
              </w:rPr>
              <w:t xml:space="preserve"> de pointe</w:t>
            </w:r>
          </w:p>
          <w:p w14:paraId="2D999942" w14:textId="77777777" w:rsidR="001640C9" w:rsidRPr="00C724A8" w:rsidRDefault="001640C9" w:rsidP="001640C9">
            <w:pPr>
              <w:spacing w:after="60" w:line="240" w:lineRule="auto"/>
              <w:rPr>
                <w:rFonts w:cs="Arial"/>
                <w:sz w:val="20"/>
                <w:szCs w:val="20"/>
              </w:rPr>
            </w:pPr>
            <w:r w:rsidRPr="00C724A8">
              <w:rPr>
                <w:rFonts w:cs="Arial"/>
                <w:sz w:val="20"/>
                <w:szCs w:val="20"/>
              </w:rPr>
              <w:t>De 1 à 8 mm</w:t>
            </w:r>
          </w:p>
        </w:tc>
        <w:tc>
          <w:tcPr>
            <w:tcW w:w="5689" w:type="dxa"/>
            <w:shd w:val="clear" w:color="auto" w:fill="auto"/>
            <w:vAlign w:val="center"/>
          </w:tcPr>
          <w:p w14:paraId="78994121" w14:textId="77777777" w:rsidR="001640C9" w:rsidRPr="00C724A8" w:rsidRDefault="001640C9" w:rsidP="001640C9">
            <w:pPr>
              <w:spacing w:after="60" w:line="240" w:lineRule="auto"/>
              <w:jc w:val="center"/>
              <w:rPr>
                <w:rFonts w:cs="Arial"/>
                <w:b/>
                <w:sz w:val="20"/>
                <w:szCs w:val="20"/>
              </w:rPr>
            </w:pPr>
          </w:p>
        </w:tc>
        <w:tc>
          <w:tcPr>
            <w:tcW w:w="2552" w:type="dxa"/>
            <w:shd w:val="clear" w:color="auto" w:fill="auto"/>
            <w:vAlign w:val="center"/>
          </w:tcPr>
          <w:p w14:paraId="2A648C1F" w14:textId="77777777" w:rsidR="001640C9" w:rsidRPr="00C724A8" w:rsidRDefault="001640C9" w:rsidP="001640C9">
            <w:pPr>
              <w:spacing w:after="60" w:line="240" w:lineRule="auto"/>
              <w:jc w:val="center"/>
              <w:rPr>
                <w:rFonts w:cs="Arial"/>
                <w:b/>
                <w:sz w:val="20"/>
                <w:szCs w:val="20"/>
              </w:rPr>
            </w:pPr>
          </w:p>
        </w:tc>
      </w:tr>
      <w:tr w:rsidR="001640C9" w:rsidRPr="00C724A8" w14:paraId="4F14D8D4" w14:textId="77777777" w:rsidTr="001640C9">
        <w:tc>
          <w:tcPr>
            <w:tcW w:w="1101" w:type="dxa"/>
            <w:tcBorders>
              <w:top w:val="single" w:sz="4" w:space="0" w:color="auto"/>
              <w:bottom w:val="single" w:sz="4" w:space="0" w:color="auto"/>
            </w:tcBorders>
            <w:shd w:val="clear" w:color="auto" w:fill="auto"/>
            <w:vAlign w:val="center"/>
          </w:tcPr>
          <w:p w14:paraId="7DCDF191" w14:textId="77777777" w:rsidR="001640C9" w:rsidRPr="00C724A8" w:rsidRDefault="001640C9" w:rsidP="001640C9">
            <w:pPr>
              <w:spacing w:after="60" w:line="240" w:lineRule="auto"/>
              <w:jc w:val="center"/>
              <w:rPr>
                <w:rFonts w:cs="Arial"/>
                <w:b/>
                <w:sz w:val="20"/>
                <w:szCs w:val="20"/>
              </w:rPr>
            </w:pPr>
            <w:r w:rsidRPr="00C724A8">
              <w:rPr>
                <w:rFonts w:cs="Arial"/>
                <w:b/>
                <w:sz w:val="20"/>
                <w:szCs w:val="20"/>
              </w:rPr>
              <w:t>21.</w:t>
            </w:r>
          </w:p>
        </w:tc>
        <w:tc>
          <w:tcPr>
            <w:tcW w:w="4120" w:type="dxa"/>
            <w:tcBorders>
              <w:top w:val="single" w:sz="4" w:space="0" w:color="auto"/>
              <w:left w:val="single" w:sz="4" w:space="0" w:color="auto"/>
              <w:bottom w:val="single" w:sz="4" w:space="0" w:color="auto"/>
              <w:right w:val="single" w:sz="4" w:space="0" w:color="auto"/>
            </w:tcBorders>
            <w:shd w:val="clear" w:color="auto" w:fill="auto"/>
          </w:tcPr>
          <w:p w14:paraId="60B94B2C" w14:textId="77777777" w:rsidR="001640C9" w:rsidRPr="00C724A8" w:rsidRDefault="001640C9" w:rsidP="001640C9">
            <w:pPr>
              <w:spacing w:after="60" w:line="240" w:lineRule="auto"/>
              <w:rPr>
                <w:rFonts w:cs="Arial"/>
                <w:b/>
                <w:sz w:val="20"/>
                <w:szCs w:val="20"/>
              </w:rPr>
            </w:pPr>
            <w:proofErr w:type="spellStart"/>
            <w:r w:rsidRPr="00C724A8">
              <w:rPr>
                <w:rFonts w:cs="Arial"/>
                <w:b/>
                <w:sz w:val="20"/>
                <w:szCs w:val="20"/>
              </w:rPr>
              <w:t>Boite</w:t>
            </w:r>
            <w:proofErr w:type="spellEnd"/>
            <w:r w:rsidRPr="00C724A8">
              <w:rPr>
                <w:rFonts w:cs="Arial"/>
                <w:b/>
                <w:sz w:val="20"/>
                <w:szCs w:val="20"/>
              </w:rPr>
              <w:t xml:space="preserve"> de </w:t>
            </w:r>
            <w:proofErr w:type="spellStart"/>
            <w:r w:rsidRPr="00C724A8">
              <w:rPr>
                <w:rFonts w:cs="Arial"/>
                <w:b/>
                <w:sz w:val="20"/>
                <w:szCs w:val="20"/>
              </w:rPr>
              <w:t>boulons</w:t>
            </w:r>
            <w:proofErr w:type="spellEnd"/>
          </w:p>
          <w:p w14:paraId="3F85CECC" w14:textId="77777777" w:rsidR="001640C9" w:rsidRPr="00C724A8" w:rsidRDefault="001640C9" w:rsidP="001640C9">
            <w:pPr>
              <w:spacing w:after="60" w:line="240" w:lineRule="auto"/>
              <w:rPr>
                <w:rFonts w:cs="Arial"/>
                <w:sz w:val="20"/>
                <w:szCs w:val="20"/>
              </w:rPr>
            </w:pPr>
            <w:r w:rsidRPr="00C724A8">
              <w:rPr>
                <w:rFonts w:cs="Arial"/>
                <w:sz w:val="20"/>
                <w:szCs w:val="20"/>
              </w:rPr>
              <w:t>De 8 mm</w:t>
            </w:r>
          </w:p>
        </w:tc>
        <w:tc>
          <w:tcPr>
            <w:tcW w:w="5689" w:type="dxa"/>
            <w:shd w:val="clear" w:color="auto" w:fill="auto"/>
            <w:vAlign w:val="center"/>
          </w:tcPr>
          <w:p w14:paraId="0B5B2C99" w14:textId="77777777" w:rsidR="001640C9" w:rsidRPr="00C724A8" w:rsidRDefault="001640C9" w:rsidP="001640C9">
            <w:pPr>
              <w:spacing w:after="60" w:line="240" w:lineRule="auto"/>
              <w:jc w:val="center"/>
              <w:rPr>
                <w:rFonts w:cs="Arial"/>
                <w:b/>
                <w:sz w:val="20"/>
                <w:szCs w:val="20"/>
              </w:rPr>
            </w:pPr>
          </w:p>
        </w:tc>
        <w:tc>
          <w:tcPr>
            <w:tcW w:w="2552" w:type="dxa"/>
            <w:shd w:val="clear" w:color="auto" w:fill="auto"/>
            <w:vAlign w:val="center"/>
          </w:tcPr>
          <w:p w14:paraId="43CA9DCF" w14:textId="77777777" w:rsidR="001640C9" w:rsidRPr="00C724A8" w:rsidRDefault="001640C9" w:rsidP="001640C9">
            <w:pPr>
              <w:spacing w:after="60" w:line="240" w:lineRule="auto"/>
              <w:jc w:val="center"/>
              <w:rPr>
                <w:rFonts w:cs="Arial"/>
                <w:b/>
                <w:sz w:val="20"/>
                <w:szCs w:val="20"/>
              </w:rPr>
            </w:pPr>
          </w:p>
        </w:tc>
      </w:tr>
      <w:tr w:rsidR="001640C9" w:rsidRPr="00C724A8" w14:paraId="53BC1246" w14:textId="77777777" w:rsidTr="001640C9">
        <w:tc>
          <w:tcPr>
            <w:tcW w:w="1101" w:type="dxa"/>
            <w:tcBorders>
              <w:top w:val="single" w:sz="4" w:space="0" w:color="auto"/>
              <w:bottom w:val="single" w:sz="4" w:space="0" w:color="auto"/>
            </w:tcBorders>
            <w:shd w:val="clear" w:color="auto" w:fill="auto"/>
            <w:vAlign w:val="center"/>
          </w:tcPr>
          <w:p w14:paraId="6DCF138E" w14:textId="77777777" w:rsidR="001640C9" w:rsidRPr="00C724A8" w:rsidRDefault="001640C9" w:rsidP="001640C9">
            <w:pPr>
              <w:spacing w:after="60" w:line="240" w:lineRule="auto"/>
              <w:jc w:val="center"/>
              <w:rPr>
                <w:rFonts w:cs="Arial"/>
                <w:b/>
                <w:sz w:val="20"/>
                <w:szCs w:val="20"/>
              </w:rPr>
            </w:pPr>
            <w:r w:rsidRPr="00C724A8">
              <w:rPr>
                <w:rFonts w:cs="Arial"/>
                <w:b/>
                <w:sz w:val="20"/>
                <w:szCs w:val="20"/>
              </w:rPr>
              <w:t>22.</w:t>
            </w:r>
          </w:p>
        </w:tc>
        <w:tc>
          <w:tcPr>
            <w:tcW w:w="4120" w:type="dxa"/>
            <w:tcBorders>
              <w:top w:val="single" w:sz="4" w:space="0" w:color="auto"/>
              <w:left w:val="single" w:sz="4" w:space="0" w:color="auto"/>
              <w:bottom w:val="single" w:sz="4" w:space="0" w:color="auto"/>
              <w:right w:val="single" w:sz="4" w:space="0" w:color="auto"/>
            </w:tcBorders>
            <w:shd w:val="clear" w:color="auto" w:fill="auto"/>
          </w:tcPr>
          <w:p w14:paraId="3C2E26EC" w14:textId="77777777" w:rsidR="001640C9" w:rsidRPr="00C724A8" w:rsidRDefault="001640C9" w:rsidP="001640C9">
            <w:pPr>
              <w:spacing w:after="60" w:line="240" w:lineRule="auto"/>
              <w:rPr>
                <w:rFonts w:cs="Arial"/>
                <w:b/>
                <w:sz w:val="20"/>
                <w:szCs w:val="20"/>
              </w:rPr>
            </w:pPr>
            <w:proofErr w:type="spellStart"/>
            <w:r w:rsidRPr="00C724A8">
              <w:rPr>
                <w:rFonts w:cs="Arial"/>
                <w:b/>
                <w:sz w:val="20"/>
                <w:szCs w:val="20"/>
              </w:rPr>
              <w:t>Boite</w:t>
            </w:r>
            <w:proofErr w:type="spellEnd"/>
            <w:r w:rsidRPr="00C724A8">
              <w:rPr>
                <w:rFonts w:cs="Arial"/>
                <w:b/>
                <w:sz w:val="20"/>
                <w:szCs w:val="20"/>
              </w:rPr>
              <w:t xml:space="preserve"> de </w:t>
            </w:r>
            <w:proofErr w:type="spellStart"/>
            <w:r w:rsidRPr="00C724A8">
              <w:rPr>
                <w:rFonts w:cs="Arial"/>
                <w:b/>
                <w:sz w:val="20"/>
                <w:szCs w:val="20"/>
              </w:rPr>
              <w:t>tournevis</w:t>
            </w:r>
            <w:proofErr w:type="spellEnd"/>
            <w:r w:rsidRPr="00C724A8">
              <w:rPr>
                <w:rFonts w:cs="Arial"/>
                <w:b/>
                <w:sz w:val="20"/>
                <w:szCs w:val="20"/>
              </w:rPr>
              <w:t xml:space="preserve"> trousseau</w:t>
            </w:r>
          </w:p>
          <w:p w14:paraId="5197FAC8" w14:textId="77777777" w:rsidR="001640C9" w:rsidRPr="00C724A8" w:rsidRDefault="001640C9" w:rsidP="001640C9">
            <w:pPr>
              <w:spacing w:after="60" w:line="240" w:lineRule="auto"/>
              <w:rPr>
                <w:rFonts w:cs="Arial"/>
                <w:sz w:val="20"/>
                <w:szCs w:val="20"/>
              </w:rPr>
            </w:pPr>
            <w:proofErr w:type="spellStart"/>
            <w:r w:rsidRPr="00C724A8">
              <w:rPr>
                <w:rFonts w:cs="Arial"/>
                <w:sz w:val="20"/>
                <w:szCs w:val="20"/>
              </w:rPr>
              <w:t>Modèle</w:t>
            </w:r>
            <w:proofErr w:type="spellEnd"/>
            <w:r w:rsidRPr="00C724A8">
              <w:rPr>
                <w:rFonts w:cs="Arial"/>
                <w:sz w:val="20"/>
                <w:szCs w:val="20"/>
              </w:rPr>
              <w:t xml:space="preserve"> </w:t>
            </w:r>
            <w:proofErr w:type="spellStart"/>
            <w:r w:rsidRPr="00C724A8">
              <w:rPr>
                <w:rFonts w:cs="Arial"/>
                <w:sz w:val="20"/>
                <w:szCs w:val="20"/>
              </w:rPr>
              <w:t>américain</w:t>
            </w:r>
            <w:proofErr w:type="spellEnd"/>
          </w:p>
        </w:tc>
        <w:tc>
          <w:tcPr>
            <w:tcW w:w="5689" w:type="dxa"/>
            <w:shd w:val="clear" w:color="auto" w:fill="auto"/>
            <w:vAlign w:val="center"/>
          </w:tcPr>
          <w:p w14:paraId="4E7CBCB2" w14:textId="77777777" w:rsidR="001640C9" w:rsidRPr="00C724A8" w:rsidRDefault="001640C9" w:rsidP="001640C9">
            <w:pPr>
              <w:spacing w:after="60" w:line="240" w:lineRule="auto"/>
              <w:jc w:val="center"/>
              <w:rPr>
                <w:rFonts w:cs="Arial"/>
                <w:b/>
                <w:sz w:val="20"/>
                <w:szCs w:val="20"/>
              </w:rPr>
            </w:pPr>
          </w:p>
        </w:tc>
        <w:tc>
          <w:tcPr>
            <w:tcW w:w="2552" w:type="dxa"/>
            <w:shd w:val="clear" w:color="auto" w:fill="auto"/>
            <w:vAlign w:val="center"/>
          </w:tcPr>
          <w:p w14:paraId="225FE40A" w14:textId="77777777" w:rsidR="001640C9" w:rsidRPr="00C724A8" w:rsidRDefault="001640C9" w:rsidP="001640C9">
            <w:pPr>
              <w:spacing w:after="60" w:line="240" w:lineRule="auto"/>
              <w:jc w:val="center"/>
              <w:rPr>
                <w:rFonts w:cs="Arial"/>
                <w:b/>
                <w:sz w:val="20"/>
                <w:szCs w:val="20"/>
              </w:rPr>
            </w:pPr>
          </w:p>
        </w:tc>
      </w:tr>
      <w:tr w:rsidR="001640C9" w:rsidRPr="00C724A8" w14:paraId="38783B29" w14:textId="77777777" w:rsidTr="001640C9">
        <w:tc>
          <w:tcPr>
            <w:tcW w:w="1101" w:type="dxa"/>
            <w:tcBorders>
              <w:top w:val="single" w:sz="4" w:space="0" w:color="auto"/>
              <w:bottom w:val="single" w:sz="4" w:space="0" w:color="auto"/>
            </w:tcBorders>
            <w:shd w:val="clear" w:color="auto" w:fill="auto"/>
            <w:vAlign w:val="center"/>
          </w:tcPr>
          <w:p w14:paraId="7115DB92" w14:textId="77777777" w:rsidR="001640C9" w:rsidRPr="00C724A8" w:rsidRDefault="001640C9" w:rsidP="001640C9">
            <w:pPr>
              <w:spacing w:after="60" w:line="240" w:lineRule="auto"/>
              <w:jc w:val="center"/>
              <w:rPr>
                <w:rFonts w:cs="Arial"/>
                <w:b/>
                <w:sz w:val="20"/>
                <w:szCs w:val="20"/>
              </w:rPr>
            </w:pPr>
            <w:r w:rsidRPr="00C724A8">
              <w:rPr>
                <w:rFonts w:cs="Arial"/>
                <w:b/>
                <w:sz w:val="20"/>
                <w:szCs w:val="20"/>
              </w:rPr>
              <w:t>23.</w:t>
            </w:r>
          </w:p>
        </w:tc>
        <w:tc>
          <w:tcPr>
            <w:tcW w:w="4120" w:type="dxa"/>
            <w:tcBorders>
              <w:top w:val="single" w:sz="4" w:space="0" w:color="auto"/>
              <w:left w:val="single" w:sz="4" w:space="0" w:color="auto"/>
              <w:bottom w:val="single" w:sz="4" w:space="0" w:color="auto"/>
              <w:right w:val="single" w:sz="4" w:space="0" w:color="auto"/>
            </w:tcBorders>
            <w:shd w:val="clear" w:color="auto" w:fill="auto"/>
            <w:vAlign w:val="bottom"/>
          </w:tcPr>
          <w:p w14:paraId="6E956F91" w14:textId="77777777" w:rsidR="001640C9" w:rsidRPr="00C724A8" w:rsidRDefault="001640C9" w:rsidP="001640C9">
            <w:pPr>
              <w:spacing w:after="60" w:line="240" w:lineRule="auto"/>
              <w:rPr>
                <w:rFonts w:cs="Arial"/>
                <w:b/>
                <w:sz w:val="20"/>
                <w:szCs w:val="20"/>
              </w:rPr>
            </w:pPr>
            <w:r w:rsidRPr="00C724A8">
              <w:rPr>
                <w:rFonts w:cs="Arial"/>
                <w:b/>
                <w:sz w:val="20"/>
                <w:szCs w:val="20"/>
              </w:rPr>
              <w:t xml:space="preserve">Trousseau de </w:t>
            </w:r>
            <w:proofErr w:type="spellStart"/>
            <w:r w:rsidRPr="00C724A8">
              <w:rPr>
                <w:rFonts w:cs="Arial"/>
                <w:b/>
                <w:sz w:val="20"/>
                <w:szCs w:val="20"/>
              </w:rPr>
              <w:t>clés</w:t>
            </w:r>
            <w:proofErr w:type="spellEnd"/>
          </w:p>
          <w:p w14:paraId="75E5ED82" w14:textId="77777777" w:rsidR="001640C9" w:rsidRPr="00C724A8" w:rsidRDefault="001640C9" w:rsidP="001640C9">
            <w:pPr>
              <w:spacing w:after="60" w:line="240" w:lineRule="auto"/>
              <w:rPr>
                <w:rFonts w:cs="Arial"/>
                <w:sz w:val="20"/>
                <w:szCs w:val="20"/>
              </w:rPr>
            </w:pPr>
            <w:r w:rsidRPr="00C724A8">
              <w:rPr>
                <w:rFonts w:cs="Arial"/>
                <w:sz w:val="20"/>
                <w:szCs w:val="20"/>
              </w:rPr>
              <w:t>De 8 à 20</w:t>
            </w:r>
          </w:p>
        </w:tc>
        <w:tc>
          <w:tcPr>
            <w:tcW w:w="5689" w:type="dxa"/>
            <w:shd w:val="clear" w:color="auto" w:fill="auto"/>
            <w:vAlign w:val="center"/>
          </w:tcPr>
          <w:p w14:paraId="10D57A5B" w14:textId="77777777" w:rsidR="001640C9" w:rsidRPr="00C724A8" w:rsidRDefault="001640C9" w:rsidP="001640C9">
            <w:pPr>
              <w:spacing w:after="60" w:line="240" w:lineRule="auto"/>
              <w:jc w:val="center"/>
              <w:rPr>
                <w:rFonts w:cs="Arial"/>
                <w:b/>
                <w:sz w:val="20"/>
                <w:szCs w:val="20"/>
              </w:rPr>
            </w:pPr>
          </w:p>
        </w:tc>
        <w:tc>
          <w:tcPr>
            <w:tcW w:w="2552" w:type="dxa"/>
            <w:shd w:val="clear" w:color="auto" w:fill="auto"/>
            <w:vAlign w:val="center"/>
          </w:tcPr>
          <w:p w14:paraId="68C3BEB6" w14:textId="77777777" w:rsidR="001640C9" w:rsidRPr="00C724A8" w:rsidRDefault="001640C9" w:rsidP="001640C9">
            <w:pPr>
              <w:spacing w:after="60" w:line="240" w:lineRule="auto"/>
              <w:jc w:val="center"/>
              <w:rPr>
                <w:rFonts w:cs="Arial"/>
                <w:b/>
                <w:sz w:val="20"/>
                <w:szCs w:val="20"/>
              </w:rPr>
            </w:pPr>
          </w:p>
        </w:tc>
      </w:tr>
      <w:tr w:rsidR="001640C9" w:rsidRPr="00C724A8" w14:paraId="529F38E2" w14:textId="77777777" w:rsidTr="001640C9">
        <w:tc>
          <w:tcPr>
            <w:tcW w:w="1101" w:type="dxa"/>
            <w:tcBorders>
              <w:top w:val="single" w:sz="4" w:space="0" w:color="auto"/>
              <w:bottom w:val="single" w:sz="4" w:space="0" w:color="auto"/>
            </w:tcBorders>
            <w:shd w:val="clear" w:color="auto" w:fill="auto"/>
            <w:vAlign w:val="center"/>
          </w:tcPr>
          <w:p w14:paraId="77827513" w14:textId="77777777" w:rsidR="001640C9" w:rsidRPr="00C724A8" w:rsidRDefault="001640C9" w:rsidP="001640C9">
            <w:pPr>
              <w:spacing w:after="60" w:line="240" w:lineRule="auto"/>
              <w:jc w:val="center"/>
              <w:rPr>
                <w:rFonts w:cs="Arial"/>
                <w:b/>
                <w:sz w:val="20"/>
                <w:szCs w:val="20"/>
              </w:rPr>
            </w:pPr>
            <w:r w:rsidRPr="00C724A8">
              <w:rPr>
                <w:rFonts w:cs="Arial"/>
                <w:b/>
                <w:sz w:val="20"/>
                <w:szCs w:val="20"/>
              </w:rPr>
              <w:t>24.</w:t>
            </w:r>
          </w:p>
        </w:tc>
        <w:tc>
          <w:tcPr>
            <w:tcW w:w="4120" w:type="dxa"/>
            <w:tcBorders>
              <w:top w:val="nil"/>
              <w:left w:val="single" w:sz="4" w:space="0" w:color="auto"/>
              <w:bottom w:val="single" w:sz="4" w:space="0" w:color="auto"/>
              <w:right w:val="single" w:sz="4" w:space="0" w:color="auto"/>
            </w:tcBorders>
            <w:shd w:val="clear" w:color="auto" w:fill="auto"/>
            <w:vAlign w:val="bottom"/>
          </w:tcPr>
          <w:p w14:paraId="62D24A4B" w14:textId="77777777" w:rsidR="001640C9" w:rsidRPr="00C724A8" w:rsidRDefault="001640C9" w:rsidP="001640C9">
            <w:pPr>
              <w:spacing w:after="60" w:line="240" w:lineRule="auto"/>
              <w:rPr>
                <w:rFonts w:cs="Arial"/>
                <w:b/>
                <w:sz w:val="20"/>
                <w:szCs w:val="20"/>
              </w:rPr>
            </w:pPr>
            <w:proofErr w:type="spellStart"/>
            <w:r w:rsidRPr="00C724A8">
              <w:rPr>
                <w:rFonts w:cs="Arial"/>
                <w:b/>
                <w:sz w:val="20"/>
                <w:szCs w:val="20"/>
              </w:rPr>
              <w:t>Scie</w:t>
            </w:r>
            <w:proofErr w:type="spellEnd"/>
            <w:r w:rsidRPr="00C724A8">
              <w:rPr>
                <w:rFonts w:cs="Arial"/>
                <w:b/>
                <w:sz w:val="20"/>
                <w:szCs w:val="20"/>
              </w:rPr>
              <w:t xml:space="preserve"> à </w:t>
            </w:r>
            <w:proofErr w:type="spellStart"/>
            <w:r w:rsidRPr="00C724A8">
              <w:rPr>
                <w:rFonts w:cs="Arial"/>
                <w:b/>
                <w:sz w:val="20"/>
                <w:szCs w:val="20"/>
              </w:rPr>
              <w:t>métaux</w:t>
            </w:r>
            <w:proofErr w:type="spellEnd"/>
          </w:p>
          <w:p w14:paraId="38790AC5" w14:textId="77777777" w:rsidR="001640C9" w:rsidRPr="00C724A8" w:rsidRDefault="001640C9" w:rsidP="001640C9">
            <w:pPr>
              <w:spacing w:after="60" w:line="240" w:lineRule="auto"/>
              <w:rPr>
                <w:rFonts w:cs="Arial"/>
                <w:sz w:val="20"/>
                <w:szCs w:val="20"/>
              </w:rPr>
            </w:pPr>
            <w:r w:rsidRPr="00C724A8">
              <w:rPr>
                <w:rFonts w:cs="Arial"/>
                <w:sz w:val="20"/>
                <w:szCs w:val="20"/>
              </w:rPr>
              <w:t xml:space="preserve">Avec </w:t>
            </w:r>
            <w:proofErr w:type="spellStart"/>
            <w:r w:rsidRPr="00C724A8">
              <w:rPr>
                <w:rFonts w:cs="Arial"/>
                <w:sz w:val="20"/>
                <w:szCs w:val="20"/>
              </w:rPr>
              <w:t>poignée</w:t>
            </w:r>
            <w:proofErr w:type="spellEnd"/>
            <w:r w:rsidRPr="00C724A8">
              <w:rPr>
                <w:rFonts w:cs="Arial"/>
                <w:sz w:val="20"/>
                <w:szCs w:val="20"/>
              </w:rPr>
              <w:t xml:space="preserve"> </w:t>
            </w:r>
            <w:proofErr w:type="spellStart"/>
            <w:r w:rsidRPr="00C724A8">
              <w:rPr>
                <w:rFonts w:cs="Arial"/>
                <w:sz w:val="20"/>
                <w:szCs w:val="20"/>
              </w:rPr>
              <w:t>ergonomique</w:t>
            </w:r>
            <w:proofErr w:type="spellEnd"/>
            <w:r w:rsidRPr="00C724A8">
              <w:rPr>
                <w:rFonts w:cs="Arial"/>
                <w:sz w:val="20"/>
                <w:szCs w:val="20"/>
              </w:rPr>
              <w:t xml:space="preserve">, structure anti choc </w:t>
            </w:r>
            <w:proofErr w:type="spellStart"/>
            <w:r w:rsidRPr="00C724A8">
              <w:rPr>
                <w:rFonts w:cs="Arial"/>
                <w:sz w:val="20"/>
                <w:szCs w:val="20"/>
              </w:rPr>
              <w:t>métal-résine</w:t>
            </w:r>
            <w:proofErr w:type="spellEnd"/>
          </w:p>
        </w:tc>
        <w:tc>
          <w:tcPr>
            <w:tcW w:w="5689" w:type="dxa"/>
            <w:shd w:val="clear" w:color="auto" w:fill="auto"/>
            <w:vAlign w:val="center"/>
          </w:tcPr>
          <w:p w14:paraId="169EF425" w14:textId="77777777" w:rsidR="001640C9" w:rsidRPr="00C724A8" w:rsidRDefault="001640C9" w:rsidP="001640C9">
            <w:pPr>
              <w:spacing w:after="60" w:line="240" w:lineRule="auto"/>
              <w:jc w:val="center"/>
              <w:rPr>
                <w:rFonts w:cs="Arial"/>
                <w:b/>
                <w:sz w:val="20"/>
                <w:szCs w:val="20"/>
              </w:rPr>
            </w:pPr>
          </w:p>
        </w:tc>
        <w:tc>
          <w:tcPr>
            <w:tcW w:w="2552" w:type="dxa"/>
            <w:shd w:val="clear" w:color="auto" w:fill="auto"/>
            <w:vAlign w:val="center"/>
          </w:tcPr>
          <w:p w14:paraId="6B08FB57" w14:textId="77777777" w:rsidR="001640C9" w:rsidRPr="00C724A8" w:rsidRDefault="001640C9" w:rsidP="001640C9">
            <w:pPr>
              <w:spacing w:after="60" w:line="240" w:lineRule="auto"/>
              <w:jc w:val="center"/>
              <w:rPr>
                <w:rFonts w:cs="Arial"/>
                <w:b/>
                <w:sz w:val="20"/>
                <w:szCs w:val="20"/>
              </w:rPr>
            </w:pPr>
          </w:p>
        </w:tc>
      </w:tr>
      <w:tr w:rsidR="001640C9" w:rsidRPr="00C724A8" w14:paraId="0E27849E" w14:textId="77777777" w:rsidTr="001640C9">
        <w:tc>
          <w:tcPr>
            <w:tcW w:w="1101" w:type="dxa"/>
            <w:tcBorders>
              <w:top w:val="single" w:sz="4" w:space="0" w:color="auto"/>
              <w:bottom w:val="single" w:sz="4" w:space="0" w:color="auto"/>
            </w:tcBorders>
            <w:shd w:val="clear" w:color="auto" w:fill="auto"/>
            <w:vAlign w:val="center"/>
          </w:tcPr>
          <w:p w14:paraId="41560EBE" w14:textId="77777777" w:rsidR="001640C9" w:rsidRPr="00C724A8" w:rsidRDefault="001640C9" w:rsidP="001640C9">
            <w:pPr>
              <w:spacing w:after="60" w:line="240" w:lineRule="auto"/>
              <w:jc w:val="center"/>
              <w:rPr>
                <w:rFonts w:cs="Arial"/>
                <w:b/>
                <w:sz w:val="20"/>
                <w:szCs w:val="20"/>
              </w:rPr>
            </w:pPr>
            <w:r w:rsidRPr="00C724A8">
              <w:rPr>
                <w:rFonts w:cs="Arial"/>
                <w:b/>
                <w:sz w:val="20"/>
                <w:szCs w:val="20"/>
              </w:rPr>
              <w:t>25.</w:t>
            </w:r>
          </w:p>
        </w:tc>
        <w:tc>
          <w:tcPr>
            <w:tcW w:w="4120" w:type="dxa"/>
            <w:tcBorders>
              <w:top w:val="nil"/>
              <w:left w:val="single" w:sz="4" w:space="0" w:color="auto"/>
              <w:bottom w:val="single" w:sz="4" w:space="0" w:color="auto"/>
              <w:right w:val="single" w:sz="4" w:space="0" w:color="auto"/>
            </w:tcBorders>
            <w:shd w:val="clear" w:color="auto" w:fill="auto"/>
            <w:vAlign w:val="bottom"/>
          </w:tcPr>
          <w:p w14:paraId="1D80644B" w14:textId="77777777" w:rsidR="001640C9" w:rsidRPr="00C724A8" w:rsidRDefault="001640C9" w:rsidP="001640C9">
            <w:pPr>
              <w:spacing w:after="60" w:line="240" w:lineRule="auto"/>
              <w:rPr>
                <w:rFonts w:cs="Arial"/>
                <w:b/>
                <w:sz w:val="20"/>
                <w:szCs w:val="20"/>
              </w:rPr>
            </w:pPr>
            <w:r w:rsidRPr="00C724A8">
              <w:rPr>
                <w:rFonts w:cs="Arial"/>
                <w:b/>
                <w:sz w:val="20"/>
                <w:szCs w:val="20"/>
              </w:rPr>
              <w:t xml:space="preserve">Planches de </w:t>
            </w:r>
            <w:proofErr w:type="spellStart"/>
            <w:r w:rsidRPr="00C724A8">
              <w:rPr>
                <w:rFonts w:cs="Arial"/>
                <w:b/>
                <w:sz w:val="20"/>
                <w:szCs w:val="20"/>
              </w:rPr>
              <w:t>bois</w:t>
            </w:r>
            <w:proofErr w:type="spellEnd"/>
            <w:r w:rsidRPr="00C724A8">
              <w:rPr>
                <w:rFonts w:cs="Arial"/>
                <w:b/>
                <w:sz w:val="20"/>
                <w:szCs w:val="20"/>
              </w:rPr>
              <w:t xml:space="preserve"> blanc</w:t>
            </w:r>
          </w:p>
          <w:p w14:paraId="61945FD8" w14:textId="77777777" w:rsidR="001640C9" w:rsidRPr="00C724A8" w:rsidRDefault="001640C9" w:rsidP="001640C9">
            <w:pPr>
              <w:spacing w:after="60" w:line="240" w:lineRule="auto"/>
              <w:rPr>
                <w:rFonts w:cs="Arial"/>
                <w:sz w:val="20"/>
                <w:szCs w:val="20"/>
              </w:rPr>
            </w:pPr>
            <w:r w:rsidRPr="00C724A8">
              <w:rPr>
                <w:rFonts w:cs="Arial"/>
                <w:sz w:val="20"/>
                <w:szCs w:val="20"/>
              </w:rPr>
              <w:t>De 20cm*2,5cm</w:t>
            </w:r>
          </w:p>
        </w:tc>
        <w:tc>
          <w:tcPr>
            <w:tcW w:w="5689" w:type="dxa"/>
            <w:shd w:val="clear" w:color="auto" w:fill="auto"/>
            <w:vAlign w:val="center"/>
          </w:tcPr>
          <w:p w14:paraId="142DD011" w14:textId="77777777" w:rsidR="001640C9" w:rsidRPr="00C724A8" w:rsidRDefault="001640C9" w:rsidP="001640C9">
            <w:pPr>
              <w:spacing w:after="60" w:line="240" w:lineRule="auto"/>
              <w:jc w:val="center"/>
              <w:rPr>
                <w:rFonts w:cs="Arial"/>
                <w:b/>
                <w:sz w:val="20"/>
                <w:szCs w:val="20"/>
              </w:rPr>
            </w:pPr>
          </w:p>
        </w:tc>
        <w:tc>
          <w:tcPr>
            <w:tcW w:w="2552" w:type="dxa"/>
            <w:shd w:val="clear" w:color="auto" w:fill="auto"/>
            <w:vAlign w:val="center"/>
          </w:tcPr>
          <w:p w14:paraId="3C93D38C" w14:textId="77777777" w:rsidR="001640C9" w:rsidRPr="00C724A8" w:rsidRDefault="001640C9" w:rsidP="001640C9">
            <w:pPr>
              <w:spacing w:after="60" w:line="240" w:lineRule="auto"/>
              <w:jc w:val="center"/>
              <w:rPr>
                <w:rFonts w:cs="Arial"/>
                <w:b/>
                <w:sz w:val="20"/>
                <w:szCs w:val="20"/>
              </w:rPr>
            </w:pPr>
          </w:p>
        </w:tc>
      </w:tr>
      <w:tr w:rsidR="001640C9" w:rsidRPr="00C724A8" w14:paraId="40D3DF1B" w14:textId="77777777" w:rsidTr="001640C9">
        <w:tc>
          <w:tcPr>
            <w:tcW w:w="1101" w:type="dxa"/>
            <w:tcBorders>
              <w:top w:val="single" w:sz="4" w:space="0" w:color="auto"/>
              <w:bottom w:val="single" w:sz="4" w:space="0" w:color="auto"/>
            </w:tcBorders>
            <w:shd w:val="clear" w:color="auto" w:fill="auto"/>
            <w:vAlign w:val="center"/>
          </w:tcPr>
          <w:p w14:paraId="1D176450" w14:textId="77777777" w:rsidR="001640C9" w:rsidRPr="00C724A8" w:rsidRDefault="001640C9" w:rsidP="001640C9">
            <w:pPr>
              <w:spacing w:after="60" w:line="240" w:lineRule="auto"/>
              <w:jc w:val="center"/>
              <w:rPr>
                <w:rFonts w:cs="Arial"/>
                <w:b/>
                <w:sz w:val="20"/>
                <w:szCs w:val="20"/>
              </w:rPr>
            </w:pPr>
            <w:r w:rsidRPr="00C724A8">
              <w:rPr>
                <w:rFonts w:cs="Arial"/>
                <w:b/>
                <w:sz w:val="20"/>
                <w:szCs w:val="20"/>
              </w:rPr>
              <w:t>26.</w:t>
            </w:r>
          </w:p>
        </w:tc>
        <w:tc>
          <w:tcPr>
            <w:tcW w:w="4120" w:type="dxa"/>
            <w:tcBorders>
              <w:top w:val="nil"/>
              <w:left w:val="single" w:sz="4" w:space="0" w:color="auto"/>
              <w:bottom w:val="single" w:sz="4" w:space="0" w:color="auto"/>
              <w:right w:val="single" w:sz="4" w:space="0" w:color="auto"/>
            </w:tcBorders>
            <w:shd w:val="clear" w:color="auto" w:fill="auto"/>
            <w:vAlign w:val="bottom"/>
          </w:tcPr>
          <w:p w14:paraId="25700C68" w14:textId="77777777" w:rsidR="001640C9" w:rsidRPr="00C724A8" w:rsidRDefault="001640C9" w:rsidP="001640C9">
            <w:pPr>
              <w:spacing w:after="60" w:line="240" w:lineRule="auto"/>
              <w:rPr>
                <w:rFonts w:cs="Arial"/>
                <w:b/>
                <w:sz w:val="20"/>
                <w:szCs w:val="20"/>
              </w:rPr>
            </w:pPr>
            <w:proofErr w:type="spellStart"/>
            <w:r w:rsidRPr="00C724A8">
              <w:rPr>
                <w:rFonts w:cs="Arial"/>
                <w:b/>
                <w:sz w:val="20"/>
                <w:szCs w:val="20"/>
              </w:rPr>
              <w:t>Contre</w:t>
            </w:r>
            <w:proofErr w:type="spellEnd"/>
            <w:r w:rsidRPr="00C724A8">
              <w:rPr>
                <w:rFonts w:cs="Arial"/>
                <w:b/>
                <w:sz w:val="20"/>
                <w:szCs w:val="20"/>
              </w:rPr>
              <w:t xml:space="preserve"> plaque ordinaire </w:t>
            </w:r>
          </w:p>
          <w:p w14:paraId="5698C639" w14:textId="77777777" w:rsidR="001640C9" w:rsidRPr="00C724A8" w:rsidRDefault="001640C9" w:rsidP="001640C9">
            <w:pPr>
              <w:spacing w:after="60" w:line="240" w:lineRule="auto"/>
              <w:rPr>
                <w:rFonts w:cs="Arial"/>
                <w:sz w:val="20"/>
                <w:szCs w:val="20"/>
              </w:rPr>
            </w:pPr>
            <w:r w:rsidRPr="00C724A8">
              <w:rPr>
                <w:rFonts w:cs="Arial"/>
                <w:sz w:val="20"/>
                <w:szCs w:val="20"/>
              </w:rPr>
              <w:t>De 20cm</w:t>
            </w:r>
          </w:p>
        </w:tc>
        <w:tc>
          <w:tcPr>
            <w:tcW w:w="5689" w:type="dxa"/>
            <w:shd w:val="clear" w:color="auto" w:fill="auto"/>
            <w:vAlign w:val="center"/>
          </w:tcPr>
          <w:p w14:paraId="3DF96DBF" w14:textId="77777777" w:rsidR="001640C9" w:rsidRPr="00C724A8" w:rsidRDefault="001640C9" w:rsidP="001640C9">
            <w:pPr>
              <w:spacing w:after="60" w:line="240" w:lineRule="auto"/>
              <w:jc w:val="center"/>
              <w:rPr>
                <w:rFonts w:cs="Arial"/>
                <w:b/>
                <w:sz w:val="20"/>
                <w:szCs w:val="20"/>
              </w:rPr>
            </w:pPr>
          </w:p>
        </w:tc>
        <w:tc>
          <w:tcPr>
            <w:tcW w:w="2552" w:type="dxa"/>
            <w:shd w:val="clear" w:color="auto" w:fill="auto"/>
            <w:vAlign w:val="center"/>
          </w:tcPr>
          <w:p w14:paraId="24F40797" w14:textId="77777777" w:rsidR="001640C9" w:rsidRPr="00C724A8" w:rsidRDefault="001640C9" w:rsidP="001640C9">
            <w:pPr>
              <w:spacing w:after="60" w:line="240" w:lineRule="auto"/>
              <w:jc w:val="center"/>
              <w:rPr>
                <w:rFonts w:cs="Arial"/>
                <w:b/>
                <w:sz w:val="20"/>
                <w:szCs w:val="20"/>
              </w:rPr>
            </w:pPr>
          </w:p>
        </w:tc>
      </w:tr>
      <w:tr w:rsidR="001640C9" w:rsidRPr="00C724A8" w14:paraId="77E3A714" w14:textId="77777777" w:rsidTr="001640C9">
        <w:tc>
          <w:tcPr>
            <w:tcW w:w="1101" w:type="dxa"/>
            <w:tcBorders>
              <w:top w:val="single" w:sz="4" w:space="0" w:color="auto"/>
              <w:bottom w:val="single" w:sz="4" w:space="0" w:color="auto"/>
            </w:tcBorders>
            <w:shd w:val="clear" w:color="auto" w:fill="auto"/>
            <w:vAlign w:val="center"/>
          </w:tcPr>
          <w:p w14:paraId="1B22F1F1" w14:textId="77777777" w:rsidR="001640C9" w:rsidRPr="00C724A8" w:rsidRDefault="001640C9" w:rsidP="001640C9">
            <w:pPr>
              <w:spacing w:after="60" w:line="240" w:lineRule="auto"/>
              <w:jc w:val="center"/>
              <w:rPr>
                <w:rFonts w:cs="Arial"/>
                <w:b/>
                <w:sz w:val="20"/>
                <w:szCs w:val="20"/>
              </w:rPr>
            </w:pPr>
            <w:r w:rsidRPr="00C724A8">
              <w:rPr>
                <w:rFonts w:cs="Arial"/>
                <w:b/>
                <w:sz w:val="20"/>
                <w:szCs w:val="20"/>
              </w:rPr>
              <w:t>27.</w:t>
            </w:r>
          </w:p>
        </w:tc>
        <w:tc>
          <w:tcPr>
            <w:tcW w:w="4120" w:type="dxa"/>
            <w:tcBorders>
              <w:top w:val="nil"/>
              <w:left w:val="single" w:sz="4" w:space="0" w:color="auto"/>
              <w:bottom w:val="single" w:sz="4" w:space="0" w:color="auto"/>
              <w:right w:val="single" w:sz="4" w:space="0" w:color="auto"/>
            </w:tcBorders>
            <w:shd w:val="clear" w:color="auto" w:fill="auto"/>
            <w:vAlign w:val="bottom"/>
          </w:tcPr>
          <w:p w14:paraId="26A869F1" w14:textId="77777777" w:rsidR="001640C9" w:rsidRPr="00C724A8" w:rsidRDefault="001640C9" w:rsidP="001640C9">
            <w:pPr>
              <w:spacing w:after="60" w:line="240" w:lineRule="auto"/>
              <w:rPr>
                <w:rFonts w:cs="Arial"/>
                <w:b/>
                <w:sz w:val="20"/>
                <w:szCs w:val="20"/>
              </w:rPr>
            </w:pPr>
            <w:r w:rsidRPr="00C724A8">
              <w:rPr>
                <w:rFonts w:cs="Arial"/>
                <w:b/>
                <w:sz w:val="20"/>
                <w:szCs w:val="20"/>
              </w:rPr>
              <w:t xml:space="preserve">Papier vert grain </w:t>
            </w:r>
          </w:p>
          <w:p w14:paraId="25F50FA7" w14:textId="77777777" w:rsidR="001640C9" w:rsidRPr="00C724A8" w:rsidRDefault="001640C9" w:rsidP="001640C9">
            <w:pPr>
              <w:spacing w:after="60" w:line="240" w:lineRule="auto"/>
              <w:rPr>
                <w:rFonts w:cs="Arial"/>
                <w:sz w:val="20"/>
                <w:szCs w:val="20"/>
              </w:rPr>
            </w:pPr>
            <w:r w:rsidRPr="00C724A8">
              <w:rPr>
                <w:rFonts w:cs="Arial"/>
                <w:sz w:val="20"/>
                <w:szCs w:val="20"/>
              </w:rPr>
              <w:t>De 40 rouleaux de 15</w:t>
            </w:r>
          </w:p>
        </w:tc>
        <w:tc>
          <w:tcPr>
            <w:tcW w:w="5689" w:type="dxa"/>
            <w:shd w:val="clear" w:color="auto" w:fill="auto"/>
            <w:vAlign w:val="center"/>
          </w:tcPr>
          <w:p w14:paraId="45664FFC" w14:textId="77777777" w:rsidR="001640C9" w:rsidRPr="00C724A8" w:rsidRDefault="001640C9" w:rsidP="001640C9">
            <w:pPr>
              <w:spacing w:after="60" w:line="240" w:lineRule="auto"/>
              <w:jc w:val="center"/>
              <w:rPr>
                <w:rFonts w:cs="Arial"/>
                <w:b/>
                <w:sz w:val="20"/>
                <w:szCs w:val="20"/>
              </w:rPr>
            </w:pPr>
          </w:p>
        </w:tc>
        <w:tc>
          <w:tcPr>
            <w:tcW w:w="2552" w:type="dxa"/>
            <w:shd w:val="clear" w:color="auto" w:fill="auto"/>
            <w:vAlign w:val="center"/>
          </w:tcPr>
          <w:p w14:paraId="011759FB" w14:textId="77777777" w:rsidR="001640C9" w:rsidRPr="00C724A8" w:rsidRDefault="001640C9" w:rsidP="001640C9">
            <w:pPr>
              <w:spacing w:after="60" w:line="240" w:lineRule="auto"/>
              <w:jc w:val="center"/>
              <w:rPr>
                <w:rFonts w:cs="Arial"/>
                <w:b/>
                <w:sz w:val="20"/>
                <w:szCs w:val="20"/>
              </w:rPr>
            </w:pPr>
          </w:p>
        </w:tc>
      </w:tr>
      <w:tr w:rsidR="001640C9" w:rsidRPr="00C724A8" w14:paraId="57B45F01" w14:textId="77777777" w:rsidTr="001640C9">
        <w:tc>
          <w:tcPr>
            <w:tcW w:w="1101" w:type="dxa"/>
            <w:tcBorders>
              <w:top w:val="single" w:sz="4" w:space="0" w:color="auto"/>
              <w:bottom w:val="single" w:sz="4" w:space="0" w:color="auto"/>
            </w:tcBorders>
            <w:shd w:val="clear" w:color="auto" w:fill="auto"/>
            <w:vAlign w:val="center"/>
          </w:tcPr>
          <w:p w14:paraId="738DB39C" w14:textId="77777777" w:rsidR="001640C9" w:rsidRPr="00C724A8" w:rsidRDefault="001640C9" w:rsidP="001640C9">
            <w:pPr>
              <w:spacing w:after="60" w:line="240" w:lineRule="auto"/>
              <w:jc w:val="center"/>
              <w:rPr>
                <w:rFonts w:cs="Arial"/>
                <w:b/>
                <w:sz w:val="20"/>
                <w:szCs w:val="20"/>
              </w:rPr>
            </w:pPr>
            <w:r w:rsidRPr="00C724A8">
              <w:rPr>
                <w:rFonts w:cs="Arial"/>
                <w:b/>
                <w:sz w:val="20"/>
                <w:szCs w:val="20"/>
              </w:rPr>
              <w:t>28.</w:t>
            </w:r>
          </w:p>
        </w:tc>
        <w:tc>
          <w:tcPr>
            <w:tcW w:w="4120" w:type="dxa"/>
            <w:tcBorders>
              <w:top w:val="nil"/>
              <w:left w:val="single" w:sz="4" w:space="0" w:color="auto"/>
              <w:bottom w:val="single" w:sz="4" w:space="0" w:color="auto"/>
              <w:right w:val="single" w:sz="4" w:space="0" w:color="auto"/>
            </w:tcBorders>
            <w:shd w:val="clear" w:color="auto" w:fill="auto"/>
            <w:vAlign w:val="bottom"/>
          </w:tcPr>
          <w:p w14:paraId="1E304B1B" w14:textId="77777777" w:rsidR="001640C9" w:rsidRPr="00C724A8" w:rsidRDefault="001640C9" w:rsidP="001640C9">
            <w:pPr>
              <w:spacing w:after="60" w:line="240" w:lineRule="auto"/>
              <w:rPr>
                <w:rFonts w:cs="Arial"/>
                <w:b/>
                <w:sz w:val="20"/>
                <w:szCs w:val="20"/>
              </w:rPr>
            </w:pPr>
            <w:proofErr w:type="spellStart"/>
            <w:r w:rsidRPr="00C724A8">
              <w:rPr>
                <w:rFonts w:cs="Arial"/>
                <w:b/>
                <w:sz w:val="20"/>
                <w:szCs w:val="20"/>
              </w:rPr>
              <w:t>Rapi</w:t>
            </w:r>
            <w:proofErr w:type="spellEnd"/>
            <w:r w:rsidRPr="00C724A8">
              <w:rPr>
                <w:rFonts w:cs="Arial"/>
                <w:b/>
                <w:sz w:val="20"/>
                <w:szCs w:val="20"/>
              </w:rPr>
              <w:t xml:space="preserve"> </w:t>
            </w:r>
            <w:proofErr w:type="spellStart"/>
            <w:r w:rsidRPr="00C724A8">
              <w:rPr>
                <w:rFonts w:cs="Arial"/>
                <w:b/>
                <w:sz w:val="20"/>
                <w:szCs w:val="20"/>
              </w:rPr>
              <w:t>complet</w:t>
            </w:r>
            <w:proofErr w:type="spellEnd"/>
          </w:p>
        </w:tc>
        <w:tc>
          <w:tcPr>
            <w:tcW w:w="5689" w:type="dxa"/>
            <w:shd w:val="clear" w:color="auto" w:fill="auto"/>
            <w:vAlign w:val="center"/>
          </w:tcPr>
          <w:p w14:paraId="3DBDFFC9" w14:textId="77777777" w:rsidR="001640C9" w:rsidRPr="00C724A8" w:rsidRDefault="001640C9" w:rsidP="001640C9">
            <w:pPr>
              <w:spacing w:after="60" w:line="240" w:lineRule="auto"/>
              <w:jc w:val="center"/>
              <w:rPr>
                <w:rFonts w:cs="Arial"/>
                <w:b/>
                <w:sz w:val="20"/>
                <w:szCs w:val="20"/>
              </w:rPr>
            </w:pPr>
          </w:p>
        </w:tc>
        <w:tc>
          <w:tcPr>
            <w:tcW w:w="2552" w:type="dxa"/>
            <w:shd w:val="clear" w:color="auto" w:fill="auto"/>
            <w:vAlign w:val="center"/>
          </w:tcPr>
          <w:p w14:paraId="3D0A859B" w14:textId="77777777" w:rsidR="001640C9" w:rsidRPr="00C724A8" w:rsidRDefault="001640C9" w:rsidP="001640C9">
            <w:pPr>
              <w:spacing w:after="60" w:line="240" w:lineRule="auto"/>
              <w:jc w:val="center"/>
              <w:rPr>
                <w:rFonts w:cs="Arial"/>
                <w:b/>
                <w:sz w:val="20"/>
                <w:szCs w:val="20"/>
              </w:rPr>
            </w:pPr>
          </w:p>
        </w:tc>
      </w:tr>
      <w:tr w:rsidR="001640C9" w:rsidRPr="00C724A8" w14:paraId="3EB812DB" w14:textId="77777777" w:rsidTr="001640C9">
        <w:tc>
          <w:tcPr>
            <w:tcW w:w="1101" w:type="dxa"/>
            <w:tcBorders>
              <w:top w:val="single" w:sz="4" w:space="0" w:color="auto"/>
              <w:bottom w:val="single" w:sz="4" w:space="0" w:color="auto"/>
            </w:tcBorders>
            <w:shd w:val="clear" w:color="auto" w:fill="auto"/>
            <w:vAlign w:val="center"/>
          </w:tcPr>
          <w:p w14:paraId="3DAD7F15" w14:textId="77777777" w:rsidR="001640C9" w:rsidRPr="00C724A8" w:rsidRDefault="001640C9" w:rsidP="001640C9">
            <w:pPr>
              <w:spacing w:after="60" w:line="240" w:lineRule="auto"/>
              <w:jc w:val="center"/>
              <w:rPr>
                <w:rFonts w:cs="Arial"/>
                <w:b/>
                <w:sz w:val="20"/>
                <w:szCs w:val="20"/>
              </w:rPr>
            </w:pPr>
            <w:r w:rsidRPr="00C724A8">
              <w:rPr>
                <w:rFonts w:cs="Arial"/>
                <w:b/>
                <w:sz w:val="20"/>
                <w:szCs w:val="20"/>
              </w:rPr>
              <w:t>29.</w:t>
            </w:r>
          </w:p>
        </w:tc>
        <w:tc>
          <w:tcPr>
            <w:tcW w:w="4120" w:type="dxa"/>
            <w:tcBorders>
              <w:top w:val="nil"/>
              <w:left w:val="single" w:sz="4" w:space="0" w:color="auto"/>
              <w:bottom w:val="single" w:sz="4" w:space="0" w:color="auto"/>
              <w:right w:val="single" w:sz="4" w:space="0" w:color="auto"/>
            </w:tcBorders>
            <w:shd w:val="clear" w:color="auto" w:fill="auto"/>
            <w:vAlign w:val="bottom"/>
          </w:tcPr>
          <w:p w14:paraId="43F11AAD" w14:textId="77777777" w:rsidR="001640C9" w:rsidRPr="00C724A8" w:rsidRDefault="001640C9" w:rsidP="001640C9">
            <w:pPr>
              <w:spacing w:after="60" w:line="240" w:lineRule="auto"/>
              <w:rPr>
                <w:rFonts w:cs="Arial"/>
                <w:b/>
                <w:sz w:val="20"/>
                <w:szCs w:val="20"/>
              </w:rPr>
            </w:pPr>
            <w:proofErr w:type="spellStart"/>
            <w:r w:rsidRPr="00C724A8">
              <w:rPr>
                <w:rFonts w:cs="Arial"/>
                <w:b/>
                <w:sz w:val="20"/>
                <w:szCs w:val="20"/>
              </w:rPr>
              <w:t>Raboteuse</w:t>
            </w:r>
            <w:proofErr w:type="spellEnd"/>
          </w:p>
        </w:tc>
        <w:tc>
          <w:tcPr>
            <w:tcW w:w="5689" w:type="dxa"/>
            <w:shd w:val="clear" w:color="auto" w:fill="auto"/>
            <w:vAlign w:val="center"/>
          </w:tcPr>
          <w:p w14:paraId="139934B8" w14:textId="77777777" w:rsidR="001640C9" w:rsidRPr="00C724A8" w:rsidRDefault="001640C9" w:rsidP="001640C9">
            <w:pPr>
              <w:spacing w:after="60" w:line="240" w:lineRule="auto"/>
              <w:jc w:val="center"/>
              <w:rPr>
                <w:rFonts w:cs="Arial"/>
                <w:b/>
                <w:sz w:val="20"/>
                <w:szCs w:val="20"/>
              </w:rPr>
            </w:pPr>
          </w:p>
        </w:tc>
        <w:tc>
          <w:tcPr>
            <w:tcW w:w="2552" w:type="dxa"/>
            <w:shd w:val="clear" w:color="auto" w:fill="auto"/>
            <w:vAlign w:val="center"/>
          </w:tcPr>
          <w:p w14:paraId="77883076" w14:textId="77777777" w:rsidR="001640C9" w:rsidRPr="00C724A8" w:rsidRDefault="001640C9" w:rsidP="001640C9">
            <w:pPr>
              <w:spacing w:after="60" w:line="240" w:lineRule="auto"/>
              <w:jc w:val="center"/>
              <w:rPr>
                <w:rFonts w:cs="Arial"/>
                <w:b/>
                <w:sz w:val="20"/>
                <w:szCs w:val="20"/>
              </w:rPr>
            </w:pPr>
          </w:p>
        </w:tc>
      </w:tr>
      <w:tr w:rsidR="001640C9" w:rsidRPr="00C724A8" w14:paraId="3BC156EB" w14:textId="77777777" w:rsidTr="001640C9">
        <w:tc>
          <w:tcPr>
            <w:tcW w:w="1101" w:type="dxa"/>
            <w:tcBorders>
              <w:top w:val="single" w:sz="4" w:space="0" w:color="auto"/>
              <w:bottom w:val="single" w:sz="4" w:space="0" w:color="auto"/>
            </w:tcBorders>
            <w:shd w:val="clear" w:color="auto" w:fill="auto"/>
            <w:vAlign w:val="center"/>
          </w:tcPr>
          <w:p w14:paraId="36B83C4B" w14:textId="77777777" w:rsidR="001640C9" w:rsidRPr="00C724A8" w:rsidRDefault="001640C9" w:rsidP="001640C9">
            <w:pPr>
              <w:spacing w:after="60" w:line="240" w:lineRule="auto"/>
              <w:jc w:val="center"/>
              <w:rPr>
                <w:rFonts w:cs="Arial"/>
                <w:b/>
                <w:sz w:val="20"/>
                <w:szCs w:val="20"/>
              </w:rPr>
            </w:pPr>
            <w:r w:rsidRPr="00C724A8">
              <w:rPr>
                <w:rFonts w:cs="Arial"/>
                <w:b/>
                <w:sz w:val="20"/>
                <w:szCs w:val="20"/>
              </w:rPr>
              <w:t>30.</w:t>
            </w:r>
          </w:p>
        </w:tc>
        <w:tc>
          <w:tcPr>
            <w:tcW w:w="4120" w:type="dxa"/>
            <w:tcBorders>
              <w:top w:val="nil"/>
              <w:left w:val="single" w:sz="4" w:space="0" w:color="auto"/>
              <w:bottom w:val="single" w:sz="4" w:space="0" w:color="auto"/>
              <w:right w:val="single" w:sz="4" w:space="0" w:color="auto"/>
            </w:tcBorders>
            <w:shd w:val="clear" w:color="auto" w:fill="auto"/>
            <w:vAlign w:val="bottom"/>
          </w:tcPr>
          <w:p w14:paraId="54EDCFD4" w14:textId="77777777" w:rsidR="001640C9" w:rsidRPr="00C724A8" w:rsidRDefault="001640C9" w:rsidP="001640C9">
            <w:pPr>
              <w:spacing w:after="60" w:line="240" w:lineRule="auto"/>
              <w:rPr>
                <w:rFonts w:cs="Arial"/>
                <w:b/>
                <w:sz w:val="20"/>
                <w:szCs w:val="20"/>
              </w:rPr>
            </w:pPr>
            <w:r w:rsidRPr="00C724A8">
              <w:rPr>
                <w:rFonts w:cs="Arial"/>
                <w:b/>
                <w:sz w:val="20"/>
                <w:szCs w:val="20"/>
              </w:rPr>
              <w:t xml:space="preserve">Colle </w:t>
            </w:r>
            <w:proofErr w:type="spellStart"/>
            <w:r w:rsidRPr="00C724A8">
              <w:rPr>
                <w:rFonts w:cs="Arial"/>
                <w:b/>
                <w:sz w:val="20"/>
                <w:szCs w:val="20"/>
              </w:rPr>
              <w:t>sader</w:t>
            </w:r>
            <w:proofErr w:type="spellEnd"/>
          </w:p>
        </w:tc>
        <w:tc>
          <w:tcPr>
            <w:tcW w:w="5689" w:type="dxa"/>
            <w:shd w:val="clear" w:color="auto" w:fill="auto"/>
            <w:vAlign w:val="center"/>
          </w:tcPr>
          <w:p w14:paraId="424AD5E7" w14:textId="77777777" w:rsidR="001640C9" w:rsidRPr="00C724A8" w:rsidRDefault="001640C9" w:rsidP="001640C9">
            <w:pPr>
              <w:spacing w:after="60" w:line="240" w:lineRule="auto"/>
              <w:jc w:val="center"/>
              <w:rPr>
                <w:rFonts w:cs="Arial"/>
                <w:b/>
                <w:sz w:val="20"/>
                <w:szCs w:val="20"/>
              </w:rPr>
            </w:pPr>
          </w:p>
        </w:tc>
        <w:tc>
          <w:tcPr>
            <w:tcW w:w="2552" w:type="dxa"/>
            <w:shd w:val="clear" w:color="auto" w:fill="auto"/>
            <w:vAlign w:val="center"/>
          </w:tcPr>
          <w:p w14:paraId="4BFCC93F" w14:textId="77777777" w:rsidR="001640C9" w:rsidRPr="00C724A8" w:rsidRDefault="001640C9" w:rsidP="001640C9">
            <w:pPr>
              <w:spacing w:after="60" w:line="240" w:lineRule="auto"/>
              <w:jc w:val="center"/>
              <w:rPr>
                <w:rFonts w:cs="Arial"/>
                <w:b/>
                <w:sz w:val="20"/>
                <w:szCs w:val="20"/>
              </w:rPr>
            </w:pPr>
          </w:p>
        </w:tc>
      </w:tr>
      <w:tr w:rsidR="001640C9" w:rsidRPr="00C724A8" w14:paraId="3A19CB63" w14:textId="77777777" w:rsidTr="001640C9">
        <w:tc>
          <w:tcPr>
            <w:tcW w:w="1101" w:type="dxa"/>
            <w:tcBorders>
              <w:top w:val="single" w:sz="4" w:space="0" w:color="auto"/>
              <w:bottom w:val="single" w:sz="4" w:space="0" w:color="auto"/>
            </w:tcBorders>
            <w:shd w:val="clear" w:color="auto" w:fill="auto"/>
            <w:vAlign w:val="center"/>
          </w:tcPr>
          <w:p w14:paraId="033057D5" w14:textId="77777777" w:rsidR="001640C9" w:rsidRPr="00C724A8" w:rsidRDefault="001640C9" w:rsidP="001640C9">
            <w:pPr>
              <w:spacing w:after="60" w:line="240" w:lineRule="auto"/>
              <w:jc w:val="center"/>
              <w:rPr>
                <w:rFonts w:cs="Arial"/>
                <w:b/>
                <w:sz w:val="20"/>
                <w:szCs w:val="20"/>
              </w:rPr>
            </w:pPr>
            <w:r w:rsidRPr="00C724A8">
              <w:rPr>
                <w:rFonts w:cs="Arial"/>
                <w:b/>
                <w:sz w:val="20"/>
                <w:szCs w:val="20"/>
              </w:rPr>
              <w:t>31.</w:t>
            </w:r>
          </w:p>
        </w:tc>
        <w:tc>
          <w:tcPr>
            <w:tcW w:w="4120" w:type="dxa"/>
            <w:tcBorders>
              <w:top w:val="nil"/>
              <w:left w:val="single" w:sz="4" w:space="0" w:color="auto"/>
              <w:bottom w:val="single" w:sz="4" w:space="0" w:color="auto"/>
              <w:right w:val="single" w:sz="4" w:space="0" w:color="auto"/>
            </w:tcBorders>
            <w:shd w:val="clear" w:color="auto" w:fill="auto"/>
            <w:vAlign w:val="bottom"/>
          </w:tcPr>
          <w:p w14:paraId="70A62D6A" w14:textId="77777777" w:rsidR="001640C9" w:rsidRPr="00C724A8" w:rsidRDefault="001640C9" w:rsidP="001640C9">
            <w:pPr>
              <w:spacing w:after="60" w:line="240" w:lineRule="auto"/>
              <w:rPr>
                <w:rFonts w:cs="Arial"/>
                <w:b/>
                <w:sz w:val="20"/>
                <w:szCs w:val="20"/>
              </w:rPr>
            </w:pPr>
            <w:proofErr w:type="spellStart"/>
            <w:r w:rsidRPr="00C724A8">
              <w:rPr>
                <w:rFonts w:cs="Arial"/>
                <w:b/>
                <w:sz w:val="20"/>
                <w:szCs w:val="20"/>
              </w:rPr>
              <w:t>Mèche</w:t>
            </w:r>
            <w:proofErr w:type="spellEnd"/>
            <w:r w:rsidRPr="00C724A8">
              <w:rPr>
                <w:rFonts w:cs="Arial"/>
                <w:b/>
                <w:sz w:val="20"/>
                <w:szCs w:val="20"/>
              </w:rPr>
              <w:t xml:space="preserve"> à </w:t>
            </w:r>
            <w:proofErr w:type="spellStart"/>
            <w:r w:rsidRPr="00C724A8">
              <w:rPr>
                <w:rFonts w:cs="Arial"/>
                <w:b/>
                <w:sz w:val="20"/>
                <w:szCs w:val="20"/>
              </w:rPr>
              <w:t>bois</w:t>
            </w:r>
            <w:proofErr w:type="spellEnd"/>
          </w:p>
        </w:tc>
        <w:tc>
          <w:tcPr>
            <w:tcW w:w="5689" w:type="dxa"/>
            <w:shd w:val="clear" w:color="auto" w:fill="auto"/>
            <w:vAlign w:val="center"/>
          </w:tcPr>
          <w:p w14:paraId="32292DB4" w14:textId="77777777" w:rsidR="001640C9" w:rsidRPr="00C724A8" w:rsidRDefault="001640C9" w:rsidP="001640C9">
            <w:pPr>
              <w:spacing w:after="60" w:line="240" w:lineRule="auto"/>
              <w:jc w:val="center"/>
              <w:rPr>
                <w:rFonts w:cs="Arial"/>
                <w:b/>
                <w:sz w:val="20"/>
                <w:szCs w:val="20"/>
              </w:rPr>
            </w:pPr>
          </w:p>
        </w:tc>
        <w:tc>
          <w:tcPr>
            <w:tcW w:w="2552" w:type="dxa"/>
            <w:shd w:val="clear" w:color="auto" w:fill="auto"/>
            <w:vAlign w:val="center"/>
          </w:tcPr>
          <w:p w14:paraId="70CB160C" w14:textId="77777777" w:rsidR="001640C9" w:rsidRPr="00C724A8" w:rsidRDefault="001640C9" w:rsidP="001640C9">
            <w:pPr>
              <w:spacing w:after="60" w:line="240" w:lineRule="auto"/>
              <w:jc w:val="center"/>
              <w:rPr>
                <w:rFonts w:cs="Arial"/>
                <w:b/>
                <w:sz w:val="20"/>
                <w:szCs w:val="20"/>
              </w:rPr>
            </w:pPr>
          </w:p>
        </w:tc>
      </w:tr>
      <w:tr w:rsidR="001640C9" w:rsidRPr="00C724A8" w14:paraId="7F84CB06" w14:textId="77777777" w:rsidTr="001640C9">
        <w:tc>
          <w:tcPr>
            <w:tcW w:w="1101" w:type="dxa"/>
            <w:tcBorders>
              <w:top w:val="single" w:sz="4" w:space="0" w:color="auto"/>
              <w:bottom w:val="single" w:sz="4" w:space="0" w:color="auto"/>
            </w:tcBorders>
            <w:shd w:val="clear" w:color="auto" w:fill="auto"/>
            <w:vAlign w:val="center"/>
          </w:tcPr>
          <w:p w14:paraId="0A9C66B7" w14:textId="77777777" w:rsidR="001640C9" w:rsidRPr="00C724A8" w:rsidRDefault="001640C9" w:rsidP="001640C9">
            <w:pPr>
              <w:spacing w:after="60" w:line="240" w:lineRule="auto"/>
              <w:jc w:val="center"/>
              <w:rPr>
                <w:rFonts w:cs="Arial"/>
                <w:b/>
                <w:sz w:val="20"/>
                <w:szCs w:val="20"/>
              </w:rPr>
            </w:pPr>
            <w:r w:rsidRPr="00C724A8">
              <w:rPr>
                <w:rFonts w:cs="Arial"/>
                <w:b/>
                <w:sz w:val="20"/>
                <w:szCs w:val="20"/>
              </w:rPr>
              <w:t>32.</w:t>
            </w:r>
          </w:p>
        </w:tc>
        <w:tc>
          <w:tcPr>
            <w:tcW w:w="4120" w:type="dxa"/>
            <w:tcBorders>
              <w:top w:val="nil"/>
              <w:left w:val="single" w:sz="4" w:space="0" w:color="auto"/>
              <w:bottom w:val="single" w:sz="4" w:space="0" w:color="auto"/>
              <w:right w:val="single" w:sz="4" w:space="0" w:color="auto"/>
            </w:tcBorders>
            <w:shd w:val="clear" w:color="auto" w:fill="auto"/>
            <w:vAlign w:val="bottom"/>
          </w:tcPr>
          <w:p w14:paraId="2D1D347A" w14:textId="77777777" w:rsidR="001640C9" w:rsidRPr="00C724A8" w:rsidRDefault="001640C9" w:rsidP="001640C9">
            <w:pPr>
              <w:spacing w:after="60" w:line="240" w:lineRule="auto"/>
              <w:rPr>
                <w:rFonts w:cs="Arial"/>
                <w:b/>
                <w:sz w:val="20"/>
                <w:szCs w:val="20"/>
              </w:rPr>
            </w:pPr>
            <w:proofErr w:type="spellStart"/>
            <w:r w:rsidRPr="00C724A8">
              <w:rPr>
                <w:rFonts w:cs="Arial"/>
                <w:b/>
                <w:sz w:val="20"/>
                <w:szCs w:val="20"/>
              </w:rPr>
              <w:t>Vilebrequin</w:t>
            </w:r>
            <w:proofErr w:type="spellEnd"/>
          </w:p>
        </w:tc>
        <w:tc>
          <w:tcPr>
            <w:tcW w:w="5689" w:type="dxa"/>
            <w:shd w:val="clear" w:color="auto" w:fill="auto"/>
            <w:vAlign w:val="center"/>
          </w:tcPr>
          <w:p w14:paraId="5472F66C" w14:textId="77777777" w:rsidR="001640C9" w:rsidRPr="00C724A8" w:rsidRDefault="001640C9" w:rsidP="001640C9">
            <w:pPr>
              <w:spacing w:after="60" w:line="240" w:lineRule="auto"/>
              <w:jc w:val="center"/>
              <w:rPr>
                <w:rFonts w:cs="Arial"/>
                <w:b/>
                <w:sz w:val="20"/>
                <w:szCs w:val="20"/>
              </w:rPr>
            </w:pPr>
          </w:p>
        </w:tc>
        <w:tc>
          <w:tcPr>
            <w:tcW w:w="2552" w:type="dxa"/>
            <w:shd w:val="clear" w:color="auto" w:fill="auto"/>
            <w:vAlign w:val="center"/>
          </w:tcPr>
          <w:p w14:paraId="59647FB9" w14:textId="77777777" w:rsidR="001640C9" w:rsidRPr="00C724A8" w:rsidRDefault="001640C9" w:rsidP="001640C9">
            <w:pPr>
              <w:spacing w:after="60" w:line="240" w:lineRule="auto"/>
              <w:jc w:val="center"/>
              <w:rPr>
                <w:rFonts w:cs="Arial"/>
                <w:b/>
                <w:sz w:val="20"/>
                <w:szCs w:val="20"/>
              </w:rPr>
            </w:pPr>
          </w:p>
        </w:tc>
      </w:tr>
      <w:tr w:rsidR="001640C9" w:rsidRPr="00C724A8" w14:paraId="43E26967" w14:textId="77777777" w:rsidTr="001640C9">
        <w:tc>
          <w:tcPr>
            <w:tcW w:w="1101" w:type="dxa"/>
            <w:tcBorders>
              <w:top w:val="single" w:sz="4" w:space="0" w:color="auto"/>
              <w:bottom w:val="single" w:sz="4" w:space="0" w:color="auto"/>
            </w:tcBorders>
            <w:shd w:val="clear" w:color="auto" w:fill="auto"/>
            <w:vAlign w:val="center"/>
          </w:tcPr>
          <w:p w14:paraId="246D97D2" w14:textId="77777777" w:rsidR="001640C9" w:rsidRPr="00C724A8" w:rsidRDefault="001640C9" w:rsidP="001640C9">
            <w:pPr>
              <w:spacing w:after="60" w:line="240" w:lineRule="auto"/>
              <w:jc w:val="center"/>
              <w:rPr>
                <w:rFonts w:cs="Arial"/>
                <w:b/>
                <w:sz w:val="20"/>
                <w:szCs w:val="20"/>
              </w:rPr>
            </w:pPr>
            <w:r w:rsidRPr="00C724A8">
              <w:rPr>
                <w:rFonts w:cs="Arial"/>
                <w:b/>
                <w:sz w:val="20"/>
                <w:szCs w:val="20"/>
              </w:rPr>
              <w:t>33.</w:t>
            </w:r>
          </w:p>
        </w:tc>
        <w:tc>
          <w:tcPr>
            <w:tcW w:w="4120" w:type="dxa"/>
            <w:tcBorders>
              <w:top w:val="nil"/>
              <w:left w:val="single" w:sz="4" w:space="0" w:color="auto"/>
              <w:bottom w:val="single" w:sz="4" w:space="0" w:color="auto"/>
              <w:right w:val="single" w:sz="4" w:space="0" w:color="auto"/>
            </w:tcBorders>
            <w:shd w:val="clear" w:color="auto" w:fill="auto"/>
            <w:vAlign w:val="bottom"/>
          </w:tcPr>
          <w:p w14:paraId="1B6629D5" w14:textId="77777777" w:rsidR="001640C9" w:rsidRPr="00C724A8" w:rsidRDefault="001640C9" w:rsidP="001640C9">
            <w:pPr>
              <w:spacing w:after="60" w:line="240" w:lineRule="auto"/>
              <w:rPr>
                <w:rFonts w:cs="Arial"/>
                <w:b/>
                <w:sz w:val="20"/>
                <w:szCs w:val="20"/>
              </w:rPr>
            </w:pPr>
            <w:r w:rsidRPr="00C724A8">
              <w:rPr>
                <w:rFonts w:cs="Arial"/>
                <w:b/>
                <w:sz w:val="20"/>
                <w:szCs w:val="20"/>
              </w:rPr>
              <w:t xml:space="preserve">Machine de </w:t>
            </w:r>
            <w:proofErr w:type="spellStart"/>
            <w:r w:rsidRPr="00C724A8">
              <w:rPr>
                <w:rFonts w:cs="Arial"/>
                <w:b/>
                <w:sz w:val="20"/>
                <w:szCs w:val="20"/>
              </w:rPr>
              <w:t>scie</w:t>
            </w:r>
            <w:proofErr w:type="spellEnd"/>
            <w:r w:rsidRPr="00C724A8">
              <w:rPr>
                <w:rFonts w:cs="Arial"/>
                <w:b/>
                <w:sz w:val="20"/>
                <w:szCs w:val="20"/>
              </w:rPr>
              <w:t xml:space="preserve"> </w:t>
            </w:r>
            <w:proofErr w:type="spellStart"/>
            <w:r w:rsidRPr="00C724A8">
              <w:rPr>
                <w:rFonts w:cs="Arial"/>
                <w:b/>
                <w:sz w:val="20"/>
                <w:szCs w:val="20"/>
              </w:rPr>
              <w:t>circulaire</w:t>
            </w:r>
            <w:proofErr w:type="spellEnd"/>
          </w:p>
          <w:p w14:paraId="395FA25A" w14:textId="77777777" w:rsidR="001640C9" w:rsidRPr="00C724A8" w:rsidRDefault="001640C9" w:rsidP="001640C9">
            <w:pPr>
              <w:spacing w:after="60" w:line="240" w:lineRule="auto"/>
              <w:rPr>
                <w:rFonts w:cs="Arial"/>
                <w:sz w:val="20"/>
                <w:szCs w:val="20"/>
              </w:rPr>
            </w:pPr>
            <w:proofErr w:type="spellStart"/>
            <w:r w:rsidRPr="00C724A8">
              <w:rPr>
                <w:rFonts w:cs="Arial"/>
                <w:sz w:val="20"/>
                <w:szCs w:val="20"/>
              </w:rPr>
              <w:t>Circulaire</w:t>
            </w:r>
            <w:proofErr w:type="spellEnd"/>
          </w:p>
        </w:tc>
        <w:tc>
          <w:tcPr>
            <w:tcW w:w="5689" w:type="dxa"/>
            <w:shd w:val="clear" w:color="auto" w:fill="auto"/>
            <w:vAlign w:val="center"/>
          </w:tcPr>
          <w:p w14:paraId="24E42599" w14:textId="77777777" w:rsidR="001640C9" w:rsidRPr="00C724A8" w:rsidRDefault="001640C9" w:rsidP="001640C9">
            <w:pPr>
              <w:spacing w:after="60" w:line="240" w:lineRule="auto"/>
              <w:jc w:val="center"/>
              <w:rPr>
                <w:rFonts w:cs="Arial"/>
                <w:b/>
                <w:sz w:val="20"/>
                <w:szCs w:val="20"/>
              </w:rPr>
            </w:pPr>
          </w:p>
        </w:tc>
        <w:tc>
          <w:tcPr>
            <w:tcW w:w="2552" w:type="dxa"/>
            <w:shd w:val="clear" w:color="auto" w:fill="auto"/>
            <w:vAlign w:val="center"/>
          </w:tcPr>
          <w:p w14:paraId="5F831C52" w14:textId="77777777" w:rsidR="001640C9" w:rsidRPr="00C724A8" w:rsidRDefault="001640C9" w:rsidP="001640C9">
            <w:pPr>
              <w:spacing w:after="60" w:line="240" w:lineRule="auto"/>
              <w:jc w:val="center"/>
              <w:rPr>
                <w:rFonts w:cs="Arial"/>
                <w:b/>
                <w:sz w:val="20"/>
                <w:szCs w:val="20"/>
              </w:rPr>
            </w:pPr>
          </w:p>
        </w:tc>
      </w:tr>
      <w:tr w:rsidR="001640C9" w:rsidRPr="00C724A8" w14:paraId="3C26D41A" w14:textId="77777777" w:rsidTr="001640C9">
        <w:tc>
          <w:tcPr>
            <w:tcW w:w="1101" w:type="dxa"/>
            <w:tcBorders>
              <w:top w:val="single" w:sz="4" w:space="0" w:color="auto"/>
              <w:bottom w:val="single" w:sz="4" w:space="0" w:color="auto"/>
            </w:tcBorders>
            <w:shd w:val="clear" w:color="auto" w:fill="auto"/>
            <w:vAlign w:val="center"/>
          </w:tcPr>
          <w:p w14:paraId="5FF278AC" w14:textId="77777777" w:rsidR="001640C9" w:rsidRPr="00C724A8" w:rsidRDefault="001640C9" w:rsidP="001640C9">
            <w:pPr>
              <w:spacing w:after="60" w:line="240" w:lineRule="auto"/>
              <w:jc w:val="center"/>
              <w:rPr>
                <w:rFonts w:cs="Arial"/>
                <w:b/>
                <w:sz w:val="20"/>
                <w:szCs w:val="20"/>
              </w:rPr>
            </w:pPr>
            <w:r w:rsidRPr="00C724A8">
              <w:rPr>
                <w:rFonts w:cs="Arial"/>
                <w:b/>
                <w:sz w:val="20"/>
                <w:szCs w:val="20"/>
              </w:rPr>
              <w:t>34.</w:t>
            </w:r>
          </w:p>
        </w:tc>
        <w:tc>
          <w:tcPr>
            <w:tcW w:w="4120" w:type="dxa"/>
            <w:tcBorders>
              <w:top w:val="nil"/>
              <w:left w:val="single" w:sz="4" w:space="0" w:color="auto"/>
              <w:bottom w:val="single" w:sz="4" w:space="0" w:color="auto"/>
              <w:right w:val="single" w:sz="4" w:space="0" w:color="auto"/>
            </w:tcBorders>
            <w:shd w:val="clear" w:color="auto" w:fill="auto"/>
            <w:vAlign w:val="bottom"/>
          </w:tcPr>
          <w:p w14:paraId="740C39AB" w14:textId="036778EE" w:rsidR="001640C9" w:rsidRPr="00C724A8" w:rsidRDefault="001640C9" w:rsidP="001640C9">
            <w:pPr>
              <w:spacing w:after="60" w:line="240" w:lineRule="auto"/>
              <w:rPr>
                <w:rFonts w:cs="Arial"/>
                <w:b/>
                <w:sz w:val="20"/>
                <w:szCs w:val="20"/>
              </w:rPr>
            </w:pPr>
            <w:r w:rsidRPr="00C724A8">
              <w:rPr>
                <w:rFonts w:cs="Arial"/>
                <w:b/>
                <w:sz w:val="20"/>
                <w:szCs w:val="20"/>
              </w:rPr>
              <w:t>Serre joint</w:t>
            </w:r>
            <w:ins w:id="188" w:author="EL KHARCHY, Ahmed" w:date="2024-07-24T14:00:00Z">
              <w:r w:rsidR="0056097C">
                <w:rPr>
                  <w:rFonts w:cs="Arial"/>
                  <w:b/>
                  <w:sz w:val="20"/>
                  <w:szCs w:val="20"/>
                </w:rPr>
                <w:t xml:space="preserve">  </w:t>
              </w:r>
            </w:ins>
          </w:p>
          <w:p w14:paraId="140D5780" w14:textId="77777777" w:rsidR="001640C9" w:rsidRPr="00C724A8" w:rsidRDefault="001640C9" w:rsidP="001640C9">
            <w:pPr>
              <w:spacing w:after="60" w:line="240" w:lineRule="auto"/>
              <w:rPr>
                <w:rFonts w:cs="Arial"/>
                <w:sz w:val="20"/>
                <w:szCs w:val="20"/>
              </w:rPr>
            </w:pPr>
            <w:proofErr w:type="spellStart"/>
            <w:r w:rsidRPr="00C724A8">
              <w:rPr>
                <w:rFonts w:cs="Arial"/>
                <w:sz w:val="20"/>
                <w:szCs w:val="20"/>
              </w:rPr>
              <w:t>Taille</w:t>
            </w:r>
            <w:proofErr w:type="spellEnd"/>
            <w:r w:rsidRPr="00C724A8">
              <w:rPr>
                <w:rFonts w:cs="Arial"/>
                <w:sz w:val="20"/>
                <w:szCs w:val="20"/>
              </w:rPr>
              <w:t xml:space="preserve"> 1m</w:t>
            </w:r>
          </w:p>
        </w:tc>
        <w:tc>
          <w:tcPr>
            <w:tcW w:w="5689" w:type="dxa"/>
            <w:shd w:val="clear" w:color="auto" w:fill="auto"/>
            <w:vAlign w:val="center"/>
          </w:tcPr>
          <w:p w14:paraId="5EE27F12" w14:textId="77777777" w:rsidR="001640C9" w:rsidRPr="00C724A8" w:rsidRDefault="001640C9" w:rsidP="001640C9">
            <w:pPr>
              <w:spacing w:after="60" w:line="240" w:lineRule="auto"/>
              <w:jc w:val="center"/>
              <w:rPr>
                <w:rFonts w:cs="Arial"/>
                <w:b/>
                <w:sz w:val="20"/>
                <w:szCs w:val="20"/>
              </w:rPr>
            </w:pPr>
          </w:p>
        </w:tc>
        <w:tc>
          <w:tcPr>
            <w:tcW w:w="2552" w:type="dxa"/>
            <w:shd w:val="clear" w:color="auto" w:fill="auto"/>
            <w:vAlign w:val="center"/>
          </w:tcPr>
          <w:p w14:paraId="3231D0DF" w14:textId="77777777" w:rsidR="001640C9" w:rsidRPr="00C724A8" w:rsidRDefault="001640C9" w:rsidP="001640C9">
            <w:pPr>
              <w:spacing w:after="60" w:line="240" w:lineRule="auto"/>
              <w:jc w:val="center"/>
              <w:rPr>
                <w:rFonts w:cs="Arial"/>
                <w:b/>
                <w:sz w:val="20"/>
                <w:szCs w:val="20"/>
              </w:rPr>
            </w:pPr>
          </w:p>
        </w:tc>
      </w:tr>
      <w:tr w:rsidR="001640C9" w:rsidRPr="00C724A8" w14:paraId="43D23D81" w14:textId="77777777" w:rsidTr="001640C9">
        <w:tc>
          <w:tcPr>
            <w:tcW w:w="1101" w:type="dxa"/>
            <w:tcBorders>
              <w:top w:val="single" w:sz="4" w:space="0" w:color="auto"/>
              <w:bottom w:val="single" w:sz="4" w:space="0" w:color="auto"/>
            </w:tcBorders>
            <w:shd w:val="clear" w:color="auto" w:fill="auto"/>
            <w:vAlign w:val="center"/>
          </w:tcPr>
          <w:p w14:paraId="38A3C229" w14:textId="77777777" w:rsidR="001640C9" w:rsidRPr="00C724A8" w:rsidRDefault="001640C9" w:rsidP="001640C9">
            <w:pPr>
              <w:spacing w:after="60" w:line="240" w:lineRule="auto"/>
              <w:jc w:val="center"/>
              <w:rPr>
                <w:rFonts w:cs="Arial"/>
                <w:b/>
                <w:sz w:val="20"/>
                <w:szCs w:val="20"/>
              </w:rPr>
            </w:pPr>
            <w:r w:rsidRPr="00C724A8">
              <w:rPr>
                <w:rFonts w:cs="Arial"/>
                <w:b/>
                <w:sz w:val="20"/>
                <w:szCs w:val="20"/>
              </w:rPr>
              <w:t>35.</w:t>
            </w:r>
          </w:p>
        </w:tc>
        <w:tc>
          <w:tcPr>
            <w:tcW w:w="4120" w:type="dxa"/>
            <w:tcBorders>
              <w:top w:val="nil"/>
              <w:left w:val="single" w:sz="4" w:space="0" w:color="auto"/>
              <w:bottom w:val="single" w:sz="4" w:space="0" w:color="auto"/>
              <w:right w:val="single" w:sz="4" w:space="0" w:color="auto"/>
            </w:tcBorders>
            <w:shd w:val="clear" w:color="auto" w:fill="auto"/>
            <w:vAlign w:val="bottom"/>
          </w:tcPr>
          <w:p w14:paraId="7D5C7B21" w14:textId="77777777" w:rsidR="001640C9" w:rsidRPr="001640C9" w:rsidRDefault="001640C9" w:rsidP="001640C9">
            <w:pPr>
              <w:spacing w:after="60" w:line="240" w:lineRule="auto"/>
              <w:rPr>
                <w:rFonts w:cs="Arial"/>
                <w:b/>
                <w:sz w:val="20"/>
                <w:szCs w:val="20"/>
              </w:rPr>
            </w:pPr>
            <w:proofErr w:type="spellStart"/>
            <w:r w:rsidRPr="001640C9">
              <w:rPr>
                <w:rFonts w:cs="Arial"/>
                <w:b/>
                <w:sz w:val="20"/>
                <w:szCs w:val="20"/>
              </w:rPr>
              <w:t>Toupie</w:t>
            </w:r>
            <w:proofErr w:type="spellEnd"/>
          </w:p>
        </w:tc>
        <w:tc>
          <w:tcPr>
            <w:tcW w:w="5689" w:type="dxa"/>
            <w:shd w:val="clear" w:color="auto" w:fill="auto"/>
            <w:vAlign w:val="center"/>
          </w:tcPr>
          <w:p w14:paraId="5FEC91D4" w14:textId="77777777" w:rsidR="001640C9" w:rsidRPr="00C724A8" w:rsidRDefault="001640C9" w:rsidP="001640C9">
            <w:pPr>
              <w:spacing w:after="60" w:line="240" w:lineRule="auto"/>
              <w:jc w:val="center"/>
              <w:rPr>
                <w:rFonts w:cs="Arial"/>
                <w:b/>
                <w:sz w:val="20"/>
                <w:szCs w:val="20"/>
              </w:rPr>
            </w:pPr>
          </w:p>
        </w:tc>
        <w:tc>
          <w:tcPr>
            <w:tcW w:w="2552" w:type="dxa"/>
            <w:shd w:val="clear" w:color="auto" w:fill="auto"/>
            <w:vAlign w:val="center"/>
          </w:tcPr>
          <w:p w14:paraId="11A36123" w14:textId="77777777" w:rsidR="001640C9" w:rsidRPr="00C724A8" w:rsidRDefault="001640C9" w:rsidP="001640C9">
            <w:pPr>
              <w:spacing w:after="60" w:line="240" w:lineRule="auto"/>
              <w:jc w:val="center"/>
              <w:rPr>
                <w:rFonts w:cs="Arial"/>
                <w:b/>
                <w:sz w:val="20"/>
                <w:szCs w:val="20"/>
              </w:rPr>
            </w:pPr>
          </w:p>
        </w:tc>
      </w:tr>
      <w:tr w:rsidR="001640C9" w:rsidRPr="00C724A8" w14:paraId="0A338C80" w14:textId="77777777" w:rsidTr="001640C9">
        <w:tc>
          <w:tcPr>
            <w:tcW w:w="1101" w:type="dxa"/>
            <w:tcBorders>
              <w:top w:val="single" w:sz="4" w:space="0" w:color="auto"/>
              <w:bottom w:val="single" w:sz="4" w:space="0" w:color="auto"/>
            </w:tcBorders>
            <w:shd w:val="clear" w:color="auto" w:fill="auto"/>
            <w:vAlign w:val="center"/>
          </w:tcPr>
          <w:p w14:paraId="738E43C5" w14:textId="77777777" w:rsidR="001640C9" w:rsidRPr="00C724A8" w:rsidRDefault="001640C9" w:rsidP="001640C9">
            <w:pPr>
              <w:spacing w:after="60" w:line="240" w:lineRule="auto"/>
              <w:jc w:val="center"/>
              <w:rPr>
                <w:rFonts w:cs="Arial"/>
                <w:b/>
                <w:sz w:val="20"/>
                <w:szCs w:val="20"/>
              </w:rPr>
            </w:pPr>
            <w:r w:rsidRPr="00C724A8">
              <w:rPr>
                <w:rFonts w:cs="Arial"/>
                <w:b/>
                <w:sz w:val="20"/>
                <w:szCs w:val="20"/>
              </w:rPr>
              <w:t>35.</w:t>
            </w:r>
          </w:p>
        </w:tc>
        <w:tc>
          <w:tcPr>
            <w:tcW w:w="4120" w:type="dxa"/>
            <w:tcBorders>
              <w:top w:val="nil"/>
              <w:left w:val="single" w:sz="4" w:space="0" w:color="auto"/>
              <w:bottom w:val="single" w:sz="4" w:space="0" w:color="auto"/>
              <w:right w:val="single" w:sz="4" w:space="0" w:color="auto"/>
            </w:tcBorders>
            <w:shd w:val="clear" w:color="auto" w:fill="auto"/>
            <w:vAlign w:val="bottom"/>
          </w:tcPr>
          <w:p w14:paraId="33CAC877" w14:textId="77777777" w:rsidR="001640C9" w:rsidRPr="001640C9" w:rsidRDefault="001640C9" w:rsidP="001640C9">
            <w:pPr>
              <w:spacing w:after="60" w:line="240" w:lineRule="auto"/>
              <w:rPr>
                <w:rFonts w:cs="Arial"/>
                <w:sz w:val="20"/>
                <w:szCs w:val="20"/>
              </w:rPr>
            </w:pPr>
            <w:proofErr w:type="spellStart"/>
            <w:r w:rsidRPr="001640C9">
              <w:rPr>
                <w:rFonts w:cs="Arial"/>
                <w:b/>
                <w:sz w:val="20"/>
                <w:szCs w:val="20"/>
              </w:rPr>
              <w:t>Scie</w:t>
            </w:r>
            <w:proofErr w:type="spellEnd"/>
            <w:r w:rsidRPr="001640C9">
              <w:rPr>
                <w:rFonts w:cs="Arial"/>
                <w:b/>
                <w:sz w:val="20"/>
                <w:szCs w:val="20"/>
              </w:rPr>
              <w:t xml:space="preserve"> </w:t>
            </w:r>
            <w:proofErr w:type="spellStart"/>
            <w:r w:rsidRPr="001640C9">
              <w:rPr>
                <w:rFonts w:cs="Arial"/>
                <w:b/>
                <w:sz w:val="20"/>
                <w:szCs w:val="20"/>
              </w:rPr>
              <w:t>sateuse</w:t>
            </w:r>
            <w:proofErr w:type="spellEnd"/>
            <w:r w:rsidRPr="001640C9">
              <w:rPr>
                <w:rFonts w:cs="Arial"/>
                <w:b/>
                <w:sz w:val="20"/>
                <w:szCs w:val="20"/>
              </w:rPr>
              <w:t xml:space="preserve"> à main</w:t>
            </w:r>
          </w:p>
        </w:tc>
        <w:tc>
          <w:tcPr>
            <w:tcW w:w="5689" w:type="dxa"/>
            <w:shd w:val="clear" w:color="auto" w:fill="auto"/>
            <w:vAlign w:val="center"/>
          </w:tcPr>
          <w:p w14:paraId="0579464A" w14:textId="77777777" w:rsidR="001640C9" w:rsidRPr="00C724A8" w:rsidRDefault="001640C9" w:rsidP="001640C9">
            <w:pPr>
              <w:spacing w:after="60" w:line="240" w:lineRule="auto"/>
              <w:jc w:val="center"/>
              <w:rPr>
                <w:rFonts w:cs="Arial"/>
                <w:b/>
                <w:sz w:val="20"/>
                <w:szCs w:val="20"/>
              </w:rPr>
            </w:pPr>
          </w:p>
        </w:tc>
        <w:tc>
          <w:tcPr>
            <w:tcW w:w="2552" w:type="dxa"/>
            <w:shd w:val="clear" w:color="auto" w:fill="auto"/>
            <w:vAlign w:val="center"/>
          </w:tcPr>
          <w:p w14:paraId="188A3C2F" w14:textId="77777777" w:rsidR="001640C9" w:rsidRPr="00C724A8" w:rsidRDefault="001640C9" w:rsidP="001640C9">
            <w:pPr>
              <w:spacing w:after="60" w:line="240" w:lineRule="auto"/>
              <w:jc w:val="center"/>
              <w:rPr>
                <w:rFonts w:cs="Arial"/>
                <w:b/>
                <w:sz w:val="20"/>
                <w:szCs w:val="20"/>
              </w:rPr>
            </w:pPr>
          </w:p>
        </w:tc>
      </w:tr>
    </w:tbl>
    <w:p w14:paraId="76A1D187" w14:textId="77777777" w:rsidR="001640C9" w:rsidRDefault="001640C9" w:rsidP="001640C9">
      <w:pPr>
        <w:spacing w:line="259" w:lineRule="auto"/>
        <w:rPr>
          <w:rFonts w:eastAsia="Times New Roman" w:cs="Arial"/>
          <w:b/>
          <w:snapToGrid w:val="0"/>
        </w:rPr>
      </w:pPr>
      <w:bookmarkStart w:id="189" w:name="_Hlk172616150"/>
    </w:p>
    <w:p w14:paraId="38F02FBD" w14:textId="77777777" w:rsidR="001640C9" w:rsidRDefault="001640C9" w:rsidP="001640C9">
      <w:pPr>
        <w:spacing w:after="0" w:line="240" w:lineRule="auto"/>
        <w:rPr>
          <w:rFonts w:eastAsia="Times New Roman" w:cs="Arial"/>
          <w:b/>
          <w:snapToGrid w:val="0"/>
        </w:rPr>
      </w:pPr>
      <w:r>
        <w:rPr>
          <w:rFonts w:eastAsia="Times New Roman" w:cs="Arial"/>
          <w:b/>
          <w:snapToGrid w:val="0"/>
        </w:rPr>
        <w:br w:type="page"/>
      </w:r>
    </w:p>
    <w:p w14:paraId="71643DB3" w14:textId="599A125B" w:rsidR="001640C9" w:rsidRPr="008B36C0" w:rsidRDefault="001640C9" w:rsidP="001640C9">
      <w:pPr>
        <w:spacing w:after="240" w:line="240" w:lineRule="auto"/>
        <w:jc w:val="both"/>
        <w:rPr>
          <w:rFonts w:eastAsia="Times New Roman" w:cs="Arial"/>
          <w:b/>
          <w:snapToGrid w:val="0"/>
        </w:rPr>
      </w:pPr>
      <w:r>
        <w:rPr>
          <w:rFonts w:eastAsia="Times New Roman" w:cs="Arial"/>
          <w:b/>
          <w:snapToGrid w:val="0"/>
        </w:rPr>
        <w:t xml:space="preserve">Kits </w:t>
      </w:r>
      <w:ins w:id="190" w:author="EL KHARCHY, Ahmed" w:date="2024-07-24T11:51:00Z">
        <w:r w:rsidR="00D94BB6">
          <w:rPr>
            <w:rFonts w:eastAsia="Times New Roman" w:cs="Arial"/>
            <w:b/>
            <w:snapToGrid w:val="0"/>
          </w:rPr>
          <w:t xml:space="preserve">de </w:t>
        </w:r>
      </w:ins>
      <w:proofErr w:type="spellStart"/>
      <w:r>
        <w:rPr>
          <w:rFonts w:eastAsia="Times New Roman" w:cs="Arial"/>
          <w:b/>
          <w:snapToGrid w:val="0"/>
        </w:rPr>
        <w:t>menuiserie</w:t>
      </w:r>
      <w:proofErr w:type="spellEnd"/>
      <w:r>
        <w:rPr>
          <w:rFonts w:eastAsia="Times New Roman" w:cs="Arial"/>
          <w:b/>
          <w:snapToGrid w:val="0"/>
        </w:rPr>
        <w:t xml:space="preserve"> </w:t>
      </w:r>
      <w:proofErr w:type="spellStart"/>
      <w:r>
        <w:rPr>
          <w:rFonts w:eastAsia="Times New Roman" w:cs="Arial"/>
          <w:b/>
          <w:snapToGrid w:val="0"/>
        </w:rPr>
        <w:t>métallique</w:t>
      </w:r>
      <w:proofErr w:type="spellEnd"/>
      <w:r>
        <w:rPr>
          <w:rFonts w:eastAsia="Times New Roman" w:cs="Arial"/>
          <w:b/>
          <w:snapToGrid w:val="0"/>
        </w:rPr>
        <w:t>:</w:t>
      </w:r>
    </w:p>
    <w:tbl>
      <w:tblPr>
        <w:tblW w:w="13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4120"/>
        <w:gridCol w:w="5689"/>
        <w:gridCol w:w="2552"/>
      </w:tblGrid>
      <w:tr w:rsidR="001640C9" w:rsidRPr="008B36C0" w14:paraId="5BCF1927" w14:textId="77777777" w:rsidTr="001640C9">
        <w:tc>
          <w:tcPr>
            <w:tcW w:w="1101" w:type="dxa"/>
            <w:shd w:val="pct10" w:color="auto" w:fill="auto"/>
            <w:vAlign w:val="center"/>
          </w:tcPr>
          <w:p w14:paraId="2D9FE647" w14:textId="77777777" w:rsidR="001640C9" w:rsidRPr="008B36C0" w:rsidRDefault="001640C9" w:rsidP="001640C9">
            <w:pPr>
              <w:spacing w:before="60" w:after="60" w:line="240" w:lineRule="auto"/>
              <w:jc w:val="center"/>
              <w:rPr>
                <w:rFonts w:eastAsia="Times New Roman" w:cs="Arial"/>
                <w:snapToGrid w:val="0"/>
                <w:sz w:val="20"/>
                <w:szCs w:val="20"/>
              </w:rPr>
            </w:pPr>
            <w:bookmarkStart w:id="191" w:name="_Hlk172541112"/>
            <w:bookmarkEnd w:id="189"/>
            <w:r w:rsidRPr="008B36C0">
              <w:rPr>
                <w:rFonts w:eastAsia="Times New Roman" w:cs="Arial"/>
                <w:b/>
                <w:snapToGrid w:val="0"/>
                <w:sz w:val="20"/>
                <w:szCs w:val="20"/>
              </w:rPr>
              <w:t>1. Poste n°</w:t>
            </w:r>
          </w:p>
        </w:tc>
        <w:tc>
          <w:tcPr>
            <w:tcW w:w="4120" w:type="dxa"/>
            <w:shd w:val="pct10" w:color="auto" w:fill="auto"/>
            <w:vAlign w:val="center"/>
          </w:tcPr>
          <w:p w14:paraId="6A51FB25" w14:textId="77777777" w:rsidR="001640C9" w:rsidRPr="008B36C0" w:rsidRDefault="001640C9" w:rsidP="001640C9">
            <w:pPr>
              <w:spacing w:before="60" w:after="60" w:line="240" w:lineRule="auto"/>
              <w:jc w:val="center"/>
              <w:rPr>
                <w:rFonts w:eastAsia="Times New Roman" w:cs="Arial"/>
                <w:snapToGrid w:val="0"/>
                <w:sz w:val="20"/>
                <w:szCs w:val="20"/>
              </w:rPr>
            </w:pPr>
            <w:r w:rsidRPr="008B36C0">
              <w:rPr>
                <w:rFonts w:eastAsia="Times New Roman" w:cs="Arial"/>
                <w:b/>
                <w:snapToGrid w:val="0"/>
                <w:sz w:val="20"/>
                <w:szCs w:val="20"/>
              </w:rPr>
              <w:t xml:space="preserve">2. </w:t>
            </w:r>
            <w:proofErr w:type="spellStart"/>
            <w:r w:rsidRPr="008B36C0">
              <w:rPr>
                <w:rFonts w:eastAsia="Times New Roman" w:cs="Arial"/>
                <w:b/>
                <w:snapToGrid w:val="0"/>
                <w:sz w:val="20"/>
                <w:szCs w:val="20"/>
              </w:rPr>
              <w:t>Spécifications</w:t>
            </w:r>
            <w:proofErr w:type="spellEnd"/>
            <w:r w:rsidRPr="008B36C0">
              <w:rPr>
                <w:rFonts w:eastAsia="Times New Roman" w:cs="Arial"/>
                <w:b/>
                <w:snapToGrid w:val="0"/>
                <w:sz w:val="20"/>
                <w:szCs w:val="20"/>
              </w:rPr>
              <w:t xml:space="preserve"> </w:t>
            </w:r>
            <w:proofErr w:type="spellStart"/>
            <w:r w:rsidRPr="008B36C0">
              <w:rPr>
                <w:rFonts w:eastAsia="Times New Roman" w:cs="Arial"/>
                <w:b/>
                <w:snapToGrid w:val="0"/>
                <w:sz w:val="20"/>
                <w:szCs w:val="20"/>
              </w:rPr>
              <w:t>requises</w:t>
            </w:r>
            <w:proofErr w:type="spellEnd"/>
          </w:p>
        </w:tc>
        <w:tc>
          <w:tcPr>
            <w:tcW w:w="5689" w:type="dxa"/>
            <w:shd w:val="pct10" w:color="auto" w:fill="auto"/>
            <w:vAlign w:val="center"/>
          </w:tcPr>
          <w:p w14:paraId="661CB3F9" w14:textId="77777777" w:rsidR="001640C9" w:rsidRPr="008B36C0" w:rsidRDefault="001640C9" w:rsidP="001640C9">
            <w:pPr>
              <w:spacing w:before="60" w:after="60" w:line="240" w:lineRule="auto"/>
              <w:jc w:val="center"/>
              <w:rPr>
                <w:rFonts w:eastAsia="Times New Roman" w:cs="Arial"/>
                <w:snapToGrid w:val="0"/>
                <w:sz w:val="20"/>
                <w:szCs w:val="20"/>
              </w:rPr>
            </w:pPr>
            <w:r w:rsidRPr="008B36C0">
              <w:rPr>
                <w:rFonts w:eastAsia="Times New Roman" w:cs="Arial"/>
                <w:b/>
                <w:snapToGrid w:val="0"/>
                <w:sz w:val="20"/>
                <w:szCs w:val="20"/>
              </w:rPr>
              <w:t xml:space="preserve">3. </w:t>
            </w:r>
            <w:proofErr w:type="spellStart"/>
            <w:r w:rsidRPr="008B36C0">
              <w:rPr>
                <w:rFonts w:eastAsia="Times New Roman" w:cs="Arial"/>
                <w:b/>
                <w:snapToGrid w:val="0"/>
                <w:sz w:val="20"/>
                <w:szCs w:val="20"/>
              </w:rPr>
              <w:t>Spécifications</w:t>
            </w:r>
            <w:proofErr w:type="spellEnd"/>
            <w:r w:rsidRPr="008B36C0">
              <w:rPr>
                <w:rFonts w:eastAsia="Times New Roman" w:cs="Arial"/>
                <w:b/>
                <w:snapToGrid w:val="0"/>
                <w:sz w:val="20"/>
                <w:szCs w:val="20"/>
              </w:rPr>
              <w:t xml:space="preserve"> </w:t>
            </w:r>
            <w:proofErr w:type="spellStart"/>
            <w:r w:rsidRPr="008B36C0">
              <w:rPr>
                <w:rFonts w:eastAsia="Times New Roman" w:cs="Arial"/>
                <w:b/>
                <w:snapToGrid w:val="0"/>
                <w:sz w:val="20"/>
                <w:szCs w:val="20"/>
              </w:rPr>
              <w:t>proposées</w:t>
            </w:r>
            <w:proofErr w:type="spellEnd"/>
            <w:r w:rsidRPr="008B36C0">
              <w:rPr>
                <w:rFonts w:eastAsia="Times New Roman" w:cs="Arial"/>
                <w:b/>
                <w:snapToGrid w:val="0"/>
                <w:sz w:val="20"/>
                <w:szCs w:val="20"/>
              </w:rPr>
              <w:t xml:space="preserve"> + photos</w:t>
            </w:r>
          </w:p>
        </w:tc>
        <w:tc>
          <w:tcPr>
            <w:tcW w:w="2552" w:type="dxa"/>
            <w:shd w:val="pct10" w:color="auto" w:fill="auto"/>
            <w:vAlign w:val="center"/>
          </w:tcPr>
          <w:p w14:paraId="7631491F" w14:textId="77777777" w:rsidR="001640C9" w:rsidRPr="008B36C0" w:rsidRDefault="001640C9" w:rsidP="001640C9">
            <w:pPr>
              <w:spacing w:before="60" w:after="60" w:line="240" w:lineRule="auto"/>
              <w:jc w:val="center"/>
              <w:rPr>
                <w:rFonts w:eastAsia="Times New Roman" w:cs="Arial"/>
                <w:snapToGrid w:val="0"/>
                <w:sz w:val="20"/>
                <w:szCs w:val="20"/>
              </w:rPr>
            </w:pPr>
            <w:r w:rsidRPr="008B36C0">
              <w:rPr>
                <w:rFonts w:eastAsia="Times New Roman" w:cs="Arial"/>
                <w:b/>
                <w:snapToGrid w:val="0"/>
                <w:sz w:val="20"/>
                <w:szCs w:val="20"/>
              </w:rPr>
              <w:t xml:space="preserve">4. Notes, remarques, </w:t>
            </w:r>
            <w:proofErr w:type="spellStart"/>
            <w:r w:rsidRPr="008B36C0">
              <w:rPr>
                <w:rFonts w:eastAsia="Times New Roman" w:cs="Arial"/>
                <w:b/>
                <w:snapToGrid w:val="0"/>
                <w:sz w:val="20"/>
                <w:szCs w:val="20"/>
              </w:rPr>
              <w:t>réf</w:t>
            </w:r>
            <w:proofErr w:type="spellEnd"/>
            <w:r w:rsidRPr="008B36C0">
              <w:rPr>
                <w:rFonts w:eastAsia="Times New Roman" w:cs="Arial"/>
                <w:b/>
                <w:snapToGrid w:val="0"/>
                <w:sz w:val="20"/>
                <w:szCs w:val="20"/>
              </w:rPr>
              <w:t xml:space="preserve"> à documentation</w:t>
            </w:r>
          </w:p>
        </w:tc>
      </w:tr>
      <w:tr w:rsidR="001640C9" w:rsidRPr="008B36C0" w14:paraId="123D5A3B" w14:textId="77777777" w:rsidTr="001640C9">
        <w:tc>
          <w:tcPr>
            <w:tcW w:w="1101" w:type="dxa"/>
            <w:shd w:val="clear" w:color="auto" w:fill="auto"/>
            <w:vAlign w:val="center"/>
          </w:tcPr>
          <w:p w14:paraId="3304E6C7" w14:textId="77777777" w:rsidR="001640C9" w:rsidRPr="008B36C0" w:rsidRDefault="001640C9" w:rsidP="001640C9">
            <w:pPr>
              <w:spacing w:before="60" w:after="60" w:line="240" w:lineRule="auto"/>
              <w:jc w:val="center"/>
              <w:rPr>
                <w:rFonts w:eastAsia="Times New Roman" w:cs="Arial"/>
                <w:snapToGrid w:val="0"/>
                <w:sz w:val="20"/>
                <w:szCs w:val="20"/>
              </w:rPr>
            </w:pPr>
            <w:r w:rsidRPr="008B36C0">
              <w:rPr>
                <w:rFonts w:eastAsia="Times New Roman" w:cs="Arial"/>
                <w:snapToGrid w:val="0"/>
                <w:sz w:val="20"/>
                <w:szCs w:val="20"/>
              </w:rPr>
              <w:t>1.</w:t>
            </w:r>
          </w:p>
        </w:tc>
        <w:tc>
          <w:tcPr>
            <w:tcW w:w="4120" w:type="dxa"/>
            <w:tcBorders>
              <w:top w:val="single" w:sz="4" w:space="0" w:color="auto"/>
              <w:left w:val="single" w:sz="4" w:space="0" w:color="auto"/>
              <w:bottom w:val="single" w:sz="4" w:space="0" w:color="auto"/>
              <w:right w:val="single" w:sz="4" w:space="0" w:color="auto"/>
            </w:tcBorders>
            <w:shd w:val="clear" w:color="auto" w:fill="auto"/>
          </w:tcPr>
          <w:p w14:paraId="5E163290" w14:textId="77777777" w:rsidR="001640C9" w:rsidRDefault="001640C9" w:rsidP="001640C9">
            <w:pPr>
              <w:spacing w:before="60" w:after="60" w:line="240" w:lineRule="auto"/>
              <w:rPr>
                <w:rFonts w:cs="Arial"/>
                <w:b/>
                <w:szCs w:val="21"/>
              </w:rPr>
            </w:pPr>
            <w:r w:rsidRPr="00902A75">
              <w:rPr>
                <w:rFonts w:cs="Arial"/>
                <w:b/>
                <w:szCs w:val="21"/>
              </w:rPr>
              <w:t xml:space="preserve">Poste à </w:t>
            </w:r>
            <w:proofErr w:type="spellStart"/>
            <w:r w:rsidRPr="00902A75">
              <w:rPr>
                <w:rFonts w:cs="Arial"/>
                <w:b/>
                <w:szCs w:val="21"/>
              </w:rPr>
              <w:t>souder</w:t>
            </w:r>
            <w:proofErr w:type="spellEnd"/>
            <w:r w:rsidRPr="00902A75">
              <w:rPr>
                <w:rFonts w:cs="Arial"/>
                <w:b/>
                <w:szCs w:val="21"/>
              </w:rPr>
              <w:t xml:space="preserve"> </w:t>
            </w:r>
          </w:p>
          <w:p w14:paraId="149EA917" w14:textId="4BB8784C" w:rsidR="001640C9" w:rsidRPr="00EB751A" w:rsidRDefault="001640C9" w:rsidP="001640C9">
            <w:pPr>
              <w:spacing w:before="60" w:after="60" w:line="240" w:lineRule="auto"/>
              <w:rPr>
                <w:rFonts w:cs="Arial"/>
                <w:szCs w:val="21"/>
              </w:rPr>
            </w:pPr>
            <w:r>
              <w:rPr>
                <w:rFonts w:cs="Arial"/>
                <w:szCs w:val="21"/>
              </w:rPr>
              <w:t>P</w:t>
            </w:r>
            <w:r w:rsidRPr="00EB751A">
              <w:rPr>
                <w:rFonts w:cs="Arial"/>
                <w:szCs w:val="21"/>
              </w:rPr>
              <w:t xml:space="preserve">oste à </w:t>
            </w:r>
            <w:proofErr w:type="spellStart"/>
            <w:r w:rsidRPr="00EB751A">
              <w:rPr>
                <w:rFonts w:cs="Arial"/>
                <w:szCs w:val="21"/>
              </w:rPr>
              <w:t>souder</w:t>
            </w:r>
            <w:proofErr w:type="spellEnd"/>
            <w:r w:rsidRPr="00EB751A">
              <w:rPr>
                <w:rFonts w:cs="Arial"/>
                <w:szCs w:val="21"/>
              </w:rPr>
              <w:t xml:space="preserve"> </w:t>
            </w:r>
            <w:proofErr w:type="spellStart"/>
            <w:r w:rsidRPr="00EB751A">
              <w:rPr>
                <w:rFonts w:cs="Arial"/>
                <w:szCs w:val="21"/>
              </w:rPr>
              <w:t>économique</w:t>
            </w:r>
            <w:proofErr w:type="spellEnd"/>
            <w:r w:rsidRPr="00EB751A">
              <w:rPr>
                <w:rFonts w:cs="Arial"/>
                <w:szCs w:val="21"/>
              </w:rPr>
              <w:t xml:space="preserve"> Inverter, portable 220V Puissance </w:t>
            </w:r>
            <w:proofErr w:type="spellStart"/>
            <w:r w:rsidRPr="00EB751A">
              <w:rPr>
                <w:rFonts w:cs="Arial"/>
                <w:szCs w:val="21"/>
              </w:rPr>
              <w:t>d'entrée</w:t>
            </w:r>
            <w:proofErr w:type="spellEnd"/>
            <w:r w:rsidRPr="00EB751A">
              <w:rPr>
                <w:rFonts w:cs="Arial"/>
                <w:szCs w:val="21"/>
              </w:rPr>
              <w:t xml:space="preserve"> </w:t>
            </w:r>
            <w:proofErr w:type="spellStart"/>
            <w:r w:rsidR="00F70C25" w:rsidRPr="00EB751A">
              <w:rPr>
                <w:rFonts w:cs="Arial"/>
                <w:szCs w:val="21"/>
              </w:rPr>
              <w:t>nominale</w:t>
            </w:r>
            <w:proofErr w:type="spellEnd"/>
            <w:r w:rsidR="00F70C25">
              <w:rPr>
                <w:rFonts w:cs="Arial"/>
                <w:szCs w:val="21"/>
              </w:rPr>
              <w:t>:</w:t>
            </w:r>
            <w:r>
              <w:rPr>
                <w:rFonts w:cs="Arial"/>
                <w:szCs w:val="21"/>
              </w:rPr>
              <w:t xml:space="preserve"> </w:t>
            </w:r>
            <w:r w:rsidRPr="00EB751A">
              <w:rPr>
                <w:rFonts w:cs="Arial"/>
                <w:szCs w:val="21"/>
              </w:rPr>
              <w:t xml:space="preserve">1000W </w:t>
            </w:r>
            <w:proofErr w:type="spellStart"/>
            <w:r w:rsidRPr="00EB751A">
              <w:rPr>
                <w:rFonts w:cs="Arial"/>
                <w:szCs w:val="21"/>
              </w:rPr>
              <w:t>ou</w:t>
            </w:r>
            <w:proofErr w:type="spellEnd"/>
            <w:r w:rsidRPr="00EB751A">
              <w:rPr>
                <w:rFonts w:cs="Arial"/>
                <w:szCs w:val="21"/>
              </w:rPr>
              <w:t xml:space="preserve"> +, Tension </w:t>
            </w:r>
            <w:proofErr w:type="spellStart"/>
            <w:r w:rsidRPr="00EB751A">
              <w:rPr>
                <w:rFonts w:cs="Arial"/>
                <w:szCs w:val="21"/>
              </w:rPr>
              <w:t>nominale</w:t>
            </w:r>
            <w:proofErr w:type="spellEnd"/>
            <w:r w:rsidRPr="00EB751A">
              <w:rPr>
                <w:rFonts w:cs="Arial"/>
                <w:szCs w:val="21"/>
              </w:rPr>
              <w:t>:</w:t>
            </w:r>
            <w:r>
              <w:rPr>
                <w:rFonts w:cs="Arial"/>
                <w:szCs w:val="21"/>
              </w:rPr>
              <w:t xml:space="preserve"> </w:t>
            </w:r>
            <w:r w:rsidRPr="00EB751A">
              <w:rPr>
                <w:rFonts w:cs="Arial"/>
                <w:szCs w:val="21"/>
              </w:rPr>
              <w:t xml:space="preserve">220-240V </w:t>
            </w:r>
            <w:proofErr w:type="spellStart"/>
            <w:r w:rsidRPr="00EB751A">
              <w:rPr>
                <w:rFonts w:cs="Arial"/>
                <w:szCs w:val="21"/>
              </w:rPr>
              <w:t>Diamètre</w:t>
            </w:r>
            <w:proofErr w:type="spellEnd"/>
            <w:r w:rsidRPr="00EB751A">
              <w:rPr>
                <w:rFonts w:cs="Arial"/>
                <w:szCs w:val="21"/>
              </w:rPr>
              <w:t xml:space="preserve"> de la </w:t>
            </w:r>
            <w:proofErr w:type="spellStart"/>
            <w:r w:rsidRPr="00EB751A">
              <w:rPr>
                <w:rFonts w:cs="Arial"/>
                <w:szCs w:val="21"/>
              </w:rPr>
              <w:t>meule</w:t>
            </w:r>
            <w:proofErr w:type="spellEnd"/>
            <w:r w:rsidRPr="00EB751A">
              <w:rPr>
                <w:rFonts w:cs="Arial"/>
                <w:szCs w:val="21"/>
              </w:rPr>
              <w:t>:</w:t>
            </w:r>
            <w:r>
              <w:rPr>
                <w:rFonts w:cs="Arial"/>
                <w:szCs w:val="21"/>
              </w:rPr>
              <w:t xml:space="preserve"> </w:t>
            </w:r>
            <w:r w:rsidRPr="00EB751A">
              <w:rPr>
                <w:rFonts w:cs="Arial"/>
                <w:szCs w:val="21"/>
              </w:rPr>
              <w:t xml:space="preserve">115M  </w:t>
            </w:r>
          </w:p>
          <w:p w14:paraId="25C9849D" w14:textId="77777777" w:rsidR="001640C9" w:rsidRPr="00EB751A" w:rsidRDefault="001640C9" w:rsidP="001640C9">
            <w:pPr>
              <w:spacing w:before="60" w:after="60" w:line="240" w:lineRule="auto"/>
              <w:rPr>
                <w:rFonts w:cs="Arial"/>
                <w:szCs w:val="21"/>
              </w:rPr>
            </w:pPr>
            <w:proofErr w:type="spellStart"/>
            <w:r w:rsidRPr="00EB751A">
              <w:rPr>
                <w:rFonts w:cs="Arial"/>
                <w:szCs w:val="21"/>
              </w:rPr>
              <w:t>Affichage</w:t>
            </w:r>
            <w:proofErr w:type="spellEnd"/>
            <w:r w:rsidRPr="00EB751A">
              <w:rPr>
                <w:rFonts w:cs="Arial"/>
                <w:szCs w:val="21"/>
              </w:rPr>
              <w:t xml:space="preserve"> </w:t>
            </w:r>
            <w:proofErr w:type="spellStart"/>
            <w:r w:rsidRPr="00EB751A">
              <w:rPr>
                <w:rFonts w:cs="Arial"/>
                <w:szCs w:val="21"/>
              </w:rPr>
              <w:t>numérique</w:t>
            </w:r>
            <w:proofErr w:type="spellEnd"/>
            <w:r w:rsidRPr="00EB751A">
              <w:rPr>
                <w:rFonts w:cs="Arial"/>
                <w:szCs w:val="21"/>
              </w:rPr>
              <w:t xml:space="preserve">, </w:t>
            </w:r>
            <w:proofErr w:type="spellStart"/>
            <w:r w:rsidRPr="00EB751A">
              <w:rPr>
                <w:rFonts w:cs="Arial"/>
                <w:szCs w:val="21"/>
              </w:rPr>
              <w:t>permet</w:t>
            </w:r>
            <w:proofErr w:type="spellEnd"/>
            <w:r w:rsidRPr="00EB751A">
              <w:rPr>
                <w:rFonts w:cs="Arial"/>
                <w:szCs w:val="21"/>
              </w:rPr>
              <w:t xml:space="preserve"> de </w:t>
            </w:r>
            <w:proofErr w:type="spellStart"/>
            <w:r w:rsidRPr="00EB751A">
              <w:rPr>
                <w:rFonts w:cs="Arial"/>
                <w:szCs w:val="21"/>
              </w:rPr>
              <w:t>régler</w:t>
            </w:r>
            <w:proofErr w:type="spellEnd"/>
            <w:r w:rsidRPr="00EB751A">
              <w:rPr>
                <w:rFonts w:cs="Arial"/>
                <w:szCs w:val="21"/>
              </w:rPr>
              <w:t xml:space="preserve"> le courant de sortie entre 20 et 300A</w:t>
            </w:r>
          </w:p>
          <w:p w14:paraId="3EF149C9" w14:textId="4B1CDBDC" w:rsidR="001640C9" w:rsidRPr="00EB751A" w:rsidRDefault="001640C9" w:rsidP="001640C9">
            <w:pPr>
              <w:spacing w:before="60" w:after="60" w:line="240" w:lineRule="auto"/>
              <w:rPr>
                <w:rFonts w:cs="Arial"/>
                <w:szCs w:val="21"/>
              </w:rPr>
            </w:pPr>
            <w:proofErr w:type="spellStart"/>
            <w:r w:rsidRPr="00EB751A">
              <w:rPr>
                <w:rFonts w:cs="Arial"/>
                <w:szCs w:val="21"/>
              </w:rPr>
              <w:t>Indice</w:t>
            </w:r>
            <w:proofErr w:type="spellEnd"/>
            <w:r w:rsidRPr="00EB751A">
              <w:rPr>
                <w:rFonts w:cs="Arial"/>
                <w:szCs w:val="21"/>
              </w:rPr>
              <w:t xml:space="preserve"> de protection: IP21S</w:t>
            </w:r>
          </w:p>
          <w:p w14:paraId="49A87A30" w14:textId="2D2B6974" w:rsidR="001640C9" w:rsidRPr="00EB751A" w:rsidRDefault="001640C9" w:rsidP="001640C9">
            <w:pPr>
              <w:spacing w:before="60" w:after="60" w:line="240" w:lineRule="auto"/>
              <w:rPr>
                <w:rFonts w:cs="Arial"/>
                <w:szCs w:val="21"/>
              </w:rPr>
            </w:pPr>
            <w:proofErr w:type="spellStart"/>
            <w:r w:rsidRPr="00EB751A">
              <w:rPr>
                <w:rFonts w:cs="Arial"/>
                <w:szCs w:val="21"/>
              </w:rPr>
              <w:t>Fréquence</w:t>
            </w:r>
            <w:proofErr w:type="spellEnd"/>
            <w:r w:rsidRPr="00EB751A">
              <w:rPr>
                <w:rFonts w:cs="Arial"/>
                <w:szCs w:val="21"/>
              </w:rPr>
              <w:t xml:space="preserve"> </w:t>
            </w:r>
            <w:proofErr w:type="spellStart"/>
            <w:r w:rsidRPr="00EB751A">
              <w:rPr>
                <w:rFonts w:cs="Arial"/>
                <w:szCs w:val="21"/>
              </w:rPr>
              <w:t>nominale</w:t>
            </w:r>
            <w:proofErr w:type="spellEnd"/>
            <w:r w:rsidRPr="00EB751A">
              <w:rPr>
                <w:rFonts w:cs="Arial"/>
                <w:szCs w:val="21"/>
              </w:rPr>
              <w:t>: 50 / 60Hz</w:t>
            </w:r>
          </w:p>
          <w:p w14:paraId="5F6458EE" w14:textId="75795B82" w:rsidR="001640C9" w:rsidRPr="00902A75" w:rsidRDefault="001640C9" w:rsidP="001640C9">
            <w:pPr>
              <w:spacing w:before="60" w:after="60" w:line="240" w:lineRule="auto"/>
              <w:rPr>
                <w:rFonts w:cs="Arial"/>
                <w:szCs w:val="21"/>
              </w:rPr>
            </w:pPr>
            <w:r w:rsidRPr="00EB751A">
              <w:rPr>
                <w:rFonts w:cs="Arial"/>
                <w:szCs w:val="21"/>
              </w:rPr>
              <w:t xml:space="preserve">Matériel: </w:t>
            </w:r>
            <w:proofErr w:type="spellStart"/>
            <w:r w:rsidRPr="00EB751A">
              <w:rPr>
                <w:rFonts w:cs="Arial"/>
                <w:szCs w:val="21"/>
              </w:rPr>
              <w:t>métal</w:t>
            </w:r>
            <w:proofErr w:type="spellEnd"/>
            <w:r w:rsidRPr="00EB751A">
              <w:rPr>
                <w:rFonts w:cs="Arial"/>
                <w:szCs w:val="21"/>
              </w:rPr>
              <w:t xml:space="preserve"> + ABS</w:t>
            </w:r>
          </w:p>
        </w:tc>
        <w:tc>
          <w:tcPr>
            <w:tcW w:w="5689" w:type="dxa"/>
            <w:shd w:val="clear" w:color="auto" w:fill="auto"/>
            <w:vAlign w:val="center"/>
          </w:tcPr>
          <w:p w14:paraId="27B485F8" w14:textId="77777777" w:rsidR="001640C9" w:rsidRPr="008B36C0" w:rsidRDefault="001640C9" w:rsidP="001640C9">
            <w:pPr>
              <w:spacing w:before="60" w:after="60" w:line="240" w:lineRule="auto"/>
              <w:jc w:val="center"/>
              <w:rPr>
                <w:rFonts w:eastAsia="Times New Roman" w:cs="Arial"/>
                <w:snapToGrid w:val="0"/>
                <w:sz w:val="20"/>
                <w:szCs w:val="20"/>
              </w:rPr>
            </w:pPr>
          </w:p>
        </w:tc>
        <w:tc>
          <w:tcPr>
            <w:tcW w:w="2552" w:type="dxa"/>
            <w:shd w:val="clear" w:color="auto" w:fill="auto"/>
            <w:vAlign w:val="center"/>
          </w:tcPr>
          <w:p w14:paraId="538436F6" w14:textId="77777777" w:rsidR="001640C9" w:rsidRPr="008B36C0" w:rsidRDefault="001640C9" w:rsidP="001640C9">
            <w:pPr>
              <w:spacing w:before="60" w:after="60" w:line="240" w:lineRule="auto"/>
              <w:jc w:val="center"/>
              <w:rPr>
                <w:rFonts w:eastAsia="Times New Roman" w:cs="Arial"/>
                <w:snapToGrid w:val="0"/>
                <w:sz w:val="20"/>
                <w:szCs w:val="20"/>
              </w:rPr>
            </w:pPr>
          </w:p>
        </w:tc>
      </w:tr>
      <w:tr w:rsidR="001640C9" w:rsidRPr="008B36C0" w14:paraId="1C8045CE" w14:textId="77777777" w:rsidTr="001640C9">
        <w:tc>
          <w:tcPr>
            <w:tcW w:w="1101" w:type="dxa"/>
            <w:shd w:val="clear" w:color="auto" w:fill="auto"/>
            <w:vAlign w:val="center"/>
          </w:tcPr>
          <w:p w14:paraId="56BB3B43" w14:textId="77777777" w:rsidR="001640C9" w:rsidRPr="008B36C0" w:rsidRDefault="001640C9" w:rsidP="001640C9">
            <w:pPr>
              <w:spacing w:before="60" w:after="60" w:line="240" w:lineRule="auto"/>
              <w:jc w:val="center"/>
              <w:rPr>
                <w:rFonts w:eastAsia="Times New Roman" w:cs="Arial"/>
                <w:snapToGrid w:val="0"/>
                <w:sz w:val="20"/>
                <w:szCs w:val="20"/>
              </w:rPr>
            </w:pPr>
            <w:r w:rsidRPr="008B36C0">
              <w:rPr>
                <w:rFonts w:eastAsia="Times New Roman" w:cs="Arial"/>
                <w:snapToGrid w:val="0"/>
                <w:sz w:val="20"/>
                <w:szCs w:val="20"/>
              </w:rPr>
              <w:t>2.</w:t>
            </w:r>
          </w:p>
        </w:tc>
        <w:tc>
          <w:tcPr>
            <w:tcW w:w="4120" w:type="dxa"/>
            <w:tcBorders>
              <w:top w:val="nil"/>
              <w:left w:val="single" w:sz="4" w:space="0" w:color="auto"/>
              <w:bottom w:val="single" w:sz="4" w:space="0" w:color="auto"/>
              <w:right w:val="single" w:sz="4" w:space="0" w:color="auto"/>
            </w:tcBorders>
            <w:shd w:val="clear" w:color="auto" w:fill="auto"/>
            <w:vAlign w:val="bottom"/>
          </w:tcPr>
          <w:p w14:paraId="67DD4B29" w14:textId="77777777" w:rsidR="001640C9" w:rsidRPr="005D578B" w:rsidRDefault="001640C9" w:rsidP="001640C9">
            <w:pPr>
              <w:spacing w:before="60" w:after="60" w:line="240" w:lineRule="auto"/>
              <w:rPr>
                <w:rFonts w:cs="Arial"/>
                <w:b/>
                <w:szCs w:val="21"/>
              </w:rPr>
            </w:pPr>
            <w:r w:rsidRPr="001640C9">
              <w:rPr>
                <w:rFonts w:cs="Arial"/>
                <w:b/>
                <w:szCs w:val="21"/>
              </w:rPr>
              <w:t xml:space="preserve">Tenues de travail pour </w:t>
            </w:r>
            <w:commentRangeStart w:id="192"/>
            <w:proofErr w:type="spellStart"/>
            <w:r w:rsidRPr="001640C9">
              <w:rPr>
                <w:rFonts w:cs="Arial"/>
                <w:b/>
                <w:szCs w:val="21"/>
              </w:rPr>
              <w:t>formateurs</w:t>
            </w:r>
            <w:commentRangeEnd w:id="192"/>
            <w:proofErr w:type="spellEnd"/>
            <w:r w:rsidR="0056097C">
              <w:rPr>
                <w:rStyle w:val="Marquedecommentaire"/>
                <w:rFonts w:ascii="Calibri" w:eastAsia="Calibri" w:hAnsi="Calibri" w:cs="Times New Roman"/>
                <w:color w:val="auto"/>
                <w:lang w:val="fr-FR"/>
              </w:rPr>
              <w:commentReference w:id="192"/>
            </w:r>
          </w:p>
        </w:tc>
        <w:tc>
          <w:tcPr>
            <w:tcW w:w="5689" w:type="dxa"/>
            <w:shd w:val="clear" w:color="auto" w:fill="auto"/>
            <w:vAlign w:val="center"/>
          </w:tcPr>
          <w:p w14:paraId="2F994B39" w14:textId="77777777" w:rsidR="001640C9" w:rsidRPr="008B36C0" w:rsidRDefault="001640C9" w:rsidP="001640C9">
            <w:pPr>
              <w:spacing w:before="60" w:after="60" w:line="240" w:lineRule="auto"/>
              <w:jc w:val="center"/>
              <w:rPr>
                <w:rFonts w:eastAsia="Times New Roman" w:cs="Arial"/>
                <w:snapToGrid w:val="0"/>
                <w:sz w:val="20"/>
                <w:szCs w:val="20"/>
              </w:rPr>
            </w:pPr>
          </w:p>
        </w:tc>
        <w:tc>
          <w:tcPr>
            <w:tcW w:w="2552" w:type="dxa"/>
            <w:shd w:val="clear" w:color="auto" w:fill="auto"/>
            <w:vAlign w:val="center"/>
          </w:tcPr>
          <w:p w14:paraId="26E78FB1" w14:textId="77777777" w:rsidR="001640C9" w:rsidRPr="008B36C0" w:rsidRDefault="001640C9" w:rsidP="001640C9">
            <w:pPr>
              <w:spacing w:before="60" w:after="60" w:line="240" w:lineRule="auto"/>
              <w:jc w:val="center"/>
              <w:rPr>
                <w:rFonts w:eastAsia="Times New Roman" w:cs="Arial"/>
                <w:snapToGrid w:val="0"/>
                <w:sz w:val="20"/>
                <w:szCs w:val="20"/>
              </w:rPr>
            </w:pPr>
          </w:p>
        </w:tc>
      </w:tr>
      <w:tr w:rsidR="001640C9" w:rsidRPr="008B36C0" w14:paraId="102905A6" w14:textId="77777777" w:rsidTr="001640C9">
        <w:tc>
          <w:tcPr>
            <w:tcW w:w="1101" w:type="dxa"/>
            <w:shd w:val="clear" w:color="auto" w:fill="auto"/>
            <w:vAlign w:val="center"/>
          </w:tcPr>
          <w:p w14:paraId="0002B4C6" w14:textId="77777777" w:rsidR="001640C9" w:rsidRPr="008B36C0" w:rsidRDefault="001640C9" w:rsidP="001640C9">
            <w:pPr>
              <w:spacing w:before="60" w:after="60" w:line="240" w:lineRule="auto"/>
              <w:jc w:val="center"/>
              <w:rPr>
                <w:rFonts w:eastAsia="Times New Roman" w:cs="Arial"/>
                <w:snapToGrid w:val="0"/>
                <w:sz w:val="20"/>
                <w:szCs w:val="20"/>
              </w:rPr>
            </w:pPr>
            <w:r w:rsidRPr="008B36C0">
              <w:rPr>
                <w:rFonts w:eastAsia="Times New Roman" w:cs="Arial"/>
                <w:snapToGrid w:val="0"/>
                <w:sz w:val="20"/>
                <w:szCs w:val="20"/>
              </w:rPr>
              <w:t>3.</w:t>
            </w:r>
          </w:p>
        </w:tc>
        <w:tc>
          <w:tcPr>
            <w:tcW w:w="4120" w:type="dxa"/>
            <w:tcBorders>
              <w:top w:val="nil"/>
              <w:left w:val="single" w:sz="4" w:space="0" w:color="auto"/>
              <w:bottom w:val="single" w:sz="4" w:space="0" w:color="auto"/>
              <w:right w:val="single" w:sz="4" w:space="0" w:color="auto"/>
            </w:tcBorders>
            <w:shd w:val="clear" w:color="auto" w:fill="auto"/>
            <w:vAlign w:val="bottom"/>
          </w:tcPr>
          <w:p w14:paraId="02DDC79B" w14:textId="77777777" w:rsidR="001640C9" w:rsidRDefault="001640C9" w:rsidP="001640C9">
            <w:pPr>
              <w:spacing w:before="60" w:after="60" w:line="240" w:lineRule="auto"/>
              <w:rPr>
                <w:rFonts w:cs="Arial"/>
                <w:b/>
                <w:szCs w:val="21"/>
              </w:rPr>
            </w:pPr>
            <w:r w:rsidRPr="00902A75">
              <w:rPr>
                <w:rFonts w:cs="Arial"/>
                <w:b/>
                <w:szCs w:val="21"/>
              </w:rPr>
              <w:t xml:space="preserve">Blouses pour </w:t>
            </w:r>
            <w:commentRangeStart w:id="193"/>
            <w:proofErr w:type="spellStart"/>
            <w:r w:rsidRPr="00902A75">
              <w:rPr>
                <w:rFonts w:cs="Arial"/>
                <w:b/>
                <w:szCs w:val="21"/>
              </w:rPr>
              <w:t>apprenants</w:t>
            </w:r>
            <w:commentRangeEnd w:id="193"/>
            <w:proofErr w:type="spellEnd"/>
            <w:r w:rsidR="0056097C">
              <w:rPr>
                <w:rStyle w:val="Marquedecommentaire"/>
                <w:rFonts w:ascii="Calibri" w:eastAsia="Calibri" w:hAnsi="Calibri" w:cs="Times New Roman"/>
                <w:color w:val="auto"/>
                <w:lang w:val="fr-FR"/>
              </w:rPr>
              <w:commentReference w:id="193"/>
            </w:r>
          </w:p>
          <w:p w14:paraId="113F3737" w14:textId="77777777" w:rsidR="001640C9" w:rsidRPr="00EB751A" w:rsidRDefault="001640C9" w:rsidP="001640C9">
            <w:pPr>
              <w:spacing w:before="60" w:after="60" w:line="240" w:lineRule="auto"/>
              <w:rPr>
                <w:rFonts w:cs="Arial"/>
                <w:szCs w:val="21"/>
              </w:rPr>
            </w:pPr>
            <w:r>
              <w:rPr>
                <w:rFonts w:cs="Arial"/>
                <w:szCs w:val="21"/>
              </w:rPr>
              <w:t xml:space="preserve">Couleur </w:t>
            </w:r>
            <w:proofErr w:type="spellStart"/>
            <w:r>
              <w:rPr>
                <w:rFonts w:cs="Arial"/>
                <w:szCs w:val="21"/>
              </w:rPr>
              <w:t>bleue</w:t>
            </w:r>
            <w:proofErr w:type="spellEnd"/>
          </w:p>
        </w:tc>
        <w:tc>
          <w:tcPr>
            <w:tcW w:w="5689" w:type="dxa"/>
            <w:shd w:val="clear" w:color="auto" w:fill="auto"/>
            <w:vAlign w:val="center"/>
          </w:tcPr>
          <w:p w14:paraId="4135F93E" w14:textId="77777777" w:rsidR="001640C9" w:rsidRPr="008B36C0" w:rsidRDefault="001640C9" w:rsidP="001640C9">
            <w:pPr>
              <w:spacing w:before="60" w:after="60" w:line="240" w:lineRule="auto"/>
              <w:jc w:val="center"/>
              <w:rPr>
                <w:rFonts w:eastAsia="Times New Roman" w:cs="Arial"/>
                <w:snapToGrid w:val="0"/>
                <w:sz w:val="20"/>
                <w:szCs w:val="20"/>
              </w:rPr>
            </w:pPr>
          </w:p>
        </w:tc>
        <w:tc>
          <w:tcPr>
            <w:tcW w:w="2552" w:type="dxa"/>
            <w:shd w:val="clear" w:color="auto" w:fill="auto"/>
            <w:vAlign w:val="center"/>
          </w:tcPr>
          <w:p w14:paraId="4EA7A31A" w14:textId="77777777" w:rsidR="001640C9" w:rsidRPr="008B36C0" w:rsidRDefault="001640C9" w:rsidP="001640C9">
            <w:pPr>
              <w:spacing w:before="60" w:after="60" w:line="240" w:lineRule="auto"/>
              <w:jc w:val="center"/>
              <w:rPr>
                <w:rFonts w:eastAsia="Times New Roman" w:cs="Arial"/>
                <w:snapToGrid w:val="0"/>
                <w:sz w:val="20"/>
                <w:szCs w:val="20"/>
              </w:rPr>
            </w:pPr>
          </w:p>
        </w:tc>
      </w:tr>
      <w:tr w:rsidR="001640C9" w:rsidRPr="008B36C0" w14:paraId="3779450A" w14:textId="77777777" w:rsidTr="001640C9">
        <w:tc>
          <w:tcPr>
            <w:tcW w:w="1101" w:type="dxa"/>
            <w:shd w:val="clear" w:color="auto" w:fill="auto"/>
            <w:vAlign w:val="center"/>
          </w:tcPr>
          <w:p w14:paraId="10CA65AF" w14:textId="77777777" w:rsidR="001640C9" w:rsidRPr="008B36C0" w:rsidRDefault="001640C9" w:rsidP="001640C9">
            <w:pPr>
              <w:spacing w:before="60" w:after="60" w:line="240" w:lineRule="auto"/>
              <w:jc w:val="center"/>
              <w:rPr>
                <w:rFonts w:eastAsia="Times New Roman" w:cs="Arial"/>
                <w:snapToGrid w:val="0"/>
                <w:sz w:val="20"/>
                <w:szCs w:val="20"/>
              </w:rPr>
            </w:pPr>
            <w:r w:rsidRPr="008B36C0">
              <w:rPr>
                <w:rFonts w:eastAsia="Times New Roman" w:cs="Arial"/>
                <w:snapToGrid w:val="0"/>
                <w:sz w:val="20"/>
                <w:szCs w:val="20"/>
              </w:rPr>
              <w:t>4.</w:t>
            </w:r>
          </w:p>
        </w:tc>
        <w:tc>
          <w:tcPr>
            <w:tcW w:w="4120" w:type="dxa"/>
            <w:tcBorders>
              <w:top w:val="nil"/>
              <w:left w:val="single" w:sz="4" w:space="0" w:color="auto"/>
              <w:bottom w:val="single" w:sz="4" w:space="0" w:color="auto"/>
              <w:right w:val="single" w:sz="4" w:space="0" w:color="auto"/>
            </w:tcBorders>
            <w:shd w:val="clear" w:color="auto" w:fill="auto"/>
            <w:vAlign w:val="bottom"/>
          </w:tcPr>
          <w:p w14:paraId="3FAB9CC7" w14:textId="77777777" w:rsidR="001640C9" w:rsidRDefault="001640C9" w:rsidP="001640C9">
            <w:pPr>
              <w:spacing w:before="60" w:after="60" w:line="240" w:lineRule="auto"/>
              <w:rPr>
                <w:rFonts w:cs="Arial"/>
                <w:b/>
                <w:szCs w:val="21"/>
              </w:rPr>
            </w:pPr>
            <w:r w:rsidRPr="00902A75">
              <w:rPr>
                <w:rFonts w:cs="Arial"/>
                <w:b/>
                <w:szCs w:val="21"/>
              </w:rPr>
              <w:t xml:space="preserve">Chaussures de </w:t>
            </w:r>
            <w:proofErr w:type="spellStart"/>
            <w:r w:rsidRPr="00902A75">
              <w:rPr>
                <w:rFonts w:cs="Arial"/>
                <w:b/>
                <w:szCs w:val="21"/>
              </w:rPr>
              <w:t>sécurité</w:t>
            </w:r>
            <w:proofErr w:type="spellEnd"/>
            <w:r w:rsidRPr="00902A75">
              <w:rPr>
                <w:rFonts w:cs="Arial"/>
                <w:b/>
                <w:szCs w:val="21"/>
              </w:rPr>
              <w:t xml:space="preserve"> en </w:t>
            </w:r>
            <w:proofErr w:type="spellStart"/>
            <w:r w:rsidRPr="00902A75">
              <w:rPr>
                <w:rFonts w:cs="Arial"/>
                <w:b/>
                <w:szCs w:val="21"/>
              </w:rPr>
              <w:t>cuire</w:t>
            </w:r>
            <w:proofErr w:type="spellEnd"/>
          </w:p>
          <w:p w14:paraId="35AA4C98" w14:textId="7EEBCF00" w:rsidR="001640C9" w:rsidRPr="00902A75" w:rsidRDefault="001640C9" w:rsidP="001640C9">
            <w:pPr>
              <w:spacing w:before="60" w:after="60" w:line="240" w:lineRule="auto"/>
              <w:rPr>
                <w:rFonts w:cs="Arial"/>
                <w:szCs w:val="21"/>
              </w:rPr>
            </w:pPr>
            <w:r w:rsidRPr="00EB751A">
              <w:rPr>
                <w:rFonts w:cs="Arial"/>
                <w:szCs w:val="21"/>
              </w:rPr>
              <w:t xml:space="preserve">En </w:t>
            </w:r>
            <w:proofErr w:type="spellStart"/>
            <w:r w:rsidRPr="00EB751A">
              <w:rPr>
                <w:rFonts w:cs="Arial"/>
                <w:szCs w:val="21"/>
              </w:rPr>
              <w:t>cuir</w:t>
            </w:r>
            <w:proofErr w:type="spellEnd"/>
            <w:r w:rsidRPr="00EB751A">
              <w:rPr>
                <w:rFonts w:cs="Arial"/>
                <w:szCs w:val="21"/>
              </w:rPr>
              <w:t xml:space="preserve">, avec </w:t>
            </w:r>
            <w:proofErr w:type="spellStart"/>
            <w:r w:rsidRPr="00EB751A">
              <w:rPr>
                <w:rFonts w:cs="Arial"/>
                <w:szCs w:val="21"/>
              </w:rPr>
              <w:t>embout</w:t>
            </w:r>
            <w:proofErr w:type="spellEnd"/>
            <w:r w:rsidRPr="00EB751A">
              <w:rPr>
                <w:rFonts w:cs="Arial"/>
                <w:szCs w:val="21"/>
              </w:rPr>
              <w:t xml:space="preserve"> de protection </w:t>
            </w:r>
            <w:proofErr w:type="spellStart"/>
            <w:r w:rsidRPr="00EB751A">
              <w:rPr>
                <w:rFonts w:cs="Arial"/>
                <w:szCs w:val="21"/>
              </w:rPr>
              <w:t>résistant</w:t>
            </w:r>
            <w:proofErr w:type="spellEnd"/>
            <w:r w:rsidRPr="00EB751A">
              <w:rPr>
                <w:rFonts w:cs="Arial"/>
                <w:szCs w:val="21"/>
              </w:rPr>
              <w:t xml:space="preserve"> au choc et </w:t>
            </w:r>
            <w:proofErr w:type="spellStart"/>
            <w:r w:rsidRPr="00EB751A">
              <w:rPr>
                <w:rFonts w:cs="Arial"/>
                <w:szCs w:val="21"/>
              </w:rPr>
              <w:t>écrasement</w:t>
            </w:r>
            <w:proofErr w:type="spellEnd"/>
            <w:r w:rsidRPr="00EB751A">
              <w:rPr>
                <w:rFonts w:cs="Arial"/>
                <w:szCs w:val="21"/>
              </w:rPr>
              <w:t xml:space="preserve">, </w:t>
            </w:r>
            <w:proofErr w:type="spellStart"/>
            <w:r w:rsidRPr="00EB751A">
              <w:rPr>
                <w:rFonts w:cs="Arial"/>
                <w:szCs w:val="21"/>
              </w:rPr>
              <w:t>semelle</w:t>
            </w:r>
            <w:proofErr w:type="spellEnd"/>
            <w:r w:rsidRPr="00EB751A">
              <w:rPr>
                <w:rFonts w:cs="Arial"/>
                <w:szCs w:val="21"/>
              </w:rPr>
              <w:t xml:space="preserve"> anti glissades. </w:t>
            </w:r>
            <w:proofErr w:type="spellStart"/>
            <w:r w:rsidRPr="00EB751A">
              <w:rPr>
                <w:rFonts w:cs="Arial"/>
                <w:szCs w:val="21"/>
              </w:rPr>
              <w:t>Pointures</w:t>
            </w:r>
            <w:proofErr w:type="spellEnd"/>
            <w:r w:rsidRPr="00EB751A">
              <w:rPr>
                <w:rFonts w:cs="Arial"/>
                <w:szCs w:val="21"/>
              </w:rPr>
              <w:t>: N° 42, 43 &amp; 44</w:t>
            </w:r>
          </w:p>
        </w:tc>
        <w:tc>
          <w:tcPr>
            <w:tcW w:w="5689" w:type="dxa"/>
            <w:shd w:val="clear" w:color="auto" w:fill="auto"/>
            <w:vAlign w:val="center"/>
          </w:tcPr>
          <w:p w14:paraId="614935F0" w14:textId="77777777" w:rsidR="001640C9" w:rsidRPr="008B36C0" w:rsidRDefault="001640C9" w:rsidP="001640C9">
            <w:pPr>
              <w:spacing w:before="60" w:after="60" w:line="240" w:lineRule="auto"/>
              <w:jc w:val="center"/>
              <w:rPr>
                <w:rFonts w:eastAsia="Times New Roman" w:cs="Arial"/>
                <w:snapToGrid w:val="0"/>
                <w:sz w:val="20"/>
                <w:szCs w:val="20"/>
              </w:rPr>
            </w:pPr>
          </w:p>
        </w:tc>
        <w:tc>
          <w:tcPr>
            <w:tcW w:w="2552" w:type="dxa"/>
            <w:shd w:val="clear" w:color="auto" w:fill="auto"/>
            <w:vAlign w:val="center"/>
          </w:tcPr>
          <w:p w14:paraId="50A72668" w14:textId="77777777" w:rsidR="001640C9" w:rsidRPr="008B36C0" w:rsidRDefault="001640C9" w:rsidP="001640C9">
            <w:pPr>
              <w:spacing w:before="60" w:after="60" w:line="240" w:lineRule="auto"/>
              <w:jc w:val="center"/>
              <w:rPr>
                <w:rFonts w:eastAsia="Times New Roman" w:cs="Arial"/>
                <w:snapToGrid w:val="0"/>
                <w:sz w:val="20"/>
                <w:szCs w:val="20"/>
              </w:rPr>
            </w:pPr>
          </w:p>
        </w:tc>
      </w:tr>
      <w:tr w:rsidR="001640C9" w:rsidRPr="008B36C0" w14:paraId="0278A4F2" w14:textId="77777777" w:rsidTr="001640C9">
        <w:tc>
          <w:tcPr>
            <w:tcW w:w="1101" w:type="dxa"/>
            <w:shd w:val="clear" w:color="auto" w:fill="auto"/>
            <w:vAlign w:val="center"/>
          </w:tcPr>
          <w:p w14:paraId="425A61A1" w14:textId="77777777" w:rsidR="001640C9" w:rsidRPr="008B36C0" w:rsidRDefault="001640C9" w:rsidP="001640C9">
            <w:pPr>
              <w:spacing w:before="60" w:after="60" w:line="240" w:lineRule="auto"/>
              <w:jc w:val="center"/>
              <w:rPr>
                <w:rFonts w:eastAsia="Times New Roman" w:cs="Arial"/>
                <w:snapToGrid w:val="0"/>
                <w:sz w:val="20"/>
                <w:szCs w:val="20"/>
              </w:rPr>
            </w:pPr>
            <w:r w:rsidRPr="008B36C0">
              <w:rPr>
                <w:rFonts w:eastAsia="Times New Roman" w:cs="Arial"/>
                <w:snapToGrid w:val="0"/>
                <w:sz w:val="20"/>
                <w:szCs w:val="20"/>
              </w:rPr>
              <w:t>5.</w:t>
            </w:r>
          </w:p>
        </w:tc>
        <w:tc>
          <w:tcPr>
            <w:tcW w:w="4120" w:type="dxa"/>
            <w:tcBorders>
              <w:top w:val="nil"/>
              <w:left w:val="single" w:sz="4" w:space="0" w:color="auto"/>
              <w:bottom w:val="single" w:sz="4" w:space="0" w:color="auto"/>
              <w:right w:val="single" w:sz="4" w:space="0" w:color="auto"/>
            </w:tcBorders>
            <w:shd w:val="clear" w:color="auto" w:fill="auto"/>
            <w:vAlign w:val="bottom"/>
          </w:tcPr>
          <w:p w14:paraId="206044E4" w14:textId="77777777" w:rsidR="001640C9" w:rsidRPr="005D578B" w:rsidRDefault="001640C9" w:rsidP="001640C9">
            <w:pPr>
              <w:spacing w:before="60" w:after="60" w:line="240" w:lineRule="auto"/>
              <w:rPr>
                <w:rFonts w:cs="Arial"/>
                <w:b/>
                <w:szCs w:val="21"/>
              </w:rPr>
            </w:pPr>
            <w:r w:rsidRPr="00902A75">
              <w:rPr>
                <w:rFonts w:cs="Arial"/>
                <w:b/>
                <w:szCs w:val="21"/>
              </w:rPr>
              <w:t xml:space="preserve">Casque de </w:t>
            </w:r>
            <w:commentRangeStart w:id="194"/>
            <w:proofErr w:type="spellStart"/>
            <w:r w:rsidRPr="00902A75">
              <w:rPr>
                <w:rFonts w:cs="Arial"/>
                <w:b/>
                <w:szCs w:val="21"/>
              </w:rPr>
              <w:t>chantier</w:t>
            </w:r>
            <w:commentRangeEnd w:id="194"/>
            <w:proofErr w:type="spellEnd"/>
            <w:r w:rsidR="0056097C">
              <w:rPr>
                <w:rStyle w:val="Marquedecommentaire"/>
                <w:rFonts w:ascii="Calibri" w:eastAsia="Calibri" w:hAnsi="Calibri" w:cs="Times New Roman"/>
                <w:color w:val="auto"/>
                <w:lang w:val="fr-FR"/>
              </w:rPr>
              <w:commentReference w:id="194"/>
            </w:r>
          </w:p>
        </w:tc>
        <w:tc>
          <w:tcPr>
            <w:tcW w:w="5689" w:type="dxa"/>
            <w:shd w:val="clear" w:color="auto" w:fill="auto"/>
            <w:vAlign w:val="center"/>
          </w:tcPr>
          <w:p w14:paraId="283FABC8" w14:textId="77777777" w:rsidR="001640C9" w:rsidRPr="008B36C0" w:rsidRDefault="001640C9" w:rsidP="001640C9">
            <w:pPr>
              <w:spacing w:before="60" w:after="60" w:line="240" w:lineRule="auto"/>
              <w:jc w:val="center"/>
              <w:rPr>
                <w:rFonts w:eastAsia="Times New Roman" w:cs="Arial"/>
                <w:snapToGrid w:val="0"/>
                <w:sz w:val="20"/>
                <w:szCs w:val="20"/>
              </w:rPr>
            </w:pPr>
          </w:p>
        </w:tc>
        <w:tc>
          <w:tcPr>
            <w:tcW w:w="2552" w:type="dxa"/>
            <w:shd w:val="clear" w:color="auto" w:fill="auto"/>
            <w:vAlign w:val="center"/>
          </w:tcPr>
          <w:p w14:paraId="2DADE00A" w14:textId="77777777" w:rsidR="001640C9" w:rsidRPr="008B36C0" w:rsidRDefault="001640C9" w:rsidP="001640C9">
            <w:pPr>
              <w:spacing w:before="60" w:after="60" w:line="240" w:lineRule="auto"/>
              <w:jc w:val="center"/>
              <w:rPr>
                <w:rFonts w:eastAsia="Times New Roman" w:cs="Arial"/>
                <w:snapToGrid w:val="0"/>
                <w:sz w:val="20"/>
                <w:szCs w:val="20"/>
              </w:rPr>
            </w:pPr>
          </w:p>
        </w:tc>
      </w:tr>
      <w:tr w:rsidR="001640C9" w:rsidRPr="008B36C0" w14:paraId="598FE617" w14:textId="77777777" w:rsidTr="001640C9">
        <w:tc>
          <w:tcPr>
            <w:tcW w:w="1101" w:type="dxa"/>
            <w:shd w:val="clear" w:color="auto" w:fill="auto"/>
            <w:vAlign w:val="center"/>
          </w:tcPr>
          <w:p w14:paraId="695C8C10" w14:textId="77777777" w:rsidR="001640C9" w:rsidRPr="008B36C0" w:rsidRDefault="001640C9" w:rsidP="001640C9">
            <w:pPr>
              <w:spacing w:before="60" w:after="60" w:line="240" w:lineRule="auto"/>
              <w:jc w:val="center"/>
              <w:rPr>
                <w:rFonts w:eastAsia="Times New Roman" w:cs="Arial"/>
                <w:snapToGrid w:val="0"/>
                <w:sz w:val="20"/>
                <w:szCs w:val="20"/>
              </w:rPr>
            </w:pPr>
            <w:r w:rsidRPr="008B36C0">
              <w:rPr>
                <w:rFonts w:eastAsia="Times New Roman" w:cs="Arial"/>
                <w:snapToGrid w:val="0"/>
                <w:sz w:val="20"/>
                <w:szCs w:val="20"/>
              </w:rPr>
              <w:t>6.</w:t>
            </w:r>
          </w:p>
        </w:tc>
        <w:tc>
          <w:tcPr>
            <w:tcW w:w="4120" w:type="dxa"/>
            <w:tcBorders>
              <w:top w:val="nil"/>
              <w:left w:val="single" w:sz="4" w:space="0" w:color="auto"/>
              <w:bottom w:val="single" w:sz="4" w:space="0" w:color="auto"/>
              <w:right w:val="single" w:sz="4" w:space="0" w:color="auto"/>
            </w:tcBorders>
            <w:shd w:val="clear" w:color="auto" w:fill="auto"/>
            <w:vAlign w:val="bottom"/>
          </w:tcPr>
          <w:p w14:paraId="1E762BD7" w14:textId="77777777" w:rsidR="001640C9" w:rsidRPr="005D578B" w:rsidRDefault="001640C9" w:rsidP="001640C9">
            <w:pPr>
              <w:spacing w:before="60" w:after="60" w:line="240" w:lineRule="auto"/>
              <w:rPr>
                <w:rFonts w:cs="Arial"/>
                <w:b/>
                <w:szCs w:val="21"/>
              </w:rPr>
            </w:pPr>
            <w:r w:rsidRPr="00902A75">
              <w:rPr>
                <w:rFonts w:cs="Arial"/>
                <w:b/>
                <w:szCs w:val="21"/>
              </w:rPr>
              <w:t xml:space="preserve">Casque anti bruit pour </w:t>
            </w:r>
            <w:proofErr w:type="spellStart"/>
            <w:r w:rsidRPr="00902A75">
              <w:rPr>
                <w:rFonts w:cs="Arial"/>
                <w:b/>
                <w:szCs w:val="21"/>
              </w:rPr>
              <w:t>formateurs</w:t>
            </w:r>
            <w:proofErr w:type="spellEnd"/>
            <w:r w:rsidRPr="00902A75">
              <w:rPr>
                <w:rFonts w:cs="Arial"/>
                <w:b/>
                <w:szCs w:val="21"/>
              </w:rPr>
              <w:t xml:space="preserve"> et </w:t>
            </w:r>
            <w:proofErr w:type="spellStart"/>
            <w:r w:rsidRPr="00902A75">
              <w:rPr>
                <w:rFonts w:cs="Arial"/>
                <w:b/>
                <w:szCs w:val="21"/>
              </w:rPr>
              <w:t>apprenants</w:t>
            </w:r>
            <w:proofErr w:type="spellEnd"/>
          </w:p>
        </w:tc>
        <w:tc>
          <w:tcPr>
            <w:tcW w:w="5689" w:type="dxa"/>
            <w:shd w:val="clear" w:color="auto" w:fill="auto"/>
            <w:vAlign w:val="center"/>
          </w:tcPr>
          <w:p w14:paraId="367CA269" w14:textId="77777777" w:rsidR="001640C9" w:rsidRPr="008B36C0" w:rsidRDefault="001640C9" w:rsidP="001640C9">
            <w:pPr>
              <w:spacing w:before="60" w:after="60" w:line="240" w:lineRule="auto"/>
              <w:jc w:val="center"/>
              <w:rPr>
                <w:rFonts w:eastAsia="Times New Roman" w:cs="Arial"/>
                <w:snapToGrid w:val="0"/>
                <w:sz w:val="20"/>
                <w:szCs w:val="20"/>
              </w:rPr>
            </w:pPr>
          </w:p>
        </w:tc>
        <w:tc>
          <w:tcPr>
            <w:tcW w:w="2552" w:type="dxa"/>
            <w:shd w:val="clear" w:color="auto" w:fill="auto"/>
            <w:vAlign w:val="center"/>
          </w:tcPr>
          <w:p w14:paraId="666F5EAC" w14:textId="77777777" w:rsidR="001640C9" w:rsidRPr="008B36C0" w:rsidRDefault="001640C9" w:rsidP="001640C9">
            <w:pPr>
              <w:spacing w:before="60" w:after="60" w:line="240" w:lineRule="auto"/>
              <w:jc w:val="center"/>
              <w:rPr>
                <w:rFonts w:eastAsia="Times New Roman" w:cs="Arial"/>
                <w:snapToGrid w:val="0"/>
                <w:sz w:val="20"/>
                <w:szCs w:val="20"/>
              </w:rPr>
            </w:pPr>
          </w:p>
        </w:tc>
      </w:tr>
      <w:tr w:rsidR="001640C9" w:rsidRPr="008B36C0" w14:paraId="279D905D" w14:textId="77777777" w:rsidTr="001640C9">
        <w:tc>
          <w:tcPr>
            <w:tcW w:w="1101" w:type="dxa"/>
            <w:shd w:val="clear" w:color="auto" w:fill="auto"/>
            <w:vAlign w:val="center"/>
          </w:tcPr>
          <w:p w14:paraId="007AF8FF" w14:textId="77777777" w:rsidR="001640C9" w:rsidRPr="008B36C0" w:rsidRDefault="001640C9" w:rsidP="001640C9">
            <w:pPr>
              <w:spacing w:before="60" w:after="60" w:line="240" w:lineRule="auto"/>
              <w:jc w:val="center"/>
              <w:rPr>
                <w:rFonts w:eastAsia="Times New Roman" w:cs="Arial"/>
                <w:snapToGrid w:val="0"/>
                <w:sz w:val="20"/>
                <w:szCs w:val="20"/>
              </w:rPr>
            </w:pPr>
            <w:r w:rsidRPr="008B36C0">
              <w:rPr>
                <w:rFonts w:eastAsia="Times New Roman" w:cs="Arial"/>
                <w:snapToGrid w:val="0"/>
                <w:sz w:val="20"/>
                <w:szCs w:val="20"/>
              </w:rPr>
              <w:t>7.</w:t>
            </w:r>
          </w:p>
        </w:tc>
        <w:tc>
          <w:tcPr>
            <w:tcW w:w="4120" w:type="dxa"/>
            <w:tcBorders>
              <w:top w:val="nil"/>
              <w:left w:val="single" w:sz="4" w:space="0" w:color="auto"/>
              <w:bottom w:val="single" w:sz="4" w:space="0" w:color="auto"/>
              <w:right w:val="single" w:sz="4" w:space="0" w:color="auto"/>
            </w:tcBorders>
            <w:shd w:val="clear" w:color="auto" w:fill="auto"/>
            <w:vAlign w:val="bottom"/>
          </w:tcPr>
          <w:p w14:paraId="08AEECB0" w14:textId="77777777" w:rsidR="001640C9" w:rsidRPr="005D578B" w:rsidRDefault="001640C9" w:rsidP="001640C9">
            <w:pPr>
              <w:spacing w:before="60" w:after="60" w:line="240" w:lineRule="auto"/>
              <w:rPr>
                <w:rFonts w:cs="Arial"/>
                <w:b/>
                <w:szCs w:val="21"/>
              </w:rPr>
            </w:pPr>
            <w:proofErr w:type="spellStart"/>
            <w:r w:rsidRPr="00902A75">
              <w:rPr>
                <w:rFonts w:cs="Arial"/>
                <w:b/>
                <w:szCs w:val="21"/>
              </w:rPr>
              <w:t>Disque</w:t>
            </w:r>
            <w:proofErr w:type="spellEnd"/>
            <w:r w:rsidRPr="00902A75">
              <w:rPr>
                <w:rFonts w:cs="Arial"/>
                <w:b/>
                <w:szCs w:val="21"/>
              </w:rPr>
              <w:t xml:space="preserve"> à </w:t>
            </w:r>
            <w:proofErr w:type="spellStart"/>
            <w:r w:rsidRPr="00902A75">
              <w:rPr>
                <w:rFonts w:cs="Arial"/>
                <w:b/>
                <w:szCs w:val="21"/>
              </w:rPr>
              <w:t>meuler</w:t>
            </w:r>
            <w:proofErr w:type="spellEnd"/>
          </w:p>
        </w:tc>
        <w:tc>
          <w:tcPr>
            <w:tcW w:w="5689" w:type="dxa"/>
            <w:shd w:val="clear" w:color="auto" w:fill="auto"/>
            <w:vAlign w:val="center"/>
          </w:tcPr>
          <w:p w14:paraId="39BAC932" w14:textId="77777777" w:rsidR="001640C9" w:rsidRPr="008B36C0" w:rsidRDefault="001640C9" w:rsidP="001640C9">
            <w:pPr>
              <w:spacing w:before="60" w:after="60" w:line="240" w:lineRule="auto"/>
              <w:jc w:val="center"/>
              <w:rPr>
                <w:rFonts w:eastAsia="Times New Roman" w:cs="Arial"/>
                <w:snapToGrid w:val="0"/>
                <w:sz w:val="20"/>
                <w:szCs w:val="20"/>
              </w:rPr>
            </w:pPr>
          </w:p>
        </w:tc>
        <w:tc>
          <w:tcPr>
            <w:tcW w:w="2552" w:type="dxa"/>
            <w:shd w:val="clear" w:color="auto" w:fill="auto"/>
            <w:vAlign w:val="center"/>
          </w:tcPr>
          <w:p w14:paraId="4DC55D6A" w14:textId="77777777" w:rsidR="001640C9" w:rsidRPr="008B36C0" w:rsidRDefault="001640C9" w:rsidP="001640C9">
            <w:pPr>
              <w:spacing w:before="60" w:after="60" w:line="240" w:lineRule="auto"/>
              <w:jc w:val="center"/>
              <w:rPr>
                <w:rFonts w:eastAsia="Times New Roman" w:cs="Arial"/>
                <w:snapToGrid w:val="0"/>
                <w:sz w:val="20"/>
                <w:szCs w:val="20"/>
              </w:rPr>
            </w:pPr>
          </w:p>
        </w:tc>
      </w:tr>
      <w:tr w:rsidR="001640C9" w:rsidRPr="008B36C0" w14:paraId="06542FA6" w14:textId="77777777" w:rsidTr="001640C9">
        <w:tc>
          <w:tcPr>
            <w:tcW w:w="1101" w:type="dxa"/>
            <w:shd w:val="clear" w:color="auto" w:fill="auto"/>
            <w:vAlign w:val="center"/>
          </w:tcPr>
          <w:p w14:paraId="62B805FE" w14:textId="77777777" w:rsidR="001640C9" w:rsidRPr="008B36C0" w:rsidRDefault="001640C9" w:rsidP="001640C9">
            <w:pPr>
              <w:spacing w:before="60" w:after="60" w:line="240" w:lineRule="auto"/>
              <w:jc w:val="center"/>
              <w:rPr>
                <w:rFonts w:eastAsia="Times New Roman" w:cs="Arial"/>
                <w:snapToGrid w:val="0"/>
                <w:sz w:val="20"/>
                <w:szCs w:val="20"/>
              </w:rPr>
            </w:pPr>
            <w:r w:rsidRPr="008B36C0">
              <w:rPr>
                <w:rFonts w:eastAsia="Times New Roman" w:cs="Arial"/>
                <w:snapToGrid w:val="0"/>
                <w:sz w:val="20"/>
                <w:szCs w:val="20"/>
              </w:rPr>
              <w:t>8.</w:t>
            </w:r>
          </w:p>
        </w:tc>
        <w:tc>
          <w:tcPr>
            <w:tcW w:w="4120" w:type="dxa"/>
            <w:tcBorders>
              <w:top w:val="nil"/>
              <w:left w:val="single" w:sz="4" w:space="0" w:color="auto"/>
              <w:bottom w:val="single" w:sz="4" w:space="0" w:color="auto"/>
              <w:right w:val="single" w:sz="4" w:space="0" w:color="auto"/>
            </w:tcBorders>
            <w:shd w:val="clear" w:color="auto" w:fill="auto"/>
            <w:vAlign w:val="bottom"/>
          </w:tcPr>
          <w:p w14:paraId="48CAC2AE" w14:textId="77777777" w:rsidR="001640C9" w:rsidRPr="005D578B" w:rsidRDefault="001640C9" w:rsidP="001640C9">
            <w:pPr>
              <w:spacing w:before="60" w:after="60" w:line="240" w:lineRule="auto"/>
              <w:rPr>
                <w:rFonts w:cs="Arial"/>
                <w:b/>
                <w:szCs w:val="21"/>
              </w:rPr>
            </w:pPr>
            <w:proofErr w:type="spellStart"/>
            <w:r w:rsidRPr="00902A75">
              <w:rPr>
                <w:rFonts w:cs="Arial"/>
                <w:b/>
                <w:szCs w:val="21"/>
              </w:rPr>
              <w:t>Disque</w:t>
            </w:r>
            <w:proofErr w:type="spellEnd"/>
            <w:r w:rsidRPr="00902A75">
              <w:rPr>
                <w:rFonts w:cs="Arial"/>
                <w:b/>
                <w:szCs w:val="21"/>
              </w:rPr>
              <w:t xml:space="preserve"> à </w:t>
            </w:r>
            <w:proofErr w:type="spellStart"/>
            <w:r w:rsidRPr="00902A75">
              <w:rPr>
                <w:rFonts w:cs="Arial"/>
                <w:b/>
                <w:szCs w:val="21"/>
              </w:rPr>
              <w:t>couper</w:t>
            </w:r>
            <w:proofErr w:type="spellEnd"/>
          </w:p>
        </w:tc>
        <w:tc>
          <w:tcPr>
            <w:tcW w:w="5689" w:type="dxa"/>
            <w:shd w:val="clear" w:color="auto" w:fill="auto"/>
            <w:vAlign w:val="center"/>
          </w:tcPr>
          <w:p w14:paraId="259B6C26" w14:textId="77777777" w:rsidR="001640C9" w:rsidRPr="008B36C0" w:rsidRDefault="001640C9" w:rsidP="001640C9">
            <w:pPr>
              <w:spacing w:before="60" w:after="60" w:line="240" w:lineRule="auto"/>
              <w:jc w:val="center"/>
              <w:rPr>
                <w:rFonts w:eastAsia="Times New Roman" w:cs="Arial"/>
                <w:snapToGrid w:val="0"/>
                <w:sz w:val="20"/>
                <w:szCs w:val="20"/>
              </w:rPr>
            </w:pPr>
          </w:p>
        </w:tc>
        <w:tc>
          <w:tcPr>
            <w:tcW w:w="2552" w:type="dxa"/>
            <w:shd w:val="clear" w:color="auto" w:fill="auto"/>
            <w:vAlign w:val="center"/>
          </w:tcPr>
          <w:p w14:paraId="5690A699" w14:textId="77777777" w:rsidR="001640C9" w:rsidRPr="008B36C0" w:rsidRDefault="001640C9" w:rsidP="001640C9">
            <w:pPr>
              <w:spacing w:before="60" w:after="60" w:line="240" w:lineRule="auto"/>
              <w:jc w:val="center"/>
              <w:rPr>
                <w:rFonts w:eastAsia="Times New Roman" w:cs="Arial"/>
                <w:snapToGrid w:val="0"/>
                <w:sz w:val="20"/>
                <w:szCs w:val="20"/>
              </w:rPr>
            </w:pPr>
          </w:p>
        </w:tc>
      </w:tr>
      <w:tr w:rsidR="001640C9" w:rsidRPr="008B36C0" w14:paraId="12EB95DB" w14:textId="77777777" w:rsidTr="001640C9">
        <w:tc>
          <w:tcPr>
            <w:tcW w:w="1101" w:type="dxa"/>
            <w:shd w:val="clear" w:color="auto" w:fill="auto"/>
            <w:vAlign w:val="center"/>
          </w:tcPr>
          <w:p w14:paraId="66B4B4A4" w14:textId="77777777" w:rsidR="001640C9" w:rsidRPr="008B36C0" w:rsidRDefault="001640C9" w:rsidP="001640C9">
            <w:pPr>
              <w:spacing w:before="60" w:after="60" w:line="240" w:lineRule="auto"/>
              <w:jc w:val="center"/>
              <w:rPr>
                <w:rFonts w:eastAsia="Times New Roman" w:cs="Arial"/>
                <w:snapToGrid w:val="0"/>
                <w:sz w:val="20"/>
                <w:szCs w:val="20"/>
              </w:rPr>
            </w:pPr>
            <w:r w:rsidRPr="008B36C0">
              <w:rPr>
                <w:rFonts w:eastAsia="Times New Roman" w:cs="Arial"/>
                <w:snapToGrid w:val="0"/>
                <w:sz w:val="20"/>
                <w:szCs w:val="20"/>
              </w:rPr>
              <w:t>9.</w:t>
            </w:r>
          </w:p>
        </w:tc>
        <w:tc>
          <w:tcPr>
            <w:tcW w:w="4120" w:type="dxa"/>
            <w:tcBorders>
              <w:top w:val="nil"/>
              <w:left w:val="single" w:sz="4" w:space="0" w:color="auto"/>
              <w:bottom w:val="single" w:sz="4" w:space="0" w:color="auto"/>
              <w:right w:val="single" w:sz="4" w:space="0" w:color="auto"/>
            </w:tcBorders>
            <w:shd w:val="clear" w:color="auto" w:fill="auto"/>
            <w:vAlign w:val="bottom"/>
          </w:tcPr>
          <w:p w14:paraId="3D82E067" w14:textId="77777777" w:rsidR="001640C9" w:rsidRDefault="001640C9" w:rsidP="001640C9">
            <w:pPr>
              <w:spacing w:before="60" w:after="60" w:line="240" w:lineRule="auto"/>
              <w:rPr>
                <w:rFonts w:cs="Arial"/>
                <w:b/>
                <w:szCs w:val="21"/>
              </w:rPr>
            </w:pPr>
            <w:proofErr w:type="spellStart"/>
            <w:r w:rsidRPr="00902A75">
              <w:rPr>
                <w:rFonts w:cs="Arial"/>
                <w:b/>
                <w:szCs w:val="21"/>
              </w:rPr>
              <w:t>Cisaille</w:t>
            </w:r>
            <w:proofErr w:type="spellEnd"/>
            <w:r w:rsidRPr="00902A75">
              <w:rPr>
                <w:rFonts w:cs="Arial"/>
                <w:b/>
                <w:szCs w:val="21"/>
              </w:rPr>
              <w:t xml:space="preserve"> de 10</w:t>
            </w:r>
          </w:p>
          <w:p w14:paraId="60E7ADAD" w14:textId="77777777" w:rsidR="001640C9" w:rsidRPr="00902A75" w:rsidRDefault="001640C9" w:rsidP="001640C9">
            <w:pPr>
              <w:spacing w:before="60" w:after="60" w:line="240" w:lineRule="auto"/>
              <w:rPr>
                <w:rFonts w:cs="Arial"/>
                <w:szCs w:val="21"/>
              </w:rPr>
            </w:pPr>
            <w:r w:rsidRPr="00C844A5">
              <w:rPr>
                <w:rFonts w:cs="Arial"/>
                <w:szCs w:val="21"/>
              </w:rPr>
              <w:t xml:space="preserve">De </w:t>
            </w:r>
            <w:proofErr w:type="spellStart"/>
            <w:r w:rsidRPr="00C844A5">
              <w:rPr>
                <w:rFonts w:cs="Arial"/>
                <w:szCs w:val="21"/>
              </w:rPr>
              <w:t>grande</w:t>
            </w:r>
            <w:proofErr w:type="spellEnd"/>
            <w:r w:rsidRPr="00C844A5">
              <w:rPr>
                <w:rFonts w:cs="Arial"/>
                <w:szCs w:val="21"/>
              </w:rPr>
              <w:t xml:space="preserve"> </w:t>
            </w:r>
            <w:proofErr w:type="spellStart"/>
            <w:r w:rsidRPr="00C844A5">
              <w:rPr>
                <w:rFonts w:cs="Arial"/>
                <w:szCs w:val="21"/>
              </w:rPr>
              <w:t>taille</w:t>
            </w:r>
            <w:proofErr w:type="spellEnd"/>
            <w:r w:rsidRPr="00C844A5">
              <w:rPr>
                <w:rFonts w:cs="Arial"/>
                <w:szCs w:val="21"/>
              </w:rPr>
              <w:t xml:space="preserve">, pour la </w:t>
            </w:r>
            <w:proofErr w:type="spellStart"/>
            <w:r w:rsidRPr="00C844A5">
              <w:rPr>
                <w:rFonts w:cs="Arial"/>
                <w:szCs w:val="21"/>
              </w:rPr>
              <w:t>découpe</w:t>
            </w:r>
            <w:proofErr w:type="spellEnd"/>
            <w:r w:rsidRPr="00C844A5">
              <w:rPr>
                <w:rFonts w:cs="Arial"/>
                <w:szCs w:val="21"/>
              </w:rPr>
              <w:t xml:space="preserve"> des </w:t>
            </w:r>
            <w:proofErr w:type="spellStart"/>
            <w:r w:rsidRPr="00C844A5">
              <w:rPr>
                <w:rFonts w:cs="Arial"/>
                <w:szCs w:val="21"/>
              </w:rPr>
              <w:t>feuilles</w:t>
            </w:r>
            <w:proofErr w:type="spellEnd"/>
            <w:r w:rsidRPr="00C844A5">
              <w:rPr>
                <w:rFonts w:cs="Arial"/>
                <w:szCs w:val="21"/>
              </w:rPr>
              <w:t xml:space="preserve"> de </w:t>
            </w:r>
            <w:proofErr w:type="spellStart"/>
            <w:r w:rsidRPr="00C844A5">
              <w:rPr>
                <w:rFonts w:cs="Arial"/>
                <w:szCs w:val="21"/>
              </w:rPr>
              <w:t>tôle</w:t>
            </w:r>
            <w:proofErr w:type="spellEnd"/>
            <w:r w:rsidRPr="00C844A5">
              <w:rPr>
                <w:rFonts w:cs="Arial"/>
                <w:szCs w:val="21"/>
              </w:rPr>
              <w:t xml:space="preserve">, 280 mm au </w:t>
            </w:r>
            <w:proofErr w:type="spellStart"/>
            <w:r w:rsidRPr="00C844A5">
              <w:rPr>
                <w:rFonts w:cs="Arial"/>
                <w:szCs w:val="21"/>
              </w:rPr>
              <w:t>moins</w:t>
            </w:r>
            <w:proofErr w:type="spellEnd"/>
            <w:r w:rsidRPr="00C844A5">
              <w:rPr>
                <w:rFonts w:cs="Arial"/>
                <w:szCs w:val="21"/>
              </w:rPr>
              <w:t xml:space="preserve"> </w:t>
            </w:r>
          </w:p>
        </w:tc>
        <w:tc>
          <w:tcPr>
            <w:tcW w:w="5689" w:type="dxa"/>
            <w:shd w:val="clear" w:color="auto" w:fill="auto"/>
            <w:vAlign w:val="center"/>
          </w:tcPr>
          <w:p w14:paraId="32FEB305" w14:textId="77777777" w:rsidR="001640C9" w:rsidRPr="008B36C0" w:rsidRDefault="001640C9" w:rsidP="001640C9">
            <w:pPr>
              <w:spacing w:before="60" w:after="60" w:line="240" w:lineRule="auto"/>
              <w:jc w:val="center"/>
              <w:rPr>
                <w:rFonts w:eastAsia="Times New Roman" w:cs="Arial"/>
                <w:snapToGrid w:val="0"/>
                <w:sz w:val="20"/>
                <w:szCs w:val="20"/>
              </w:rPr>
            </w:pPr>
          </w:p>
        </w:tc>
        <w:tc>
          <w:tcPr>
            <w:tcW w:w="2552" w:type="dxa"/>
            <w:shd w:val="clear" w:color="auto" w:fill="auto"/>
            <w:vAlign w:val="center"/>
          </w:tcPr>
          <w:p w14:paraId="7026933E" w14:textId="77777777" w:rsidR="001640C9" w:rsidRPr="008B36C0" w:rsidRDefault="001640C9" w:rsidP="001640C9">
            <w:pPr>
              <w:spacing w:before="60" w:after="60" w:line="240" w:lineRule="auto"/>
              <w:jc w:val="center"/>
              <w:rPr>
                <w:rFonts w:eastAsia="Times New Roman" w:cs="Arial"/>
                <w:snapToGrid w:val="0"/>
                <w:sz w:val="20"/>
                <w:szCs w:val="20"/>
              </w:rPr>
            </w:pPr>
          </w:p>
        </w:tc>
      </w:tr>
      <w:tr w:rsidR="001640C9" w:rsidRPr="008B36C0" w14:paraId="2D148828" w14:textId="77777777" w:rsidTr="001640C9">
        <w:tc>
          <w:tcPr>
            <w:tcW w:w="1101" w:type="dxa"/>
            <w:shd w:val="clear" w:color="auto" w:fill="auto"/>
            <w:vAlign w:val="center"/>
          </w:tcPr>
          <w:p w14:paraId="72E0AE6C" w14:textId="77777777" w:rsidR="001640C9" w:rsidRPr="008B36C0" w:rsidRDefault="001640C9" w:rsidP="001640C9">
            <w:pPr>
              <w:spacing w:before="60" w:after="60" w:line="240" w:lineRule="auto"/>
              <w:jc w:val="center"/>
              <w:rPr>
                <w:rFonts w:eastAsia="Times New Roman" w:cs="Arial"/>
                <w:snapToGrid w:val="0"/>
                <w:sz w:val="20"/>
                <w:szCs w:val="20"/>
              </w:rPr>
            </w:pPr>
            <w:r w:rsidRPr="008B36C0">
              <w:rPr>
                <w:rFonts w:eastAsia="Times New Roman" w:cs="Arial"/>
                <w:snapToGrid w:val="0"/>
                <w:sz w:val="20"/>
                <w:szCs w:val="20"/>
              </w:rPr>
              <w:t>10.</w:t>
            </w:r>
          </w:p>
        </w:tc>
        <w:tc>
          <w:tcPr>
            <w:tcW w:w="4120" w:type="dxa"/>
            <w:tcBorders>
              <w:top w:val="nil"/>
              <w:left w:val="single" w:sz="4" w:space="0" w:color="auto"/>
              <w:bottom w:val="single" w:sz="4" w:space="0" w:color="auto"/>
              <w:right w:val="single" w:sz="4" w:space="0" w:color="auto"/>
            </w:tcBorders>
            <w:shd w:val="clear" w:color="auto" w:fill="auto"/>
            <w:vAlign w:val="bottom"/>
          </w:tcPr>
          <w:p w14:paraId="30906A75" w14:textId="77777777" w:rsidR="001640C9" w:rsidRPr="005D578B" w:rsidRDefault="001640C9" w:rsidP="001640C9">
            <w:pPr>
              <w:spacing w:before="60" w:after="60" w:line="240" w:lineRule="auto"/>
              <w:rPr>
                <w:rFonts w:cs="Arial"/>
                <w:b/>
                <w:szCs w:val="21"/>
              </w:rPr>
            </w:pPr>
            <w:r w:rsidRPr="001640C9">
              <w:rPr>
                <w:rFonts w:cs="Arial"/>
                <w:b/>
                <w:szCs w:val="21"/>
              </w:rPr>
              <w:t xml:space="preserve">Lunette de protection </w:t>
            </w:r>
            <w:proofErr w:type="gramStart"/>
            <w:r w:rsidRPr="001640C9">
              <w:rPr>
                <w:rFonts w:cs="Arial"/>
                <w:b/>
                <w:szCs w:val="21"/>
              </w:rPr>
              <w:t>pour</w:t>
            </w:r>
            <w:proofErr w:type="gramEnd"/>
            <w:r w:rsidRPr="001640C9">
              <w:rPr>
                <w:rFonts w:cs="Arial"/>
                <w:b/>
                <w:szCs w:val="21"/>
              </w:rPr>
              <w:t xml:space="preserve"> </w:t>
            </w:r>
            <w:proofErr w:type="spellStart"/>
            <w:r w:rsidRPr="001640C9">
              <w:rPr>
                <w:rFonts w:cs="Arial"/>
                <w:b/>
                <w:szCs w:val="21"/>
              </w:rPr>
              <w:t>formateurs</w:t>
            </w:r>
            <w:proofErr w:type="spellEnd"/>
            <w:r w:rsidRPr="001640C9">
              <w:rPr>
                <w:rFonts w:cs="Arial"/>
                <w:b/>
                <w:szCs w:val="21"/>
              </w:rPr>
              <w:t xml:space="preserve"> et </w:t>
            </w:r>
            <w:proofErr w:type="spellStart"/>
            <w:r w:rsidRPr="001640C9">
              <w:rPr>
                <w:rFonts w:cs="Arial"/>
                <w:b/>
                <w:szCs w:val="21"/>
              </w:rPr>
              <w:t>apprenants</w:t>
            </w:r>
            <w:proofErr w:type="spellEnd"/>
          </w:p>
        </w:tc>
        <w:tc>
          <w:tcPr>
            <w:tcW w:w="5689" w:type="dxa"/>
            <w:shd w:val="clear" w:color="auto" w:fill="auto"/>
            <w:vAlign w:val="center"/>
          </w:tcPr>
          <w:p w14:paraId="2F50E2D9" w14:textId="77777777" w:rsidR="001640C9" w:rsidRPr="008B36C0" w:rsidRDefault="001640C9" w:rsidP="001640C9">
            <w:pPr>
              <w:spacing w:before="60" w:after="60" w:line="240" w:lineRule="auto"/>
              <w:jc w:val="center"/>
              <w:rPr>
                <w:rFonts w:eastAsia="Times New Roman" w:cs="Arial"/>
                <w:snapToGrid w:val="0"/>
                <w:sz w:val="20"/>
                <w:szCs w:val="20"/>
              </w:rPr>
            </w:pPr>
          </w:p>
        </w:tc>
        <w:tc>
          <w:tcPr>
            <w:tcW w:w="2552" w:type="dxa"/>
            <w:shd w:val="clear" w:color="auto" w:fill="auto"/>
            <w:vAlign w:val="center"/>
          </w:tcPr>
          <w:p w14:paraId="4D1B583A" w14:textId="77777777" w:rsidR="001640C9" w:rsidRPr="008B36C0" w:rsidRDefault="001640C9" w:rsidP="001640C9">
            <w:pPr>
              <w:spacing w:before="60" w:after="60" w:line="240" w:lineRule="auto"/>
              <w:jc w:val="center"/>
              <w:rPr>
                <w:rFonts w:eastAsia="Times New Roman" w:cs="Arial"/>
                <w:snapToGrid w:val="0"/>
                <w:sz w:val="20"/>
                <w:szCs w:val="20"/>
              </w:rPr>
            </w:pPr>
          </w:p>
        </w:tc>
      </w:tr>
      <w:tr w:rsidR="001640C9" w:rsidRPr="008B36C0" w14:paraId="13ED8BAF" w14:textId="77777777" w:rsidTr="001640C9">
        <w:tc>
          <w:tcPr>
            <w:tcW w:w="1101" w:type="dxa"/>
            <w:shd w:val="clear" w:color="auto" w:fill="auto"/>
            <w:vAlign w:val="center"/>
          </w:tcPr>
          <w:p w14:paraId="07B82D44" w14:textId="77777777" w:rsidR="001640C9" w:rsidRPr="008B36C0" w:rsidRDefault="001640C9" w:rsidP="001640C9">
            <w:pPr>
              <w:spacing w:before="60" w:after="60" w:line="240" w:lineRule="auto"/>
              <w:jc w:val="center"/>
              <w:rPr>
                <w:rFonts w:eastAsia="Times New Roman" w:cs="Arial"/>
                <w:snapToGrid w:val="0"/>
                <w:sz w:val="20"/>
                <w:szCs w:val="20"/>
              </w:rPr>
            </w:pPr>
            <w:r w:rsidRPr="008B36C0">
              <w:rPr>
                <w:rFonts w:eastAsia="Times New Roman" w:cs="Arial"/>
                <w:snapToGrid w:val="0"/>
                <w:sz w:val="20"/>
                <w:szCs w:val="20"/>
              </w:rPr>
              <w:t>11.</w:t>
            </w:r>
          </w:p>
        </w:tc>
        <w:tc>
          <w:tcPr>
            <w:tcW w:w="4120" w:type="dxa"/>
            <w:tcBorders>
              <w:top w:val="nil"/>
              <w:left w:val="single" w:sz="4" w:space="0" w:color="auto"/>
              <w:bottom w:val="single" w:sz="4" w:space="0" w:color="auto"/>
              <w:right w:val="single" w:sz="4" w:space="0" w:color="auto"/>
            </w:tcBorders>
            <w:shd w:val="clear" w:color="auto" w:fill="auto"/>
            <w:vAlign w:val="bottom"/>
          </w:tcPr>
          <w:p w14:paraId="3FAD4F29" w14:textId="77777777" w:rsidR="001640C9" w:rsidRDefault="001640C9" w:rsidP="001640C9">
            <w:pPr>
              <w:spacing w:before="60" w:after="60" w:line="240" w:lineRule="auto"/>
              <w:rPr>
                <w:rFonts w:cs="Arial"/>
                <w:b/>
                <w:szCs w:val="21"/>
              </w:rPr>
            </w:pPr>
            <w:proofErr w:type="spellStart"/>
            <w:r w:rsidRPr="00902A75">
              <w:rPr>
                <w:rFonts w:cs="Arial"/>
                <w:b/>
                <w:szCs w:val="21"/>
              </w:rPr>
              <w:t>Perceuse</w:t>
            </w:r>
            <w:proofErr w:type="spellEnd"/>
            <w:r w:rsidRPr="00902A75">
              <w:rPr>
                <w:rFonts w:cs="Arial"/>
                <w:b/>
                <w:szCs w:val="21"/>
              </w:rPr>
              <w:t xml:space="preserve"> à percussion </w:t>
            </w:r>
          </w:p>
          <w:p w14:paraId="76C2C057" w14:textId="37713992" w:rsidR="001640C9" w:rsidRPr="00902A75" w:rsidRDefault="001640C9" w:rsidP="001640C9">
            <w:pPr>
              <w:spacing w:before="60" w:after="60" w:line="240" w:lineRule="auto"/>
              <w:rPr>
                <w:rFonts w:cs="Arial"/>
                <w:szCs w:val="21"/>
              </w:rPr>
            </w:pPr>
            <w:r w:rsidRPr="00C844A5">
              <w:rPr>
                <w:rFonts w:cs="Arial"/>
                <w:szCs w:val="21"/>
              </w:rPr>
              <w:t xml:space="preserve">HP1630: </w:t>
            </w:r>
            <w:proofErr w:type="spellStart"/>
            <w:r w:rsidRPr="00C844A5">
              <w:rPr>
                <w:rFonts w:cs="Arial"/>
                <w:szCs w:val="21"/>
              </w:rPr>
              <w:t>Electrique</w:t>
            </w:r>
            <w:proofErr w:type="spellEnd"/>
            <w:r w:rsidRPr="00C844A5">
              <w:rPr>
                <w:rFonts w:cs="Arial"/>
                <w:szCs w:val="21"/>
              </w:rPr>
              <w:t>, 220 volts</w:t>
            </w:r>
          </w:p>
        </w:tc>
        <w:tc>
          <w:tcPr>
            <w:tcW w:w="5689" w:type="dxa"/>
            <w:shd w:val="clear" w:color="auto" w:fill="auto"/>
            <w:vAlign w:val="center"/>
          </w:tcPr>
          <w:p w14:paraId="2859D1C0" w14:textId="77777777" w:rsidR="001640C9" w:rsidRPr="008B36C0" w:rsidRDefault="001640C9" w:rsidP="001640C9">
            <w:pPr>
              <w:spacing w:before="60" w:after="60" w:line="240" w:lineRule="auto"/>
              <w:jc w:val="center"/>
              <w:rPr>
                <w:rFonts w:eastAsia="Times New Roman" w:cs="Arial"/>
                <w:snapToGrid w:val="0"/>
                <w:sz w:val="20"/>
                <w:szCs w:val="20"/>
              </w:rPr>
            </w:pPr>
          </w:p>
        </w:tc>
        <w:tc>
          <w:tcPr>
            <w:tcW w:w="2552" w:type="dxa"/>
            <w:shd w:val="clear" w:color="auto" w:fill="auto"/>
            <w:vAlign w:val="center"/>
          </w:tcPr>
          <w:p w14:paraId="18D08E3D" w14:textId="77777777" w:rsidR="001640C9" w:rsidRPr="008B36C0" w:rsidRDefault="001640C9" w:rsidP="001640C9">
            <w:pPr>
              <w:spacing w:before="60" w:after="60" w:line="240" w:lineRule="auto"/>
              <w:jc w:val="center"/>
              <w:rPr>
                <w:rFonts w:eastAsia="Times New Roman" w:cs="Arial"/>
                <w:snapToGrid w:val="0"/>
                <w:sz w:val="20"/>
                <w:szCs w:val="20"/>
              </w:rPr>
            </w:pPr>
          </w:p>
        </w:tc>
      </w:tr>
      <w:tr w:rsidR="001640C9" w:rsidRPr="008B36C0" w14:paraId="1A8D94FE" w14:textId="77777777" w:rsidTr="001640C9">
        <w:tc>
          <w:tcPr>
            <w:tcW w:w="1101" w:type="dxa"/>
            <w:shd w:val="clear" w:color="auto" w:fill="auto"/>
            <w:vAlign w:val="center"/>
          </w:tcPr>
          <w:p w14:paraId="1B148408" w14:textId="77777777" w:rsidR="001640C9" w:rsidRPr="00A06705" w:rsidRDefault="001640C9" w:rsidP="001640C9">
            <w:pPr>
              <w:spacing w:before="60" w:after="60" w:line="240" w:lineRule="auto"/>
              <w:jc w:val="center"/>
              <w:rPr>
                <w:rFonts w:cs="Arial"/>
                <w:b/>
                <w:szCs w:val="21"/>
              </w:rPr>
            </w:pPr>
            <w:r w:rsidRPr="008B36C0">
              <w:rPr>
                <w:rFonts w:cs="Arial"/>
                <w:b/>
                <w:szCs w:val="21"/>
              </w:rPr>
              <w:t>1</w:t>
            </w:r>
            <w:r w:rsidRPr="00A06705">
              <w:rPr>
                <w:rFonts w:cs="Arial"/>
                <w:b/>
                <w:szCs w:val="21"/>
              </w:rPr>
              <w:t>2</w:t>
            </w:r>
            <w:r w:rsidRPr="008B36C0">
              <w:rPr>
                <w:rFonts w:cs="Arial"/>
                <w:b/>
                <w:szCs w:val="21"/>
              </w:rPr>
              <w:t>.</w:t>
            </w:r>
          </w:p>
        </w:tc>
        <w:tc>
          <w:tcPr>
            <w:tcW w:w="4120" w:type="dxa"/>
            <w:tcBorders>
              <w:top w:val="nil"/>
              <w:left w:val="single" w:sz="4" w:space="0" w:color="auto"/>
              <w:bottom w:val="single" w:sz="4" w:space="0" w:color="auto"/>
              <w:right w:val="single" w:sz="4" w:space="0" w:color="auto"/>
            </w:tcBorders>
            <w:shd w:val="clear" w:color="auto" w:fill="auto"/>
            <w:vAlign w:val="bottom"/>
          </w:tcPr>
          <w:p w14:paraId="7D19D702" w14:textId="77777777" w:rsidR="001640C9" w:rsidRDefault="001640C9" w:rsidP="001640C9">
            <w:pPr>
              <w:spacing w:before="60" w:after="60" w:line="240" w:lineRule="auto"/>
              <w:rPr>
                <w:rFonts w:cs="Arial"/>
                <w:b/>
                <w:szCs w:val="21"/>
              </w:rPr>
            </w:pPr>
            <w:proofErr w:type="spellStart"/>
            <w:r w:rsidRPr="00902A75">
              <w:rPr>
                <w:rFonts w:cs="Arial"/>
                <w:b/>
                <w:szCs w:val="21"/>
              </w:rPr>
              <w:t>Cisaille</w:t>
            </w:r>
            <w:proofErr w:type="spellEnd"/>
            <w:r w:rsidRPr="00902A75">
              <w:rPr>
                <w:rFonts w:cs="Arial"/>
                <w:b/>
                <w:szCs w:val="21"/>
              </w:rPr>
              <w:t xml:space="preserve"> à </w:t>
            </w:r>
            <w:proofErr w:type="spellStart"/>
            <w:r w:rsidRPr="00902A75">
              <w:rPr>
                <w:rFonts w:cs="Arial"/>
                <w:b/>
                <w:szCs w:val="21"/>
              </w:rPr>
              <w:t>tôle</w:t>
            </w:r>
            <w:proofErr w:type="spellEnd"/>
          </w:p>
          <w:p w14:paraId="635A5917" w14:textId="77777777" w:rsidR="001640C9" w:rsidRPr="00C844A5" w:rsidRDefault="001640C9" w:rsidP="001640C9">
            <w:pPr>
              <w:spacing w:before="60" w:after="60" w:line="240" w:lineRule="auto"/>
              <w:rPr>
                <w:rFonts w:cs="Arial"/>
                <w:szCs w:val="21"/>
              </w:rPr>
            </w:pPr>
            <w:r w:rsidRPr="00902A75">
              <w:rPr>
                <w:rFonts w:cs="Arial"/>
                <w:b/>
                <w:szCs w:val="21"/>
              </w:rPr>
              <w:t xml:space="preserve"> </w:t>
            </w:r>
            <w:r w:rsidRPr="00C844A5">
              <w:rPr>
                <w:rFonts w:cs="Arial"/>
                <w:szCs w:val="21"/>
              </w:rPr>
              <w:t>MULT 250 MM</w:t>
            </w:r>
          </w:p>
        </w:tc>
        <w:tc>
          <w:tcPr>
            <w:tcW w:w="5689" w:type="dxa"/>
            <w:shd w:val="clear" w:color="auto" w:fill="auto"/>
            <w:vAlign w:val="center"/>
          </w:tcPr>
          <w:p w14:paraId="1C18C0D1"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7CA9D642" w14:textId="77777777" w:rsidR="001640C9" w:rsidRPr="00A06705" w:rsidRDefault="001640C9" w:rsidP="001640C9">
            <w:pPr>
              <w:spacing w:before="60" w:after="60" w:line="240" w:lineRule="auto"/>
              <w:jc w:val="center"/>
              <w:rPr>
                <w:rFonts w:cs="Arial"/>
                <w:b/>
                <w:szCs w:val="21"/>
              </w:rPr>
            </w:pPr>
          </w:p>
        </w:tc>
      </w:tr>
      <w:tr w:rsidR="001640C9" w:rsidRPr="008B36C0" w14:paraId="11EB6ABE" w14:textId="77777777" w:rsidTr="001640C9">
        <w:tc>
          <w:tcPr>
            <w:tcW w:w="1101" w:type="dxa"/>
            <w:tcBorders>
              <w:bottom w:val="single" w:sz="4" w:space="0" w:color="auto"/>
            </w:tcBorders>
            <w:shd w:val="clear" w:color="auto" w:fill="auto"/>
            <w:vAlign w:val="center"/>
          </w:tcPr>
          <w:p w14:paraId="4499A738" w14:textId="77777777" w:rsidR="001640C9" w:rsidRPr="00A06705" w:rsidRDefault="001640C9" w:rsidP="001640C9">
            <w:pPr>
              <w:spacing w:before="60" w:after="60" w:line="240" w:lineRule="auto"/>
              <w:jc w:val="center"/>
              <w:rPr>
                <w:rFonts w:cs="Arial"/>
                <w:b/>
                <w:szCs w:val="21"/>
              </w:rPr>
            </w:pPr>
            <w:r w:rsidRPr="008B36C0">
              <w:rPr>
                <w:rFonts w:cs="Arial"/>
                <w:b/>
                <w:szCs w:val="21"/>
              </w:rPr>
              <w:t>1</w:t>
            </w:r>
            <w:r w:rsidRPr="00A06705">
              <w:rPr>
                <w:rFonts w:cs="Arial"/>
                <w:b/>
                <w:szCs w:val="21"/>
              </w:rPr>
              <w:t>3</w:t>
            </w:r>
            <w:r w:rsidRPr="008B36C0">
              <w:rPr>
                <w:rFonts w:cs="Arial"/>
                <w:b/>
                <w:szCs w:val="21"/>
              </w:rPr>
              <w:t>.</w:t>
            </w:r>
          </w:p>
        </w:tc>
        <w:tc>
          <w:tcPr>
            <w:tcW w:w="4120" w:type="dxa"/>
            <w:tcBorders>
              <w:top w:val="nil"/>
              <w:left w:val="single" w:sz="4" w:space="0" w:color="auto"/>
              <w:bottom w:val="single" w:sz="4" w:space="0" w:color="auto"/>
              <w:right w:val="single" w:sz="4" w:space="0" w:color="auto"/>
            </w:tcBorders>
            <w:shd w:val="clear" w:color="auto" w:fill="auto"/>
            <w:vAlign w:val="bottom"/>
          </w:tcPr>
          <w:p w14:paraId="55B0EC1B" w14:textId="77777777" w:rsidR="001640C9" w:rsidRDefault="001640C9" w:rsidP="001640C9">
            <w:pPr>
              <w:spacing w:before="60" w:after="60" w:line="240" w:lineRule="auto"/>
              <w:rPr>
                <w:rFonts w:cs="Arial"/>
                <w:b/>
                <w:szCs w:val="21"/>
              </w:rPr>
            </w:pPr>
            <w:proofErr w:type="spellStart"/>
            <w:r w:rsidRPr="00902A75">
              <w:rPr>
                <w:rFonts w:cs="Arial"/>
                <w:b/>
                <w:szCs w:val="21"/>
              </w:rPr>
              <w:t>Meuleuse</w:t>
            </w:r>
            <w:proofErr w:type="spellEnd"/>
            <w:r w:rsidRPr="00902A75">
              <w:rPr>
                <w:rFonts w:cs="Arial"/>
                <w:b/>
                <w:szCs w:val="21"/>
              </w:rPr>
              <w:t xml:space="preserve"> </w:t>
            </w:r>
            <w:proofErr w:type="spellStart"/>
            <w:r w:rsidRPr="00902A75">
              <w:rPr>
                <w:rFonts w:cs="Arial"/>
                <w:b/>
                <w:szCs w:val="21"/>
              </w:rPr>
              <w:t>d'angle</w:t>
            </w:r>
            <w:proofErr w:type="spellEnd"/>
          </w:p>
          <w:p w14:paraId="7F5E9CB3" w14:textId="45B04D69" w:rsidR="001640C9" w:rsidRPr="00C844A5" w:rsidRDefault="001640C9" w:rsidP="001640C9">
            <w:pPr>
              <w:spacing w:before="60" w:after="60" w:line="240" w:lineRule="auto"/>
              <w:rPr>
                <w:rFonts w:cs="Arial"/>
                <w:szCs w:val="21"/>
              </w:rPr>
            </w:pPr>
            <w:r w:rsidRPr="00C844A5">
              <w:rPr>
                <w:rFonts w:cs="Arial"/>
                <w:szCs w:val="21"/>
              </w:rPr>
              <w:t>230 MM/2400</w:t>
            </w:r>
            <w:r w:rsidR="00F70C25" w:rsidRPr="00C844A5">
              <w:rPr>
                <w:rFonts w:cs="Arial"/>
                <w:szCs w:val="21"/>
              </w:rPr>
              <w:t>W;</w:t>
            </w:r>
            <w:r w:rsidRPr="00C844A5">
              <w:rPr>
                <w:rFonts w:cs="Arial"/>
                <w:szCs w:val="21"/>
              </w:rPr>
              <w:t xml:space="preserve"> </w:t>
            </w:r>
            <w:proofErr w:type="spellStart"/>
            <w:r w:rsidRPr="00C844A5">
              <w:rPr>
                <w:rFonts w:cs="Arial"/>
                <w:szCs w:val="21"/>
              </w:rPr>
              <w:t>Electrique</w:t>
            </w:r>
            <w:proofErr w:type="spellEnd"/>
            <w:r w:rsidRPr="00C844A5">
              <w:rPr>
                <w:rFonts w:cs="Arial"/>
                <w:szCs w:val="21"/>
              </w:rPr>
              <w:t xml:space="preserve">, </w:t>
            </w:r>
            <w:proofErr w:type="spellStart"/>
            <w:r w:rsidRPr="00C844A5">
              <w:rPr>
                <w:rFonts w:cs="Arial"/>
                <w:szCs w:val="21"/>
              </w:rPr>
              <w:t>économique</w:t>
            </w:r>
            <w:proofErr w:type="spellEnd"/>
            <w:r w:rsidRPr="00C844A5">
              <w:rPr>
                <w:rFonts w:cs="Arial"/>
                <w:szCs w:val="21"/>
              </w:rPr>
              <w:t xml:space="preserve">, puissance </w:t>
            </w:r>
            <w:proofErr w:type="spellStart"/>
            <w:r w:rsidRPr="00C844A5">
              <w:rPr>
                <w:rFonts w:cs="Arial"/>
                <w:szCs w:val="21"/>
              </w:rPr>
              <w:t>nominale</w:t>
            </w:r>
            <w:proofErr w:type="spellEnd"/>
            <w:r w:rsidRPr="00C844A5">
              <w:rPr>
                <w:rFonts w:cs="Arial"/>
                <w:szCs w:val="21"/>
              </w:rPr>
              <w:t xml:space="preserve"> :1000W Tension </w:t>
            </w:r>
            <w:proofErr w:type="spellStart"/>
            <w:r w:rsidRPr="00C844A5">
              <w:rPr>
                <w:rFonts w:cs="Arial"/>
                <w:szCs w:val="21"/>
              </w:rPr>
              <w:t>nominale</w:t>
            </w:r>
            <w:proofErr w:type="spellEnd"/>
            <w:r w:rsidRPr="00C844A5">
              <w:rPr>
                <w:rFonts w:cs="Arial"/>
                <w:szCs w:val="21"/>
              </w:rPr>
              <w:t xml:space="preserve"> :220-240V </w:t>
            </w:r>
            <w:proofErr w:type="spellStart"/>
            <w:r w:rsidRPr="00C844A5">
              <w:rPr>
                <w:rFonts w:cs="Arial"/>
                <w:szCs w:val="21"/>
              </w:rPr>
              <w:t>Diamètre</w:t>
            </w:r>
            <w:proofErr w:type="spellEnd"/>
            <w:r w:rsidRPr="00C844A5">
              <w:rPr>
                <w:rFonts w:cs="Arial"/>
                <w:szCs w:val="21"/>
              </w:rPr>
              <w:t xml:space="preserve"> de la </w:t>
            </w:r>
            <w:proofErr w:type="spellStart"/>
            <w:r w:rsidRPr="00C844A5">
              <w:rPr>
                <w:rFonts w:cs="Arial"/>
                <w:szCs w:val="21"/>
              </w:rPr>
              <w:t>meule</w:t>
            </w:r>
            <w:proofErr w:type="spellEnd"/>
            <w:r w:rsidRPr="00C844A5">
              <w:rPr>
                <w:rFonts w:cs="Arial"/>
                <w:szCs w:val="21"/>
              </w:rPr>
              <w:t xml:space="preserve"> :115M</w:t>
            </w:r>
          </w:p>
          <w:p w14:paraId="6BAE7782" w14:textId="77777777" w:rsidR="001640C9" w:rsidRPr="00902A75" w:rsidRDefault="001640C9" w:rsidP="001640C9">
            <w:pPr>
              <w:spacing w:before="60" w:after="60" w:line="240" w:lineRule="auto"/>
              <w:rPr>
                <w:rFonts w:cs="Arial"/>
                <w:szCs w:val="21"/>
              </w:rPr>
            </w:pPr>
            <w:r w:rsidRPr="00C844A5">
              <w:rPr>
                <w:rFonts w:cs="Arial"/>
                <w:szCs w:val="21"/>
              </w:rPr>
              <w:t xml:space="preserve">La </w:t>
            </w:r>
            <w:proofErr w:type="spellStart"/>
            <w:r w:rsidRPr="00C844A5">
              <w:rPr>
                <w:rFonts w:cs="Arial"/>
                <w:szCs w:val="21"/>
              </w:rPr>
              <w:t>meleuse</w:t>
            </w:r>
            <w:proofErr w:type="spellEnd"/>
            <w:r w:rsidRPr="00C844A5">
              <w:rPr>
                <w:rFonts w:cs="Arial"/>
                <w:szCs w:val="21"/>
              </w:rPr>
              <w:t xml:space="preserve"> </w:t>
            </w:r>
            <w:proofErr w:type="spellStart"/>
            <w:r w:rsidRPr="00C844A5">
              <w:rPr>
                <w:rFonts w:cs="Arial"/>
                <w:szCs w:val="21"/>
              </w:rPr>
              <w:t>doit</w:t>
            </w:r>
            <w:proofErr w:type="spellEnd"/>
            <w:r w:rsidRPr="00C844A5">
              <w:rPr>
                <w:rFonts w:cs="Arial"/>
                <w:szCs w:val="21"/>
              </w:rPr>
              <w:t xml:space="preserve"> </w:t>
            </w:r>
            <w:proofErr w:type="spellStart"/>
            <w:r w:rsidRPr="00C844A5">
              <w:rPr>
                <w:rFonts w:cs="Arial"/>
                <w:szCs w:val="21"/>
              </w:rPr>
              <w:t>être</w:t>
            </w:r>
            <w:proofErr w:type="spellEnd"/>
            <w:r w:rsidRPr="00C844A5">
              <w:rPr>
                <w:rFonts w:cs="Arial"/>
                <w:szCs w:val="21"/>
              </w:rPr>
              <w:t xml:space="preserve"> </w:t>
            </w:r>
            <w:proofErr w:type="spellStart"/>
            <w:r w:rsidRPr="00C844A5">
              <w:rPr>
                <w:rFonts w:cs="Arial"/>
                <w:szCs w:val="21"/>
              </w:rPr>
              <w:t>accompagnée</w:t>
            </w:r>
            <w:proofErr w:type="spellEnd"/>
            <w:r w:rsidRPr="00C844A5">
              <w:rPr>
                <w:rFonts w:cs="Arial"/>
                <w:szCs w:val="21"/>
              </w:rPr>
              <w:t xml:space="preserve"> de </w:t>
            </w:r>
            <w:proofErr w:type="spellStart"/>
            <w:r w:rsidRPr="00C844A5">
              <w:rPr>
                <w:rFonts w:cs="Arial"/>
                <w:szCs w:val="21"/>
              </w:rPr>
              <w:t>ses</w:t>
            </w:r>
            <w:proofErr w:type="spellEnd"/>
            <w:r w:rsidRPr="00C844A5">
              <w:rPr>
                <w:rFonts w:cs="Arial"/>
                <w:szCs w:val="21"/>
              </w:rPr>
              <w:t xml:space="preserve"> </w:t>
            </w:r>
            <w:proofErr w:type="spellStart"/>
            <w:r w:rsidRPr="00C844A5">
              <w:rPr>
                <w:rFonts w:cs="Arial"/>
                <w:szCs w:val="21"/>
              </w:rPr>
              <w:t>disques</w:t>
            </w:r>
            <w:proofErr w:type="spellEnd"/>
            <w:r w:rsidRPr="00C844A5">
              <w:rPr>
                <w:rFonts w:cs="Arial"/>
                <w:szCs w:val="21"/>
              </w:rPr>
              <w:t xml:space="preserve"> à </w:t>
            </w:r>
            <w:proofErr w:type="spellStart"/>
            <w:r w:rsidRPr="00C844A5">
              <w:rPr>
                <w:rFonts w:cs="Arial"/>
                <w:szCs w:val="21"/>
              </w:rPr>
              <w:t>meuler</w:t>
            </w:r>
            <w:proofErr w:type="spellEnd"/>
            <w:r w:rsidRPr="00C844A5">
              <w:rPr>
                <w:rFonts w:cs="Arial"/>
                <w:szCs w:val="21"/>
              </w:rPr>
              <w:t xml:space="preserve"> avec le </w:t>
            </w:r>
            <w:proofErr w:type="spellStart"/>
            <w:r w:rsidRPr="00C844A5">
              <w:rPr>
                <w:rFonts w:cs="Arial"/>
                <w:szCs w:val="21"/>
              </w:rPr>
              <w:t>diamètre</w:t>
            </w:r>
            <w:proofErr w:type="spellEnd"/>
            <w:r w:rsidRPr="00C844A5">
              <w:rPr>
                <w:rFonts w:cs="Arial"/>
                <w:szCs w:val="21"/>
              </w:rPr>
              <w:t xml:space="preserve"> </w:t>
            </w:r>
            <w:proofErr w:type="spellStart"/>
            <w:r w:rsidRPr="00C844A5">
              <w:rPr>
                <w:rFonts w:cs="Arial"/>
                <w:szCs w:val="21"/>
              </w:rPr>
              <w:t>approprié</w:t>
            </w:r>
            <w:proofErr w:type="spellEnd"/>
          </w:p>
        </w:tc>
        <w:tc>
          <w:tcPr>
            <w:tcW w:w="5689" w:type="dxa"/>
            <w:shd w:val="clear" w:color="auto" w:fill="auto"/>
            <w:vAlign w:val="center"/>
          </w:tcPr>
          <w:p w14:paraId="1F2BB96E"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6B756688" w14:textId="77777777" w:rsidR="001640C9" w:rsidRPr="00A06705" w:rsidRDefault="001640C9" w:rsidP="001640C9">
            <w:pPr>
              <w:spacing w:before="60" w:after="60" w:line="240" w:lineRule="auto"/>
              <w:jc w:val="center"/>
              <w:rPr>
                <w:rFonts w:cs="Arial"/>
                <w:b/>
                <w:szCs w:val="21"/>
              </w:rPr>
            </w:pPr>
          </w:p>
        </w:tc>
      </w:tr>
      <w:tr w:rsidR="001640C9" w:rsidRPr="008B36C0" w14:paraId="53136A41" w14:textId="77777777" w:rsidTr="001640C9">
        <w:tc>
          <w:tcPr>
            <w:tcW w:w="1101" w:type="dxa"/>
            <w:tcBorders>
              <w:bottom w:val="single" w:sz="4" w:space="0" w:color="auto"/>
            </w:tcBorders>
            <w:shd w:val="clear" w:color="auto" w:fill="auto"/>
            <w:vAlign w:val="center"/>
          </w:tcPr>
          <w:p w14:paraId="0F6AADE7" w14:textId="77777777" w:rsidR="001640C9" w:rsidRPr="00A06705" w:rsidRDefault="001640C9" w:rsidP="001640C9">
            <w:pPr>
              <w:spacing w:before="60" w:after="60" w:line="240" w:lineRule="auto"/>
              <w:jc w:val="center"/>
              <w:rPr>
                <w:rFonts w:cs="Arial"/>
                <w:b/>
                <w:szCs w:val="21"/>
              </w:rPr>
            </w:pPr>
            <w:r w:rsidRPr="008B36C0">
              <w:rPr>
                <w:rFonts w:cs="Arial"/>
                <w:b/>
                <w:szCs w:val="21"/>
              </w:rPr>
              <w:t>1</w:t>
            </w:r>
            <w:r w:rsidRPr="00A06705">
              <w:rPr>
                <w:rFonts w:cs="Arial"/>
                <w:b/>
                <w:szCs w:val="21"/>
              </w:rPr>
              <w:t>4</w:t>
            </w:r>
            <w:r w:rsidRPr="008B36C0">
              <w:rPr>
                <w:rFonts w:cs="Arial"/>
                <w:b/>
                <w:szCs w:val="21"/>
              </w:rPr>
              <w:t>.</w:t>
            </w:r>
          </w:p>
        </w:tc>
        <w:tc>
          <w:tcPr>
            <w:tcW w:w="4120" w:type="dxa"/>
            <w:tcBorders>
              <w:top w:val="nil"/>
              <w:left w:val="single" w:sz="4" w:space="0" w:color="auto"/>
              <w:bottom w:val="single" w:sz="4" w:space="0" w:color="auto"/>
              <w:right w:val="single" w:sz="4" w:space="0" w:color="auto"/>
            </w:tcBorders>
            <w:shd w:val="clear" w:color="auto" w:fill="auto"/>
            <w:vAlign w:val="bottom"/>
          </w:tcPr>
          <w:p w14:paraId="0A9E3736" w14:textId="77777777" w:rsidR="001640C9" w:rsidRDefault="001640C9" w:rsidP="001640C9">
            <w:pPr>
              <w:spacing w:before="60" w:after="60" w:line="240" w:lineRule="auto"/>
              <w:rPr>
                <w:rFonts w:cs="Arial"/>
                <w:b/>
                <w:szCs w:val="21"/>
              </w:rPr>
            </w:pPr>
            <w:r w:rsidRPr="00902A75">
              <w:rPr>
                <w:rFonts w:cs="Arial"/>
                <w:b/>
                <w:szCs w:val="21"/>
              </w:rPr>
              <w:t xml:space="preserve">Petite </w:t>
            </w:r>
            <w:proofErr w:type="spellStart"/>
            <w:r w:rsidRPr="00902A75">
              <w:rPr>
                <w:rFonts w:cs="Arial"/>
                <w:b/>
                <w:szCs w:val="21"/>
              </w:rPr>
              <w:t>meuleuse</w:t>
            </w:r>
            <w:proofErr w:type="spellEnd"/>
            <w:r w:rsidRPr="00902A75">
              <w:rPr>
                <w:rFonts w:cs="Arial"/>
                <w:b/>
                <w:szCs w:val="21"/>
              </w:rPr>
              <w:t xml:space="preserve"> </w:t>
            </w:r>
            <w:proofErr w:type="spellStart"/>
            <w:r w:rsidRPr="00902A75">
              <w:rPr>
                <w:rFonts w:cs="Arial"/>
                <w:b/>
                <w:szCs w:val="21"/>
              </w:rPr>
              <w:t>d'angle&amp;é</w:t>
            </w:r>
            <w:proofErr w:type="spellEnd"/>
          </w:p>
          <w:p w14:paraId="72B8C03F" w14:textId="77777777" w:rsidR="001640C9" w:rsidRPr="00902A75" w:rsidRDefault="001640C9" w:rsidP="001640C9">
            <w:pPr>
              <w:spacing w:before="60" w:after="60" w:line="240" w:lineRule="auto"/>
              <w:rPr>
                <w:rFonts w:cs="Arial"/>
                <w:szCs w:val="21"/>
              </w:rPr>
            </w:pPr>
            <w:r w:rsidRPr="00C844A5">
              <w:rPr>
                <w:rFonts w:cs="Arial"/>
                <w:szCs w:val="21"/>
              </w:rPr>
              <w:t>(MM/110W</w:t>
            </w:r>
          </w:p>
        </w:tc>
        <w:tc>
          <w:tcPr>
            <w:tcW w:w="5689" w:type="dxa"/>
            <w:shd w:val="clear" w:color="auto" w:fill="auto"/>
            <w:vAlign w:val="center"/>
          </w:tcPr>
          <w:p w14:paraId="34B4227B"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7D9B8A3E" w14:textId="77777777" w:rsidR="001640C9" w:rsidRPr="00A06705" w:rsidRDefault="001640C9" w:rsidP="001640C9">
            <w:pPr>
              <w:spacing w:before="60" w:after="60" w:line="240" w:lineRule="auto"/>
              <w:jc w:val="center"/>
              <w:rPr>
                <w:rFonts w:cs="Arial"/>
                <w:b/>
                <w:szCs w:val="21"/>
              </w:rPr>
            </w:pPr>
          </w:p>
        </w:tc>
      </w:tr>
      <w:tr w:rsidR="001640C9" w:rsidRPr="008B36C0" w14:paraId="62B223E5" w14:textId="77777777" w:rsidTr="001640C9">
        <w:tc>
          <w:tcPr>
            <w:tcW w:w="1101" w:type="dxa"/>
            <w:tcBorders>
              <w:bottom w:val="single" w:sz="4" w:space="0" w:color="auto"/>
            </w:tcBorders>
            <w:shd w:val="clear" w:color="auto" w:fill="auto"/>
            <w:vAlign w:val="center"/>
          </w:tcPr>
          <w:p w14:paraId="2AE011A9" w14:textId="77777777" w:rsidR="001640C9" w:rsidRPr="00A06705" w:rsidRDefault="001640C9" w:rsidP="001640C9">
            <w:pPr>
              <w:spacing w:before="60" w:after="60" w:line="240" w:lineRule="auto"/>
              <w:jc w:val="center"/>
              <w:rPr>
                <w:rFonts w:cs="Arial"/>
                <w:b/>
                <w:szCs w:val="21"/>
              </w:rPr>
            </w:pPr>
            <w:r w:rsidRPr="008B36C0">
              <w:rPr>
                <w:rFonts w:cs="Arial"/>
                <w:b/>
                <w:szCs w:val="21"/>
              </w:rPr>
              <w:t>1</w:t>
            </w:r>
            <w:r w:rsidRPr="00A06705">
              <w:rPr>
                <w:rFonts w:cs="Arial"/>
                <w:b/>
                <w:szCs w:val="21"/>
              </w:rPr>
              <w:t>5</w:t>
            </w:r>
            <w:r w:rsidRPr="008B36C0">
              <w:rPr>
                <w:rFonts w:cs="Arial"/>
                <w:b/>
                <w:szCs w:val="21"/>
              </w:rPr>
              <w:t>.</w:t>
            </w:r>
          </w:p>
        </w:tc>
        <w:tc>
          <w:tcPr>
            <w:tcW w:w="4120" w:type="dxa"/>
            <w:tcBorders>
              <w:top w:val="nil"/>
              <w:left w:val="single" w:sz="4" w:space="0" w:color="auto"/>
              <w:bottom w:val="single" w:sz="4" w:space="0" w:color="auto"/>
              <w:right w:val="single" w:sz="4" w:space="0" w:color="auto"/>
            </w:tcBorders>
            <w:shd w:val="clear" w:color="000000" w:fill="FFFFFF"/>
            <w:vAlign w:val="bottom"/>
          </w:tcPr>
          <w:p w14:paraId="71125642" w14:textId="77777777" w:rsidR="001640C9" w:rsidRPr="005D578B" w:rsidRDefault="001640C9" w:rsidP="001640C9">
            <w:pPr>
              <w:spacing w:before="60" w:after="60" w:line="240" w:lineRule="auto"/>
              <w:rPr>
                <w:rFonts w:cs="Arial"/>
                <w:b/>
                <w:szCs w:val="21"/>
              </w:rPr>
            </w:pPr>
            <w:r w:rsidRPr="00F70C25">
              <w:rPr>
                <w:rFonts w:cs="Arial"/>
                <w:b/>
                <w:szCs w:val="21"/>
              </w:rPr>
              <w:t>Poste</w:t>
            </w:r>
          </w:p>
        </w:tc>
        <w:tc>
          <w:tcPr>
            <w:tcW w:w="5689" w:type="dxa"/>
            <w:shd w:val="clear" w:color="auto" w:fill="auto"/>
            <w:vAlign w:val="center"/>
          </w:tcPr>
          <w:p w14:paraId="67842852"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540BC5DA" w14:textId="77777777" w:rsidR="001640C9" w:rsidRPr="00A06705" w:rsidRDefault="001640C9" w:rsidP="001640C9">
            <w:pPr>
              <w:spacing w:before="60" w:after="60" w:line="240" w:lineRule="auto"/>
              <w:jc w:val="center"/>
              <w:rPr>
                <w:rFonts w:cs="Arial"/>
                <w:b/>
                <w:szCs w:val="21"/>
              </w:rPr>
            </w:pPr>
          </w:p>
        </w:tc>
      </w:tr>
      <w:tr w:rsidR="001640C9" w:rsidRPr="008B36C0" w14:paraId="11CA5BB4" w14:textId="77777777" w:rsidTr="001640C9">
        <w:tc>
          <w:tcPr>
            <w:tcW w:w="1101" w:type="dxa"/>
            <w:tcBorders>
              <w:bottom w:val="single" w:sz="4" w:space="0" w:color="auto"/>
            </w:tcBorders>
            <w:shd w:val="clear" w:color="auto" w:fill="auto"/>
            <w:vAlign w:val="center"/>
          </w:tcPr>
          <w:p w14:paraId="6717F104" w14:textId="77777777" w:rsidR="001640C9" w:rsidRPr="00A06705" w:rsidRDefault="001640C9" w:rsidP="001640C9">
            <w:pPr>
              <w:spacing w:before="60" w:after="60" w:line="240" w:lineRule="auto"/>
              <w:jc w:val="center"/>
              <w:rPr>
                <w:rFonts w:cs="Arial"/>
                <w:b/>
                <w:szCs w:val="21"/>
              </w:rPr>
            </w:pPr>
            <w:r w:rsidRPr="008B36C0">
              <w:rPr>
                <w:rFonts w:cs="Arial"/>
                <w:b/>
                <w:szCs w:val="21"/>
              </w:rPr>
              <w:t>1</w:t>
            </w:r>
            <w:r w:rsidRPr="00A06705">
              <w:rPr>
                <w:rFonts w:cs="Arial"/>
                <w:b/>
                <w:szCs w:val="21"/>
              </w:rPr>
              <w:t>6</w:t>
            </w:r>
            <w:r w:rsidRPr="008B36C0">
              <w:rPr>
                <w:rFonts w:cs="Arial"/>
                <w:b/>
                <w:szCs w:val="21"/>
              </w:rPr>
              <w:t>.</w:t>
            </w:r>
          </w:p>
        </w:tc>
        <w:tc>
          <w:tcPr>
            <w:tcW w:w="4120" w:type="dxa"/>
            <w:tcBorders>
              <w:top w:val="nil"/>
              <w:left w:val="single" w:sz="4" w:space="0" w:color="auto"/>
              <w:bottom w:val="single" w:sz="4" w:space="0" w:color="auto"/>
              <w:right w:val="single" w:sz="4" w:space="0" w:color="auto"/>
            </w:tcBorders>
            <w:shd w:val="clear" w:color="auto" w:fill="auto"/>
            <w:vAlign w:val="bottom"/>
          </w:tcPr>
          <w:p w14:paraId="1C8604B7" w14:textId="77777777" w:rsidR="001640C9" w:rsidRDefault="001640C9" w:rsidP="001640C9">
            <w:pPr>
              <w:spacing w:before="60" w:after="60" w:line="240" w:lineRule="auto"/>
              <w:rPr>
                <w:rFonts w:cs="Arial"/>
                <w:b/>
                <w:szCs w:val="21"/>
              </w:rPr>
            </w:pPr>
            <w:proofErr w:type="spellStart"/>
            <w:r w:rsidRPr="00902A75">
              <w:rPr>
                <w:rFonts w:cs="Arial"/>
                <w:b/>
                <w:szCs w:val="21"/>
              </w:rPr>
              <w:t>Scie</w:t>
            </w:r>
            <w:proofErr w:type="spellEnd"/>
            <w:r w:rsidRPr="00902A75">
              <w:rPr>
                <w:rFonts w:cs="Arial"/>
                <w:b/>
                <w:szCs w:val="21"/>
              </w:rPr>
              <w:t xml:space="preserve"> à </w:t>
            </w:r>
            <w:proofErr w:type="spellStart"/>
            <w:r w:rsidRPr="00902A75">
              <w:rPr>
                <w:rFonts w:cs="Arial"/>
                <w:b/>
                <w:szCs w:val="21"/>
              </w:rPr>
              <w:t>méteaux</w:t>
            </w:r>
            <w:proofErr w:type="spellEnd"/>
          </w:p>
          <w:p w14:paraId="5C6FA749" w14:textId="77777777" w:rsidR="001640C9" w:rsidRPr="00902A75" w:rsidRDefault="001640C9" w:rsidP="001640C9">
            <w:pPr>
              <w:spacing w:before="60" w:after="60" w:line="240" w:lineRule="auto"/>
              <w:rPr>
                <w:rFonts w:cs="Arial"/>
                <w:szCs w:val="21"/>
              </w:rPr>
            </w:pPr>
            <w:r w:rsidRPr="00CD08C6">
              <w:rPr>
                <w:rFonts w:cs="Arial"/>
                <w:szCs w:val="21"/>
              </w:rPr>
              <w:t xml:space="preserve">Avec </w:t>
            </w:r>
            <w:proofErr w:type="spellStart"/>
            <w:r w:rsidRPr="00CD08C6">
              <w:rPr>
                <w:rFonts w:cs="Arial"/>
                <w:szCs w:val="21"/>
              </w:rPr>
              <w:t>poignée</w:t>
            </w:r>
            <w:proofErr w:type="spellEnd"/>
            <w:r w:rsidRPr="00CD08C6">
              <w:rPr>
                <w:rFonts w:cs="Arial"/>
                <w:szCs w:val="21"/>
              </w:rPr>
              <w:t xml:space="preserve"> </w:t>
            </w:r>
            <w:proofErr w:type="spellStart"/>
            <w:r w:rsidRPr="00CD08C6">
              <w:rPr>
                <w:rFonts w:cs="Arial"/>
                <w:szCs w:val="21"/>
              </w:rPr>
              <w:t>ergonomique</w:t>
            </w:r>
            <w:proofErr w:type="spellEnd"/>
            <w:r w:rsidRPr="00CD08C6">
              <w:rPr>
                <w:rFonts w:cs="Arial"/>
                <w:szCs w:val="21"/>
              </w:rPr>
              <w:t xml:space="preserve">, structure anti choc </w:t>
            </w:r>
            <w:proofErr w:type="spellStart"/>
            <w:r w:rsidRPr="00CD08C6">
              <w:rPr>
                <w:rFonts w:cs="Arial"/>
                <w:szCs w:val="21"/>
              </w:rPr>
              <w:t>métal-résine</w:t>
            </w:r>
            <w:proofErr w:type="spellEnd"/>
          </w:p>
        </w:tc>
        <w:tc>
          <w:tcPr>
            <w:tcW w:w="5689" w:type="dxa"/>
            <w:shd w:val="clear" w:color="auto" w:fill="auto"/>
            <w:vAlign w:val="center"/>
          </w:tcPr>
          <w:p w14:paraId="42718E4F"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196D5108" w14:textId="77777777" w:rsidR="001640C9" w:rsidRPr="00A06705" w:rsidRDefault="001640C9" w:rsidP="001640C9">
            <w:pPr>
              <w:spacing w:before="60" w:after="60" w:line="240" w:lineRule="auto"/>
              <w:jc w:val="center"/>
              <w:rPr>
                <w:rFonts w:cs="Arial"/>
                <w:b/>
                <w:szCs w:val="21"/>
              </w:rPr>
            </w:pPr>
          </w:p>
        </w:tc>
      </w:tr>
      <w:tr w:rsidR="001640C9" w:rsidRPr="008B36C0" w14:paraId="143E2C5A" w14:textId="77777777" w:rsidTr="001640C9">
        <w:tc>
          <w:tcPr>
            <w:tcW w:w="1101" w:type="dxa"/>
            <w:tcBorders>
              <w:top w:val="single" w:sz="4" w:space="0" w:color="auto"/>
              <w:bottom w:val="single" w:sz="4" w:space="0" w:color="auto"/>
            </w:tcBorders>
            <w:shd w:val="clear" w:color="auto" w:fill="auto"/>
            <w:vAlign w:val="center"/>
          </w:tcPr>
          <w:p w14:paraId="1B2CB9EC" w14:textId="77777777" w:rsidR="001640C9" w:rsidRPr="00A06705" w:rsidRDefault="001640C9" w:rsidP="001640C9">
            <w:pPr>
              <w:spacing w:before="60" w:after="60" w:line="240" w:lineRule="auto"/>
              <w:jc w:val="center"/>
              <w:rPr>
                <w:rFonts w:cs="Arial"/>
                <w:b/>
                <w:szCs w:val="21"/>
              </w:rPr>
            </w:pPr>
            <w:r w:rsidRPr="008B36C0">
              <w:rPr>
                <w:rFonts w:cs="Arial"/>
                <w:b/>
                <w:szCs w:val="21"/>
              </w:rPr>
              <w:t>1</w:t>
            </w:r>
            <w:r w:rsidRPr="00A06705">
              <w:rPr>
                <w:rFonts w:cs="Arial"/>
                <w:b/>
                <w:szCs w:val="21"/>
              </w:rPr>
              <w:t>7</w:t>
            </w:r>
            <w:r w:rsidRPr="008B36C0">
              <w:rPr>
                <w:rFonts w:cs="Arial"/>
                <w:b/>
                <w:szCs w:val="21"/>
              </w:rPr>
              <w:t>.</w:t>
            </w:r>
          </w:p>
        </w:tc>
        <w:tc>
          <w:tcPr>
            <w:tcW w:w="4120" w:type="dxa"/>
            <w:tcBorders>
              <w:top w:val="nil"/>
              <w:left w:val="single" w:sz="4" w:space="0" w:color="auto"/>
              <w:bottom w:val="single" w:sz="4" w:space="0" w:color="auto"/>
              <w:right w:val="single" w:sz="4" w:space="0" w:color="auto"/>
            </w:tcBorders>
            <w:shd w:val="clear" w:color="auto" w:fill="auto"/>
            <w:vAlign w:val="bottom"/>
          </w:tcPr>
          <w:p w14:paraId="1DE548AF" w14:textId="77777777" w:rsidR="001640C9" w:rsidRDefault="001640C9" w:rsidP="001640C9">
            <w:pPr>
              <w:spacing w:before="60" w:after="60" w:line="240" w:lineRule="auto"/>
              <w:rPr>
                <w:rFonts w:cs="Arial"/>
                <w:b/>
                <w:szCs w:val="21"/>
              </w:rPr>
            </w:pPr>
            <w:r w:rsidRPr="00902A75">
              <w:rPr>
                <w:rFonts w:cs="Arial"/>
                <w:b/>
                <w:szCs w:val="21"/>
              </w:rPr>
              <w:t>Marteau</w:t>
            </w:r>
          </w:p>
          <w:p w14:paraId="00223307" w14:textId="77777777" w:rsidR="001640C9" w:rsidRPr="00902A75" w:rsidRDefault="001640C9" w:rsidP="001640C9">
            <w:pPr>
              <w:spacing w:before="60" w:after="60" w:line="240" w:lineRule="auto"/>
              <w:rPr>
                <w:rFonts w:cs="Arial"/>
                <w:szCs w:val="21"/>
              </w:rPr>
            </w:pPr>
            <w:r w:rsidRPr="00CD08C6">
              <w:rPr>
                <w:rFonts w:cs="Arial"/>
                <w:szCs w:val="21"/>
              </w:rPr>
              <w:t>De 1kg et 2kg</w:t>
            </w:r>
          </w:p>
        </w:tc>
        <w:tc>
          <w:tcPr>
            <w:tcW w:w="5689" w:type="dxa"/>
            <w:shd w:val="clear" w:color="auto" w:fill="auto"/>
            <w:vAlign w:val="center"/>
          </w:tcPr>
          <w:p w14:paraId="3B0C31AA"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5DDA2159" w14:textId="77777777" w:rsidR="001640C9" w:rsidRPr="00A06705" w:rsidRDefault="001640C9" w:rsidP="001640C9">
            <w:pPr>
              <w:spacing w:before="60" w:after="60" w:line="240" w:lineRule="auto"/>
              <w:jc w:val="center"/>
              <w:rPr>
                <w:rFonts w:cs="Arial"/>
                <w:b/>
                <w:szCs w:val="21"/>
              </w:rPr>
            </w:pPr>
          </w:p>
        </w:tc>
      </w:tr>
      <w:tr w:rsidR="001640C9" w:rsidRPr="008B36C0" w14:paraId="56DA399B" w14:textId="77777777" w:rsidTr="001640C9">
        <w:tc>
          <w:tcPr>
            <w:tcW w:w="1101" w:type="dxa"/>
            <w:tcBorders>
              <w:top w:val="single" w:sz="4" w:space="0" w:color="auto"/>
              <w:bottom w:val="single" w:sz="4" w:space="0" w:color="auto"/>
            </w:tcBorders>
            <w:shd w:val="clear" w:color="auto" w:fill="auto"/>
            <w:vAlign w:val="center"/>
          </w:tcPr>
          <w:p w14:paraId="30382415" w14:textId="77777777" w:rsidR="001640C9" w:rsidRPr="00A06705" w:rsidRDefault="001640C9" w:rsidP="001640C9">
            <w:pPr>
              <w:spacing w:before="60" w:after="60" w:line="240" w:lineRule="auto"/>
              <w:jc w:val="center"/>
              <w:rPr>
                <w:rFonts w:cs="Arial"/>
                <w:b/>
                <w:szCs w:val="21"/>
              </w:rPr>
            </w:pPr>
            <w:r w:rsidRPr="008B36C0">
              <w:rPr>
                <w:rFonts w:cs="Arial"/>
                <w:b/>
                <w:szCs w:val="21"/>
              </w:rPr>
              <w:t>1</w:t>
            </w:r>
            <w:r w:rsidRPr="00A06705">
              <w:rPr>
                <w:rFonts w:cs="Arial"/>
                <w:b/>
                <w:szCs w:val="21"/>
              </w:rPr>
              <w:t>8</w:t>
            </w:r>
            <w:r w:rsidRPr="008B36C0">
              <w:rPr>
                <w:rFonts w:cs="Arial"/>
                <w:b/>
                <w:szCs w:val="21"/>
              </w:rPr>
              <w:t>.</w:t>
            </w:r>
          </w:p>
        </w:tc>
        <w:tc>
          <w:tcPr>
            <w:tcW w:w="4120" w:type="dxa"/>
            <w:tcBorders>
              <w:top w:val="nil"/>
              <w:left w:val="single" w:sz="4" w:space="0" w:color="auto"/>
              <w:bottom w:val="single" w:sz="4" w:space="0" w:color="auto"/>
              <w:right w:val="single" w:sz="4" w:space="0" w:color="auto"/>
            </w:tcBorders>
            <w:shd w:val="clear" w:color="auto" w:fill="auto"/>
            <w:vAlign w:val="bottom"/>
          </w:tcPr>
          <w:p w14:paraId="74CCF39F" w14:textId="77777777" w:rsidR="001640C9" w:rsidRDefault="001640C9" w:rsidP="001640C9">
            <w:pPr>
              <w:spacing w:before="60" w:after="60" w:line="240" w:lineRule="auto"/>
              <w:rPr>
                <w:rFonts w:cs="Arial"/>
                <w:b/>
                <w:szCs w:val="21"/>
              </w:rPr>
            </w:pPr>
            <w:proofErr w:type="spellStart"/>
            <w:r w:rsidRPr="00902A75">
              <w:rPr>
                <w:rFonts w:cs="Arial"/>
                <w:b/>
                <w:szCs w:val="21"/>
              </w:rPr>
              <w:t>Eteau</w:t>
            </w:r>
            <w:proofErr w:type="spellEnd"/>
          </w:p>
          <w:p w14:paraId="75AB0B3A" w14:textId="17967CDB" w:rsidR="001640C9" w:rsidRPr="00902A75" w:rsidRDefault="001640C9" w:rsidP="001640C9">
            <w:pPr>
              <w:spacing w:before="60" w:after="60" w:line="240" w:lineRule="auto"/>
              <w:rPr>
                <w:rFonts w:cs="Arial"/>
                <w:szCs w:val="21"/>
              </w:rPr>
            </w:pPr>
            <w:r w:rsidRPr="00CD08C6">
              <w:rPr>
                <w:rFonts w:cs="Arial"/>
                <w:szCs w:val="21"/>
              </w:rPr>
              <w:t xml:space="preserve">De fabrication </w:t>
            </w:r>
            <w:proofErr w:type="spellStart"/>
            <w:r w:rsidRPr="00CD08C6">
              <w:rPr>
                <w:rFonts w:cs="Arial"/>
                <w:szCs w:val="21"/>
              </w:rPr>
              <w:t>artisanale</w:t>
            </w:r>
            <w:proofErr w:type="spellEnd"/>
            <w:r w:rsidRPr="00CD08C6">
              <w:rPr>
                <w:rFonts w:cs="Arial"/>
                <w:szCs w:val="21"/>
              </w:rPr>
              <w:t xml:space="preserve">, </w:t>
            </w:r>
            <w:proofErr w:type="spellStart"/>
            <w:r w:rsidRPr="00CD08C6">
              <w:rPr>
                <w:rFonts w:cs="Arial"/>
                <w:szCs w:val="21"/>
              </w:rPr>
              <w:t>desiné</w:t>
            </w:r>
            <w:proofErr w:type="spellEnd"/>
            <w:r w:rsidRPr="00CD08C6">
              <w:rPr>
                <w:rFonts w:cs="Arial"/>
                <w:szCs w:val="21"/>
              </w:rPr>
              <w:t xml:space="preserve"> à </w:t>
            </w:r>
            <w:proofErr w:type="spellStart"/>
            <w:r w:rsidRPr="00CD08C6">
              <w:rPr>
                <w:rFonts w:cs="Arial"/>
                <w:szCs w:val="21"/>
              </w:rPr>
              <w:t>maintenir</w:t>
            </w:r>
            <w:proofErr w:type="spellEnd"/>
            <w:r w:rsidRPr="00CD08C6">
              <w:rPr>
                <w:rFonts w:cs="Arial"/>
                <w:szCs w:val="21"/>
              </w:rPr>
              <w:t xml:space="preserve"> en position les </w:t>
            </w:r>
            <w:proofErr w:type="spellStart"/>
            <w:r w:rsidRPr="00CD08C6">
              <w:rPr>
                <w:rFonts w:cs="Arial"/>
                <w:szCs w:val="21"/>
              </w:rPr>
              <w:t>pièces</w:t>
            </w:r>
            <w:proofErr w:type="spellEnd"/>
            <w:r w:rsidRPr="00CD08C6">
              <w:rPr>
                <w:rFonts w:cs="Arial"/>
                <w:szCs w:val="21"/>
              </w:rPr>
              <w:t xml:space="preserve"> </w:t>
            </w:r>
            <w:proofErr w:type="spellStart"/>
            <w:r w:rsidRPr="00CD08C6">
              <w:rPr>
                <w:rFonts w:cs="Arial"/>
                <w:szCs w:val="21"/>
              </w:rPr>
              <w:t>ou</w:t>
            </w:r>
            <w:proofErr w:type="spellEnd"/>
            <w:r w:rsidRPr="00CD08C6">
              <w:rPr>
                <w:rFonts w:cs="Arial"/>
                <w:szCs w:val="21"/>
              </w:rPr>
              <w:t xml:space="preserve"> ensemble </w:t>
            </w:r>
            <w:proofErr w:type="spellStart"/>
            <w:r w:rsidRPr="00CD08C6">
              <w:rPr>
                <w:rFonts w:cs="Arial"/>
                <w:szCs w:val="21"/>
              </w:rPr>
              <w:t>mécanique</w:t>
            </w:r>
            <w:proofErr w:type="spellEnd"/>
            <w:r w:rsidRPr="00CD08C6">
              <w:rPr>
                <w:rFonts w:cs="Arial"/>
                <w:szCs w:val="21"/>
              </w:rPr>
              <w:t xml:space="preserve"> à </w:t>
            </w:r>
            <w:proofErr w:type="spellStart"/>
            <w:r w:rsidRPr="00CD08C6">
              <w:rPr>
                <w:rFonts w:cs="Arial"/>
                <w:szCs w:val="21"/>
              </w:rPr>
              <w:t>couper</w:t>
            </w:r>
            <w:proofErr w:type="spellEnd"/>
            <w:r w:rsidRPr="00CD08C6">
              <w:rPr>
                <w:rFonts w:cs="Arial"/>
                <w:szCs w:val="21"/>
              </w:rPr>
              <w:t xml:space="preserve">, </w:t>
            </w:r>
            <w:proofErr w:type="spellStart"/>
            <w:r w:rsidRPr="00CD08C6">
              <w:rPr>
                <w:rFonts w:cs="Arial"/>
                <w:szCs w:val="21"/>
              </w:rPr>
              <w:t>limer</w:t>
            </w:r>
            <w:proofErr w:type="spellEnd"/>
            <w:r w:rsidRPr="00CD08C6">
              <w:rPr>
                <w:rFonts w:cs="Arial"/>
                <w:szCs w:val="21"/>
              </w:rPr>
              <w:t xml:space="preserve"> </w:t>
            </w:r>
            <w:proofErr w:type="spellStart"/>
            <w:r w:rsidRPr="00CD08C6">
              <w:rPr>
                <w:rFonts w:cs="Arial"/>
                <w:szCs w:val="21"/>
              </w:rPr>
              <w:t>ou</w:t>
            </w:r>
            <w:proofErr w:type="spellEnd"/>
            <w:r w:rsidRPr="00CD08C6">
              <w:rPr>
                <w:rFonts w:cs="Arial"/>
                <w:szCs w:val="21"/>
              </w:rPr>
              <w:t xml:space="preserve"> à </w:t>
            </w:r>
            <w:proofErr w:type="spellStart"/>
            <w:r w:rsidRPr="00CD08C6">
              <w:rPr>
                <w:rFonts w:cs="Arial"/>
                <w:szCs w:val="21"/>
              </w:rPr>
              <w:t>démonter</w:t>
            </w:r>
            <w:proofErr w:type="spellEnd"/>
            <w:r w:rsidRPr="00CD08C6">
              <w:rPr>
                <w:rFonts w:cs="Arial"/>
                <w:szCs w:val="21"/>
              </w:rPr>
              <w:t xml:space="preserve">. Matière: </w:t>
            </w:r>
            <w:proofErr w:type="spellStart"/>
            <w:r w:rsidRPr="00CD08C6">
              <w:rPr>
                <w:rFonts w:cs="Arial"/>
                <w:szCs w:val="21"/>
              </w:rPr>
              <w:t>acier</w:t>
            </w:r>
            <w:proofErr w:type="spellEnd"/>
            <w:r w:rsidRPr="00CD08C6">
              <w:rPr>
                <w:rFonts w:cs="Arial"/>
                <w:szCs w:val="21"/>
              </w:rPr>
              <w:t xml:space="preserve"> </w:t>
            </w:r>
            <w:proofErr w:type="spellStart"/>
            <w:r w:rsidRPr="00CD08C6">
              <w:rPr>
                <w:rFonts w:cs="Arial"/>
                <w:szCs w:val="21"/>
              </w:rPr>
              <w:t>pur</w:t>
            </w:r>
            <w:proofErr w:type="spellEnd"/>
            <w:r w:rsidRPr="00CD08C6">
              <w:rPr>
                <w:rFonts w:cs="Arial"/>
                <w:szCs w:val="21"/>
              </w:rPr>
              <w:t xml:space="preserve">, </w:t>
            </w:r>
            <w:proofErr w:type="spellStart"/>
            <w:r w:rsidRPr="00CD08C6">
              <w:rPr>
                <w:rFonts w:cs="Arial"/>
                <w:szCs w:val="21"/>
              </w:rPr>
              <w:t>mâchoires</w:t>
            </w:r>
            <w:proofErr w:type="spellEnd"/>
            <w:r w:rsidRPr="00CD08C6">
              <w:rPr>
                <w:rFonts w:cs="Arial"/>
                <w:szCs w:val="21"/>
              </w:rPr>
              <w:t xml:space="preserve"> </w:t>
            </w:r>
            <w:proofErr w:type="spellStart"/>
            <w:r w:rsidRPr="00CD08C6">
              <w:rPr>
                <w:rFonts w:cs="Arial"/>
                <w:szCs w:val="21"/>
              </w:rPr>
              <w:t>striées</w:t>
            </w:r>
            <w:proofErr w:type="spellEnd"/>
            <w:r w:rsidRPr="00CD08C6">
              <w:rPr>
                <w:rFonts w:cs="Arial"/>
                <w:szCs w:val="21"/>
              </w:rPr>
              <w:t xml:space="preserve"> </w:t>
            </w:r>
            <w:proofErr w:type="spellStart"/>
            <w:r w:rsidRPr="00CD08C6">
              <w:rPr>
                <w:rFonts w:cs="Arial"/>
                <w:szCs w:val="21"/>
              </w:rPr>
              <w:t>vissées</w:t>
            </w:r>
            <w:proofErr w:type="spellEnd"/>
          </w:p>
        </w:tc>
        <w:tc>
          <w:tcPr>
            <w:tcW w:w="5689" w:type="dxa"/>
            <w:shd w:val="clear" w:color="auto" w:fill="auto"/>
            <w:vAlign w:val="center"/>
          </w:tcPr>
          <w:p w14:paraId="3DDAA2A3"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079E16B8" w14:textId="77777777" w:rsidR="001640C9" w:rsidRPr="00A06705" w:rsidRDefault="001640C9" w:rsidP="001640C9">
            <w:pPr>
              <w:spacing w:before="60" w:after="60" w:line="240" w:lineRule="auto"/>
              <w:jc w:val="center"/>
              <w:rPr>
                <w:rFonts w:cs="Arial"/>
                <w:b/>
                <w:szCs w:val="21"/>
              </w:rPr>
            </w:pPr>
          </w:p>
        </w:tc>
      </w:tr>
      <w:tr w:rsidR="001640C9" w:rsidRPr="008B36C0" w14:paraId="14A8FE2B" w14:textId="77777777" w:rsidTr="001640C9">
        <w:tc>
          <w:tcPr>
            <w:tcW w:w="1101" w:type="dxa"/>
            <w:tcBorders>
              <w:top w:val="single" w:sz="4" w:space="0" w:color="auto"/>
              <w:bottom w:val="single" w:sz="4" w:space="0" w:color="auto"/>
            </w:tcBorders>
            <w:shd w:val="clear" w:color="auto" w:fill="auto"/>
            <w:vAlign w:val="center"/>
          </w:tcPr>
          <w:p w14:paraId="0CE0C1F5" w14:textId="77777777" w:rsidR="001640C9" w:rsidRPr="00A06705" w:rsidRDefault="001640C9" w:rsidP="001640C9">
            <w:pPr>
              <w:spacing w:before="60" w:after="60" w:line="240" w:lineRule="auto"/>
              <w:jc w:val="center"/>
              <w:rPr>
                <w:rFonts w:cs="Arial"/>
                <w:b/>
                <w:szCs w:val="21"/>
              </w:rPr>
            </w:pPr>
            <w:r w:rsidRPr="008B36C0">
              <w:rPr>
                <w:rFonts w:cs="Arial"/>
                <w:b/>
                <w:szCs w:val="21"/>
              </w:rPr>
              <w:t>1</w:t>
            </w:r>
            <w:r w:rsidRPr="00A06705">
              <w:rPr>
                <w:rFonts w:cs="Arial"/>
                <w:b/>
                <w:szCs w:val="21"/>
              </w:rPr>
              <w:t>9</w:t>
            </w:r>
            <w:r w:rsidRPr="008B36C0">
              <w:rPr>
                <w:rFonts w:cs="Arial"/>
                <w:b/>
                <w:szCs w:val="21"/>
              </w:rPr>
              <w:t>.</w:t>
            </w:r>
          </w:p>
        </w:tc>
        <w:tc>
          <w:tcPr>
            <w:tcW w:w="4120" w:type="dxa"/>
            <w:tcBorders>
              <w:top w:val="nil"/>
              <w:left w:val="single" w:sz="4" w:space="0" w:color="auto"/>
              <w:bottom w:val="single" w:sz="4" w:space="0" w:color="auto"/>
              <w:right w:val="single" w:sz="4" w:space="0" w:color="auto"/>
            </w:tcBorders>
            <w:shd w:val="clear" w:color="auto" w:fill="auto"/>
            <w:vAlign w:val="bottom"/>
          </w:tcPr>
          <w:p w14:paraId="257D94E5" w14:textId="77777777" w:rsidR="001640C9" w:rsidRDefault="001640C9" w:rsidP="001640C9">
            <w:pPr>
              <w:spacing w:before="60" w:after="60" w:line="240" w:lineRule="auto"/>
              <w:rPr>
                <w:rFonts w:cs="Arial"/>
                <w:b/>
                <w:szCs w:val="21"/>
              </w:rPr>
            </w:pPr>
            <w:r w:rsidRPr="00902A75">
              <w:rPr>
                <w:rFonts w:cs="Arial"/>
                <w:b/>
                <w:szCs w:val="21"/>
              </w:rPr>
              <w:t xml:space="preserve">Metre </w:t>
            </w:r>
          </w:p>
          <w:p w14:paraId="5DC5D434" w14:textId="77777777" w:rsidR="001640C9" w:rsidRPr="00902A75" w:rsidRDefault="001640C9" w:rsidP="001640C9">
            <w:pPr>
              <w:spacing w:before="60" w:after="60" w:line="240" w:lineRule="auto"/>
              <w:rPr>
                <w:rFonts w:cs="Arial"/>
                <w:szCs w:val="21"/>
              </w:rPr>
            </w:pPr>
            <w:r w:rsidRPr="00CD08C6">
              <w:rPr>
                <w:rFonts w:cs="Arial"/>
                <w:szCs w:val="21"/>
              </w:rPr>
              <w:t>De 5 m</w:t>
            </w:r>
          </w:p>
        </w:tc>
        <w:tc>
          <w:tcPr>
            <w:tcW w:w="5689" w:type="dxa"/>
            <w:shd w:val="clear" w:color="auto" w:fill="auto"/>
            <w:vAlign w:val="center"/>
          </w:tcPr>
          <w:p w14:paraId="096AC5E1"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60360D4C" w14:textId="77777777" w:rsidR="001640C9" w:rsidRPr="00A06705" w:rsidRDefault="001640C9" w:rsidP="001640C9">
            <w:pPr>
              <w:spacing w:before="60" w:after="60" w:line="240" w:lineRule="auto"/>
              <w:jc w:val="center"/>
              <w:rPr>
                <w:rFonts w:cs="Arial"/>
                <w:b/>
                <w:szCs w:val="21"/>
              </w:rPr>
            </w:pPr>
          </w:p>
        </w:tc>
      </w:tr>
      <w:tr w:rsidR="001640C9" w:rsidRPr="008B36C0" w14:paraId="2BA8D976" w14:textId="77777777" w:rsidTr="001640C9">
        <w:tc>
          <w:tcPr>
            <w:tcW w:w="1101" w:type="dxa"/>
            <w:tcBorders>
              <w:top w:val="single" w:sz="4" w:space="0" w:color="auto"/>
              <w:bottom w:val="single" w:sz="4" w:space="0" w:color="auto"/>
            </w:tcBorders>
            <w:shd w:val="clear" w:color="auto" w:fill="auto"/>
            <w:vAlign w:val="center"/>
          </w:tcPr>
          <w:p w14:paraId="322B7E21" w14:textId="77777777" w:rsidR="001640C9" w:rsidRPr="00A06705" w:rsidRDefault="001640C9" w:rsidP="001640C9">
            <w:pPr>
              <w:spacing w:before="60" w:after="60" w:line="240" w:lineRule="auto"/>
              <w:jc w:val="center"/>
              <w:rPr>
                <w:rFonts w:cs="Arial"/>
                <w:b/>
                <w:szCs w:val="21"/>
              </w:rPr>
            </w:pPr>
            <w:r w:rsidRPr="00A06705">
              <w:rPr>
                <w:rFonts w:cs="Arial"/>
                <w:b/>
                <w:szCs w:val="21"/>
              </w:rPr>
              <w:t>20</w:t>
            </w:r>
            <w:r w:rsidRPr="008B36C0">
              <w:rPr>
                <w:rFonts w:cs="Arial"/>
                <w:b/>
                <w:szCs w:val="21"/>
              </w:rPr>
              <w:t>.</w:t>
            </w:r>
          </w:p>
        </w:tc>
        <w:tc>
          <w:tcPr>
            <w:tcW w:w="4120" w:type="dxa"/>
            <w:tcBorders>
              <w:top w:val="nil"/>
              <w:left w:val="single" w:sz="4" w:space="0" w:color="auto"/>
              <w:bottom w:val="single" w:sz="4" w:space="0" w:color="auto"/>
              <w:right w:val="single" w:sz="4" w:space="0" w:color="auto"/>
            </w:tcBorders>
            <w:shd w:val="clear" w:color="auto" w:fill="auto"/>
            <w:vAlign w:val="bottom"/>
          </w:tcPr>
          <w:p w14:paraId="49928EE8" w14:textId="77777777" w:rsidR="001640C9" w:rsidRDefault="001640C9" w:rsidP="001640C9">
            <w:pPr>
              <w:spacing w:before="60" w:after="60" w:line="240" w:lineRule="auto"/>
              <w:rPr>
                <w:rFonts w:cs="Arial"/>
                <w:b/>
                <w:szCs w:val="21"/>
              </w:rPr>
            </w:pPr>
            <w:proofErr w:type="spellStart"/>
            <w:r w:rsidRPr="00902A75">
              <w:rPr>
                <w:rFonts w:cs="Arial"/>
                <w:b/>
                <w:szCs w:val="21"/>
              </w:rPr>
              <w:t>Rallonge</w:t>
            </w:r>
            <w:proofErr w:type="spellEnd"/>
            <w:r w:rsidRPr="00902A75">
              <w:rPr>
                <w:rFonts w:cs="Arial"/>
                <w:b/>
                <w:szCs w:val="21"/>
              </w:rPr>
              <w:t xml:space="preserve"> </w:t>
            </w:r>
          </w:p>
          <w:p w14:paraId="168128BC" w14:textId="77777777" w:rsidR="001640C9" w:rsidRPr="00CD08C6" w:rsidRDefault="001640C9" w:rsidP="001640C9">
            <w:pPr>
              <w:spacing w:before="60" w:after="60" w:line="240" w:lineRule="auto"/>
              <w:rPr>
                <w:rFonts w:cs="Arial"/>
                <w:szCs w:val="21"/>
              </w:rPr>
            </w:pPr>
            <w:r>
              <w:rPr>
                <w:rFonts w:cs="Arial"/>
                <w:szCs w:val="21"/>
              </w:rPr>
              <w:t>50m</w:t>
            </w:r>
          </w:p>
        </w:tc>
        <w:tc>
          <w:tcPr>
            <w:tcW w:w="5689" w:type="dxa"/>
            <w:shd w:val="clear" w:color="auto" w:fill="auto"/>
            <w:vAlign w:val="center"/>
          </w:tcPr>
          <w:p w14:paraId="74046E97"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69137CD5" w14:textId="77777777" w:rsidR="001640C9" w:rsidRPr="00A06705" w:rsidRDefault="001640C9" w:rsidP="001640C9">
            <w:pPr>
              <w:spacing w:before="60" w:after="60" w:line="240" w:lineRule="auto"/>
              <w:jc w:val="center"/>
              <w:rPr>
                <w:rFonts w:cs="Arial"/>
                <w:b/>
                <w:szCs w:val="21"/>
              </w:rPr>
            </w:pPr>
          </w:p>
        </w:tc>
      </w:tr>
      <w:tr w:rsidR="001640C9" w:rsidRPr="008B36C0" w14:paraId="4E4F87B4" w14:textId="77777777" w:rsidTr="001640C9">
        <w:tc>
          <w:tcPr>
            <w:tcW w:w="1101" w:type="dxa"/>
            <w:tcBorders>
              <w:top w:val="single" w:sz="4" w:space="0" w:color="auto"/>
              <w:bottom w:val="single" w:sz="4" w:space="0" w:color="auto"/>
            </w:tcBorders>
            <w:shd w:val="clear" w:color="auto" w:fill="auto"/>
            <w:vAlign w:val="center"/>
          </w:tcPr>
          <w:p w14:paraId="07AB54CB" w14:textId="77777777" w:rsidR="001640C9" w:rsidRPr="00A06705" w:rsidRDefault="001640C9" w:rsidP="001640C9">
            <w:pPr>
              <w:spacing w:before="60" w:after="60" w:line="240" w:lineRule="auto"/>
              <w:jc w:val="center"/>
              <w:rPr>
                <w:rFonts w:cs="Arial"/>
                <w:b/>
                <w:szCs w:val="21"/>
              </w:rPr>
            </w:pPr>
            <w:r w:rsidRPr="00A06705">
              <w:rPr>
                <w:rFonts w:cs="Arial"/>
                <w:b/>
                <w:szCs w:val="21"/>
              </w:rPr>
              <w:t>2</w:t>
            </w:r>
            <w:r>
              <w:rPr>
                <w:rFonts w:cs="Arial"/>
                <w:b/>
                <w:szCs w:val="21"/>
              </w:rPr>
              <w:t>1</w:t>
            </w:r>
            <w:r w:rsidRPr="008B36C0">
              <w:rPr>
                <w:rFonts w:cs="Arial"/>
                <w:b/>
                <w:szCs w:val="21"/>
              </w:rPr>
              <w:t>.</w:t>
            </w:r>
          </w:p>
        </w:tc>
        <w:tc>
          <w:tcPr>
            <w:tcW w:w="4120" w:type="dxa"/>
            <w:tcBorders>
              <w:top w:val="nil"/>
              <w:left w:val="single" w:sz="4" w:space="0" w:color="auto"/>
              <w:bottom w:val="single" w:sz="4" w:space="0" w:color="auto"/>
              <w:right w:val="single" w:sz="4" w:space="0" w:color="auto"/>
            </w:tcBorders>
            <w:shd w:val="clear" w:color="auto" w:fill="auto"/>
            <w:vAlign w:val="bottom"/>
          </w:tcPr>
          <w:p w14:paraId="52E0A9D1" w14:textId="77777777" w:rsidR="001640C9" w:rsidRDefault="001640C9" w:rsidP="001640C9">
            <w:pPr>
              <w:spacing w:before="60" w:after="60" w:line="240" w:lineRule="auto"/>
              <w:rPr>
                <w:rFonts w:cs="Arial"/>
                <w:b/>
                <w:szCs w:val="21"/>
              </w:rPr>
            </w:pPr>
            <w:proofErr w:type="spellStart"/>
            <w:r w:rsidRPr="00902A75">
              <w:rPr>
                <w:rFonts w:cs="Arial"/>
                <w:b/>
                <w:szCs w:val="21"/>
              </w:rPr>
              <w:t>Baquette</w:t>
            </w:r>
            <w:proofErr w:type="spellEnd"/>
            <w:r w:rsidRPr="00902A75">
              <w:rPr>
                <w:rFonts w:cs="Arial"/>
                <w:b/>
                <w:szCs w:val="21"/>
              </w:rPr>
              <w:t xml:space="preserve"> à </w:t>
            </w:r>
            <w:proofErr w:type="spellStart"/>
            <w:r w:rsidRPr="00902A75">
              <w:rPr>
                <w:rFonts w:cs="Arial"/>
                <w:b/>
                <w:szCs w:val="21"/>
              </w:rPr>
              <w:t>souder</w:t>
            </w:r>
            <w:proofErr w:type="spellEnd"/>
            <w:r w:rsidRPr="00902A75">
              <w:rPr>
                <w:rFonts w:cs="Arial"/>
                <w:b/>
                <w:szCs w:val="21"/>
              </w:rPr>
              <w:t xml:space="preserve"> pour </w:t>
            </w:r>
            <w:proofErr w:type="spellStart"/>
            <w:r w:rsidRPr="00902A75">
              <w:rPr>
                <w:rFonts w:cs="Arial"/>
                <w:b/>
                <w:szCs w:val="21"/>
              </w:rPr>
              <w:t>acier</w:t>
            </w:r>
            <w:proofErr w:type="spellEnd"/>
          </w:p>
          <w:p w14:paraId="0FDF8800" w14:textId="77777777" w:rsidR="001640C9" w:rsidRPr="00902A75" w:rsidRDefault="001640C9" w:rsidP="001640C9">
            <w:pPr>
              <w:spacing w:before="60" w:after="60" w:line="240" w:lineRule="auto"/>
              <w:rPr>
                <w:rFonts w:cs="Arial"/>
                <w:szCs w:val="21"/>
              </w:rPr>
            </w:pPr>
            <w:proofErr w:type="spellStart"/>
            <w:r w:rsidRPr="00CD08C6">
              <w:rPr>
                <w:rFonts w:cs="Arial"/>
                <w:szCs w:val="21"/>
              </w:rPr>
              <w:t>Électrodes</w:t>
            </w:r>
            <w:proofErr w:type="spellEnd"/>
            <w:r w:rsidRPr="00CD08C6">
              <w:rPr>
                <w:rFonts w:cs="Arial"/>
                <w:szCs w:val="21"/>
              </w:rPr>
              <w:t xml:space="preserve"> de baguette de </w:t>
            </w:r>
            <w:proofErr w:type="spellStart"/>
            <w:r w:rsidRPr="00CD08C6">
              <w:rPr>
                <w:rFonts w:cs="Arial"/>
                <w:szCs w:val="21"/>
              </w:rPr>
              <w:t>soudage</w:t>
            </w:r>
            <w:proofErr w:type="spellEnd"/>
            <w:r w:rsidRPr="00CD08C6">
              <w:rPr>
                <w:rFonts w:cs="Arial"/>
                <w:szCs w:val="21"/>
              </w:rPr>
              <w:t xml:space="preserve"> en </w:t>
            </w:r>
            <w:proofErr w:type="spellStart"/>
            <w:r w:rsidRPr="00CD08C6">
              <w:rPr>
                <w:rFonts w:cs="Arial"/>
                <w:szCs w:val="21"/>
              </w:rPr>
              <w:t>acier</w:t>
            </w:r>
            <w:proofErr w:type="spellEnd"/>
            <w:r w:rsidRPr="00CD08C6">
              <w:rPr>
                <w:rFonts w:cs="Arial"/>
                <w:szCs w:val="21"/>
              </w:rPr>
              <w:t xml:space="preserve"> </w:t>
            </w:r>
            <w:proofErr w:type="spellStart"/>
            <w:r w:rsidRPr="00CD08C6">
              <w:rPr>
                <w:rFonts w:cs="Arial"/>
                <w:szCs w:val="21"/>
              </w:rPr>
              <w:t>inoxydable</w:t>
            </w:r>
            <w:proofErr w:type="spellEnd"/>
            <w:r w:rsidRPr="00CD08C6">
              <w:rPr>
                <w:rFonts w:cs="Arial"/>
                <w:szCs w:val="21"/>
              </w:rPr>
              <w:t xml:space="preserve">, </w:t>
            </w:r>
            <w:proofErr w:type="spellStart"/>
            <w:r w:rsidRPr="00CD08C6">
              <w:rPr>
                <w:rFonts w:cs="Arial"/>
                <w:szCs w:val="21"/>
              </w:rPr>
              <w:t>épaisseur</w:t>
            </w:r>
            <w:proofErr w:type="spellEnd"/>
            <w:r w:rsidRPr="00CD08C6">
              <w:rPr>
                <w:rFonts w:cs="Arial"/>
                <w:szCs w:val="21"/>
              </w:rPr>
              <w:t xml:space="preserve"> 2 à 5mm, </w:t>
            </w:r>
            <w:proofErr w:type="spellStart"/>
            <w:r w:rsidRPr="00CD08C6">
              <w:rPr>
                <w:rFonts w:cs="Arial"/>
                <w:szCs w:val="21"/>
              </w:rPr>
              <w:t>Diamètre</w:t>
            </w:r>
            <w:proofErr w:type="spellEnd"/>
            <w:r w:rsidRPr="00CD08C6">
              <w:rPr>
                <w:rFonts w:cs="Arial"/>
                <w:szCs w:val="21"/>
              </w:rPr>
              <w:t xml:space="preserve"> de 2.5mm et longueur 350mm, </w:t>
            </w:r>
            <w:proofErr w:type="spellStart"/>
            <w:r w:rsidRPr="00CD08C6">
              <w:rPr>
                <w:rFonts w:cs="Arial"/>
                <w:szCs w:val="21"/>
              </w:rPr>
              <w:t>paquet</w:t>
            </w:r>
            <w:proofErr w:type="spellEnd"/>
            <w:r w:rsidRPr="00CD08C6">
              <w:rPr>
                <w:rFonts w:cs="Arial"/>
                <w:szCs w:val="21"/>
              </w:rPr>
              <w:t xml:space="preserve"> de 12 </w:t>
            </w:r>
            <w:proofErr w:type="spellStart"/>
            <w:r w:rsidRPr="00CD08C6">
              <w:rPr>
                <w:rFonts w:cs="Arial"/>
                <w:szCs w:val="21"/>
              </w:rPr>
              <w:t>pièces</w:t>
            </w:r>
            <w:proofErr w:type="spellEnd"/>
          </w:p>
        </w:tc>
        <w:tc>
          <w:tcPr>
            <w:tcW w:w="5689" w:type="dxa"/>
            <w:shd w:val="clear" w:color="auto" w:fill="auto"/>
            <w:vAlign w:val="center"/>
          </w:tcPr>
          <w:p w14:paraId="0D713002"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4A4B858E" w14:textId="77777777" w:rsidR="001640C9" w:rsidRPr="00A06705" w:rsidRDefault="001640C9" w:rsidP="001640C9">
            <w:pPr>
              <w:spacing w:before="60" w:after="60" w:line="240" w:lineRule="auto"/>
              <w:jc w:val="center"/>
              <w:rPr>
                <w:rFonts w:cs="Arial"/>
                <w:b/>
                <w:szCs w:val="21"/>
              </w:rPr>
            </w:pPr>
          </w:p>
        </w:tc>
      </w:tr>
      <w:tr w:rsidR="001640C9" w:rsidRPr="008B36C0" w14:paraId="3833F0C2" w14:textId="77777777" w:rsidTr="001640C9">
        <w:tc>
          <w:tcPr>
            <w:tcW w:w="1101" w:type="dxa"/>
            <w:tcBorders>
              <w:top w:val="single" w:sz="4" w:space="0" w:color="auto"/>
              <w:bottom w:val="single" w:sz="4" w:space="0" w:color="auto"/>
            </w:tcBorders>
            <w:shd w:val="clear" w:color="auto" w:fill="auto"/>
            <w:vAlign w:val="center"/>
          </w:tcPr>
          <w:p w14:paraId="5C15EC8A" w14:textId="77777777" w:rsidR="001640C9" w:rsidRPr="00A06705" w:rsidRDefault="001640C9" w:rsidP="001640C9">
            <w:pPr>
              <w:spacing w:before="60" w:after="60" w:line="240" w:lineRule="auto"/>
              <w:jc w:val="center"/>
              <w:rPr>
                <w:rFonts w:cs="Arial"/>
                <w:b/>
                <w:szCs w:val="21"/>
              </w:rPr>
            </w:pPr>
            <w:r w:rsidRPr="00A06705">
              <w:rPr>
                <w:rFonts w:cs="Arial"/>
                <w:b/>
                <w:szCs w:val="21"/>
              </w:rPr>
              <w:t>2</w:t>
            </w:r>
            <w:r>
              <w:rPr>
                <w:rFonts w:cs="Arial"/>
                <w:b/>
                <w:szCs w:val="21"/>
              </w:rPr>
              <w:t>2</w:t>
            </w:r>
            <w:r w:rsidRPr="008B36C0">
              <w:rPr>
                <w:rFonts w:cs="Arial"/>
                <w:b/>
                <w:szCs w:val="21"/>
              </w:rPr>
              <w:t>.</w:t>
            </w:r>
          </w:p>
        </w:tc>
        <w:tc>
          <w:tcPr>
            <w:tcW w:w="4120" w:type="dxa"/>
            <w:tcBorders>
              <w:top w:val="nil"/>
              <w:left w:val="single" w:sz="4" w:space="0" w:color="auto"/>
              <w:bottom w:val="single" w:sz="4" w:space="0" w:color="auto"/>
              <w:right w:val="single" w:sz="4" w:space="0" w:color="auto"/>
            </w:tcBorders>
            <w:shd w:val="clear" w:color="auto" w:fill="auto"/>
            <w:vAlign w:val="bottom"/>
          </w:tcPr>
          <w:p w14:paraId="50205667" w14:textId="77777777" w:rsidR="001640C9" w:rsidRDefault="001640C9" w:rsidP="001640C9">
            <w:pPr>
              <w:spacing w:before="60" w:after="60" w:line="240" w:lineRule="auto"/>
              <w:rPr>
                <w:rFonts w:cs="Arial"/>
                <w:b/>
                <w:szCs w:val="21"/>
              </w:rPr>
            </w:pPr>
            <w:proofErr w:type="spellStart"/>
            <w:r w:rsidRPr="00902A75">
              <w:rPr>
                <w:rFonts w:cs="Arial"/>
                <w:b/>
                <w:szCs w:val="21"/>
              </w:rPr>
              <w:t>Feuille</w:t>
            </w:r>
            <w:proofErr w:type="spellEnd"/>
            <w:r w:rsidRPr="00902A75">
              <w:rPr>
                <w:rFonts w:cs="Arial"/>
                <w:b/>
                <w:szCs w:val="21"/>
              </w:rPr>
              <w:t xml:space="preserve"> de </w:t>
            </w:r>
            <w:proofErr w:type="spellStart"/>
            <w:r w:rsidRPr="00902A75">
              <w:rPr>
                <w:rFonts w:cs="Arial"/>
                <w:b/>
                <w:szCs w:val="21"/>
              </w:rPr>
              <w:t>tôle</w:t>
            </w:r>
            <w:proofErr w:type="spellEnd"/>
            <w:r w:rsidRPr="00902A75">
              <w:rPr>
                <w:rFonts w:cs="Arial"/>
                <w:b/>
                <w:szCs w:val="21"/>
              </w:rPr>
              <w:t xml:space="preserve"> </w:t>
            </w:r>
          </w:p>
          <w:p w14:paraId="039F9952" w14:textId="77777777" w:rsidR="001640C9" w:rsidRPr="00CD08C6" w:rsidRDefault="001640C9" w:rsidP="001640C9">
            <w:pPr>
              <w:spacing w:before="60" w:after="60" w:line="240" w:lineRule="auto"/>
              <w:rPr>
                <w:rFonts w:cs="Arial"/>
                <w:szCs w:val="21"/>
              </w:rPr>
            </w:pPr>
            <w:r>
              <w:rPr>
                <w:rFonts w:cs="Arial"/>
                <w:szCs w:val="21"/>
              </w:rPr>
              <w:t>10 sur 10</w:t>
            </w:r>
          </w:p>
        </w:tc>
        <w:tc>
          <w:tcPr>
            <w:tcW w:w="5689" w:type="dxa"/>
            <w:shd w:val="clear" w:color="auto" w:fill="auto"/>
            <w:vAlign w:val="center"/>
          </w:tcPr>
          <w:p w14:paraId="1CC9817C"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79792957" w14:textId="77777777" w:rsidR="001640C9" w:rsidRPr="00A06705" w:rsidRDefault="001640C9" w:rsidP="001640C9">
            <w:pPr>
              <w:spacing w:before="60" w:after="60" w:line="240" w:lineRule="auto"/>
              <w:jc w:val="center"/>
              <w:rPr>
                <w:rFonts w:cs="Arial"/>
                <w:b/>
                <w:szCs w:val="21"/>
              </w:rPr>
            </w:pPr>
          </w:p>
        </w:tc>
      </w:tr>
      <w:tr w:rsidR="001640C9" w:rsidRPr="008B36C0" w14:paraId="28FA5162" w14:textId="77777777" w:rsidTr="001640C9">
        <w:tc>
          <w:tcPr>
            <w:tcW w:w="1101" w:type="dxa"/>
            <w:tcBorders>
              <w:top w:val="single" w:sz="4" w:space="0" w:color="auto"/>
              <w:bottom w:val="single" w:sz="4" w:space="0" w:color="auto"/>
            </w:tcBorders>
            <w:shd w:val="clear" w:color="auto" w:fill="auto"/>
            <w:vAlign w:val="center"/>
          </w:tcPr>
          <w:p w14:paraId="3BA80996" w14:textId="77777777" w:rsidR="001640C9" w:rsidRPr="00A06705" w:rsidRDefault="001640C9" w:rsidP="001640C9">
            <w:pPr>
              <w:spacing w:before="60" w:after="60" w:line="240" w:lineRule="auto"/>
              <w:jc w:val="center"/>
              <w:rPr>
                <w:rFonts w:cs="Arial"/>
                <w:b/>
                <w:szCs w:val="21"/>
              </w:rPr>
            </w:pPr>
            <w:r w:rsidRPr="00A06705">
              <w:rPr>
                <w:rFonts w:cs="Arial"/>
                <w:b/>
                <w:szCs w:val="21"/>
              </w:rPr>
              <w:t>2</w:t>
            </w:r>
            <w:r>
              <w:rPr>
                <w:rFonts w:cs="Arial"/>
                <w:b/>
                <w:szCs w:val="21"/>
              </w:rPr>
              <w:t>3</w:t>
            </w:r>
            <w:r w:rsidRPr="008B36C0">
              <w:rPr>
                <w:rFonts w:cs="Arial"/>
                <w:b/>
                <w:szCs w:val="21"/>
              </w:rPr>
              <w:t>.</w:t>
            </w:r>
          </w:p>
        </w:tc>
        <w:tc>
          <w:tcPr>
            <w:tcW w:w="4120" w:type="dxa"/>
            <w:tcBorders>
              <w:top w:val="nil"/>
              <w:left w:val="single" w:sz="4" w:space="0" w:color="auto"/>
              <w:bottom w:val="single" w:sz="4" w:space="0" w:color="auto"/>
              <w:right w:val="single" w:sz="4" w:space="0" w:color="auto"/>
            </w:tcBorders>
            <w:shd w:val="clear" w:color="auto" w:fill="auto"/>
            <w:vAlign w:val="bottom"/>
          </w:tcPr>
          <w:p w14:paraId="3884816E" w14:textId="77777777" w:rsidR="001640C9" w:rsidRDefault="001640C9" w:rsidP="001640C9">
            <w:pPr>
              <w:spacing w:before="60" w:after="60" w:line="240" w:lineRule="auto"/>
              <w:rPr>
                <w:rFonts w:cs="Arial"/>
                <w:b/>
                <w:szCs w:val="21"/>
              </w:rPr>
            </w:pPr>
            <w:proofErr w:type="spellStart"/>
            <w:r w:rsidRPr="00902A75">
              <w:rPr>
                <w:rFonts w:cs="Arial"/>
                <w:b/>
                <w:szCs w:val="21"/>
              </w:rPr>
              <w:t>Feuille</w:t>
            </w:r>
            <w:proofErr w:type="spellEnd"/>
            <w:r w:rsidRPr="00902A75">
              <w:rPr>
                <w:rFonts w:cs="Arial"/>
                <w:b/>
                <w:szCs w:val="21"/>
              </w:rPr>
              <w:t xml:space="preserve"> de </w:t>
            </w:r>
            <w:proofErr w:type="spellStart"/>
            <w:r w:rsidRPr="00902A75">
              <w:rPr>
                <w:rFonts w:cs="Arial"/>
                <w:b/>
                <w:szCs w:val="21"/>
              </w:rPr>
              <w:t>tôle</w:t>
            </w:r>
            <w:proofErr w:type="spellEnd"/>
            <w:r w:rsidRPr="00902A75">
              <w:rPr>
                <w:rFonts w:cs="Arial"/>
                <w:b/>
                <w:szCs w:val="21"/>
              </w:rPr>
              <w:t xml:space="preserve"> </w:t>
            </w:r>
          </w:p>
          <w:p w14:paraId="4E662CCE" w14:textId="77777777" w:rsidR="001640C9" w:rsidRPr="00902A75" w:rsidRDefault="001640C9" w:rsidP="001640C9">
            <w:pPr>
              <w:spacing w:before="60" w:after="60" w:line="240" w:lineRule="auto"/>
              <w:rPr>
                <w:rFonts w:cs="Arial"/>
                <w:szCs w:val="21"/>
              </w:rPr>
            </w:pPr>
            <w:r w:rsidRPr="00CD08C6">
              <w:rPr>
                <w:rFonts w:cs="Arial"/>
                <w:szCs w:val="21"/>
              </w:rPr>
              <w:t>Noire 2000*1000*8/10</w:t>
            </w:r>
          </w:p>
        </w:tc>
        <w:tc>
          <w:tcPr>
            <w:tcW w:w="5689" w:type="dxa"/>
            <w:shd w:val="clear" w:color="auto" w:fill="auto"/>
            <w:vAlign w:val="center"/>
          </w:tcPr>
          <w:p w14:paraId="40D1BE7E"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4985B194" w14:textId="77777777" w:rsidR="001640C9" w:rsidRPr="00A06705" w:rsidRDefault="001640C9" w:rsidP="001640C9">
            <w:pPr>
              <w:spacing w:before="60" w:after="60" w:line="240" w:lineRule="auto"/>
              <w:jc w:val="center"/>
              <w:rPr>
                <w:rFonts w:cs="Arial"/>
                <w:b/>
                <w:szCs w:val="21"/>
              </w:rPr>
            </w:pPr>
          </w:p>
        </w:tc>
      </w:tr>
      <w:tr w:rsidR="001640C9" w:rsidRPr="008B36C0" w14:paraId="566DBF65" w14:textId="77777777" w:rsidTr="001640C9">
        <w:tc>
          <w:tcPr>
            <w:tcW w:w="1101" w:type="dxa"/>
            <w:tcBorders>
              <w:top w:val="single" w:sz="4" w:space="0" w:color="auto"/>
              <w:bottom w:val="single" w:sz="4" w:space="0" w:color="auto"/>
            </w:tcBorders>
            <w:shd w:val="clear" w:color="auto" w:fill="auto"/>
            <w:vAlign w:val="center"/>
          </w:tcPr>
          <w:p w14:paraId="2610F58B" w14:textId="77777777" w:rsidR="001640C9" w:rsidRPr="00A06705" w:rsidRDefault="001640C9" w:rsidP="001640C9">
            <w:pPr>
              <w:spacing w:before="60" w:after="60" w:line="240" w:lineRule="auto"/>
              <w:jc w:val="center"/>
              <w:rPr>
                <w:rFonts w:cs="Arial"/>
                <w:b/>
                <w:szCs w:val="21"/>
              </w:rPr>
            </w:pPr>
            <w:r w:rsidRPr="00A06705">
              <w:rPr>
                <w:rFonts w:cs="Arial"/>
                <w:b/>
                <w:szCs w:val="21"/>
              </w:rPr>
              <w:t>2</w:t>
            </w:r>
            <w:r>
              <w:rPr>
                <w:rFonts w:cs="Arial"/>
                <w:b/>
                <w:szCs w:val="21"/>
              </w:rPr>
              <w:t>4</w:t>
            </w:r>
            <w:r w:rsidRPr="008B36C0">
              <w:rPr>
                <w:rFonts w:cs="Arial"/>
                <w:b/>
                <w:szCs w:val="21"/>
              </w:rPr>
              <w:t>.</w:t>
            </w:r>
          </w:p>
        </w:tc>
        <w:tc>
          <w:tcPr>
            <w:tcW w:w="4120" w:type="dxa"/>
            <w:tcBorders>
              <w:top w:val="nil"/>
              <w:left w:val="single" w:sz="4" w:space="0" w:color="auto"/>
              <w:bottom w:val="single" w:sz="4" w:space="0" w:color="auto"/>
              <w:right w:val="single" w:sz="4" w:space="0" w:color="auto"/>
            </w:tcBorders>
            <w:shd w:val="clear" w:color="auto" w:fill="auto"/>
            <w:vAlign w:val="bottom"/>
          </w:tcPr>
          <w:p w14:paraId="73A8A046" w14:textId="77777777" w:rsidR="001640C9" w:rsidRPr="005D578B" w:rsidRDefault="001640C9" w:rsidP="001640C9">
            <w:pPr>
              <w:spacing w:before="60" w:after="60" w:line="240" w:lineRule="auto"/>
              <w:rPr>
                <w:rFonts w:cs="Arial"/>
                <w:b/>
                <w:szCs w:val="21"/>
              </w:rPr>
            </w:pPr>
            <w:r w:rsidRPr="00902A75">
              <w:rPr>
                <w:rFonts w:cs="Arial"/>
                <w:b/>
                <w:szCs w:val="21"/>
              </w:rPr>
              <w:t xml:space="preserve">Barre H de 70 </w:t>
            </w:r>
            <w:proofErr w:type="spellStart"/>
            <w:r w:rsidRPr="00902A75">
              <w:rPr>
                <w:rFonts w:cs="Arial"/>
                <w:b/>
                <w:szCs w:val="21"/>
              </w:rPr>
              <w:t>lourds</w:t>
            </w:r>
            <w:proofErr w:type="spellEnd"/>
          </w:p>
        </w:tc>
        <w:tc>
          <w:tcPr>
            <w:tcW w:w="5689" w:type="dxa"/>
            <w:shd w:val="clear" w:color="auto" w:fill="auto"/>
            <w:vAlign w:val="center"/>
          </w:tcPr>
          <w:p w14:paraId="271981E9"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18999174" w14:textId="77777777" w:rsidR="001640C9" w:rsidRPr="00A06705" w:rsidRDefault="001640C9" w:rsidP="001640C9">
            <w:pPr>
              <w:spacing w:before="60" w:after="60" w:line="240" w:lineRule="auto"/>
              <w:jc w:val="center"/>
              <w:rPr>
                <w:rFonts w:cs="Arial"/>
                <w:b/>
                <w:szCs w:val="21"/>
              </w:rPr>
            </w:pPr>
          </w:p>
        </w:tc>
      </w:tr>
      <w:tr w:rsidR="001640C9" w:rsidRPr="008B36C0" w14:paraId="108B8CED" w14:textId="77777777" w:rsidTr="001640C9">
        <w:tc>
          <w:tcPr>
            <w:tcW w:w="1101" w:type="dxa"/>
            <w:tcBorders>
              <w:top w:val="single" w:sz="4" w:space="0" w:color="auto"/>
              <w:bottom w:val="single" w:sz="4" w:space="0" w:color="auto"/>
            </w:tcBorders>
            <w:shd w:val="clear" w:color="auto" w:fill="auto"/>
            <w:vAlign w:val="center"/>
          </w:tcPr>
          <w:p w14:paraId="4B545EA2" w14:textId="77777777" w:rsidR="001640C9" w:rsidRPr="00A06705" w:rsidRDefault="001640C9" w:rsidP="001640C9">
            <w:pPr>
              <w:spacing w:before="60" w:after="60" w:line="240" w:lineRule="auto"/>
              <w:jc w:val="center"/>
              <w:rPr>
                <w:rFonts w:cs="Arial"/>
                <w:b/>
                <w:szCs w:val="21"/>
              </w:rPr>
            </w:pPr>
            <w:r w:rsidRPr="00A06705">
              <w:rPr>
                <w:rFonts w:cs="Arial"/>
                <w:b/>
                <w:szCs w:val="21"/>
              </w:rPr>
              <w:t>2</w:t>
            </w:r>
            <w:r>
              <w:rPr>
                <w:rFonts w:cs="Arial"/>
                <w:b/>
                <w:szCs w:val="21"/>
              </w:rPr>
              <w:t>5</w:t>
            </w:r>
            <w:r w:rsidRPr="008B36C0">
              <w:rPr>
                <w:rFonts w:cs="Arial"/>
                <w:b/>
                <w:szCs w:val="21"/>
              </w:rPr>
              <w:t>.</w:t>
            </w:r>
          </w:p>
        </w:tc>
        <w:tc>
          <w:tcPr>
            <w:tcW w:w="4120" w:type="dxa"/>
            <w:tcBorders>
              <w:top w:val="nil"/>
              <w:left w:val="single" w:sz="4" w:space="0" w:color="auto"/>
              <w:bottom w:val="single" w:sz="4" w:space="0" w:color="auto"/>
              <w:right w:val="single" w:sz="4" w:space="0" w:color="auto"/>
            </w:tcBorders>
            <w:shd w:val="clear" w:color="auto" w:fill="auto"/>
            <w:vAlign w:val="bottom"/>
          </w:tcPr>
          <w:p w14:paraId="7EBF37A0" w14:textId="77777777" w:rsidR="001640C9" w:rsidRDefault="001640C9" w:rsidP="001640C9">
            <w:pPr>
              <w:spacing w:before="60" w:after="60" w:line="240" w:lineRule="auto"/>
              <w:rPr>
                <w:rFonts w:cs="Arial"/>
                <w:b/>
                <w:szCs w:val="21"/>
              </w:rPr>
            </w:pPr>
            <w:r w:rsidRPr="00902A75">
              <w:rPr>
                <w:rFonts w:cs="Arial"/>
                <w:b/>
                <w:szCs w:val="21"/>
              </w:rPr>
              <w:t xml:space="preserve">Barre U </w:t>
            </w:r>
            <w:proofErr w:type="spellStart"/>
            <w:r w:rsidRPr="00902A75">
              <w:rPr>
                <w:rFonts w:cs="Arial"/>
                <w:b/>
                <w:szCs w:val="21"/>
              </w:rPr>
              <w:t>vitre</w:t>
            </w:r>
            <w:proofErr w:type="spellEnd"/>
            <w:r w:rsidRPr="00902A75">
              <w:rPr>
                <w:rFonts w:cs="Arial"/>
                <w:b/>
                <w:szCs w:val="21"/>
              </w:rPr>
              <w:t xml:space="preserve"> </w:t>
            </w:r>
            <w:proofErr w:type="spellStart"/>
            <w:r w:rsidRPr="00902A75">
              <w:rPr>
                <w:rFonts w:cs="Arial"/>
                <w:b/>
                <w:szCs w:val="21"/>
              </w:rPr>
              <w:t>soude</w:t>
            </w:r>
            <w:proofErr w:type="spellEnd"/>
          </w:p>
          <w:p w14:paraId="08C5FFF9" w14:textId="77777777" w:rsidR="001640C9" w:rsidRPr="00902A75" w:rsidRDefault="001640C9" w:rsidP="001640C9">
            <w:pPr>
              <w:spacing w:before="60" w:after="60" w:line="240" w:lineRule="auto"/>
              <w:rPr>
                <w:rFonts w:cs="Arial"/>
                <w:szCs w:val="21"/>
              </w:rPr>
            </w:pPr>
            <w:r w:rsidRPr="00CD08C6">
              <w:rPr>
                <w:rFonts w:cs="Arial"/>
                <w:szCs w:val="21"/>
              </w:rPr>
              <w:t>40*27</w:t>
            </w:r>
          </w:p>
        </w:tc>
        <w:tc>
          <w:tcPr>
            <w:tcW w:w="5689" w:type="dxa"/>
            <w:shd w:val="clear" w:color="auto" w:fill="auto"/>
            <w:vAlign w:val="center"/>
          </w:tcPr>
          <w:p w14:paraId="2EF996E6"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381ECC2C" w14:textId="77777777" w:rsidR="001640C9" w:rsidRPr="00A06705" w:rsidRDefault="001640C9" w:rsidP="001640C9">
            <w:pPr>
              <w:spacing w:before="60" w:after="60" w:line="240" w:lineRule="auto"/>
              <w:jc w:val="center"/>
              <w:rPr>
                <w:rFonts w:cs="Arial"/>
                <w:b/>
                <w:szCs w:val="21"/>
              </w:rPr>
            </w:pPr>
          </w:p>
        </w:tc>
      </w:tr>
      <w:tr w:rsidR="001640C9" w:rsidRPr="008B36C0" w14:paraId="3A555000" w14:textId="77777777" w:rsidTr="001640C9">
        <w:tc>
          <w:tcPr>
            <w:tcW w:w="1101" w:type="dxa"/>
            <w:tcBorders>
              <w:top w:val="single" w:sz="4" w:space="0" w:color="auto"/>
              <w:bottom w:val="single" w:sz="4" w:space="0" w:color="auto"/>
            </w:tcBorders>
            <w:shd w:val="clear" w:color="auto" w:fill="auto"/>
            <w:vAlign w:val="center"/>
          </w:tcPr>
          <w:p w14:paraId="54AA2AE0" w14:textId="77777777" w:rsidR="001640C9" w:rsidRPr="00A06705" w:rsidRDefault="001640C9" w:rsidP="001640C9">
            <w:pPr>
              <w:spacing w:before="60" w:after="60" w:line="240" w:lineRule="auto"/>
              <w:jc w:val="center"/>
              <w:rPr>
                <w:rFonts w:cs="Arial"/>
                <w:b/>
                <w:szCs w:val="21"/>
              </w:rPr>
            </w:pPr>
            <w:r w:rsidRPr="00A06705">
              <w:rPr>
                <w:rFonts w:cs="Arial"/>
                <w:b/>
                <w:szCs w:val="21"/>
              </w:rPr>
              <w:t>2</w:t>
            </w:r>
            <w:r>
              <w:rPr>
                <w:rFonts w:cs="Arial"/>
                <w:b/>
                <w:szCs w:val="21"/>
              </w:rPr>
              <w:t>6</w:t>
            </w:r>
            <w:r w:rsidRPr="008B36C0">
              <w:rPr>
                <w:rFonts w:cs="Arial"/>
                <w:b/>
                <w:szCs w:val="21"/>
              </w:rPr>
              <w:t>.</w:t>
            </w:r>
          </w:p>
        </w:tc>
        <w:tc>
          <w:tcPr>
            <w:tcW w:w="4120" w:type="dxa"/>
            <w:tcBorders>
              <w:top w:val="nil"/>
              <w:left w:val="single" w:sz="4" w:space="0" w:color="auto"/>
              <w:bottom w:val="single" w:sz="4" w:space="0" w:color="auto"/>
              <w:right w:val="single" w:sz="4" w:space="0" w:color="auto"/>
            </w:tcBorders>
            <w:shd w:val="clear" w:color="auto" w:fill="auto"/>
            <w:vAlign w:val="bottom"/>
          </w:tcPr>
          <w:p w14:paraId="1F3BB7DB" w14:textId="77777777" w:rsidR="001640C9" w:rsidRDefault="001640C9" w:rsidP="001640C9">
            <w:pPr>
              <w:spacing w:before="60" w:after="60" w:line="240" w:lineRule="auto"/>
              <w:rPr>
                <w:rFonts w:cs="Arial"/>
                <w:b/>
                <w:szCs w:val="21"/>
              </w:rPr>
            </w:pPr>
            <w:r w:rsidRPr="00902A75">
              <w:rPr>
                <w:rFonts w:cs="Arial"/>
                <w:b/>
                <w:szCs w:val="21"/>
              </w:rPr>
              <w:t xml:space="preserve">Barre de tube </w:t>
            </w:r>
            <w:proofErr w:type="spellStart"/>
            <w:r w:rsidRPr="00902A75">
              <w:rPr>
                <w:rFonts w:cs="Arial"/>
                <w:b/>
                <w:szCs w:val="21"/>
              </w:rPr>
              <w:t>carre</w:t>
            </w:r>
            <w:proofErr w:type="spellEnd"/>
            <w:r w:rsidRPr="00902A75">
              <w:rPr>
                <w:rFonts w:cs="Arial"/>
                <w:b/>
                <w:szCs w:val="21"/>
              </w:rPr>
              <w:t xml:space="preserve"> de 20</w:t>
            </w:r>
          </w:p>
          <w:p w14:paraId="5109164A" w14:textId="77777777" w:rsidR="001640C9" w:rsidRPr="00902A75" w:rsidRDefault="001640C9" w:rsidP="001640C9">
            <w:pPr>
              <w:spacing w:before="60" w:after="60" w:line="240" w:lineRule="auto"/>
              <w:rPr>
                <w:rFonts w:cs="Arial"/>
                <w:szCs w:val="21"/>
              </w:rPr>
            </w:pPr>
            <w:r w:rsidRPr="00CD08C6">
              <w:rPr>
                <w:rFonts w:cs="Arial"/>
                <w:szCs w:val="21"/>
              </w:rPr>
              <w:t>Standard</w:t>
            </w:r>
          </w:p>
        </w:tc>
        <w:tc>
          <w:tcPr>
            <w:tcW w:w="5689" w:type="dxa"/>
            <w:shd w:val="clear" w:color="auto" w:fill="auto"/>
            <w:vAlign w:val="center"/>
          </w:tcPr>
          <w:p w14:paraId="64A8E488"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3E541278" w14:textId="77777777" w:rsidR="001640C9" w:rsidRPr="00A06705" w:rsidRDefault="001640C9" w:rsidP="001640C9">
            <w:pPr>
              <w:spacing w:before="60" w:after="60" w:line="240" w:lineRule="auto"/>
              <w:jc w:val="center"/>
              <w:rPr>
                <w:rFonts w:cs="Arial"/>
                <w:b/>
                <w:szCs w:val="21"/>
              </w:rPr>
            </w:pPr>
          </w:p>
        </w:tc>
      </w:tr>
      <w:tr w:rsidR="001640C9" w:rsidRPr="008B36C0" w14:paraId="3CF83A78" w14:textId="77777777" w:rsidTr="001640C9">
        <w:tc>
          <w:tcPr>
            <w:tcW w:w="1101" w:type="dxa"/>
            <w:tcBorders>
              <w:top w:val="single" w:sz="4" w:space="0" w:color="auto"/>
              <w:bottom w:val="single" w:sz="4" w:space="0" w:color="auto"/>
            </w:tcBorders>
            <w:shd w:val="clear" w:color="auto" w:fill="auto"/>
            <w:vAlign w:val="center"/>
          </w:tcPr>
          <w:p w14:paraId="75EAD1A2" w14:textId="77777777" w:rsidR="001640C9" w:rsidRPr="00A06705" w:rsidRDefault="001640C9" w:rsidP="001640C9">
            <w:pPr>
              <w:spacing w:before="60" w:after="60" w:line="240" w:lineRule="auto"/>
              <w:jc w:val="center"/>
              <w:rPr>
                <w:rFonts w:cs="Arial"/>
                <w:b/>
                <w:szCs w:val="21"/>
              </w:rPr>
            </w:pPr>
            <w:r w:rsidRPr="00A06705">
              <w:rPr>
                <w:rFonts w:cs="Arial"/>
                <w:b/>
                <w:szCs w:val="21"/>
              </w:rPr>
              <w:t>2</w:t>
            </w:r>
            <w:r>
              <w:rPr>
                <w:rFonts w:cs="Arial"/>
                <w:b/>
                <w:szCs w:val="21"/>
              </w:rPr>
              <w:t>7</w:t>
            </w:r>
            <w:r w:rsidRPr="008B36C0">
              <w:rPr>
                <w:rFonts w:cs="Arial"/>
                <w:b/>
                <w:szCs w:val="21"/>
              </w:rPr>
              <w:t>.</w:t>
            </w:r>
          </w:p>
        </w:tc>
        <w:tc>
          <w:tcPr>
            <w:tcW w:w="4120" w:type="dxa"/>
            <w:tcBorders>
              <w:top w:val="nil"/>
              <w:left w:val="single" w:sz="4" w:space="0" w:color="auto"/>
              <w:bottom w:val="single" w:sz="4" w:space="0" w:color="auto"/>
              <w:right w:val="single" w:sz="4" w:space="0" w:color="auto"/>
            </w:tcBorders>
            <w:shd w:val="clear" w:color="auto" w:fill="auto"/>
            <w:vAlign w:val="bottom"/>
          </w:tcPr>
          <w:p w14:paraId="4C79388D" w14:textId="77777777" w:rsidR="001640C9" w:rsidRDefault="001640C9" w:rsidP="001640C9">
            <w:pPr>
              <w:spacing w:before="60" w:after="60" w:line="240" w:lineRule="auto"/>
              <w:rPr>
                <w:rFonts w:cs="Arial"/>
                <w:b/>
                <w:szCs w:val="21"/>
              </w:rPr>
            </w:pPr>
            <w:r w:rsidRPr="00902A75">
              <w:rPr>
                <w:rFonts w:cs="Arial"/>
                <w:b/>
                <w:szCs w:val="21"/>
              </w:rPr>
              <w:t xml:space="preserve">Barre de tube </w:t>
            </w:r>
            <w:proofErr w:type="spellStart"/>
            <w:r w:rsidRPr="00902A75">
              <w:rPr>
                <w:rFonts w:cs="Arial"/>
                <w:b/>
                <w:szCs w:val="21"/>
              </w:rPr>
              <w:t>carre</w:t>
            </w:r>
            <w:proofErr w:type="spellEnd"/>
            <w:r w:rsidRPr="00902A75">
              <w:rPr>
                <w:rFonts w:cs="Arial"/>
                <w:b/>
                <w:szCs w:val="21"/>
              </w:rPr>
              <w:t xml:space="preserve"> de 30</w:t>
            </w:r>
          </w:p>
          <w:p w14:paraId="617B4712" w14:textId="77777777" w:rsidR="001640C9" w:rsidRPr="00902A75" w:rsidRDefault="001640C9" w:rsidP="001640C9">
            <w:pPr>
              <w:spacing w:before="60" w:after="60" w:line="240" w:lineRule="auto"/>
              <w:rPr>
                <w:rFonts w:cs="Arial"/>
                <w:szCs w:val="21"/>
              </w:rPr>
            </w:pPr>
            <w:r w:rsidRPr="00CD08C6">
              <w:rPr>
                <w:rFonts w:cs="Arial"/>
                <w:szCs w:val="21"/>
              </w:rPr>
              <w:t>Standard</w:t>
            </w:r>
          </w:p>
        </w:tc>
        <w:tc>
          <w:tcPr>
            <w:tcW w:w="5689" w:type="dxa"/>
            <w:shd w:val="clear" w:color="auto" w:fill="auto"/>
            <w:vAlign w:val="center"/>
          </w:tcPr>
          <w:p w14:paraId="5162732D"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48E965EE" w14:textId="77777777" w:rsidR="001640C9" w:rsidRPr="00A06705" w:rsidRDefault="001640C9" w:rsidP="001640C9">
            <w:pPr>
              <w:spacing w:before="60" w:after="60" w:line="240" w:lineRule="auto"/>
              <w:jc w:val="center"/>
              <w:rPr>
                <w:rFonts w:cs="Arial"/>
                <w:b/>
                <w:szCs w:val="21"/>
              </w:rPr>
            </w:pPr>
          </w:p>
        </w:tc>
      </w:tr>
      <w:tr w:rsidR="001640C9" w:rsidRPr="008B36C0" w14:paraId="733E014F" w14:textId="77777777" w:rsidTr="001640C9">
        <w:tc>
          <w:tcPr>
            <w:tcW w:w="1101" w:type="dxa"/>
            <w:tcBorders>
              <w:top w:val="single" w:sz="4" w:space="0" w:color="auto"/>
              <w:bottom w:val="single" w:sz="4" w:space="0" w:color="auto"/>
            </w:tcBorders>
            <w:shd w:val="clear" w:color="auto" w:fill="auto"/>
            <w:vAlign w:val="center"/>
          </w:tcPr>
          <w:p w14:paraId="19E7F3B9" w14:textId="77777777" w:rsidR="001640C9" w:rsidRPr="00A06705" w:rsidRDefault="001640C9" w:rsidP="001640C9">
            <w:pPr>
              <w:spacing w:before="60" w:after="60" w:line="240" w:lineRule="auto"/>
              <w:jc w:val="center"/>
              <w:rPr>
                <w:rFonts w:cs="Arial"/>
                <w:b/>
                <w:szCs w:val="21"/>
              </w:rPr>
            </w:pPr>
            <w:r w:rsidRPr="00A06705">
              <w:rPr>
                <w:rFonts w:cs="Arial"/>
                <w:b/>
                <w:szCs w:val="21"/>
              </w:rPr>
              <w:t>2</w:t>
            </w:r>
            <w:r>
              <w:rPr>
                <w:rFonts w:cs="Arial"/>
                <w:b/>
                <w:szCs w:val="21"/>
              </w:rPr>
              <w:t>8</w:t>
            </w:r>
            <w:r w:rsidRPr="008B36C0">
              <w:rPr>
                <w:rFonts w:cs="Arial"/>
                <w:b/>
                <w:szCs w:val="21"/>
              </w:rPr>
              <w:t>.</w:t>
            </w:r>
          </w:p>
        </w:tc>
        <w:tc>
          <w:tcPr>
            <w:tcW w:w="4120" w:type="dxa"/>
            <w:tcBorders>
              <w:top w:val="nil"/>
              <w:left w:val="single" w:sz="4" w:space="0" w:color="auto"/>
              <w:bottom w:val="single" w:sz="4" w:space="0" w:color="auto"/>
              <w:right w:val="single" w:sz="4" w:space="0" w:color="auto"/>
            </w:tcBorders>
            <w:shd w:val="clear" w:color="auto" w:fill="auto"/>
            <w:vAlign w:val="bottom"/>
          </w:tcPr>
          <w:p w14:paraId="727DC9C9" w14:textId="77777777" w:rsidR="001640C9" w:rsidRDefault="001640C9" w:rsidP="001640C9">
            <w:pPr>
              <w:spacing w:before="60" w:after="60" w:line="240" w:lineRule="auto"/>
              <w:rPr>
                <w:rFonts w:cs="Arial"/>
                <w:b/>
                <w:szCs w:val="21"/>
              </w:rPr>
            </w:pPr>
            <w:r w:rsidRPr="00902A75">
              <w:rPr>
                <w:rFonts w:cs="Arial"/>
                <w:b/>
                <w:szCs w:val="21"/>
              </w:rPr>
              <w:t xml:space="preserve">Barre de tube </w:t>
            </w:r>
            <w:proofErr w:type="spellStart"/>
            <w:r w:rsidRPr="00902A75">
              <w:rPr>
                <w:rFonts w:cs="Arial"/>
                <w:b/>
                <w:szCs w:val="21"/>
              </w:rPr>
              <w:t>rond</w:t>
            </w:r>
            <w:proofErr w:type="spellEnd"/>
            <w:r w:rsidRPr="00902A75">
              <w:rPr>
                <w:rFonts w:cs="Arial"/>
                <w:b/>
                <w:szCs w:val="21"/>
              </w:rPr>
              <w:t xml:space="preserve"> de 30</w:t>
            </w:r>
          </w:p>
          <w:p w14:paraId="5EB30C18" w14:textId="77777777" w:rsidR="001640C9" w:rsidRPr="00902A75" w:rsidRDefault="001640C9" w:rsidP="001640C9">
            <w:pPr>
              <w:spacing w:before="60" w:after="60" w:line="240" w:lineRule="auto"/>
              <w:rPr>
                <w:rFonts w:cs="Arial"/>
                <w:szCs w:val="21"/>
              </w:rPr>
            </w:pPr>
            <w:r w:rsidRPr="00CD08C6">
              <w:rPr>
                <w:rFonts w:cs="Arial"/>
                <w:szCs w:val="21"/>
              </w:rPr>
              <w:t>Standard</w:t>
            </w:r>
          </w:p>
        </w:tc>
        <w:tc>
          <w:tcPr>
            <w:tcW w:w="5689" w:type="dxa"/>
            <w:shd w:val="clear" w:color="auto" w:fill="auto"/>
            <w:vAlign w:val="center"/>
          </w:tcPr>
          <w:p w14:paraId="15E3DA1A"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6132C1B4" w14:textId="77777777" w:rsidR="001640C9" w:rsidRPr="00A06705" w:rsidRDefault="001640C9" w:rsidP="001640C9">
            <w:pPr>
              <w:spacing w:before="60" w:after="60" w:line="240" w:lineRule="auto"/>
              <w:jc w:val="center"/>
              <w:rPr>
                <w:rFonts w:cs="Arial"/>
                <w:b/>
                <w:szCs w:val="21"/>
              </w:rPr>
            </w:pPr>
          </w:p>
        </w:tc>
      </w:tr>
      <w:tr w:rsidR="001640C9" w:rsidRPr="008B36C0" w14:paraId="3E733FF6" w14:textId="77777777" w:rsidTr="001640C9">
        <w:tc>
          <w:tcPr>
            <w:tcW w:w="1101" w:type="dxa"/>
            <w:tcBorders>
              <w:top w:val="single" w:sz="4" w:space="0" w:color="auto"/>
              <w:bottom w:val="single" w:sz="4" w:space="0" w:color="auto"/>
            </w:tcBorders>
            <w:shd w:val="clear" w:color="auto" w:fill="auto"/>
            <w:vAlign w:val="center"/>
          </w:tcPr>
          <w:p w14:paraId="2CC53B9F" w14:textId="77777777" w:rsidR="001640C9" w:rsidRPr="00A06705" w:rsidRDefault="001640C9" w:rsidP="001640C9">
            <w:pPr>
              <w:spacing w:before="60" w:after="60" w:line="240" w:lineRule="auto"/>
              <w:jc w:val="center"/>
              <w:rPr>
                <w:rFonts w:cs="Arial"/>
                <w:b/>
                <w:szCs w:val="21"/>
              </w:rPr>
            </w:pPr>
            <w:r w:rsidRPr="00A06705">
              <w:rPr>
                <w:rFonts w:cs="Arial"/>
                <w:b/>
                <w:szCs w:val="21"/>
              </w:rPr>
              <w:t>2</w:t>
            </w:r>
            <w:r>
              <w:rPr>
                <w:rFonts w:cs="Arial"/>
                <w:b/>
                <w:szCs w:val="21"/>
              </w:rPr>
              <w:t>9</w:t>
            </w:r>
            <w:r w:rsidRPr="008B36C0">
              <w:rPr>
                <w:rFonts w:cs="Arial"/>
                <w:b/>
                <w:szCs w:val="21"/>
              </w:rPr>
              <w:t>.</w:t>
            </w:r>
          </w:p>
        </w:tc>
        <w:tc>
          <w:tcPr>
            <w:tcW w:w="4120" w:type="dxa"/>
            <w:tcBorders>
              <w:top w:val="nil"/>
              <w:left w:val="single" w:sz="4" w:space="0" w:color="auto"/>
              <w:bottom w:val="single" w:sz="4" w:space="0" w:color="auto"/>
              <w:right w:val="single" w:sz="4" w:space="0" w:color="auto"/>
            </w:tcBorders>
            <w:shd w:val="clear" w:color="auto" w:fill="auto"/>
            <w:vAlign w:val="bottom"/>
          </w:tcPr>
          <w:p w14:paraId="258D096C" w14:textId="77777777" w:rsidR="001640C9" w:rsidRDefault="001640C9" w:rsidP="001640C9">
            <w:pPr>
              <w:spacing w:before="60" w:after="60" w:line="240" w:lineRule="auto"/>
              <w:rPr>
                <w:rFonts w:cs="Arial"/>
                <w:b/>
                <w:szCs w:val="21"/>
              </w:rPr>
            </w:pPr>
            <w:r w:rsidRPr="00902A75">
              <w:rPr>
                <w:rFonts w:cs="Arial"/>
                <w:b/>
                <w:szCs w:val="21"/>
              </w:rPr>
              <w:t xml:space="preserve">Barre de tube </w:t>
            </w:r>
            <w:proofErr w:type="spellStart"/>
            <w:r w:rsidRPr="00902A75">
              <w:rPr>
                <w:rFonts w:cs="Arial"/>
                <w:b/>
                <w:szCs w:val="21"/>
              </w:rPr>
              <w:t>rond</w:t>
            </w:r>
            <w:proofErr w:type="spellEnd"/>
            <w:r w:rsidRPr="00902A75">
              <w:rPr>
                <w:rFonts w:cs="Arial"/>
                <w:b/>
                <w:szCs w:val="21"/>
              </w:rPr>
              <w:t xml:space="preserve"> de 25</w:t>
            </w:r>
          </w:p>
          <w:p w14:paraId="2EAF32BA" w14:textId="77777777" w:rsidR="001640C9" w:rsidRPr="00902A75" w:rsidRDefault="001640C9" w:rsidP="001640C9">
            <w:pPr>
              <w:spacing w:before="60" w:after="60" w:line="240" w:lineRule="auto"/>
              <w:rPr>
                <w:rFonts w:cs="Arial"/>
                <w:szCs w:val="21"/>
              </w:rPr>
            </w:pPr>
            <w:r w:rsidRPr="00CD08C6">
              <w:rPr>
                <w:rFonts w:cs="Arial"/>
                <w:szCs w:val="21"/>
              </w:rPr>
              <w:t>Standard</w:t>
            </w:r>
          </w:p>
        </w:tc>
        <w:tc>
          <w:tcPr>
            <w:tcW w:w="5689" w:type="dxa"/>
            <w:shd w:val="clear" w:color="auto" w:fill="auto"/>
            <w:vAlign w:val="center"/>
          </w:tcPr>
          <w:p w14:paraId="1239CFC8"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4EE4E6B3" w14:textId="77777777" w:rsidR="001640C9" w:rsidRPr="00A06705" w:rsidRDefault="001640C9" w:rsidP="001640C9">
            <w:pPr>
              <w:spacing w:before="60" w:after="60" w:line="240" w:lineRule="auto"/>
              <w:jc w:val="center"/>
              <w:rPr>
                <w:rFonts w:cs="Arial"/>
                <w:b/>
                <w:szCs w:val="21"/>
              </w:rPr>
            </w:pPr>
          </w:p>
        </w:tc>
      </w:tr>
      <w:tr w:rsidR="001640C9" w:rsidRPr="008B36C0" w14:paraId="13C1326E" w14:textId="77777777" w:rsidTr="001640C9">
        <w:tc>
          <w:tcPr>
            <w:tcW w:w="1101" w:type="dxa"/>
            <w:tcBorders>
              <w:top w:val="single" w:sz="4" w:space="0" w:color="auto"/>
              <w:bottom w:val="single" w:sz="4" w:space="0" w:color="auto"/>
            </w:tcBorders>
            <w:shd w:val="clear" w:color="auto" w:fill="auto"/>
            <w:vAlign w:val="center"/>
          </w:tcPr>
          <w:p w14:paraId="66699F86" w14:textId="77777777" w:rsidR="001640C9" w:rsidRPr="00A06705" w:rsidRDefault="001640C9" w:rsidP="001640C9">
            <w:pPr>
              <w:spacing w:before="60" w:after="60" w:line="240" w:lineRule="auto"/>
              <w:jc w:val="center"/>
              <w:rPr>
                <w:rFonts w:cs="Arial"/>
                <w:b/>
                <w:szCs w:val="21"/>
              </w:rPr>
            </w:pPr>
            <w:r>
              <w:rPr>
                <w:rFonts w:cs="Arial"/>
                <w:b/>
                <w:szCs w:val="21"/>
              </w:rPr>
              <w:t>3</w:t>
            </w:r>
            <w:r w:rsidRPr="00A06705">
              <w:rPr>
                <w:rFonts w:cs="Arial"/>
                <w:b/>
                <w:szCs w:val="21"/>
              </w:rPr>
              <w:t>0</w:t>
            </w:r>
            <w:r w:rsidRPr="008B36C0">
              <w:rPr>
                <w:rFonts w:cs="Arial"/>
                <w:b/>
                <w:szCs w:val="21"/>
              </w:rPr>
              <w:t>.</w:t>
            </w:r>
          </w:p>
        </w:tc>
        <w:tc>
          <w:tcPr>
            <w:tcW w:w="4120" w:type="dxa"/>
            <w:tcBorders>
              <w:top w:val="nil"/>
              <w:left w:val="single" w:sz="4" w:space="0" w:color="auto"/>
              <w:bottom w:val="single" w:sz="4" w:space="0" w:color="auto"/>
              <w:right w:val="single" w:sz="4" w:space="0" w:color="auto"/>
            </w:tcBorders>
            <w:shd w:val="clear" w:color="auto" w:fill="auto"/>
            <w:vAlign w:val="bottom"/>
          </w:tcPr>
          <w:p w14:paraId="7D19CBBD" w14:textId="77777777" w:rsidR="001640C9" w:rsidRDefault="001640C9" w:rsidP="001640C9">
            <w:pPr>
              <w:spacing w:before="60" w:after="60" w:line="240" w:lineRule="auto"/>
              <w:rPr>
                <w:rFonts w:cs="Arial"/>
                <w:b/>
                <w:szCs w:val="21"/>
              </w:rPr>
            </w:pPr>
            <w:proofErr w:type="spellStart"/>
            <w:r w:rsidRPr="00902A75">
              <w:rPr>
                <w:rFonts w:cs="Arial"/>
                <w:b/>
                <w:szCs w:val="21"/>
              </w:rPr>
              <w:t>Pompe</w:t>
            </w:r>
            <w:proofErr w:type="spellEnd"/>
            <w:r w:rsidRPr="00902A75">
              <w:rPr>
                <w:rFonts w:cs="Arial"/>
                <w:b/>
                <w:szCs w:val="21"/>
              </w:rPr>
              <w:t xml:space="preserve"> à </w:t>
            </w:r>
            <w:proofErr w:type="spellStart"/>
            <w:r w:rsidRPr="00902A75">
              <w:rPr>
                <w:rFonts w:cs="Arial"/>
                <w:b/>
                <w:szCs w:val="21"/>
              </w:rPr>
              <w:t>dérive</w:t>
            </w:r>
            <w:proofErr w:type="spellEnd"/>
          </w:p>
          <w:p w14:paraId="61AA1FB9" w14:textId="77777777" w:rsidR="001640C9" w:rsidRPr="00902A75" w:rsidRDefault="001640C9" w:rsidP="001640C9">
            <w:pPr>
              <w:spacing w:before="60" w:after="60" w:line="240" w:lineRule="auto"/>
              <w:rPr>
                <w:rFonts w:cs="Arial"/>
                <w:szCs w:val="21"/>
              </w:rPr>
            </w:pPr>
            <w:r w:rsidRPr="00CD08C6">
              <w:rPr>
                <w:rFonts w:cs="Arial"/>
                <w:szCs w:val="21"/>
              </w:rPr>
              <w:t>Standard</w:t>
            </w:r>
          </w:p>
        </w:tc>
        <w:tc>
          <w:tcPr>
            <w:tcW w:w="5689" w:type="dxa"/>
            <w:shd w:val="clear" w:color="auto" w:fill="auto"/>
            <w:vAlign w:val="center"/>
          </w:tcPr>
          <w:p w14:paraId="568FE508"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6952422A" w14:textId="77777777" w:rsidR="001640C9" w:rsidRPr="00A06705" w:rsidRDefault="001640C9" w:rsidP="001640C9">
            <w:pPr>
              <w:spacing w:before="60" w:after="60" w:line="240" w:lineRule="auto"/>
              <w:jc w:val="center"/>
              <w:rPr>
                <w:rFonts w:cs="Arial"/>
                <w:b/>
                <w:szCs w:val="21"/>
              </w:rPr>
            </w:pPr>
          </w:p>
        </w:tc>
      </w:tr>
      <w:tr w:rsidR="001640C9" w:rsidRPr="008B36C0" w14:paraId="252659BE" w14:textId="77777777" w:rsidTr="001640C9">
        <w:tc>
          <w:tcPr>
            <w:tcW w:w="1101" w:type="dxa"/>
            <w:tcBorders>
              <w:top w:val="single" w:sz="4" w:space="0" w:color="auto"/>
              <w:bottom w:val="single" w:sz="4" w:space="0" w:color="auto"/>
            </w:tcBorders>
            <w:shd w:val="clear" w:color="auto" w:fill="auto"/>
            <w:vAlign w:val="center"/>
          </w:tcPr>
          <w:p w14:paraId="75B87263" w14:textId="77777777" w:rsidR="001640C9" w:rsidRPr="00A06705" w:rsidRDefault="001640C9" w:rsidP="001640C9">
            <w:pPr>
              <w:spacing w:before="60" w:after="60" w:line="240" w:lineRule="auto"/>
              <w:jc w:val="center"/>
              <w:rPr>
                <w:rFonts w:cs="Arial"/>
                <w:b/>
                <w:szCs w:val="21"/>
              </w:rPr>
            </w:pPr>
            <w:r>
              <w:rPr>
                <w:rFonts w:cs="Arial"/>
                <w:b/>
                <w:szCs w:val="21"/>
              </w:rPr>
              <w:t>31</w:t>
            </w:r>
            <w:r w:rsidRPr="008B36C0">
              <w:rPr>
                <w:rFonts w:cs="Arial"/>
                <w:b/>
                <w:szCs w:val="21"/>
              </w:rPr>
              <w:t>.</w:t>
            </w:r>
          </w:p>
        </w:tc>
        <w:tc>
          <w:tcPr>
            <w:tcW w:w="4120" w:type="dxa"/>
            <w:tcBorders>
              <w:top w:val="nil"/>
              <w:left w:val="single" w:sz="4" w:space="0" w:color="auto"/>
              <w:bottom w:val="single" w:sz="4" w:space="0" w:color="auto"/>
              <w:right w:val="single" w:sz="4" w:space="0" w:color="auto"/>
            </w:tcBorders>
            <w:shd w:val="clear" w:color="auto" w:fill="auto"/>
            <w:vAlign w:val="bottom"/>
          </w:tcPr>
          <w:p w14:paraId="4009244B" w14:textId="77777777" w:rsidR="001640C9" w:rsidRDefault="001640C9" w:rsidP="001640C9">
            <w:pPr>
              <w:spacing w:before="60" w:after="60" w:line="240" w:lineRule="auto"/>
              <w:rPr>
                <w:rFonts w:cs="Arial"/>
                <w:b/>
                <w:szCs w:val="21"/>
              </w:rPr>
            </w:pPr>
            <w:r w:rsidRPr="00902A75">
              <w:rPr>
                <w:rFonts w:cs="Arial"/>
                <w:b/>
                <w:szCs w:val="21"/>
              </w:rPr>
              <w:t>Lame</w:t>
            </w:r>
          </w:p>
          <w:p w14:paraId="39C2337A" w14:textId="77777777" w:rsidR="001640C9" w:rsidRPr="00902A75" w:rsidRDefault="001640C9" w:rsidP="001640C9">
            <w:pPr>
              <w:spacing w:before="60" w:after="60" w:line="240" w:lineRule="auto"/>
              <w:rPr>
                <w:rFonts w:cs="Arial"/>
                <w:szCs w:val="21"/>
              </w:rPr>
            </w:pPr>
            <w:r w:rsidRPr="00CD08C6">
              <w:rPr>
                <w:rFonts w:cs="Arial"/>
                <w:szCs w:val="21"/>
              </w:rPr>
              <w:t>Standard</w:t>
            </w:r>
          </w:p>
        </w:tc>
        <w:tc>
          <w:tcPr>
            <w:tcW w:w="5689" w:type="dxa"/>
            <w:shd w:val="clear" w:color="auto" w:fill="auto"/>
            <w:vAlign w:val="center"/>
          </w:tcPr>
          <w:p w14:paraId="6A3DAE2D"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5B4FF2E6" w14:textId="77777777" w:rsidR="001640C9" w:rsidRPr="00A06705" w:rsidRDefault="001640C9" w:rsidP="001640C9">
            <w:pPr>
              <w:spacing w:before="60" w:after="60" w:line="240" w:lineRule="auto"/>
              <w:jc w:val="center"/>
              <w:rPr>
                <w:rFonts w:cs="Arial"/>
                <w:b/>
                <w:szCs w:val="21"/>
              </w:rPr>
            </w:pPr>
          </w:p>
        </w:tc>
      </w:tr>
      <w:tr w:rsidR="001640C9" w:rsidRPr="008B36C0" w14:paraId="5A644D8E" w14:textId="77777777" w:rsidTr="001640C9">
        <w:tc>
          <w:tcPr>
            <w:tcW w:w="1101" w:type="dxa"/>
            <w:tcBorders>
              <w:top w:val="single" w:sz="4" w:space="0" w:color="auto"/>
              <w:bottom w:val="single" w:sz="4" w:space="0" w:color="auto"/>
            </w:tcBorders>
            <w:shd w:val="clear" w:color="auto" w:fill="auto"/>
            <w:vAlign w:val="center"/>
          </w:tcPr>
          <w:p w14:paraId="4B4D8EFC" w14:textId="77777777" w:rsidR="001640C9" w:rsidRPr="00A06705" w:rsidRDefault="001640C9" w:rsidP="001640C9">
            <w:pPr>
              <w:spacing w:before="60" w:after="60" w:line="240" w:lineRule="auto"/>
              <w:jc w:val="center"/>
              <w:rPr>
                <w:rFonts w:cs="Arial"/>
                <w:b/>
                <w:szCs w:val="21"/>
              </w:rPr>
            </w:pPr>
            <w:r>
              <w:rPr>
                <w:rFonts w:cs="Arial"/>
                <w:b/>
                <w:szCs w:val="21"/>
              </w:rPr>
              <w:t>32</w:t>
            </w:r>
            <w:r w:rsidRPr="008B36C0">
              <w:rPr>
                <w:rFonts w:cs="Arial"/>
                <w:b/>
                <w:szCs w:val="21"/>
              </w:rPr>
              <w:t>.</w:t>
            </w:r>
          </w:p>
        </w:tc>
        <w:tc>
          <w:tcPr>
            <w:tcW w:w="4120" w:type="dxa"/>
            <w:tcBorders>
              <w:top w:val="nil"/>
              <w:left w:val="single" w:sz="4" w:space="0" w:color="auto"/>
              <w:bottom w:val="single" w:sz="4" w:space="0" w:color="auto"/>
              <w:right w:val="single" w:sz="4" w:space="0" w:color="auto"/>
            </w:tcBorders>
            <w:shd w:val="clear" w:color="auto" w:fill="auto"/>
            <w:vAlign w:val="bottom"/>
          </w:tcPr>
          <w:p w14:paraId="797345E4" w14:textId="77777777" w:rsidR="001640C9" w:rsidRDefault="001640C9" w:rsidP="001640C9">
            <w:pPr>
              <w:spacing w:before="60" w:after="60" w:line="240" w:lineRule="auto"/>
              <w:rPr>
                <w:rFonts w:cs="Arial"/>
                <w:b/>
                <w:szCs w:val="21"/>
              </w:rPr>
            </w:pPr>
            <w:r w:rsidRPr="00902A75">
              <w:rPr>
                <w:rFonts w:cs="Arial"/>
                <w:b/>
                <w:szCs w:val="21"/>
              </w:rPr>
              <w:t>Crochet</w:t>
            </w:r>
          </w:p>
          <w:p w14:paraId="564D2EB1" w14:textId="77777777" w:rsidR="001640C9" w:rsidRPr="00902A75" w:rsidRDefault="001640C9" w:rsidP="001640C9">
            <w:pPr>
              <w:spacing w:before="60" w:after="60" w:line="240" w:lineRule="auto"/>
              <w:rPr>
                <w:rFonts w:cs="Arial"/>
                <w:szCs w:val="21"/>
              </w:rPr>
            </w:pPr>
            <w:r w:rsidRPr="00CD08C6">
              <w:rPr>
                <w:rFonts w:cs="Arial"/>
                <w:szCs w:val="21"/>
              </w:rPr>
              <w:t>Standard</w:t>
            </w:r>
          </w:p>
        </w:tc>
        <w:tc>
          <w:tcPr>
            <w:tcW w:w="5689" w:type="dxa"/>
            <w:shd w:val="clear" w:color="auto" w:fill="auto"/>
            <w:vAlign w:val="center"/>
          </w:tcPr>
          <w:p w14:paraId="6A0527AC"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62CFD67C" w14:textId="77777777" w:rsidR="001640C9" w:rsidRPr="00A06705" w:rsidRDefault="001640C9" w:rsidP="001640C9">
            <w:pPr>
              <w:spacing w:before="60" w:after="60" w:line="240" w:lineRule="auto"/>
              <w:jc w:val="center"/>
              <w:rPr>
                <w:rFonts w:cs="Arial"/>
                <w:b/>
                <w:szCs w:val="21"/>
              </w:rPr>
            </w:pPr>
          </w:p>
        </w:tc>
      </w:tr>
      <w:tr w:rsidR="001640C9" w:rsidRPr="008B36C0" w14:paraId="395A1DC2" w14:textId="77777777" w:rsidTr="001640C9">
        <w:tc>
          <w:tcPr>
            <w:tcW w:w="1101" w:type="dxa"/>
            <w:tcBorders>
              <w:top w:val="single" w:sz="4" w:space="0" w:color="auto"/>
              <w:bottom w:val="single" w:sz="4" w:space="0" w:color="auto"/>
            </w:tcBorders>
            <w:shd w:val="clear" w:color="auto" w:fill="auto"/>
            <w:vAlign w:val="center"/>
          </w:tcPr>
          <w:p w14:paraId="550019C0" w14:textId="77777777" w:rsidR="001640C9" w:rsidRPr="00A06705" w:rsidRDefault="001640C9" w:rsidP="001640C9">
            <w:pPr>
              <w:spacing w:before="60" w:after="60" w:line="240" w:lineRule="auto"/>
              <w:jc w:val="center"/>
              <w:rPr>
                <w:rFonts w:cs="Arial"/>
                <w:b/>
                <w:szCs w:val="21"/>
              </w:rPr>
            </w:pPr>
            <w:r>
              <w:rPr>
                <w:rFonts w:cs="Arial"/>
                <w:b/>
                <w:szCs w:val="21"/>
              </w:rPr>
              <w:t>33</w:t>
            </w:r>
            <w:r w:rsidRPr="008B36C0">
              <w:rPr>
                <w:rFonts w:cs="Arial"/>
                <w:b/>
                <w:szCs w:val="21"/>
              </w:rPr>
              <w:t>.</w:t>
            </w:r>
          </w:p>
        </w:tc>
        <w:tc>
          <w:tcPr>
            <w:tcW w:w="4120" w:type="dxa"/>
            <w:tcBorders>
              <w:top w:val="nil"/>
              <w:left w:val="single" w:sz="4" w:space="0" w:color="auto"/>
              <w:bottom w:val="single" w:sz="4" w:space="0" w:color="auto"/>
              <w:right w:val="single" w:sz="4" w:space="0" w:color="auto"/>
            </w:tcBorders>
            <w:shd w:val="clear" w:color="auto" w:fill="auto"/>
            <w:vAlign w:val="bottom"/>
          </w:tcPr>
          <w:p w14:paraId="7FE8BA6E" w14:textId="77777777" w:rsidR="001640C9" w:rsidRDefault="001640C9" w:rsidP="001640C9">
            <w:pPr>
              <w:spacing w:before="60" w:after="60" w:line="240" w:lineRule="auto"/>
              <w:rPr>
                <w:rFonts w:cs="Arial"/>
                <w:b/>
                <w:szCs w:val="21"/>
              </w:rPr>
            </w:pPr>
            <w:proofErr w:type="spellStart"/>
            <w:r w:rsidRPr="00902A75">
              <w:rPr>
                <w:rFonts w:cs="Arial"/>
                <w:b/>
                <w:szCs w:val="21"/>
              </w:rPr>
              <w:t>Paumelle</w:t>
            </w:r>
            <w:proofErr w:type="spellEnd"/>
          </w:p>
          <w:p w14:paraId="1E450C71" w14:textId="77777777" w:rsidR="001640C9" w:rsidRPr="00902A75" w:rsidRDefault="001640C9" w:rsidP="001640C9">
            <w:pPr>
              <w:spacing w:before="60" w:after="60" w:line="240" w:lineRule="auto"/>
              <w:rPr>
                <w:rFonts w:cs="Arial"/>
                <w:szCs w:val="21"/>
              </w:rPr>
            </w:pPr>
            <w:r w:rsidRPr="00CD08C6">
              <w:rPr>
                <w:rFonts w:cs="Arial"/>
                <w:szCs w:val="21"/>
              </w:rPr>
              <w:t>Standard</w:t>
            </w:r>
          </w:p>
        </w:tc>
        <w:tc>
          <w:tcPr>
            <w:tcW w:w="5689" w:type="dxa"/>
            <w:shd w:val="clear" w:color="auto" w:fill="auto"/>
            <w:vAlign w:val="center"/>
          </w:tcPr>
          <w:p w14:paraId="59FB15E7"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10842A5E" w14:textId="77777777" w:rsidR="001640C9" w:rsidRPr="00A06705" w:rsidRDefault="001640C9" w:rsidP="001640C9">
            <w:pPr>
              <w:spacing w:before="60" w:after="60" w:line="240" w:lineRule="auto"/>
              <w:jc w:val="center"/>
              <w:rPr>
                <w:rFonts w:cs="Arial"/>
                <w:b/>
                <w:szCs w:val="21"/>
              </w:rPr>
            </w:pPr>
          </w:p>
        </w:tc>
      </w:tr>
      <w:tr w:rsidR="001640C9" w:rsidRPr="008B36C0" w14:paraId="52CDDBB6" w14:textId="77777777" w:rsidTr="001640C9">
        <w:tc>
          <w:tcPr>
            <w:tcW w:w="1101" w:type="dxa"/>
            <w:tcBorders>
              <w:top w:val="single" w:sz="4" w:space="0" w:color="auto"/>
              <w:bottom w:val="single" w:sz="4" w:space="0" w:color="auto"/>
            </w:tcBorders>
            <w:shd w:val="clear" w:color="auto" w:fill="auto"/>
            <w:vAlign w:val="center"/>
          </w:tcPr>
          <w:p w14:paraId="51346B80" w14:textId="77777777" w:rsidR="001640C9" w:rsidRPr="00A06705" w:rsidRDefault="001640C9" w:rsidP="001640C9">
            <w:pPr>
              <w:spacing w:before="60" w:after="60" w:line="240" w:lineRule="auto"/>
              <w:jc w:val="center"/>
              <w:rPr>
                <w:rFonts w:cs="Arial"/>
                <w:b/>
                <w:szCs w:val="21"/>
              </w:rPr>
            </w:pPr>
            <w:r>
              <w:rPr>
                <w:rFonts w:cs="Arial"/>
                <w:b/>
                <w:szCs w:val="21"/>
              </w:rPr>
              <w:t>34</w:t>
            </w:r>
            <w:r w:rsidRPr="008B36C0">
              <w:rPr>
                <w:rFonts w:cs="Arial"/>
                <w:b/>
                <w:szCs w:val="21"/>
              </w:rPr>
              <w:t>.</w:t>
            </w:r>
          </w:p>
        </w:tc>
        <w:tc>
          <w:tcPr>
            <w:tcW w:w="4120" w:type="dxa"/>
            <w:tcBorders>
              <w:top w:val="nil"/>
              <w:left w:val="single" w:sz="4" w:space="0" w:color="auto"/>
              <w:bottom w:val="single" w:sz="4" w:space="0" w:color="auto"/>
              <w:right w:val="single" w:sz="4" w:space="0" w:color="auto"/>
            </w:tcBorders>
            <w:shd w:val="clear" w:color="auto" w:fill="auto"/>
            <w:vAlign w:val="bottom"/>
          </w:tcPr>
          <w:p w14:paraId="630CE70A" w14:textId="77777777" w:rsidR="001640C9" w:rsidRDefault="001640C9" w:rsidP="001640C9">
            <w:pPr>
              <w:spacing w:before="60" w:after="60" w:line="240" w:lineRule="auto"/>
              <w:rPr>
                <w:rFonts w:cs="Arial"/>
                <w:b/>
                <w:szCs w:val="21"/>
              </w:rPr>
            </w:pPr>
            <w:r w:rsidRPr="00902A75">
              <w:rPr>
                <w:rFonts w:cs="Arial"/>
                <w:b/>
                <w:szCs w:val="21"/>
              </w:rPr>
              <w:t xml:space="preserve">U </w:t>
            </w:r>
            <w:proofErr w:type="spellStart"/>
            <w:r w:rsidRPr="00902A75">
              <w:rPr>
                <w:rFonts w:cs="Arial"/>
                <w:b/>
                <w:szCs w:val="21"/>
              </w:rPr>
              <w:t>ouvert</w:t>
            </w:r>
            <w:proofErr w:type="spellEnd"/>
          </w:p>
          <w:p w14:paraId="010846CC" w14:textId="77777777" w:rsidR="001640C9" w:rsidRPr="00902A75" w:rsidRDefault="001640C9" w:rsidP="001640C9">
            <w:pPr>
              <w:spacing w:before="60" w:after="60" w:line="240" w:lineRule="auto"/>
              <w:rPr>
                <w:rFonts w:cs="Arial"/>
                <w:szCs w:val="21"/>
              </w:rPr>
            </w:pPr>
            <w:r w:rsidRPr="00CD08C6">
              <w:rPr>
                <w:rFonts w:cs="Arial"/>
                <w:szCs w:val="21"/>
              </w:rPr>
              <w:t>Standard</w:t>
            </w:r>
          </w:p>
        </w:tc>
        <w:tc>
          <w:tcPr>
            <w:tcW w:w="5689" w:type="dxa"/>
            <w:shd w:val="clear" w:color="auto" w:fill="auto"/>
            <w:vAlign w:val="center"/>
          </w:tcPr>
          <w:p w14:paraId="3590C39F"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0DAD777E" w14:textId="77777777" w:rsidR="001640C9" w:rsidRPr="00A06705" w:rsidRDefault="001640C9" w:rsidP="001640C9">
            <w:pPr>
              <w:spacing w:before="60" w:after="60" w:line="240" w:lineRule="auto"/>
              <w:jc w:val="center"/>
              <w:rPr>
                <w:rFonts w:cs="Arial"/>
                <w:b/>
                <w:szCs w:val="21"/>
              </w:rPr>
            </w:pPr>
          </w:p>
        </w:tc>
      </w:tr>
      <w:tr w:rsidR="001640C9" w:rsidRPr="008B36C0" w14:paraId="3BC73621" w14:textId="77777777" w:rsidTr="001640C9">
        <w:tc>
          <w:tcPr>
            <w:tcW w:w="1101" w:type="dxa"/>
            <w:tcBorders>
              <w:top w:val="single" w:sz="4" w:space="0" w:color="auto"/>
              <w:bottom w:val="single" w:sz="4" w:space="0" w:color="auto"/>
            </w:tcBorders>
            <w:shd w:val="clear" w:color="auto" w:fill="auto"/>
            <w:vAlign w:val="center"/>
          </w:tcPr>
          <w:p w14:paraId="3E72C523" w14:textId="77777777" w:rsidR="001640C9" w:rsidRPr="00A06705" w:rsidRDefault="001640C9" w:rsidP="001640C9">
            <w:pPr>
              <w:spacing w:before="60" w:after="60" w:line="240" w:lineRule="auto"/>
              <w:jc w:val="center"/>
              <w:rPr>
                <w:rFonts w:cs="Arial"/>
                <w:b/>
                <w:szCs w:val="21"/>
              </w:rPr>
            </w:pPr>
            <w:r>
              <w:rPr>
                <w:rFonts w:cs="Arial"/>
                <w:b/>
                <w:szCs w:val="21"/>
              </w:rPr>
              <w:t>35</w:t>
            </w:r>
            <w:r w:rsidRPr="008B36C0">
              <w:rPr>
                <w:rFonts w:cs="Arial"/>
                <w:b/>
                <w:szCs w:val="21"/>
              </w:rPr>
              <w:t>.</w:t>
            </w:r>
          </w:p>
        </w:tc>
        <w:tc>
          <w:tcPr>
            <w:tcW w:w="4120" w:type="dxa"/>
            <w:tcBorders>
              <w:top w:val="nil"/>
              <w:left w:val="single" w:sz="4" w:space="0" w:color="auto"/>
              <w:bottom w:val="single" w:sz="4" w:space="0" w:color="auto"/>
              <w:right w:val="single" w:sz="4" w:space="0" w:color="auto"/>
            </w:tcBorders>
            <w:shd w:val="clear" w:color="auto" w:fill="auto"/>
            <w:vAlign w:val="bottom"/>
          </w:tcPr>
          <w:p w14:paraId="54019865" w14:textId="77777777" w:rsidR="001640C9" w:rsidRDefault="001640C9" w:rsidP="001640C9">
            <w:pPr>
              <w:spacing w:before="60" w:after="60" w:line="240" w:lineRule="auto"/>
              <w:rPr>
                <w:rFonts w:cs="Arial"/>
                <w:b/>
                <w:szCs w:val="21"/>
              </w:rPr>
            </w:pPr>
            <w:r w:rsidRPr="00902A75">
              <w:rPr>
                <w:rFonts w:cs="Arial"/>
                <w:b/>
                <w:szCs w:val="21"/>
              </w:rPr>
              <w:t>Fer plat de 30</w:t>
            </w:r>
          </w:p>
          <w:p w14:paraId="5C403BDF" w14:textId="77777777" w:rsidR="001640C9" w:rsidRPr="00902A75" w:rsidRDefault="001640C9" w:rsidP="001640C9">
            <w:pPr>
              <w:spacing w:before="60" w:after="60" w:line="240" w:lineRule="auto"/>
              <w:rPr>
                <w:rFonts w:cs="Arial"/>
                <w:szCs w:val="21"/>
              </w:rPr>
            </w:pPr>
            <w:r w:rsidRPr="00CD08C6">
              <w:rPr>
                <w:rFonts w:cs="Arial"/>
                <w:szCs w:val="21"/>
              </w:rPr>
              <w:t>Standard</w:t>
            </w:r>
          </w:p>
        </w:tc>
        <w:tc>
          <w:tcPr>
            <w:tcW w:w="5689" w:type="dxa"/>
            <w:shd w:val="clear" w:color="auto" w:fill="auto"/>
            <w:vAlign w:val="center"/>
          </w:tcPr>
          <w:p w14:paraId="2745CA68"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3B72BCF1" w14:textId="77777777" w:rsidR="001640C9" w:rsidRPr="00A06705" w:rsidRDefault="001640C9" w:rsidP="001640C9">
            <w:pPr>
              <w:spacing w:before="60" w:after="60" w:line="240" w:lineRule="auto"/>
              <w:jc w:val="center"/>
              <w:rPr>
                <w:rFonts w:cs="Arial"/>
                <w:b/>
                <w:szCs w:val="21"/>
              </w:rPr>
            </w:pPr>
          </w:p>
        </w:tc>
      </w:tr>
      <w:tr w:rsidR="001640C9" w:rsidRPr="008B36C0" w14:paraId="02A501AD" w14:textId="77777777" w:rsidTr="001640C9">
        <w:tc>
          <w:tcPr>
            <w:tcW w:w="1101" w:type="dxa"/>
            <w:tcBorders>
              <w:top w:val="single" w:sz="4" w:space="0" w:color="auto"/>
              <w:bottom w:val="single" w:sz="4" w:space="0" w:color="auto"/>
            </w:tcBorders>
            <w:shd w:val="clear" w:color="auto" w:fill="auto"/>
            <w:vAlign w:val="center"/>
          </w:tcPr>
          <w:p w14:paraId="64745BE4" w14:textId="77777777" w:rsidR="001640C9" w:rsidRDefault="001640C9" w:rsidP="001640C9">
            <w:pPr>
              <w:spacing w:before="60" w:after="60" w:line="240" w:lineRule="auto"/>
              <w:jc w:val="center"/>
              <w:rPr>
                <w:rFonts w:cs="Arial"/>
                <w:b/>
                <w:szCs w:val="21"/>
              </w:rPr>
            </w:pPr>
            <w:r>
              <w:rPr>
                <w:rFonts w:cs="Arial"/>
                <w:b/>
                <w:szCs w:val="21"/>
              </w:rPr>
              <w:t>36</w:t>
            </w:r>
            <w:r w:rsidRPr="008B36C0">
              <w:rPr>
                <w:rFonts w:cs="Arial"/>
                <w:b/>
                <w:szCs w:val="21"/>
              </w:rPr>
              <w:t>.</w:t>
            </w:r>
          </w:p>
        </w:tc>
        <w:tc>
          <w:tcPr>
            <w:tcW w:w="4120" w:type="dxa"/>
            <w:tcBorders>
              <w:top w:val="nil"/>
              <w:left w:val="single" w:sz="4" w:space="0" w:color="auto"/>
              <w:bottom w:val="single" w:sz="4" w:space="0" w:color="auto"/>
              <w:right w:val="single" w:sz="4" w:space="0" w:color="auto"/>
            </w:tcBorders>
            <w:shd w:val="clear" w:color="auto" w:fill="auto"/>
          </w:tcPr>
          <w:p w14:paraId="5EF613BE" w14:textId="77777777" w:rsidR="001640C9" w:rsidRDefault="001640C9" w:rsidP="001640C9">
            <w:pPr>
              <w:spacing w:before="60" w:after="60" w:line="240" w:lineRule="auto"/>
              <w:rPr>
                <w:rFonts w:cs="Arial"/>
                <w:b/>
                <w:szCs w:val="21"/>
              </w:rPr>
            </w:pPr>
            <w:r w:rsidRPr="00BF5873">
              <w:rPr>
                <w:rFonts w:cs="Arial"/>
                <w:b/>
                <w:szCs w:val="21"/>
              </w:rPr>
              <w:t>Fer plat de 20</w:t>
            </w:r>
          </w:p>
          <w:p w14:paraId="216038AA" w14:textId="77777777" w:rsidR="001640C9" w:rsidRPr="00902A75" w:rsidRDefault="001640C9" w:rsidP="001640C9">
            <w:pPr>
              <w:spacing w:before="60" w:after="60" w:line="240" w:lineRule="auto"/>
              <w:rPr>
                <w:rFonts w:cs="Arial"/>
                <w:b/>
                <w:szCs w:val="21"/>
              </w:rPr>
            </w:pPr>
            <w:r w:rsidRPr="00CD08C6">
              <w:rPr>
                <w:rFonts w:cs="Arial"/>
                <w:szCs w:val="21"/>
              </w:rPr>
              <w:t>Standard</w:t>
            </w:r>
          </w:p>
        </w:tc>
        <w:tc>
          <w:tcPr>
            <w:tcW w:w="5689" w:type="dxa"/>
            <w:shd w:val="clear" w:color="auto" w:fill="auto"/>
            <w:vAlign w:val="center"/>
          </w:tcPr>
          <w:p w14:paraId="036AA708"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2D968625" w14:textId="77777777" w:rsidR="001640C9" w:rsidRPr="00A06705" w:rsidRDefault="001640C9" w:rsidP="001640C9">
            <w:pPr>
              <w:spacing w:before="60" w:after="60" w:line="240" w:lineRule="auto"/>
              <w:jc w:val="center"/>
              <w:rPr>
                <w:rFonts w:cs="Arial"/>
                <w:b/>
                <w:szCs w:val="21"/>
              </w:rPr>
            </w:pPr>
          </w:p>
        </w:tc>
      </w:tr>
      <w:tr w:rsidR="001640C9" w:rsidRPr="008B36C0" w14:paraId="6A7C3460" w14:textId="77777777" w:rsidTr="001640C9">
        <w:tc>
          <w:tcPr>
            <w:tcW w:w="1101" w:type="dxa"/>
            <w:tcBorders>
              <w:top w:val="single" w:sz="4" w:space="0" w:color="auto"/>
              <w:bottom w:val="single" w:sz="4" w:space="0" w:color="auto"/>
            </w:tcBorders>
            <w:shd w:val="clear" w:color="auto" w:fill="auto"/>
            <w:vAlign w:val="center"/>
          </w:tcPr>
          <w:p w14:paraId="0F3E0139" w14:textId="77777777" w:rsidR="001640C9" w:rsidRDefault="001640C9" w:rsidP="001640C9">
            <w:pPr>
              <w:spacing w:before="60" w:after="60" w:line="240" w:lineRule="auto"/>
              <w:jc w:val="center"/>
              <w:rPr>
                <w:rFonts w:cs="Arial"/>
                <w:b/>
                <w:szCs w:val="21"/>
              </w:rPr>
            </w:pPr>
            <w:r>
              <w:rPr>
                <w:rFonts w:cs="Arial"/>
                <w:b/>
                <w:szCs w:val="21"/>
              </w:rPr>
              <w:t>37</w:t>
            </w:r>
            <w:r w:rsidRPr="008B36C0">
              <w:rPr>
                <w:rFonts w:cs="Arial"/>
                <w:b/>
                <w:szCs w:val="21"/>
              </w:rPr>
              <w:t>.</w:t>
            </w:r>
          </w:p>
        </w:tc>
        <w:tc>
          <w:tcPr>
            <w:tcW w:w="4120" w:type="dxa"/>
            <w:tcBorders>
              <w:top w:val="nil"/>
              <w:left w:val="single" w:sz="4" w:space="0" w:color="auto"/>
              <w:bottom w:val="single" w:sz="4" w:space="0" w:color="auto"/>
              <w:right w:val="single" w:sz="4" w:space="0" w:color="auto"/>
            </w:tcBorders>
            <w:shd w:val="clear" w:color="auto" w:fill="auto"/>
          </w:tcPr>
          <w:p w14:paraId="58C1A41A" w14:textId="77777777" w:rsidR="001640C9" w:rsidRDefault="001640C9" w:rsidP="001640C9">
            <w:pPr>
              <w:spacing w:before="60" w:after="60" w:line="240" w:lineRule="auto"/>
              <w:rPr>
                <w:rFonts w:cs="Arial"/>
                <w:b/>
                <w:szCs w:val="21"/>
              </w:rPr>
            </w:pPr>
            <w:proofErr w:type="spellStart"/>
            <w:r w:rsidRPr="00BF5873">
              <w:rPr>
                <w:rFonts w:cs="Arial"/>
                <w:b/>
                <w:szCs w:val="21"/>
              </w:rPr>
              <w:t>Trajette</w:t>
            </w:r>
            <w:proofErr w:type="spellEnd"/>
          </w:p>
          <w:p w14:paraId="17C1535D" w14:textId="77777777" w:rsidR="001640C9" w:rsidRPr="00902A75" w:rsidRDefault="001640C9" w:rsidP="001640C9">
            <w:pPr>
              <w:spacing w:before="60" w:after="60" w:line="240" w:lineRule="auto"/>
              <w:rPr>
                <w:rFonts w:cs="Arial"/>
                <w:b/>
                <w:szCs w:val="21"/>
              </w:rPr>
            </w:pPr>
            <w:r w:rsidRPr="00CD08C6">
              <w:rPr>
                <w:rFonts w:cs="Arial"/>
                <w:szCs w:val="21"/>
              </w:rPr>
              <w:t>Standard</w:t>
            </w:r>
          </w:p>
        </w:tc>
        <w:tc>
          <w:tcPr>
            <w:tcW w:w="5689" w:type="dxa"/>
            <w:tcBorders>
              <w:bottom w:val="single" w:sz="4" w:space="0" w:color="auto"/>
            </w:tcBorders>
            <w:shd w:val="clear" w:color="auto" w:fill="auto"/>
            <w:vAlign w:val="center"/>
          </w:tcPr>
          <w:p w14:paraId="6EA7C90F" w14:textId="77777777" w:rsidR="001640C9" w:rsidRPr="00A06705" w:rsidRDefault="001640C9" w:rsidP="001640C9">
            <w:pPr>
              <w:spacing w:before="60" w:after="60" w:line="240" w:lineRule="auto"/>
              <w:jc w:val="center"/>
              <w:rPr>
                <w:rFonts w:cs="Arial"/>
                <w:b/>
                <w:szCs w:val="21"/>
              </w:rPr>
            </w:pPr>
          </w:p>
        </w:tc>
        <w:tc>
          <w:tcPr>
            <w:tcW w:w="2552" w:type="dxa"/>
            <w:tcBorders>
              <w:bottom w:val="single" w:sz="4" w:space="0" w:color="auto"/>
            </w:tcBorders>
            <w:shd w:val="clear" w:color="auto" w:fill="auto"/>
            <w:vAlign w:val="center"/>
          </w:tcPr>
          <w:p w14:paraId="35D94015" w14:textId="77777777" w:rsidR="001640C9" w:rsidRPr="00A06705" w:rsidRDefault="001640C9" w:rsidP="001640C9">
            <w:pPr>
              <w:spacing w:before="60" w:after="60" w:line="240" w:lineRule="auto"/>
              <w:jc w:val="center"/>
              <w:rPr>
                <w:rFonts w:cs="Arial"/>
                <w:b/>
                <w:szCs w:val="21"/>
              </w:rPr>
            </w:pPr>
          </w:p>
        </w:tc>
      </w:tr>
      <w:tr w:rsidR="001640C9" w:rsidRPr="008B36C0" w14:paraId="76DFA41A" w14:textId="77777777" w:rsidTr="001640C9">
        <w:trPr>
          <w:trHeight w:val="11"/>
        </w:trPr>
        <w:tc>
          <w:tcPr>
            <w:tcW w:w="1101" w:type="dxa"/>
            <w:tcBorders>
              <w:top w:val="single" w:sz="4" w:space="0" w:color="auto"/>
            </w:tcBorders>
            <w:shd w:val="clear" w:color="auto" w:fill="auto"/>
            <w:vAlign w:val="center"/>
          </w:tcPr>
          <w:p w14:paraId="39F24368" w14:textId="77777777" w:rsidR="001640C9" w:rsidRDefault="001640C9" w:rsidP="001640C9">
            <w:pPr>
              <w:spacing w:before="60" w:after="60" w:line="240" w:lineRule="auto"/>
              <w:jc w:val="center"/>
              <w:rPr>
                <w:rFonts w:cs="Arial"/>
                <w:b/>
                <w:szCs w:val="21"/>
              </w:rPr>
            </w:pPr>
            <w:r>
              <w:rPr>
                <w:rFonts w:cs="Arial"/>
                <w:b/>
                <w:szCs w:val="21"/>
              </w:rPr>
              <w:t>38</w:t>
            </w:r>
            <w:r w:rsidRPr="008B36C0">
              <w:rPr>
                <w:rFonts w:cs="Arial"/>
                <w:b/>
                <w:szCs w:val="21"/>
              </w:rPr>
              <w:t>.</w:t>
            </w:r>
          </w:p>
        </w:tc>
        <w:tc>
          <w:tcPr>
            <w:tcW w:w="4120" w:type="dxa"/>
            <w:tcBorders>
              <w:top w:val="single" w:sz="4" w:space="0" w:color="auto"/>
              <w:left w:val="single" w:sz="4" w:space="0" w:color="auto"/>
              <w:bottom w:val="single" w:sz="4" w:space="0" w:color="auto"/>
              <w:right w:val="single" w:sz="4" w:space="0" w:color="auto"/>
            </w:tcBorders>
            <w:shd w:val="clear" w:color="auto" w:fill="auto"/>
          </w:tcPr>
          <w:p w14:paraId="1E10C247" w14:textId="77777777" w:rsidR="001640C9" w:rsidRPr="00902A75" w:rsidRDefault="001640C9" w:rsidP="001640C9">
            <w:pPr>
              <w:spacing w:before="60" w:after="60" w:line="240" w:lineRule="auto"/>
              <w:rPr>
                <w:rFonts w:cs="Arial"/>
                <w:b/>
                <w:szCs w:val="21"/>
              </w:rPr>
            </w:pPr>
            <w:proofErr w:type="spellStart"/>
            <w:r w:rsidRPr="00BF5873">
              <w:rPr>
                <w:rFonts w:cs="Arial"/>
                <w:b/>
                <w:szCs w:val="21"/>
              </w:rPr>
              <w:t>Inégale</w:t>
            </w:r>
            <w:proofErr w:type="spellEnd"/>
          </w:p>
          <w:p w14:paraId="03F9DAF0" w14:textId="77777777" w:rsidR="001640C9" w:rsidRPr="00BF5873" w:rsidRDefault="001640C9" w:rsidP="001640C9">
            <w:pPr>
              <w:spacing w:before="60" w:after="60" w:line="240" w:lineRule="auto"/>
              <w:rPr>
                <w:rFonts w:cs="Arial"/>
                <w:b/>
                <w:szCs w:val="21"/>
              </w:rPr>
            </w:pPr>
            <w:r w:rsidRPr="00CD08C6">
              <w:rPr>
                <w:rFonts w:cs="Arial"/>
                <w:szCs w:val="21"/>
              </w:rPr>
              <w:t>Standard</w:t>
            </w:r>
          </w:p>
        </w:tc>
        <w:tc>
          <w:tcPr>
            <w:tcW w:w="5689" w:type="dxa"/>
            <w:shd w:val="clear" w:color="auto" w:fill="auto"/>
            <w:vAlign w:val="center"/>
          </w:tcPr>
          <w:p w14:paraId="2350E50F"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717028F1" w14:textId="77777777" w:rsidR="001640C9" w:rsidRPr="00A06705" w:rsidRDefault="001640C9" w:rsidP="001640C9">
            <w:pPr>
              <w:spacing w:before="60" w:after="60" w:line="240" w:lineRule="auto"/>
              <w:jc w:val="center"/>
              <w:rPr>
                <w:rFonts w:cs="Arial"/>
                <w:b/>
                <w:szCs w:val="21"/>
              </w:rPr>
            </w:pPr>
          </w:p>
        </w:tc>
      </w:tr>
      <w:tr w:rsidR="001640C9" w:rsidRPr="008B36C0" w14:paraId="2626EF2D" w14:textId="77777777" w:rsidTr="001640C9">
        <w:tc>
          <w:tcPr>
            <w:tcW w:w="1101" w:type="dxa"/>
            <w:tcBorders>
              <w:top w:val="single" w:sz="4" w:space="0" w:color="auto"/>
              <w:bottom w:val="single" w:sz="4" w:space="0" w:color="auto"/>
            </w:tcBorders>
            <w:shd w:val="clear" w:color="auto" w:fill="auto"/>
            <w:vAlign w:val="center"/>
          </w:tcPr>
          <w:p w14:paraId="7CA771B4" w14:textId="77777777" w:rsidR="001640C9" w:rsidRDefault="001640C9" w:rsidP="001640C9">
            <w:pPr>
              <w:spacing w:before="60" w:after="60" w:line="240" w:lineRule="auto"/>
              <w:jc w:val="center"/>
              <w:rPr>
                <w:rFonts w:cs="Arial"/>
                <w:b/>
                <w:szCs w:val="21"/>
              </w:rPr>
            </w:pPr>
            <w:r>
              <w:rPr>
                <w:rFonts w:cs="Arial"/>
                <w:b/>
                <w:szCs w:val="21"/>
              </w:rPr>
              <w:t>39</w:t>
            </w:r>
            <w:r w:rsidRPr="008B36C0">
              <w:rPr>
                <w:rFonts w:cs="Arial"/>
                <w:b/>
                <w:szCs w:val="21"/>
              </w:rPr>
              <w:t>.</w:t>
            </w:r>
          </w:p>
        </w:tc>
        <w:tc>
          <w:tcPr>
            <w:tcW w:w="4120" w:type="dxa"/>
            <w:tcBorders>
              <w:top w:val="nil"/>
              <w:left w:val="single" w:sz="4" w:space="0" w:color="auto"/>
              <w:right w:val="single" w:sz="4" w:space="0" w:color="auto"/>
            </w:tcBorders>
            <w:shd w:val="clear" w:color="auto" w:fill="auto"/>
          </w:tcPr>
          <w:p w14:paraId="3EC1F4C3" w14:textId="77777777" w:rsidR="001640C9" w:rsidRDefault="001640C9" w:rsidP="001640C9">
            <w:pPr>
              <w:spacing w:before="60" w:after="60" w:line="240" w:lineRule="auto"/>
              <w:rPr>
                <w:rFonts w:cs="Arial"/>
                <w:b/>
                <w:szCs w:val="21"/>
              </w:rPr>
            </w:pPr>
            <w:proofErr w:type="spellStart"/>
            <w:r w:rsidRPr="00BF5873">
              <w:rPr>
                <w:rFonts w:cs="Arial"/>
                <w:b/>
                <w:szCs w:val="21"/>
              </w:rPr>
              <w:t>Ipelle</w:t>
            </w:r>
            <w:proofErr w:type="spellEnd"/>
          </w:p>
          <w:p w14:paraId="31D7A5BF" w14:textId="77777777" w:rsidR="001640C9" w:rsidRPr="00BF5873" w:rsidRDefault="001640C9" w:rsidP="001640C9">
            <w:pPr>
              <w:spacing w:before="60" w:after="60" w:line="240" w:lineRule="auto"/>
              <w:rPr>
                <w:rFonts w:cs="Arial"/>
                <w:b/>
                <w:szCs w:val="21"/>
              </w:rPr>
            </w:pPr>
            <w:r w:rsidRPr="00CD08C6">
              <w:rPr>
                <w:rFonts w:cs="Arial"/>
                <w:szCs w:val="21"/>
              </w:rPr>
              <w:t>Standard</w:t>
            </w:r>
          </w:p>
        </w:tc>
        <w:tc>
          <w:tcPr>
            <w:tcW w:w="5689" w:type="dxa"/>
            <w:tcBorders>
              <w:bottom w:val="single" w:sz="4" w:space="0" w:color="auto"/>
            </w:tcBorders>
            <w:shd w:val="clear" w:color="auto" w:fill="auto"/>
            <w:vAlign w:val="center"/>
          </w:tcPr>
          <w:p w14:paraId="38FE601C" w14:textId="77777777" w:rsidR="001640C9" w:rsidRPr="00A06705" w:rsidRDefault="001640C9" w:rsidP="001640C9">
            <w:pPr>
              <w:spacing w:before="60" w:after="60" w:line="240" w:lineRule="auto"/>
              <w:jc w:val="center"/>
              <w:rPr>
                <w:rFonts w:cs="Arial"/>
                <w:b/>
                <w:szCs w:val="21"/>
              </w:rPr>
            </w:pPr>
          </w:p>
        </w:tc>
        <w:tc>
          <w:tcPr>
            <w:tcW w:w="2552" w:type="dxa"/>
            <w:tcBorders>
              <w:bottom w:val="single" w:sz="4" w:space="0" w:color="auto"/>
            </w:tcBorders>
            <w:shd w:val="clear" w:color="auto" w:fill="auto"/>
            <w:vAlign w:val="center"/>
          </w:tcPr>
          <w:p w14:paraId="11B9F634" w14:textId="77777777" w:rsidR="001640C9" w:rsidRPr="00A06705" w:rsidRDefault="001640C9" w:rsidP="001640C9">
            <w:pPr>
              <w:spacing w:before="60" w:after="60" w:line="240" w:lineRule="auto"/>
              <w:jc w:val="center"/>
              <w:rPr>
                <w:rFonts w:cs="Arial"/>
                <w:b/>
                <w:szCs w:val="21"/>
              </w:rPr>
            </w:pPr>
          </w:p>
        </w:tc>
      </w:tr>
      <w:tr w:rsidR="001640C9" w:rsidRPr="008B36C0" w14:paraId="0AD95446" w14:textId="77777777" w:rsidTr="001640C9">
        <w:tc>
          <w:tcPr>
            <w:tcW w:w="1101" w:type="dxa"/>
            <w:tcBorders>
              <w:top w:val="single" w:sz="4" w:space="0" w:color="auto"/>
              <w:bottom w:val="single" w:sz="4" w:space="0" w:color="auto"/>
            </w:tcBorders>
            <w:shd w:val="clear" w:color="auto" w:fill="auto"/>
            <w:vAlign w:val="center"/>
          </w:tcPr>
          <w:p w14:paraId="3EB2535C" w14:textId="77777777" w:rsidR="001640C9" w:rsidRDefault="001640C9" w:rsidP="001640C9">
            <w:pPr>
              <w:spacing w:before="60" w:after="60" w:line="240" w:lineRule="auto"/>
              <w:jc w:val="center"/>
              <w:rPr>
                <w:rFonts w:cs="Arial"/>
                <w:b/>
                <w:szCs w:val="21"/>
              </w:rPr>
            </w:pPr>
            <w:r>
              <w:rPr>
                <w:rFonts w:cs="Arial"/>
                <w:b/>
                <w:szCs w:val="21"/>
              </w:rPr>
              <w:t>40</w:t>
            </w:r>
            <w:r w:rsidRPr="008B36C0">
              <w:rPr>
                <w:rFonts w:cs="Arial"/>
                <w:b/>
                <w:szCs w:val="21"/>
              </w:rPr>
              <w:t>.</w:t>
            </w:r>
          </w:p>
        </w:tc>
        <w:tc>
          <w:tcPr>
            <w:tcW w:w="4120" w:type="dxa"/>
            <w:tcBorders>
              <w:top w:val="single" w:sz="4" w:space="0" w:color="auto"/>
              <w:left w:val="single" w:sz="4" w:space="0" w:color="auto"/>
              <w:bottom w:val="nil"/>
              <w:right w:val="single" w:sz="4" w:space="0" w:color="auto"/>
            </w:tcBorders>
            <w:shd w:val="clear" w:color="auto" w:fill="auto"/>
          </w:tcPr>
          <w:p w14:paraId="5A34CB3C" w14:textId="77777777" w:rsidR="001640C9" w:rsidRDefault="001640C9" w:rsidP="001640C9">
            <w:pPr>
              <w:spacing w:before="60" w:after="60" w:line="240" w:lineRule="auto"/>
              <w:rPr>
                <w:rFonts w:cs="Arial"/>
                <w:b/>
                <w:szCs w:val="21"/>
              </w:rPr>
            </w:pPr>
            <w:r w:rsidRPr="00BF5873">
              <w:rPr>
                <w:rFonts w:cs="Arial"/>
                <w:b/>
                <w:szCs w:val="21"/>
              </w:rPr>
              <w:t xml:space="preserve">Tube </w:t>
            </w:r>
            <w:proofErr w:type="spellStart"/>
            <w:r w:rsidRPr="00BF5873">
              <w:rPr>
                <w:rFonts w:cs="Arial"/>
                <w:b/>
                <w:szCs w:val="21"/>
              </w:rPr>
              <w:t>carré</w:t>
            </w:r>
            <w:proofErr w:type="spellEnd"/>
            <w:r w:rsidRPr="00BF5873">
              <w:rPr>
                <w:rFonts w:cs="Arial"/>
                <w:b/>
                <w:szCs w:val="21"/>
              </w:rPr>
              <w:t xml:space="preserve"> </w:t>
            </w:r>
          </w:p>
          <w:p w14:paraId="36659C55" w14:textId="77777777" w:rsidR="001640C9" w:rsidRPr="00BF5873" w:rsidRDefault="001640C9" w:rsidP="001640C9">
            <w:pPr>
              <w:spacing w:before="60" w:after="60" w:line="240" w:lineRule="auto"/>
              <w:rPr>
                <w:rFonts w:cs="Arial"/>
                <w:szCs w:val="21"/>
              </w:rPr>
            </w:pPr>
            <w:r w:rsidRPr="00BF5873">
              <w:rPr>
                <w:rFonts w:cs="Arial"/>
                <w:szCs w:val="21"/>
              </w:rPr>
              <w:t>De 40/60</w:t>
            </w:r>
          </w:p>
        </w:tc>
        <w:tc>
          <w:tcPr>
            <w:tcW w:w="5689" w:type="dxa"/>
            <w:tcBorders>
              <w:bottom w:val="single" w:sz="4" w:space="0" w:color="auto"/>
            </w:tcBorders>
            <w:shd w:val="clear" w:color="auto" w:fill="auto"/>
            <w:vAlign w:val="center"/>
          </w:tcPr>
          <w:p w14:paraId="732B330E" w14:textId="77777777" w:rsidR="001640C9" w:rsidRPr="00A06705" w:rsidRDefault="001640C9" w:rsidP="001640C9">
            <w:pPr>
              <w:spacing w:before="60" w:after="60" w:line="240" w:lineRule="auto"/>
              <w:jc w:val="center"/>
              <w:rPr>
                <w:rFonts w:cs="Arial"/>
                <w:b/>
                <w:szCs w:val="21"/>
              </w:rPr>
            </w:pPr>
          </w:p>
        </w:tc>
        <w:tc>
          <w:tcPr>
            <w:tcW w:w="2552" w:type="dxa"/>
            <w:tcBorders>
              <w:bottom w:val="single" w:sz="4" w:space="0" w:color="auto"/>
            </w:tcBorders>
            <w:shd w:val="clear" w:color="auto" w:fill="auto"/>
            <w:vAlign w:val="center"/>
          </w:tcPr>
          <w:p w14:paraId="5B52998B" w14:textId="77777777" w:rsidR="001640C9" w:rsidRPr="00A06705" w:rsidRDefault="001640C9" w:rsidP="001640C9">
            <w:pPr>
              <w:spacing w:before="60" w:after="60" w:line="240" w:lineRule="auto"/>
              <w:jc w:val="center"/>
              <w:rPr>
                <w:rFonts w:cs="Arial"/>
                <w:b/>
                <w:szCs w:val="21"/>
              </w:rPr>
            </w:pPr>
          </w:p>
        </w:tc>
      </w:tr>
      <w:tr w:rsidR="001640C9" w:rsidRPr="008B36C0" w14:paraId="6DC01E8D" w14:textId="77777777" w:rsidTr="001640C9">
        <w:tc>
          <w:tcPr>
            <w:tcW w:w="1101" w:type="dxa"/>
            <w:tcBorders>
              <w:top w:val="single" w:sz="4" w:space="0" w:color="auto"/>
              <w:bottom w:val="single" w:sz="4" w:space="0" w:color="auto"/>
            </w:tcBorders>
            <w:shd w:val="clear" w:color="auto" w:fill="auto"/>
            <w:vAlign w:val="center"/>
          </w:tcPr>
          <w:p w14:paraId="4E82AEB0" w14:textId="77777777" w:rsidR="001640C9" w:rsidRDefault="001640C9" w:rsidP="001640C9">
            <w:pPr>
              <w:spacing w:before="60" w:after="60" w:line="240" w:lineRule="auto"/>
              <w:jc w:val="center"/>
              <w:rPr>
                <w:rFonts w:cs="Arial"/>
                <w:b/>
                <w:szCs w:val="21"/>
              </w:rPr>
            </w:pPr>
            <w:r>
              <w:rPr>
                <w:rFonts w:cs="Arial"/>
                <w:b/>
                <w:szCs w:val="21"/>
              </w:rPr>
              <w:t>41</w:t>
            </w:r>
            <w:r w:rsidRPr="008B36C0">
              <w:rPr>
                <w:rFonts w:cs="Arial"/>
                <w:b/>
                <w:szCs w:val="21"/>
              </w:rPr>
              <w:t>.</w:t>
            </w:r>
          </w:p>
        </w:tc>
        <w:tc>
          <w:tcPr>
            <w:tcW w:w="4120" w:type="dxa"/>
            <w:tcBorders>
              <w:top w:val="single" w:sz="4" w:space="0" w:color="auto"/>
              <w:left w:val="single" w:sz="4" w:space="0" w:color="auto"/>
              <w:bottom w:val="single" w:sz="4" w:space="0" w:color="auto"/>
              <w:right w:val="single" w:sz="4" w:space="0" w:color="auto"/>
            </w:tcBorders>
            <w:shd w:val="clear" w:color="auto" w:fill="auto"/>
          </w:tcPr>
          <w:p w14:paraId="067464B1" w14:textId="77777777" w:rsidR="001640C9" w:rsidRDefault="001640C9" w:rsidP="001640C9">
            <w:pPr>
              <w:spacing w:before="60" w:after="60" w:line="240" w:lineRule="auto"/>
              <w:rPr>
                <w:rFonts w:cs="Arial"/>
                <w:b/>
                <w:szCs w:val="21"/>
              </w:rPr>
            </w:pPr>
            <w:proofErr w:type="spellStart"/>
            <w:r w:rsidRPr="00BF5873">
              <w:rPr>
                <w:rFonts w:cs="Arial"/>
                <w:b/>
                <w:szCs w:val="21"/>
              </w:rPr>
              <w:t>Cornierre</w:t>
            </w:r>
            <w:proofErr w:type="spellEnd"/>
            <w:r w:rsidRPr="00BF5873">
              <w:rPr>
                <w:rFonts w:cs="Arial"/>
                <w:b/>
                <w:szCs w:val="21"/>
              </w:rPr>
              <w:t xml:space="preserve"> </w:t>
            </w:r>
          </w:p>
          <w:p w14:paraId="3A478A1B" w14:textId="77777777" w:rsidR="001640C9" w:rsidRPr="00BF5873" w:rsidRDefault="001640C9" w:rsidP="001640C9">
            <w:pPr>
              <w:spacing w:before="60" w:after="60" w:line="240" w:lineRule="auto"/>
              <w:rPr>
                <w:rFonts w:cs="Arial"/>
                <w:szCs w:val="21"/>
              </w:rPr>
            </w:pPr>
            <w:r w:rsidRPr="00BF5873">
              <w:rPr>
                <w:rFonts w:cs="Arial"/>
                <w:szCs w:val="21"/>
              </w:rPr>
              <w:t>De 50</w:t>
            </w:r>
          </w:p>
        </w:tc>
        <w:tc>
          <w:tcPr>
            <w:tcW w:w="5689" w:type="dxa"/>
            <w:tcBorders>
              <w:bottom w:val="single" w:sz="4" w:space="0" w:color="auto"/>
            </w:tcBorders>
            <w:shd w:val="clear" w:color="auto" w:fill="auto"/>
            <w:vAlign w:val="center"/>
          </w:tcPr>
          <w:p w14:paraId="658A034D" w14:textId="77777777" w:rsidR="001640C9" w:rsidRPr="00A06705" w:rsidRDefault="001640C9" w:rsidP="001640C9">
            <w:pPr>
              <w:spacing w:before="60" w:after="60" w:line="240" w:lineRule="auto"/>
              <w:jc w:val="center"/>
              <w:rPr>
                <w:rFonts w:cs="Arial"/>
                <w:b/>
                <w:szCs w:val="21"/>
              </w:rPr>
            </w:pPr>
          </w:p>
        </w:tc>
        <w:tc>
          <w:tcPr>
            <w:tcW w:w="2552" w:type="dxa"/>
            <w:tcBorders>
              <w:bottom w:val="single" w:sz="4" w:space="0" w:color="auto"/>
            </w:tcBorders>
            <w:shd w:val="clear" w:color="auto" w:fill="auto"/>
            <w:vAlign w:val="center"/>
          </w:tcPr>
          <w:p w14:paraId="7AAD8479" w14:textId="77777777" w:rsidR="001640C9" w:rsidRPr="00A06705" w:rsidRDefault="001640C9" w:rsidP="001640C9">
            <w:pPr>
              <w:spacing w:before="60" w:after="60" w:line="240" w:lineRule="auto"/>
              <w:jc w:val="center"/>
              <w:rPr>
                <w:rFonts w:cs="Arial"/>
                <w:b/>
                <w:szCs w:val="21"/>
              </w:rPr>
            </w:pPr>
          </w:p>
        </w:tc>
      </w:tr>
      <w:bookmarkEnd w:id="191"/>
    </w:tbl>
    <w:p w14:paraId="7E60E627" w14:textId="77777777" w:rsidR="001640C9" w:rsidRPr="008B36C0" w:rsidRDefault="001640C9" w:rsidP="001640C9">
      <w:pPr>
        <w:spacing w:after="120" w:line="240" w:lineRule="auto"/>
        <w:jc w:val="both"/>
        <w:rPr>
          <w:rFonts w:eastAsia="Times New Roman" w:cs="Arial"/>
          <w:b/>
          <w:snapToGrid w:val="0"/>
        </w:rPr>
      </w:pPr>
    </w:p>
    <w:p w14:paraId="666A6BC3" w14:textId="375FD5B0" w:rsidR="001640C9" w:rsidRPr="005D578B" w:rsidRDefault="001640C9" w:rsidP="001640C9">
      <w:pPr>
        <w:spacing w:line="259" w:lineRule="auto"/>
        <w:rPr>
          <w:rFonts w:eastAsia="Times New Roman" w:cs="Arial"/>
          <w:b/>
          <w:snapToGrid w:val="0"/>
        </w:rPr>
      </w:pPr>
      <w:bookmarkStart w:id="195" w:name="_Hlk172616032"/>
      <w:r w:rsidRPr="00AC198A">
        <w:rPr>
          <w:rFonts w:eastAsia="Times New Roman" w:cs="Arial"/>
          <w:b/>
          <w:snapToGrid w:val="0"/>
        </w:rPr>
        <w:t xml:space="preserve">Kits </w:t>
      </w:r>
      <w:ins w:id="196" w:author="EL KHARCHY, Ahmed" w:date="2024-07-24T11:51:00Z">
        <w:r w:rsidR="00D94BB6">
          <w:rPr>
            <w:rFonts w:eastAsia="Times New Roman" w:cs="Arial"/>
            <w:b/>
            <w:snapToGrid w:val="0"/>
          </w:rPr>
          <w:t xml:space="preserve">de </w:t>
        </w:r>
      </w:ins>
      <w:r w:rsidRPr="00AC198A">
        <w:rPr>
          <w:rFonts w:eastAsia="Times New Roman" w:cs="Arial"/>
          <w:b/>
          <w:snapToGrid w:val="0"/>
        </w:rPr>
        <w:t>Couture</w:t>
      </w:r>
      <w:del w:id="197" w:author="EL KHARCHY, Ahmed" w:date="2024-07-24T11:50:00Z">
        <w:r w:rsidRPr="00AC198A" w:rsidDel="00D94BB6">
          <w:rPr>
            <w:rFonts w:eastAsia="Times New Roman" w:cs="Arial"/>
            <w:b/>
            <w:snapToGrid w:val="0"/>
          </w:rPr>
          <w:delText>s</w:delText>
        </w:r>
      </w:del>
      <w:bookmarkEnd w:id="195"/>
    </w:p>
    <w:tbl>
      <w:tblPr>
        <w:tblW w:w="13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4120"/>
        <w:gridCol w:w="5689"/>
        <w:gridCol w:w="2552"/>
      </w:tblGrid>
      <w:tr w:rsidR="001640C9" w:rsidRPr="008B36C0" w14:paraId="68002796" w14:textId="77777777" w:rsidTr="001640C9">
        <w:tc>
          <w:tcPr>
            <w:tcW w:w="1101" w:type="dxa"/>
            <w:shd w:val="pct10" w:color="auto" w:fill="auto"/>
            <w:vAlign w:val="center"/>
          </w:tcPr>
          <w:p w14:paraId="1BB512F3" w14:textId="77777777" w:rsidR="001640C9" w:rsidRPr="008B36C0" w:rsidRDefault="001640C9" w:rsidP="001640C9">
            <w:pPr>
              <w:spacing w:before="60" w:after="60" w:line="240" w:lineRule="auto"/>
              <w:jc w:val="center"/>
              <w:rPr>
                <w:rFonts w:eastAsia="Times New Roman" w:cs="Arial"/>
                <w:snapToGrid w:val="0"/>
                <w:sz w:val="20"/>
                <w:szCs w:val="20"/>
              </w:rPr>
            </w:pPr>
            <w:bookmarkStart w:id="198" w:name="_Hlk172556207"/>
            <w:r w:rsidRPr="008B36C0">
              <w:rPr>
                <w:rFonts w:eastAsia="Times New Roman" w:cs="Arial"/>
                <w:b/>
                <w:snapToGrid w:val="0"/>
                <w:sz w:val="20"/>
                <w:szCs w:val="20"/>
              </w:rPr>
              <w:t>1. Poste n°</w:t>
            </w:r>
          </w:p>
        </w:tc>
        <w:tc>
          <w:tcPr>
            <w:tcW w:w="4120" w:type="dxa"/>
            <w:shd w:val="pct10" w:color="auto" w:fill="auto"/>
            <w:vAlign w:val="center"/>
          </w:tcPr>
          <w:p w14:paraId="0CA4B877" w14:textId="77777777" w:rsidR="001640C9" w:rsidRPr="008B36C0" w:rsidRDefault="001640C9" w:rsidP="001640C9">
            <w:pPr>
              <w:spacing w:before="60" w:after="60" w:line="240" w:lineRule="auto"/>
              <w:jc w:val="center"/>
              <w:rPr>
                <w:rFonts w:eastAsia="Times New Roman" w:cs="Arial"/>
                <w:snapToGrid w:val="0"/>
                <w:sz w:val="20"/>
                <w:szCs w:val="20"/>
              </w:rPr>
            </w:pPr>
            <w:r w:rsidRPr="008B36C0">
              <w:rPr>
                <w:rFonts w:eastAsia="Times New Roman" w:cs="Arial"/>
                <w:b/>
                <w:snapToGrid w:val="0"/>
                <w:sz w:val="20"/>
                <w:szCs w:val="20"/>
              </w:rPr>
              <w:t xml:space="preserve">2. </w:t>
            </w:r>
            <w:proofErr w:type="spellStart"/>
            <w:r w:rsidRPr="008B36C0">
              <w:rPr>
                <w:rFonts w:eastAsia="Times New Roman" w:cs="Arial"/>
                <w:b/>
                <w:snapToGrid w:val="0"/>
                <w:sz w:val="20"/>
                <w:szCs w:val="20"/>
              </w:rPr>
              <w:t>Spécifications</w:t>
            </w:r>
            <w:proofErr w:type="spellEnd"/>
            <w:r w:rsidRPr="008B36C0">
              <w:rPr>
                <w:rFonts w:eastAsia="Times New Roman" w:cs="Arial"/>
                <w:b/>
                <w:snapToGrid w:val="0"/>
                <w:sz w:val="20"/>
                <w:szCs w:val="20"/>
              </w:rPr>
              <w:t xml:space="preserve"> </w:t>
            </w:r>
            <w:proofErr w:type="spellStart"/>
            <w:r w:rsidRPr="008B36C0">
              <w:rPr>
                <w:rFonts w:eastAsia="Times New Roman" w:cs="Arial"/>
                <w:b/>
                <w:snapToGrid w:val="0"/>
                <w:sz w:val="20"/>
                <w:szCs w:val="20"/>
              </w:rPr>
              <w:t>requises</w:t>
            </w:r>
            <w:proofErr w:type="spellEnd"/>
          </w:p>
        </w:tc>
        <w:tc>
          <w:tcPr>
            <w:tcW w:w="5689" w:type="dxa"/>
            <w:shd w:val="pct10" w:color="auto" w:fill="auto"/>
            <w:vAlign w:val="center"/>
          </w:tcPr>
          <w:p w14:paraId="26456BF3" w14:textId="77777777" w:rsidR="001640C9" w:rsidRPr="008B36C0" w:rsidRDefault="001640C9" w:rsidP="001640C9">
            <w:pPr>
              <w:spacing w:before="60" w:after="60" w:line="240" w:lineRule="auto"/>
              <w:jc w:val="center"/>
              <w:rPr>
                <w:rFonts w:eastAsia="Times New Roman" w:cs="Arial"/>
                <w:snapToGrid w:val="0"/>
                <w:sz w:val="20"/>
                <w:szCs w:val="20"/>
              </w:rPr>
            </w:pPr>
            <w:r w:rsidRPr="008B36C0">
              <w:rPr>
                <w:rFonts w:eastAsia="Times New Roman" w:cs="Arial"/>
                <w:b/>
                <w:snapToGrid w:val="0"/>
                <w:sz w:val="20"/>
                <w:szCs w:val="20"/>
              </w:rPr>
              <w:t xml:space="preserve">3. </w:t>
            </w:r>
            <w:proofErr w:type="spellStart"/>
            <w:r w:rsidRPr="008B36C0">
              <w:rPr>
                <w:rFonts w:eastAsia="Times New Roman" w:cs="Arial"/>
                <w:b/>
                <w:snapToGrid w:val="0"/>
                <w:sz w:val="20"/>
                <w:szCs w:val="20"/>
              </w:rPr>
              <w:t>Spécifications</w:t>
            </w:r>
            <w:proofErr w:type="spellEnd"/>
            <w:r w:rsidRPr="008B36C0">
              <w:rPr>
                <w:rFonts w:eastAsia="Times New Roman" w:cs="Arial"/>
                <w:b/>
                <w:snapToGrid w:val="0"/>
                <w:sz w:val="20"/>
                <w:szCs w:val="20"/>
              </w:rPr>
              <w:t xml:space="preserve"> </w:t>
            </w:r>
            <w:proofErr w:type="spellStart"/>
            <w:r w:rsidRPr="008B36C0">
              <w:rPr>
                <w:rFonts w:eastAsia="Times New Roman" w:cs="Arial"/>
                <w:b/>
                <w:snapToGrid w:val="0"/>
                <w:sz w:val="20"/>
                <w:szCs w:val="20"/>
              </w:rPr>
              <w:t>proposées</w:t>
            </w:r>
            <w:proofErr w:type="spellEnd"/>
            <w:r w:rsidRPr="008B36C0">
              <w:rPr>
                <w:rFonts w:eastAsia="Times New Roman" w:cs="Arial"/>
                <w:b/>
                <w:snapToGrid w:val="0"/>
                <w:sz w:val="20"/>
                <w:szCs w:val="20"/>
              </w:rPr>
              <w:t xml:space="preserve"> + photos</w:t>
            </w:r>
          </w:p>
        </w:tc>
        <w:tc>
          <w:tcPr>
            <w:tcW w:w="2552" w:type="dxa"/>
            <w:shd w:val="pct10" w:color="auto" w:fill="auto"/>
            <w:vAlign w:val="center"/>
          </w:tcPr>
          <w:p w14:paraId="504AFE07" w14:textId="77777777" w:rsidR="001640C9" w:rsidRPr="008B36C0" w:rsidRDefault="001640C9" w:rsidP="001640C9">
            <w:pPr>
              <w:spacing w:before="60" w:after="60" w:line="240" w:lineRule="auto"/>
              <w:jc w:val="center"/>
              <w:rPr>
                <w:rFonts w:eastAsia="Times New Roman" w:cs="Arial"/>
                <w:snapToGrid w:val="0"/>
                <w:sz w:val="20"/>
                <w:szCs w:val="20"/>
              </w:rPr>
            </w:pPr>
            <w:r w:rsidRPr="008B36C0">
              <w:rPr>
                <w:rFonts w:eastAsia="Times New Roman" w:cs="Arial"/>
                <w:b/>
                <w:snapToGrid w:val="0"/>
                <w:sz w:val="20"/>
                <w:szCs w:val="20"/>
              </w:rPr>
              <w:t xml:space="preserve">4. Notes, remarques, </w:t>
            </w:r>
            <w:proofErr w:type="spellStart"/>
            <w:r w:rsidRPr="008B36C0">
              <w:rPr>
                <w:rFonts w:eastAsia="Times New Roman" w:cs="Arial"/>
                <w:b/>
                <w:snapToGrid w:val="0"/>
                <w:sz w:val="20"/>
                <w:szCs w:val="20"/>
              </w:rPr>
              <w:t>réf</w:t>
            </w:r>
            <w:proofErr w:type="spellEnd"/>
            <w:r w:rsidRPr="008B36C0">
              <w:rPr>
                <w:rFonts w:eastAsia="Times New Roman" w:cs="Arial"/>
                <w:b/>
                <w:snapToGrid w:val="0"/>
                <w:sz w:val="20"/>
                <w:szCs w:val="20"/>
              </w:rPr>
              <w:t xml:space="preserve"> à documentation</w:t>
            </w:r>
          </w:p>
        </w:tc>
      </w:tr>
      <w:tr w:rsidR="001640C9" w:rsidRPr="008B36C0" w14:paraId="59A0F3EE" w14:textId="77777777" w:rsidTr="001640C9">
        <w:tc>
          <w:tcPr>
            <w:tcW w:w="1101" w:type="dxa"/>
            <w:shd w:val="clear" w:color="auto" w:fill="auto"/>
            <w:vAlign w:val="center"/>
          </w:tcPr>
          <w:p w14:paraId="68FB858C" w14:textId="77777777" w:rsidR="001640C9" w:rsidRPr="008B36C0" w:rsidRDefault="001640C9" w:rsidP="001640C9">
            <w:pPr>
              <w:spacing w:before="60" w:after="60" w:line="240" w:lineRule="auto"/>
              <w:jc w:val="center"/>
              <w:rPr>
                <w:rFonts w:eastAsia="Times New Roman" w:cs="Arial"/>
                <w:snapToGrid w:val="0"/>
                <w:sz w:val="20"/>
                <w:szCs w:val="20"/>
              </w:rPr>
            </w:pPr>
            <w:r w:rsidRPr="008B36C0">
              <w:rPr>
                <w:rFonts w:eastAsia="Times New Roman" w:cs="Arial"/>
                <w:snapToGrid w:val="0"/>
                <w:sz w:val="20"/>
                <w:szCs w:val="20"/>
              </w:rPr>
              <w:t>1.</w:t>
            </w:r>
          </w:p>
        </w:tc>
        <w:tc>
          <w:tcPr>
            <w:tcW w:w="4120" w:type="dxa"/>
            <w:tcBorders>
              <w:top w:val="single" w:sz="4" w:space="0" w:color="auto"/>
              <w:left w:val="single" w:sz="4" w:space="0" w:color="auto"/>
              <w:bottom w:val="single" w:sz="4" w:space="0" w:color="auto"/>
              <w:right w:val="single" w:sz="4" w:space="0" w:color="auto"/>
            </w:tcBorders>
            <w:shd w:val="clear" w:color="auto" w:fill="auto"/>
          </w:tcPr>
          <w:p w14:paraId="143F46D2" w14:textId="77777777" w:rsidR="001640C9" w:rsidRDefault="001640C9" w:rsidP="001640C9">
            <w:pPr>
              <w:spacing w:before="60" w:after="60" w:line="240" w:lineRule="auto"/>
              <w:rPr>
                <w:rFonts w:cs="Calibri"/>
              </w:rPr>
            </w:pPr>
            <w:r w:rsidRPr="00C87D29">
              <w:rPr>
                <w:rFonts w:cs="Arial"/>
                <w:b/>
                <w:szCs w:val="21"/>
              </w:rPr>
              <w:t xml:space="preserve">Machine à </w:t>
            </w:r>
            <w:proofErr w:type="spellStart"/>
            <w:r w:rsidRPr="00C87D29">
              <w:rPr>
                <w:rFonts w:cs="Arial"/>
                <w:b/>
                <w:szCs w:val="21"/>
              </w:rPr>
              <w:t>coudre</w:t>
            </w:r>
            <w:proofErr w:type="spellEnd"/>
            <w:r>
              <w:rPr>
                <w:rFonts w:cs="Calibri"/>
              </w:rPr>
              <w:t xml:space="preserve"> </w:t>
            </w:r>
          </w:p>
          <w:p w14:paraId="5A8C9C89" w14:textId="40A1ED5D" w:rsidR="001640C9" w:rsidRPr="00C87D29" w:rsidRDefault="001640C9" w:rsidP="001640C9">
            <w:pPr>
              <w:spacing w:before="60" w:after="60" w:line="240" w:lineRule="auto"/>
              <w:rPr>
                <w:rFonts w:cs="Arial"/>
                <w:szCs w:val="21"/>
              </w:rPr>
            </w:pPr>
            <w:r w:rsidRPr="00C87D29">
              <w:rPr>
                <w:rFonts w:cs="Arial"/>
                <w:szCs w:val="21"/>
              </w:rPr>
              <w:t xml:space="preserve">Tête noire, </w:t>
            </w:r>
            <w:proofErr w:type="spellStart"/>
            <w:r w:rsidRPr="00C87D29">
              <w:rPr>
                <w:rFonts w:cs="Arial"/>
                <w:szCs w:val="21"/>
              </w:rPr>
              <w:t>mécanique</w:t>
            </w:r>
            <w:proofErr w:type="spellEnd"/>
            <w:r w:rsidRPr="00C87D29">
              <w:rPr>
                <w:rFonts w:cs="Arial"/>
                <w:szCs w:val="21"/>
              </w:rPr>
              <w:t xml:space="preserve">, </w:t>
            </w:r>
            <w:proofErr w:type="spellStart"/>
            <w:r w:rsidRPr="00C87D29">
              <w:rPr>
                <w:rFonts w:cs="Arial"/>
                <w:szCs w:val="21"/>
              </w:rPr>
              <w:t>complète</w:t>
            </w:r>
            <w:proofErr w:type="spellEnd"/>
            <w:r w:rsidRPr="00C87D29">
              <w:rPr>
                <w:rFonts w:cs="Arial"/>
                <w:szCs w:val="21"/>
              </w:rPr>
              <w:t xml:space="preserve">, point droit et levier </w:t>
            </w:r>
            <w:proofErr w:type="spellStart"/>
            <w:r w:rsidRPr="00C87D29">
              <w:rPr>
                <w:rFonts w:cs="Arial"/>
                <w:szCs w:val="21"/>
              </w:rPr>
              <w:t>inversé</w:t>
            </w:r>
            <w:proofErr w:type="spellEnd"/>
            <w:r w:rsidRPr="00C87D29">
              <w:rPr>
                <w:rFonts w:cs="Arial"/>
                <w:szCs w:val="21"/>
              </w:rPr>
              <w:t xml:space="preserve">, hauteur du pied </w:t>
            </w:r>
            <w:proofErr w:type="spellStart"/>
            <w:r w:rsidRPr="00C87D29">
              <w:rPr>
                <w:rFonts w:cs="Arial"/>
                <w:szCs w:val="21"/>
              </w:rPr>
              <w:t>presseur</w:t>
            </w:r>
            <w:proofErr w:type="spellEnd"/>
            <w:r w:rsidRPr="00C87D29">
              <w:rPr>
                <w:rFonts w:cs="Arial"/>
                <w:szCs w:val="21"/>
              </w:rPr>
              <w:t xml:space="preserve">: 7mm, Longueur de </w:t>
            </w:r>
            <w:r w:rsidR="007829A2" w:rsidRPr="00C87D29">
              <w:rPr>
                <w:rFonts w:cs="Arial"/>
                <w:szCs w:val="21"/>
              </w:rPr>
              <w:t>point:</w:t>
            </w:r>
            <w:r w:rsidRPr="00C87D29">
              <w:rPr>
                <w:rFonts w:cs="Arial"/>
                <w:szCs w:val="21"/>
              </w:rPr>
              <w:t xml:space="preserve"> 6mm, </w:t>
            </w:r>
            <w:r w:rsidR="007829A2" w:rsidRPr="00C87D29">
              <w:rPr>
                <w:rFonts w:cs="Arial"/>
                <w:szCs w:val="21"/>
              </w:rPr>
              <w:t>Vitesse:</w:t>
            </w:r>
            <w:r w:rsidRPr="00C87D29">
              <w:rPr>
                <w:rFonts w:cs="Arial"/>
                <w:szCs w:val="21"/>
              </w:rPr>
              <w:t xml:space="preserve"> </w:t>
            </w:r>
            <w:proofErr w:type="spellStart"/>
            <w:r w:rsidRPr="00C87D29">
              <w:rPr>
                <w:rFonts w:cs="Arial"/>
                <w:szCs w:val="21"/>
              </w:rPr>
              <w:t>jusqu'à</w:t>
            </w:r>
            <w:proofErr w:type="spellEnd"/>
            <w:r w:rsidRPr="00C87D29">
              <w:rPr>
                <w:rFonts w:cs="Arial"/>
                <w:szCs w:val="21"/>
              </w:rPr>
              <w:t xml:space="preserve"> 1000 pi³ / min</w:t>
            </w:r>
          </w:p>
        </w:tc>
        <w:tc>
          <w:tcPr>
            <w:tcW w:w="5689" w:type="dxa"/>
            <w:shd w:val="clear" w:color="auto" w:fill="auto"/>
            <w:vAlign w:val="center"/>
          </w:tcPr>
          <w:p w14:paraId="5F5E2117" w14:textId="77777777" w:rsidR="001640C9" w:rsidRPr="008B36C0" w:rsidRDefault="001640C9" w:rsidP="001640C9">
            <w:pPr>
              <w:spacing w:before="60" w:after="60" w:line="240" w:lineRule="auto"/>
              <w:jc w:val="center"/>
              <w:rPr>
                <w:rFonts w:eastAsia="Times New Roman" w:cs="Arial"/>
                <w:snapToGrid w:val="0"/>
                <w:sz w:val="20"/>
                <w:szCs w:val="20"/>
              </w:rPr>
            </w:pPr>
          </w:p>
        </w:tc>
        <w:tc>
          <w:tcPr>
            <w:tcW w:w="2552" w:type="dxa"/>
            <w:shd w:val="clear" w:color="auto" w:fill="auto"/>
            <w:vAlign w:val="center"/>
          </w:tcPr>
          <w:p w14:paraId="392849B8" w14:textId="77777777" w:rsidR="001640C9" w:rsidRPr="008B36C0" w:rsidRDefault="001640C9" w:rsidP="001640C9">
            <w:pPr>
              <w:spacing w:before="60" w:after="60" w:line="240" w:lineRule="auto"/>
              <w:jc w:val="center"/>
              <w:rPr>
                <w:rFonts w:eastAsia="Times New Roman" w:cs="Arial"/>
                <w:snapToGrid w:val="0"/>
                <w:sz w:val="20"/>
                <w:szCs w:val="20"/>
              </w:rPr>
            </w:pPr>
          </w:p>
        </w:tc>
      </w:tr>
      <w:tr w:rsidR="001640C9" w:rsidRPr="008B36C0" w14:paraId="214256F9" w14:textId="77777777" w:rsidTr="001640C9">
        <w:tc>
          <w:tcPr>
            <w:tcW w:w="1101" w:type="dxa"/>
            <w:shd w:val="clear" w:color="auto" w:fill="auto"/>
            <w:vAlign w:val="center"/>
          </w:tcPr>
          <w:p w14:paraId="0EBAD45F" w14:textId="77777777" w:rsidR="001640C9" w:rsidRPr="008B36C0" w:rsidRDefault="001640C9" w:rsidP="001640C9">
            <w:pPr>
              <w:spacing w:before="60" w:after="60" w:line="240" w:lineRule="auto"/>
              <w:jc w:val="center"/>
              <w:rPr>
                <w:rFonts w:eastAsia="Times New Roman" w:cs="Arial"/>
                <w:snapToGrid w:val="0"/>
                <w:sz w:val="20"/>
                <w:szCs w:val="20"/>
              </w:rPr>
            </w:pPr>
            <w:r w:rsidRPr="008B36C0">
              <w:rPr>
                <w:rFonts w:eastAsia="Times New Roman" w:cs="Arial"/>
                <w:snapToGrid w:val="0"/>
                <w:sz w:val="20"/>
                <w:szCs w:val="20"/>
              </w:rPr>
              <w:t>2.</w:t>
            </w:r>
          </w:p>
        </w:tc>
        <w:tc>
          <w:tcPr>
            <w:tcW w:w="4120" w:type="dxa"/>
            <w:tcBorders>
              <w:top w:val="nil"/>
              <w:left w:val="single" w:sz="4" w:space="0" w:color="auto"/>
              <w:bottom w:val="single" w:sz="4" w:space="0" w:color="auto"/>
              <w:right w:val="single" w:sz="4" w:space="0" w:color="auto"/>
            </w:tcBorders>
            <w:shd w:val="clear" w:color="auto" w:fill="auto"/>
            <w:vAlign w:val="bottom"/>
          </w:tcPr>
          <w:p w14:paraId="3071EAFF" w14:textId="77777777" w:rsidR="001640C9" w:rsidRDefault="001640C9" w:rsidP="001640C9">
            <w:pPr>
              <w:spacing w:before="60" w:after="60" w:line="240" w:lineRule="auto"/>
              <w:rPr>
                <w:rFonts w:cs="Arial"/>
                <w:b/>
                <w:szCs w:val="21"/>
              </w:rPr>
            </w:pPr>
            <w:r w:rsidRPr="00C87D29">
              <w:rPr>
                <w:rFonts w:cs="Arial"/>
                <w:b/>
                <w:szCs w:val="21"/>
              </w:rPr>
              <w:t xml:space="preserve">Machine à </w:t>
            </w:r>
            <w:proofErr w:type="spellStart"/>
            <w:r w:rsidRPr="00C87D29">
              <w:rPr>
                <w:rFonts w:cs="Arial"/>
                <w:b/>
                <w:szCs w:val="21"/>
              </w:rPr>
              <w:t>surfilage</w:t>
            </w:r>
            <w:proofErr w:type="spellEnd"/>
          </w:p>
          <w:p w14:paraId="1D51121B" w14:textId="77777777" w:rsidR="001640C9" w:rsidRPr="00902A75" w:rsidRDefault="001640C9" w:rsidP="001640C9">
            <w:pPr>
              <w:spacing w:before="60" w:after="60" w:line="240" w:lineRule="auto"/>
              <w:rPr>
                <w:rFonts w:cs="Arial"/>
                <w:szCs w:val="21"/>
              </w:rPr>
            </w:pPr>
            <w:r w:rsidRPr="00C87D29">
              <w:rPr>
                <w:rFonts w:cs="Arial"/>
                <w:szCs w:val="21"/>
              </w:rPr>
              <w:t>Standard</w:t>
            </w:r>
          </w:p>
        </w:tc>
        <w:tc>
          <w:tcPr>
            <w:tcW w:w="5689" w:type="dxa"/>
            <w:shd w:val="clear" w:color="auto" w:fill="auto"/>
            <w:vAlign w:val="center"/>
          </w:tcPr>
          <w:p w14:paraId="4A3044A3" w14:textId="77777777" w:rsidR="001640C9" w:rsidRPr="008B36C0" w:rsidRDefault="001640C9" w:rsidP="001640C9">
            <w:pPr>
              <w:spacing w:before="60" w:after="60" w:line="240" w:lineRule="auto"/>
              <w:jc w:val="center"/>
              <w:rPr>
                <w:rFonts w:eastAsia="Times New Roman" w:cs="Arial"/>
                <w:snapToGrid w:val="0"/>
                <w:sz w:val="20"/>
                <w:szCs w:val="20"/>
              </w:rPr>
            </w:pPr>
          </w:p>
        </w:tc>
        <w:tc>
          <w:tcPr>
            <w:tcW w:w="2552" w:type="dxa"/>
            <w:shd w:val="clear" w:color="auto" w:fill="auto"/>
            <w:vAlign w:val="center"/>
          </w:tcPr>
          <w:p w14:paraId="38C60F36" w14:textId="77777777" w:rsidR="001640C9" w:rsidRPr="008B36C0" w:rsidRDefault="001640C9" w:rsidP="001640C9">
            <w:pPr>
              <w:spacing w:before="60" w:after="60" w:line="240" w:lineRule="auto"/>
              <w:jc w:val="center"/>
              <w:rPr>
                <w:rFonts w:eastAsia="Times New Roman" w:cs="Arial"/>
                <w:snapToGrid w:val="0"/>
                <w:sz w:val="20"/>
                <w:szCs w:val="20"/>
              </w:rPr>
            </w:pPr>
          </w:p>
        </w:tc>
      </w:tr>
      <w:tr w:rsidR="001640C9" w:rsidRPr="008B36C0" w14:paraId="3F1FCBDF" w14:textId="77777777" w:rsidTr="001640C9">
        <w:tc>
          <w:tcPr>
            <w:tcW w:w="1101" w:type="dxa"/>
            <w:shd w:val="clear" w:color="auto" w:fill="auto"/>
            <w:vAlign w:val="center"/>
          </w:tcPr>
          <w:p w14:paraId="090F4575" w14:textId="77777777" w:rsidR="001640C9" w:rsidRPr="008B36C0" w:rsidRDefault="001640C9" w:rsidP="001640C9">
            <w:pPr>
              <w:spacing w:before="60" w:after="60" w:line="240" w:lineRule="auto"/>
              <w:jc w:val="center"/>
              <w:rPr>
                <w:rFonts w:eastAsia="Times New Roman" w:cs="Arial"/>
                <w:snapToGrid w:val="0"/>
                <w:sz w:val="20"/>
                <w:szCs w:val="20"/>
              </w:rPr>
            </w:pPr>
            <w:r w:rsidRPr="008B36C0">
              <w:rPr>
                <w:rFonts w:eastAsia="Times New Roman" w:cs="Arial"/>
                <w:snapToGrid w:val="0"/>
                <w:sz w:val="20"/>
                <w:szCs w:val="20"/>
              </w:rPr>
              <w:t>3.</w:t>
            </w:r>
          </w:p>
        </w:tc>
        <w:tc>
          <w:tcPr>
            <w:tcW w:w="4120" w:type="dxa"/>
            <w:tcBorders>
              <w:top w:val="nil"/>
              <w:left w:val="single" w:sz="4" w:space="0" w:color="auto"/>
              <w:bottom w:val="single" w:sz="4" w:space="0" w:color="auto"/>
              <w:right w:val="single" w:sz="4" w:space="0" w:color="auto"/>
            </w:tcBorders>
            <w:shd w:val="clear" w:color="auto" w:fill="auto"/>
            <w:vAlign w:val="bottom"/>
          </w:tcPr>
          <w:p w14:paraId="29E8596B" w14:textId="77777777" w:rsidR="001640C9" w:rsidRDefault="001640C9" w:rsidP="001640C9">
            <w:pPr>
              <w:spacing w:before="60" w:after="60" w:line="240" w:lineRule="auto"/>
              <w:rPr>
                <w:rFonts w:cs="Arial"/>
                <w:b/>
                <w:szCs w:val="21"/>
              </w:rPr>
            </w:pPr>
            <w:r w:rsidRPr="00C87D29">
              <w:rPr>
                <w:rFonts w:cs="Arial"/>
                <w:b/>
                <w:szCs w:val="21"/>
              </w:rPr>
              <w:t>Machine à tête blanche</w:t>
            </w:r>
          </w:p>
          <w:p w14:paraId="51BB3563" w14:textId="77777777" w:rsidR="001640C9" w:rsidRPr="00C87D29" w:rsidRDefault="001640C9" w:rsidP="001640C9">
            <w:pPr>
              <w:spacing w:before="60" w:after="60" w:line="240" w:lineRule="auto"/>
              <w:rPr>
                <w:rFonts w:cs="Arial"/>
                <w:szCs w:val="21"/>
              </w:rPr>
            </w:pPr>
            <w:r w:rsidRPr="00C87D29">
              <w:rPr>
                <w:rFonts w:cs="Arial"/>
                <w:szCs w:val="21"/>
              </w:rPr>
              <w:t>Standard</w:t>
            </w:r>
          </w:p>
        </w:tc>
        <w:tc>
          <w:tcPr>
            <w:tcW w:w="5689" w:type="dxa"/>
            <w:shd w:val="clear" w:color="auto" w:fill="auto"/>
            <w:vAlign w:val="center"/>
          </w:tcPr>
          <w:p w14:paraId="15FBF6CD" w14:textId="77777777" w:rsidR="001640C9" w:rsidRPr="008B36C0" w:rsidRDefault="001640C9" w:rsidP="001640C9">
            <w:pPr>
              <w:spacing w:before="60" w:after="60" w:line="240" w:lineRule="auto"/>
              <w:jc w:val="center"/>
              <w:rPr>
                <w:rFonts w:eastAsia="Times New Roman" w:cs="Arial"/>
                <w:snapToGrid w:val="0"/>
                <w:sz w:val="20"/>
                <w:szCs w:val="20"/>
              </w:rPr>
            </w:pPr>
          </w:p>
        </w:tc>
        <w:tc>
          <w:tcPr>
            <w:tcW w:w="2552" w:type="dxa"/>
            <w:shd w:val="clear" w:color="auto" w:fill="auto"/>
            <w:vAlign w:val="center"/>
          </w:tcPr>
          <w:p w14:paraId="7E37D629" w14:textId="77777777" w:rsidR="001640C9" w:rsidRPr="008B36C0" w:rsidRDefault="001640C9" w:rsidP="001640C9">
            <w:pPr>
              <w:spacing w:before="60" w:after="60" w:line="240" w:lineRule="auto"/>
              <w:jc w:val="center"/>
              <w:rPr>
                <w:rFonts w:eastAsia="Times New Roman" w:cs="Arial"/>
                <w:snapToGrid w:val="0"/>
                <w:sz w:val="20"/>
                <w:szCs w:val="20"/>
              </w:rPr>
            </w:pPr>
          </w:p>
        </w:tc>
      </w:tr>
      <w:tr w:rsidR="001640C9" w:rsidRPr="008B36C0" w14:paraId="47716185" w14:textId="77777777" w:rsidTr="001640C9">
        <w:tc>
          <w:tcPr>
            <w:tcW w:w="1101" w:type="dxa"/>
            <w:shd w:val="clear" w:color="auto" w:fill="auto"/>
            <w:vAlign w:val="center"/>
          </w:tcPr>
          <w:p w14:paraId="41DCEFEC" w14:textId="77777777" w:rsidR="001640C9" w:rsidRPr="008B36C0" w:rsidRDefault="001640C9" w:rsidP="001640C9">
            <w:pPr>
              <w:spacing w:before="60" w:after="60" w:line="240" w:lineRule="auto"/>
              <w:jc w:val="center"/>
              <w:rPr>
                <w:rFonts w:eastAsia="Times New Roman" w:cs="Arial"/>
                <w:snapToGrid w:val="0"/>
                <w:sz w:val="20"/>
                <w:szCs w:val="20"/>
              </w:rPr>
            </w:pPr>
            <w:r w:rsidRPr="008B36C0">
              <w:rPr>
                <w:rFonts w:eastAsia="Times New Roman" w:cs="Arial"/>
                <w:snapToGrid w:val="0"/>
                <w:sz w:val="20"/>
                <w:szCs w:val="20"/>
              </w:rPr>
              <w:t>4.</w:t>
            </w:r>
          </w:p>
        </w:tc>
        <w:tc>
          <w:tcPr>
            <w:tcW w:w="4120" w:type="dxa"/>
            <w:tcBorders>
              <w:top w:val="nil"/>
              <w:left w:val="single" w:sz="4" w:space="0" w:color="auto"/>
              <w:bottom w:val="single" w:sz="4" w:space="0" w:color="auto"/>
              <w:right w:val="single" w:sz="4" w:space="0" w:color="auto"/>
            </w:tcBorders>
            <w:shd w:val="clear" w:color="auto" w:fill="auto"/>
            <w:vAlign w:val="bottom"/>
          </w:tcPr>
          <w:p w14:paraId="53ECF644" w14:textId="77777777" w:rsidR="001640C9" w:rsidRPr="00C87D29" w:rsidRDefault="001640C9" w:rsidP="001640C9">
            <w:pPr>
              <w:spacing w:before="60" w:after="60" w:line="240" w:lineRule="auto"/>
              <w:rPr>
                <w:rFonts w:cs="Arial"/>
                <w:b/>
                <w:szCs w:val="21"/>
              </w:rPr>
            </w:pPr>
            <w:r w:rsidRPr="00C87D29">
              <w:rPr>
                <w:rFonts w:cs="Arial"/>
                <w:b/>
                <w:szCs w:val="21"/>
              </w:rPr>
              <w:t>Aiguille à main</w:t>
            </w:r>
          </w:p>
        </w:tc>
        <w:tc>
          <w:tcPr>
            <w:tcW w:w="5689" w:type="dxa"/>
            <w:shd w:val="clear" w:color="auto" w:fill="auto"/>
            <w:vAlign w:val="center"/>
          </w:tcPr>
          <w:p w14:paraId="44B07E1F" w14:textId="77777777" w:rsidR="001640C9" w:rsidRPr="008B36C0" w:rsidRDefault="001640C9" w:rsidP="001640C9">
            <w:pPr>
              <w:spacing w:before="60" w:after="60" w:line="240" w:lineRule="auto"/>
              <w:jc w:val="center"/>
              <w:rPr>
                <w:rFonts w:eastAsia="Times New Roman" w:cs="Arial"/>
                <w:snapToGrid w:val="0"/>
                <w:sz w:val="20"/>
                <w:szCs w:val="20"/>
              </w:rPr>
            </w:pPr>
          </w:p>
        </w:tc>
        <w:tc>
          <w:tcPr>
            <w:tcW w:w="2552" w:type="dxa"/>
            <w:shd w:val="clear" w:color="auto" w:fill="auto"/>
            <w:vAlign w:val="center"/>
          </w:tcPr>
          <w:p w14:paraId="41E348EC" w14:textId="77777777" w:rsidR="001640C9" w:rsidRPr="008B36C0" w:rsidRDefault="001640C9" w:rsidP="001640C9">
            <w:pPr>
              <w:spacing w:before="60" w:after="60" w:line="240" w:lineRule="auto"/>
              <w:jc w:val="center"/>
              <w:rPr>
                <w:rFonts w:eastAsia="Times New Roman" w:cs="Arial"/>
                <w:snapToGrid w:val="0"/>
                <w:sz w:val="20"/>
                <w:szCs w:val="20"/>
              </w:rPr>
            </w:pPr>
          </w:p>
        </w:tc>
      </w:tr>
      <w:tr w:rsidR="001640C9" w:rsidRPr="008B36C0" w14:paraId="66CE46AA" w14:textId="77777777" w:rsidTr="001640C9">
        <w:tc>
          <w:tcPr>
            <w:tcW w:w="1101" w:type="dxa"/>
            <w:shd w:val="clear" w:color="auto" w:fill="auto"/>
            <w:vAlign w:val="center"/>
          </w:tcPr>
          <w:p w14:paraId="63B718B6" w14:textId="77777777" w:rsidR="001640C9" w:rsidRPr="008B36C0" w:rsidRDefault="001640C9" w:rsidP="001640C9">
            <w:pPr>
              <w:spacing w:before="60" w:after="60" w:line="240" w:lineRule="auto"/>
              <w:jc w:val="center"/>
              <w:rPr>
                <w:rFonts w:eastAsia="Times New Roman" w:cs="Arial"/>
                <w:snapToGrid w:val="0"/>
                <w:sz w:val="20"/>
                <w:szCs w:val="20"/>
              </w:rPr>
            </w:pPr>
            <w:r w:rsidRPr="008B36C0">
              <w:rPr>
                <w:rFonts w:eastAsia="Times New Roman" w:cs="Arial"/>
                <w:snapToGrid w:val="0"/>
                <w:sz w:val="20"/>
                <w:szCs w:val="20"/>
              </w:rPr>
              <w:t>5.</w:t>
            </w:r>
          </w:p>
        </w:tc>
        <w:tc>
          <w:tcPr>
            <w:tcW w:w="4120" w:type="dxa"/>
            <w:tcBorders>
              <w:top w:val="nil"/>
              <w:left w:val="single" w:sz="4" w:space="0" w:color="auto"/>
              <w:bottom w:val="single" w:sz="4" w:space="0" w:color="auto"/>
              <w:right w:val="single" w:sz="4" w:space="0" w:color="auto"/>
            </w:tcBorders>
            <w:shd w:val="clear" w:color="auto" w:fill="auto"/>
            <w:vAlign w:val="bottom"/>
          </w:tcPr>
          <w:p w14:paraId="023BDF74" w14:textId="77777777" w:rsidR="001640C9" w:rsidRPr="00C87D29" w:rsidRDefault="001640C9" w:rsidP="001640C9">
            <w:pPr>
              <w:spacing w:before="60" w:after="60" w:line="240" w:lineRule="auto"/>
              <w:rPr>
                <w:rFonts w:cs="Arial"/>
                <w:b/>
                <w:szCs w:val="21"/>
              </w:rPr>
            </w:pPr>
            <w:r w:rsidRPr="00C87D29">
              <w:rPr>
                <w:rFonts w:cs="Arial"/>
                <w:b/>
                <w:szCs w:val="21"/>
              </w:rPr>
              <w:t>Aiguille à machine</w:t>
            </w:r>
          </w:p>
        </w:tc>
        <w:tc>
          <w:tcPr>
            <w:tcW w:w="5689" w:type="dxa"/>
            <w:shd w:val="clear" w:color="auto" w:fill="auto"/>
            <w:vAlign w:val="center"/>
          </w:tcPr>
          <w:p w14:paraId="4DF816BE" w14:textId="77777777" w:rsidR="001640C9" w:rsidRPr="008B36C0" w:rsidRDefault="001640C9" w:rsidP="001640C9">
            <w:pPr>
              <w:spacing w:before="60" w:after="60" w:line="240" w:lineRule="auto"/>
              <w:jc w:val="center"/>
              <w:rPr>
                <w:rFonts w:eastAsia="Times New Roman" w:cs="Arial"/>
                <w:snapToGrid w:val="0"/>
                <w:sz w:val="20"/>
                <w:szCs w:val="20"/>
              </w:rPr>
            </w:pPr>
          </w:p>
        </w:tc>
        <w:tc>
          <w:tcPr>
            <w:tcW w:w="2552" w:type="dxa"/>
            <w:shd w:val="clear" w:color="auto" w:fill="auto"/>
            <w:vAlign w:val="center"/>
          </w:tcPr>
          <w:p w14:paraId="418D5A4E" w14:textId="77777777" w:rsidR="001640C9" w:rsidRPr="008B36C0" w:rsidRDefault="001640C9" w:rsidP="001640C9">
            <w:pPr>
              <w:spacing w:before="60" w:after="60" w:line="240" w:lineRule="auto"/>
              <w:jc w:val="center"/>
              <w:rPr>
                <w:rFonts w:eastAsia="Times New Roman" w:cs="Arial"/>
                <w:snapToGrid w:val="0"/>
                <w:sz w:val="20"/>
                <w:szCs w:val="20"/>
              </w:rPr>
            </w:pPr>
          </w:p>
        </w:tc>
      </w:tr>
      <w:tr w:rsidR="001640C9" w:rsidRPr="008B36C0" w14:paraId="35986E36" w14:textId="77777777" w:rsidTr="001640C9">
        <w:tc>
          <w:tcPr>
            <w:tcW w:w="1101" w:type="dxa"/>
            <w:shd w:val="clear" w:color="auto" w:fill="auto"/>
            <w:vAlign w:val="center"/>
          </w:tcPr>
          <w:p w14:paraId="1279C9EB" w14:textId="77777777" w:rsidR="001640C9" w:rsidRPr="008B36C0" w:rsidRDefault="001640C9" w:rsidP="001640C9">
            <w:pPr>
              <w:spacing w:before="60" w:after="60" w:line="240" w:lineRule="auto"/>
              <w:jc w:val="center"/>
              <w:rPr>
                <w:rFonts w:eastAsia="Times New Roman" w:cs="Arial"/>
                <w:snapToGrid w:val="0"/>
                <w:sz w:val="20"/>
                <w:szCs w:val="20"/>
              </w:rPr>
            </w:pPr>
            <w:r w:rsidRPr="008B36C0">
              <w:rPr>
                <w:rFonts w:eastAsia="Times New Roman" w:cs="Arial"/>
                <w:snapToGrid w:val="0"/>
                <w:sz w:val="20"/>
                <w:szCs w:val="20"/>
              </w:rPr>
              <w:t>6.</w:t>
            </w:r>
          </w:p>
        </w:tc>
        <w:tc>
          <w:tcPr>
            <w:tcW w:w="4120" w:type="dxa"/>
            <w:tcBorders>
              <w:top w:val="nil"/>
              <w:left w:val="single" w:sz="4" w:space="0" w:color="auto"/>
              <w:bottom w:val="single" w:sz="4" w:space="0" w:color="auto"/>
              <w:right w:val="single" w:sz="4" w:space="0" w:color="auto"/>
            </w:tcBorders>
            <w:shd w:val="clear" w:color="auto" w:fill="auto"/>
          </w:tcPr>
          <w:p w14:paraId="6543EDE6" w14:textId="77777777" w:rsidR="001640C9" w:rsidRDefault="001640C9" w:rsidP="001640C9">
            <w:pPr>
              <w:spacing w:before="60" w:after="60" w:line="240" w:lineRule="auto"/>
              <w:rPr>
                <w:rFonts w:cs="Arial"/>
                <w:b/>
                <w:szCs w:val="21"/>
              </w:rPr>
            </w:pPr>
            <w:proofErr w:type="spellStart"/>
            <w:r w:rsidRPr="00C87D29">
              <w:rPr>
                <w:rFonts w:cs="Arial"/>
                <w:b/>
                <w:szCs w:val="21"/>
              </w:rPr>
              <w:t>Mètre</w:t>
            </w:r>
            <w:proofErr w:type="spellEnd"/>
            <w:r w:rsidRPr="00C87D29">
              <w:rPr>
                <w:rFonts w:cs="Arial"/>
                <w:b/>
                <w:szCs w:val="21"/>
              </w:rPr>
              <w:t xml:space="preserve"> à </w:t>
            </w:r>
            <w:proofErr w:type="spellStart"/>
            <w:r w:rsidRPr="00C87D29">
              <w:rPr>
                <w:rFonts w:cs="Arial"/>
                <w:b/>
                <w:szCs w:val="21"/>
              </w:rPr>
              <w:t>ruban</w:t>
            </w:r>
            <w:proofErr w:type="spellEnd"/>
          </w:p>
          <w:p w14:paraId="7A0A6CDD" w14:textId="77777777" w:rsidR="001640C9" w:rsidRPr="00C87D29" w:rsidRDefault="001640C9" w:rsidP="001640C9">
            <w:pPr>
              <w:spacing w:before="60" w:after="60" w:line="240" w:lineRule="auto"/>
              <w:rPr>
                <w:rFonts w:cs="Arial"/>
                <w:szCs w:val="21"/>
              </w:rPr>
            </w:pPr>
            <w:r w:rsidRPr="00C87D29">
              <w:rPr>
                <w:rFonts w:cs="Arial"/>
                <w:szCs w:val="21"/>
              </w:rPr>
              <w:t xml:space="preserve">En matière plastique / </w:t>
            </w:r>
            <w:proofErr w:type="spellStart"/>
            <w:proofErr w:type="gramStart"/>
            <w:r w:rsidRPr="00C87D29">
              <w:rPr>
                <w:rFonts w:cs="Arial"/>
                <w:szCs w:val="21"/>
              </w:rPr>
              <w:t>Largeur</w:t>
            </w:r>
            <w:proofErr w:type="spellEnd"/>
            <w:r w:rsidRPr="00C87D29">
              <w:rPr>
                <w:rFonts w:cs="Arial"/>
                <w:szCs w:val="21"/>
              </w:rPr>
              <w:t> :</w:t>
            </w:r>
            <w:proofErr w:type="gramEnd"/>
            <w:r w:rsidRPr="00C87D29">
              <w:rPr>
                <w:rFonts w:cs="Arial"/>
                <w:szCs w:val="21"/>
              </w:rPr>
              <w:t xml:space="preserve"> 25mm, longueur :150 cm au </w:t>
            </w:r>
            <w:proofErr w:type="spellStart"/>
            <w:r w:rsidRPr="00C87D29">
              <w:rPr>
                <w:rFonts w:cs="Arial"/>
                <w:szCs w:val="21"/>
              </w:rPr>
              <w:t>moins</w:t>
            </w:r>
            <w:proofErr w:type="spellEnd"/>
          </w:p>
        </w:tc>
        <w:tc>
          <w:tcPr>
            <w:tcW w:w="5689" w:type="dxa"/>
            <w:shd w:val="clear" w:color="auto" w:fill="auto"/>
            <w:vAlign w:val="center"/>
          </w:tcPr>
          <w:p w14:paraId="7CFF5218" w14:textId="77777777" w:rsidR="001640C9" w:rsidRPr="008B36C0" w:rsidRDefault="001640C9" w:rsidP="001640C9">
            <w:pPr>
              <w:spacing w:before="60" w:after="60" w:line="240" w:lineRule="auto"/>
              <w:jc w:val="center"/>
              <w:rPr>
                <w:rFonts w:eastAsia="Times New Roman" w:cs="Arial"/>
                <w:snapToGrid w:val="0"/>
                <w:sz w:val="20"/>
                <w:szCs w:val="20"/>
              </w:rPr>
            </w:pPr>
          </w:p>
        </w:tc>
        <w:tc>
          <w:tcPr>
            <w:tcW w:w="2552" w:type="dxa"/>
            <w:shd w:val="clear" w:color="auto" w:fill="auto"/>
            <w:vAlign w:val="center"/>
          </w:tcPr>
          <w:p w14:paraId="69FD4DA4" w14:textId="77777777" w:rsidR="001640C9" w:rsidRPr="008B36C0" w:rsidRDefault="001640C9" w:rsidP="001640C9">
            <w:pPr>
              <w:spacing w:before="60" w:after="60" w:line="240" w:lineRule="auto"/>
              <w:jc w:val="center"/>
              <w:rPr>
                <w:rFonts w:eastAsia="Times New Roman" w:cs="Arial"/>
                <w:snapToGrid w:val="0"/>
                <w:sz w:val="20"/>
                <w:szCs w:val="20"/>
              </w:rPr>
            </w:pPr>
          </w:p>
        </w:tc>
      </w:tr>
      <w:tr w:rsidR="001640C9" w:rsidRPr="008B36C0" w14:paraId="34F108E9" w14:textId="77777777" w:rsidTr="001640C9">
        <w:tc>
          <w:tcPr>
            <w:tcW w:w="1101" w:type="dxa"/>
            <w:shd w:val="clear" w:color="auto" w:fill="auto"/>
            <w:vAlign w:val="center"/>
          </w:tcPr>
          <w:p w14:paraId="33C8DB18" w14:textId="77777777" w:rsidR="001640C9" w:rsidRPr="008B36C0" w:rsidRDefault="001640C9" w:rsidP="001640C9">
            <w:pPr>
              <w:spacing w:before="60" w:after="60" w:line="240" w:lineRule="auto"/>
              <w:jc w:val="center"/>
              <w:rPr>
                <w:rFonts w:eastAsia="Times New Roman" w:cs="Arial"/>
                <w:snapToGrid w:val="0"/>
                <w:sz w:val="20"/>
                <w:szCs w:val="20"/>
              </w:rPr>
            </w:pPr>
            <w:r w:rsidRPr="008B36C0">
              <w:rPr>
                <w:rFonts w:eastAsia="Times New Roman" w:cs="Arial"/>
                <w:snapToGrid w:val="0"/>
                <w:sz w:val="20"/>
                <w:szCs w:val="20"/>
              </w:rPr>
              <w:t>7.</w:t>
            </w:r>
          </w:p>
        </w:tc>
        <w:tc>
          <w:tcPr>
            <w:tcW w:w="4120" w:type="dxa"/>
            <w:tcBorders>
              <w:top w:val="nil"/>
              <w:left w:val="single" w:sz="4" w:space="0" w:color="auto"/>
              <w:bottom w:val="single" w:sz="4" w:space="0" w:color="auto"/>
              <w:right w:val="single" w:sz="4" w:space="0" w:color="auto"/>
            </w:tcBorders>
            <w:shd w:val="clear" w:color="auto" w:fill="auto"/>
          </w:tcPr>
          <w:p w14:paraId="3B89FA84" w14:textId="77777777" w:rsidR="001640C9" w:rsidRDefault="001640C9" w:rsidP="001640C9">
            <w:pPr>
              <w:spacing w:before="60" w:after="60" w:line="240" w:lineRule="auto"/>
              <w:rPr>
                <w:rFonts w:cs="Arial"/>
                <w:b/>
                <w:szCs w:val="21"/>
              </w:rPr>
            </w:pPr>
            <w:r w:rsidRPr="00C87D29">
              <w:rPr>
                <w:rFonts w:cs="Arial"/>
                <w:b/>
                <w:szCs w:val="21"/>
              </w:rPr>
              <w:t xml:space="preserve">Fer à </w:t>
            </w:r>
            <w:proofErr w:type="spellStart"/>
            <w:r w:rsidRPr="00C87D29">
              <w:rPr>
                <w:rFonts w:cs="Arial"/>
                <w:b/>
                <w:szCs w:val="21"/>
              </w:rPr>
              <w:t>repasser</w:t>
            </w:r>
            <w:proofErr w:type="spellEnd"/>
          </w:p>
          <w:p w14:paraId="375C68C7" w14:textId="77777777" w:rsidR="001640C9" w:rsidRPr="00C87D29" w:rsidRDefault="001640C9" w:rsidP="001640C9">
            <w:pPr>
              <w:spacing w:before="60" w:after="60" w:line="240" w:lineRule="auto"/>
              <w:rPr>
                <w:rFonts w:cs="Arial"/>
                <w:szCs w:val="21"/>
              </w:rPr>
            </w:pPr>
            <w:r w:rsidRPr="00C87D29">
              <w:rPr>
                <w:rFonts w:cs="Arial"/>
                <w:szCs w:val="21"/>
              </w:rPr>
              <w:t xml:space="preserve">A </w:t>
            </w:r>
            <w:proofErr w:type="spellStart"/>
            <w:r w:rsidRPr="00C87D29">
              <w:rPr>
                <w:rFonts w:cs="Arial"/>
                <w:szCs w:val="21"/>
              </w:rPr>
              <w:t>charbon</w:t>
            </w:r>
            <w:proofErr w:type="spellEnd"/>
            <w:r w:rsidRPr="00C87D29">
              <w:rPr>
                <w:rFonts w:cs="Arial"/>
                <w:szCs w:val="21"/>
              </w:rPr>
              <w:t xml:space="preserve">, Grande </w:t>
            </w:r>
            <w:proofErr w:type="spellStart"/>
            <w:r w:rsidRPr="00C87D29">
              <w:rPr>
                <w:rFonts w:cs="Arial"/>
                <w:szCs w:val="21"/>
              </w:rPr>
              <w:t>taill</w:t>
            </w:r>
            <w:r>
              <w:rPr>
                <w:rFonts w:cs="Arial"/>
                <w:szCs w:val="21"/>
              </w:rPr>
              <w:t>e</w:t>
            </w:r>
            <w:proofErr w:type="spellEnd"/>
          </w:p>
        </w:tc>
        <w:tc>
          <w:tcPr>
            <w:tcW w:w="5689" w:type="dxa"/>
            <w:shd w:val="clear" w:color="auto" w:fill="auto"/>
            <w:vAlign w:val="center"/>
          </w:tcPr>
          <w:p w14:paraId="6F2C776D" w14:textId="77777777" w:rsidR="001640C9" w:rsidRPr="008B36C0" w:rsidRDefault="001640C9" w:rsidP="001640C9">
            <w:pPr>
              <w:spacing w:before="60" w:after="60" w:line="240" w:lineRule="auto"/>
              <w:jc w:val="center"/>
              <w:rPr>
                <w:rFonts w:eastAsia="Times New Roman" w:cs="Arial"/>
                <w:snapToGrid w:val="0"/>
                <w:sz w:val="20"/>
                <w:szCs w:val="20"/>
              </w:rPr>
            </w:pPr>
          </w:p>
        </w:tc>
        <w:tc>
          <w:tcPr>
            <w:tcW w:w="2552" w:type="dxa"/>
            <w:shd w:val="clear" w:color="auto" w:fill="auto"/>
            <w:vAlign w:val="center"/>
          </w:tcPr>
          <w:p w14:paraId="17EE8856" w14:textId="77777777" w:rsidR="001640C9" w:rsidRPr="008B36C0" w:rsidRDefault="001640C9" w:rsidP="001640C9">
            <w:pPr>
              <w:spacing w:before="60" w:after="60" w:line="240" w:lineRule="auto"/>
              <w:jc w:val="center"/>
              <w:rPr>
                <w:rFonts w:eastAsia="Times New Roman" w:cs="Arial"/>
                <w:snapToGrid w:val="0"/>
                <w:sz w:val="20"/>
                <w:szCs w:val="20"/>
              </w:rPr>
            </w:pPr>
          </w:p>
        </w:tc>
      </w:tr>
      <w:tr w:rsidR="001640C9" w:rsidRPr="008B36C0" w14:paraId="7EF25D16" w14:textId="77777777" w:rsidTr="001640C9">
        <w:tc>
          <w:tcPr>
            <w:tcW w:w="1101" w:type="dxa"/>
            <w:shd w:val="clear" w:color="auto" w:fill="auto"/>
            <w:vAlign w:val="center"/>
          </w:tcPr>
          <w:p w14:paraId="1DEF98EE" w14:textId="77777777" w:rsidR="001640C9" w:rsidRPr="008B36C0" w:rsidRDefault="001640C9" w:rsidP="001640C9">
            <w:pPr>
              <w:spacing w:before="60" w:after="60" w:line="240" w:lineRule="auto"/>
              <w:jc w:val="center"/>
              <w:rPr>
                <w:rFonts w:eastAsia="Times New Roman" w:cs="Arial"/>
                <w:snapToGrid w:val="0"/>
                <w:sz w:val="20"/>
                <w:szCs w:val="20"/>
              </w:rPr>
            </w:pPr>
            <w:r w:rsidRPr="008B36C0">
              <w:rPr>
                <w:rFonts w:eastAsia="Times New Roman" w:cs="Arial"/>
                <w:snapToGrid w:val="0"/>
                <w:sz w:val="20"/>
                <w:szCs w:val="20"/>
              </w:rPr>
              <w:t>8.</w:t>
            </w:r>
          </w:p>
        </w:tc>
        <w:tc>
          <w:tcPr>
            <w:tcW w:w="4120" w:type="dxa"/>
            <w:tcBorders>
              <w:top w:val="nil"/>
              <w:left w:val="single" w:sz="4" w:space="0" w:color="auto"/>
              <w:bottom w:val="single" w:sz="4" w:space="0" w:color="auto"/>
              <w:right w:val="single" w:sz="4" w:space="0" w:color="auto"/>
            </w:tcBorders>
            <w:shd w:val="clear" w:color="auto" w:fill="auto"/>
          </w:tcPr>
          <w:p w14:paraId="0BCAA47A" w14:textId="77777777" w:rsidR="001640C9" w:rsidRDefault="001640C9" w:rsidP="001640C9">
            <w:pPr>
              <w:spacing w:before="60" w:after="60" w:line="240" w:lineRule="auto"/>
              <w:rPr>
                <w:rFonts w:cs="Arial"/>
                <w:b/>
                <w:szCs w:val="21"/>
              </w:rPr>
            </w:pPr>
            <w:proofErr w:type="spellStart"/>
            <w:r w:rsidRPr="00C87D29">
              <w:rPr>
                <w:rFonts w:cs="Arial"/>
                <w:b/>
                <w:szCs w:val="21"/>
              </w:rPr>
              <w:t>Règle</w:t>
            </w:r>
            <w:proofErr w:type="spellEnd"/>
            <w:r w:rsidRPr="00C87D29">
              <w:rPr>
                <w:rFonts w:cs="Arial"/>
                <w:b/>
                <w:szCs w:val="21"/>
              </w:rPr>
              <w:t xml:space="preserve"> droite </w:t>
            </w:r>
          </w:p>
          <w:p w14:paraId="781490C4" w14:textId="77777777" w:rsidR="001640C9" w:rsidRPr="00C87D29" w:rsidRDefault="001640C9" w:rsidP="001640C9">
            <w:pPr>
              <w:spacing w:before="60" w:after="60" w:line="240" w:lineRule="auto"/>
              <w:rPr>
                <w:rFonts w:cs="Arial"/>
                <w:szCs w:val="21"/>
              </w:rPr>
            </w:pPr>
            <w:proofErr w:type="spellStart"/>
            <w:r w:rsidRPr="00C87D29">
              <w:rPr>
                <w:rFonts w:cs="Arial"/>
                <w:szCs w:val="21"/>
              </w:rPr>
              <w:t>Longeur</w:t>
            </w:r>
            <w:proofErr w:type="spellEnd"/>
            <w:r w:rsidRPr="00C87D29">
              <w:rPr>
                <w:rFonts w:cs="Arial"/>
                <w:szCs w:val="21"/>
              </w:rPr>
              <w:t xml:space="preserve"> = 1m, couleur jaune, en plastique grand format pour couture</w:t>
            </w:r>
          </w:p>
        </w:tc>
        <w:tc>
          <w:tcPr>
            <w:tcW w:w="5689" w:type="dxa"/>
            <w:shd w:val="clear" w:color="auto" w:fill="auto"/>
            <w:vAlign w:val="center"/>
          </w:tcPr>
          <w:p w14:paraId="4802B51A" w14:textId="77777777" w:rsidR="001640C9" w:rsidRPr="008B36C0" w:rsidRDefault="001640C9" w:rsidP="001640C9">
            <w:pPr>
              <w:spacing w:before="60" w:after="60" w:line="240" w:lineRule="auto"/>
              <w:jc w:val="center"/>
              <w:rPr>
                <w:rFonts w:eastAsia="Times New Roman" w:cs="Arial"/>
                <w:snapToGrid w:val="0"/>
                <w:sz w:val="20"/>
                <w:szCs w:val="20"/>
              </w:rPr>
            </w:pPr>
          </w:p>
        </w:tc>
        <w:tc>
          <w:tcPr>
            <w:tcW w:w="2552" w:type="dxa"/>
            <w:shd w:val="clear" w:color="auto" w:fill="auto"/>
            <w:vAlign w:val="center"/>
          </w:tcPr>
          <w:p w14:paraId="2AEA70B3" w14:textId="77777777" w:rsidR="001640C9" w:rsidRPr="008B36C0" w:rsidRDefault="001640C9" w:rsidP="001640C9">
            <w:pPr>
              <w:spacing w:before="60" w:after="60" w:line="240" w:lineRule="auto"/>
              <w:jc w:val="center"/>
              <w:rPr>
                <w:rFonts w:eastAsia="Times New Roman" w:cs="Arial"/>
                <w:snapToGrid w:val="0"/>
                <w:sz w:val="20"/>
                <w:szCs w:val="20"/>
              </w:rPr>
            </w:pPr>
          </w:p>
        </w:tc>
      </w:tr>
      <w:tr w:rsidR="001640C9" w:rsidRPr="008B36C0" w14:paraId="1C2791C3" w14:textId="77777777" w:rsidTr="001640C9">
        <w:tc>
          <w:tcPr>
            <w:tcW w:w="1101" w:type="dxa"/>
            <w:shd w:val="clear" w:color="auto" w:fill="auto"/>
            <w:vAlign w:val="center"/>
          </w:tcPr>
          <w:p w14:paraId="32EA21EF" w14:textId="77777777" w:rsidR="001640C9" w:rsidRPr="008B36C0" w:rsidRDefault="001640C9" w:rsidP="001640C9">
            <w:pPr>
              <w:spacing w:before="60" w:after="60" w:line="240" w:lineRule="auto"/>
              <w:jc w:val="center"/>
              <w:rPr>
                <w:rFonts w:eastAsia="Times New Roman" w:cs="Arial"/>
                <w:snapToGrid w:val="0"/>
                <w:sz w:val="20"/>
                <w:szCs w:val="20"/>
              </w:rPr>
            </w:pPr>
            <w:r w:rsidRPr="008B36C0">
              <w:rPr>
                <w:rFonts w:eastAsia="Times New Roman" w:cs="Arial"/>
                <w:snapToGrid w:val="0"/>
                <w:sz w:val="20"/>
                <w:szCs w:val="20"/>
              </w:rPr>
              <w:t>9.</w:t>
            </w:r>
          </w:p>
        </w:tc>
        <w:tc>
          <w:tcPr>
            <w:tcW w:w="4120" w:type="dxa"/>
            <w:tcBorders>
              <w:top w:val="nil"/>
              <w:left w:val="single" w:sz="4" w:space="0" w:color="auto"/>
              <w:bottom w:val="single" w:sz="4" w:space="0" w:color="auto"/>
              <w:right w:val="single" w:sz="4" w:space="0" w:color="auto"/>
            </w:tcBorders>
            <w:shd w:val="clear" w:color="auto" w:fill="auto"/>
          </w:tcPr>
          <w:p w14:paraId="5B249AED" w14:textId="77777777" w:rsidR="001640C9" w:rsidRDefault="001640C9" w:rsidP="001640C9">
            <w:pPr>
              <w:spacing w:before="60" w:after="60" w:line="240" w:lineRule="auto"/>
              <w:rPr>
                <w:rFonts w:cs="Arial"/>
                <w:b/>
                <w:szCs w:val="21"/>
              </w:rPr>
            </w:pPr>
            <w:proofErr w:type="spellStart"/>
            <w:r w:rsidRPr="00C87D29">
              <w:rPr>
                <w:rFonts w:cs="Arial"/>
                <w:b/>
                <w:szCs w:val="21"/>
              </w:rPr>
              <w:t>Equerre</w:t>
            </w:r>
            <w:proofErr w:type="spellEnd"/>
            <w:r w:rsidRPr="00C87D29">
              <w:rPr>
                <w:rFonts w:cs="Arial"/>
                <w:b/>
                <w:szCs w:val="21"/>
              </w:rPr>
              <w:t xml:space="preserve"> </w:t>
            </w:r>
          </w:p>
          <w:p w14:paraId="26584C6B" w14:textId="77777777" w:rsidR="001640C9" w:rsidRPr="007128D5" w:rsidRDefault="001640C9" w:rsidP="001640C9">
            <w:pPr>
              <w:spacing w:before="60" w:after="60" w:line="240" w:lineRule="auto"/>
              <w:rPr>
                <w:rFonts w:cs="Arial"/>
                <w:szCs w:val="21"/>
              </w:rPr>
            </w:pPr>
            <w:r w:rsidRPr="007128D5">
              <w:rPr>
                <w:rFonts w:cs="Arial"/>
                <w:szCs w:val="21"/>
              </w:rPr>
              <w:t>Couleur jaune, en plastique grand format pour couture</w:t>
            </w:r>
          </w:p>
        </w:tc>
        <w:tc>
          <w:tcPr>
            <w:tcW w:w="5689" w:type="dxa"/>
            <w:shd w:val="clear" w:color="auto" w:fill="auto"/>
            <w:vAlign w:val="center"/>
          </w:tcPr>
          <w:p w14:paraId="247861F1" w14:textId="77777777" w:rsidR="001640C9" w:rsidRPr="008B36C0" w:rsidRDefault="001640C9" w:rsidP="001640C9">
            <w:pPr>
              <w:spacing w:before="60" w:after="60" w:line="240" w:lineRule="auto"/>
              <w:jc w:val="center"/>
              <w:rPr>
                <w:rFonts w:eastAsia="Times New Roman" w:cs="Arial"/>
                <w:snapToGrid w:val="0"/>
                <w:sz w:val="20"/>
                <w:szCs w:val="20"/>
              </w:rPr>
            </w:pPr>
          </w:p>
        </w:tc>
        <w:tc>
          <w:tcPr>
            <w:tcW w:w="2552" w:type="dxa"/>
            <w:shd w:val="clear" w:color="auto" w:fill="auto"/>
            <w:vAlign w:val="center"/>
          </w:tcPr>
          <w:p w14:paraId="39520F73" w14:textId="77777777" w:rsidR="001640C9" w:rsidRPr="008B36C0" w:rsidRDefault="001640C9" w:rsidP="001640C9">
            <w:pPr>
              <w:spacing w:before="60" w:after="60" w:line="240" w:lineRule="auto"/>
              <w:jc w:val="center"/>
              <w:rPr>
                <w:rFonts w:eastAsia="Times New Roman" w:cs="Arial"/>
                <w:snapToGrid w:val="0"/>
                <w:sz w:val="20"/>
                <w:szCs w:val="20"/>
              </w:rPr>
            </w:pPr>
          </w:p>
        </w:tc>
      </w:tr>
      <w:tr w:rsidR="001640C9" w:rsidRPr="008B36C0" w14:paraId="14A95286" w14:textId="77777777" w:rsidTr="001640C9">
        <w:tc>
          <w:tcPr>
            <w:tcW w:w="1101" w:type="dxa"/>
            <w:shd w:val="clear" w:color="auto" w:fill="auto"/>
            <w:vAlign w:val="center"/>
          </w:tcPr>
          <w:p w14:paraId="350F974B" w14:textId="77777777" w:rsidR="001640C9" w:rsidRPr="008B36C0" w:rsidRDefault="001640C9" w:rsidP="001640C9">
            <w:pPr>
              <w:spacing w:before="60" w:after="60" w:line="240" w:lineRule="auto"/>
              <w:jc w:val="center"/>
              <w:rPr>
                <w:rFonts w:eastAsia="Times New Roman" w:cs="Arial"/>
                <w:snapToGrid w:val="0"/>
                <w:sz w:val="20"/>
                <w:szCs w:val="20"/>
              </w:rPr>
            </w:pPr>
            <w:r w:rsidRPr="008B36C0">
              <w:rPr>
                <w:rFonts w:eastAsia="Times New Roman" w:cs="Arial"/>
                <w:snapToGrid w:val="0"/>
                <w:sz w:val="20"/>
                <w:szCs w:val="20"/>
              </w:rPr>
              <w:t>10.</w:t>
            </w:r>
          </w:p>
        </w:tc>
        <w:tc>
          <w:tcPr>
            <w:tcW w:w="4120" w:type="dxa"/>
            <w:tcBorders>
              <w:top w:val="nil"/>
              <w:left w:val="single" w:sz="4" w:space="0" w:color="auto"/>
              <w:bottom w:val="single" w:sz="4" w:space="0" w:color="auto"/>
              <w:right w:val="single" w:sz="4" w:space="0" w:color="auto"/>
            </w:tcBorders>
            <w:shd w:val="clear" w:color="auto" w:fill="auto"/>
          </w:tcPr>
          <w:p w14:paraId="322BED97" w14:textId="77777777" w:rsidR="001640C9" w:rsidRDefault="001640C9" w:rsidP="001640C9">
            <w:pPr>
              <w:spacing w:before="60" w:after="60" w:line="240" w:lineRule="auto"/>
              <w:rPr>
                <w:rFonts w:cs="Arial"/>
                <w:b/>
                <w:szCs w:val="21"/>
              </w:rPr>
            </w:pPr>
            <w:r w:rsidRPr="00C87D29">
              <w:rPr>
                <w:rFonts w:cs="Arial"/>
                <w:b/>
                <w:szCs w:val="21"/>
              </w:rPr>
              <w:t xml:space="preserve">Rapporteur </w:t>
            </w:r>
          </w:p>
          <w:p w14:paraId="5A468F6C" w14:textId="77777777" w:rsidR="001640C9" w:rsidRPr="007128D5" w:rsidRDefault="001640C9" w:rsidP="001640C9">
            <w:pPr>
              <w:spacing w:before="60" w:after="60" w:line="240" w:lineRule="auto"/>
              <w:rPr>
                <w:rFonts w:cs="Arial"/>
                <w:szCs w:val="21"/>
              </w:rPr>
            </w:pPr>
            <w:r w:rsidRPr="007128D5">
              <w:rPr>
                <w:rFonts w:cs="Arial"/>
                <w:szCs w:val="21"/>
              </w:rPr>
              <w:t>Couleur jaune en plastique grand format pour couture</w:t>
            </w:r>
          </w:p>
        </w:tc>
        <w:tc>
          <w:tcPr>
            <w:tcW w:w="5689" w:type="dxa"/>
            <w:shd w:val="clear" w:color="auto" w:fill="auto"/>
            <w:vAlign w:val="center"/>
          </w:tcPr>
          <w:p w14:paraId="5FF90CB5" w14:textId="77777777" w:rsidR="001640C9" w:rsidRPr="008B36C0" w:rsidRDefault="001640C9" w:rsidP="001640C9">
            <w:pPr>
              <w:spacing w:before="60" w:after="60" w:line="240" w:lineRule="auto"/>
              <w:jc w:val="center"/>
              <w:rPr>
                <w:rFonts w:eastAsia="Times New Roman" w:cs="Arial"/>
                <w:snapToGrid w:val="0"/>
                <w:sz w:val="20"/>
                <w:szCs w:val="20"/>
              </w:rPr>
            </w:pPr>
          </w:p>
        </w:tc>
        <w:tc>
          <w:tcPr>
            <w:tcW w:w="2552" w:type="dxa"/>
            <w:shd w:val="clear" w:color="auto" w:fill="auto"/>
            <w:vAlign w:val="center"/>
          </w:tcPr>
          <w:p w14:paraId="706959DC" w14:textId="77777777" w:rsidR="001640C9" w:rsidRPr="008B36C0" w:rsidRDefault="001640C9" w:rsidP="001640C9">
            <w:pPr>
              <w:spacing w:before="60" w:after="60" w:line="240" w:lineRule="auto"/>
              <w:jc w:val="center"/>
              <w:rPr>
                <w:rFonts w:eastAsia="Times New Roman" w:cs="Arial"/>
                <w:snapToGrid w:val="0"/>
                <w:sz w:val="20"/>
                <w:szCs w:val="20"/>
              </w:rPr>
            </w:pPr>
          </w:p>
        </w:tc>
      </w:tr>
      <w:tr w:rsidR="001640C9" w:rsidRPr="008B36C0" w14:paraId="36E1DE66" w14:textId="77777777" w:rsidTr="001640C9">
        <w:tc>
          <w:tcPr>
            <w:tcW w:w="1101" w:type="dxa"/>
            <w:shd w:val="clear" w:color="auto" w:fill="auto"/>
            <w:vAlign w:val="center"/>
          </w:tcPr>
          <w:p w14:paraId="3ECF8D10" w14:textId="77777777" w:rsidR="001640C9" w:rsidRPr="008B36C0" w:rsidRDefault="001640C9" w:rsidP="001640C9">
            <w:pPr>
              <w:spacing w:before="60" w:after="60" w:line="240" w:lineRule="auto"/>
              <w:jc w:val="center"/>
              <w:rPr>
                <w:rFonts w:eastAsia="Times New Roman" w:cs="Arial"/>
                <w:snapToGrid w:val="0"/>
                <w:sz w:val="20"/>
                <w:szCs w:val="20"/>
              </w:rPr>
            </w:pPr>
            <w:r w:rsidRPr="008B36C0">
              <w:rPr>
                <w:rFonts w:eastAsia="Times New Roman" w:cs="Arial"/>
                <w:snapToGrid w:val="0"/>
                <w:sz w:val="20"/>
                <w:szCs w:val="20"/>
              </w:rPr>
              <w:t>11.</w:t>
            </w:r>
          </w:p>
        </w:tc>
        <w:tc>
          <w:tcPr>
            <w:tcW w:w="4120" w:type="dxa"/>
            <w:tcBorders>
              <w:top w:val="nil"/>
              <w:left w:val="single" w:sz="4" w:space="0" w:color="auto"/>
              <w:bottom w:val="single" w:sz="4" w:space="0" w:color="auto"/>
              <w:right w:val="single" w:sz="4" w:space="0" w:color="auto"/>
            </w:tcBorders>
            <w:shd w:val="clear" w:color="auto" w:fill="auto"/>
          </w:tcPr>
          <w:p w14:paraId="3B6362FF" w14:textId="77777777" w:rsidR="001640C9" w:rsidRDefault="001640C9" w:rsidP="001640C9">
            <w:pPr>
              <w:spacing w:before="60" w:after="60" w:line="240" w:lineRule="auto"/>
              <w:rPr>
                <w:rFonts w:cs="Arial"/>
                <w:b/>
                <w:szCs w:val="21"/>
              </w:rPr>
            </w:pPr>
            <w:proofErr w:type="spellStart"/>
            <w:r w:rsidRPr="00C87D29">
              <w:rPr>
                <w:rFonts w:cs="Arial"/>
                <w:b/>
                <w:szCs w:val="21"/>
              </w:rPr>
              <w:t>Ciseaux</w:t>
            </w:r>
            <w:proofErr w:type="spellEnd"/>
            <w:r w:rsidRPr="00C87D29">
              <w:rPr>
                <w:rFonts w:cs="Arial"/>
                <w:b/>
                <w:szCs w:val="21"/>
              </w:rPr>
              <w:t xml:space="preserve"> de coupe</w:t>
            </w:r>
          </w:p>
          <w:p w14:paraId="6ED9B5B6" w14:textId="77777777" w:rsidR="001640C9" w:rsidRPr="007128D5" w:rsidRDefault="001640C9" w:rsidP="001640C9">
            <w:pPr>
              <w:spacing w:before="60" w:after="60" w:line="240" w:lineRule="auto"/>
              <w:rPr>
                <w:rFonts w:cs="Arial"/>
                <w:szCs w:val="21"/>
              </w:rPr>
            </w:pPr>
            <w:r w:rsidRPr="007128D5">
              <w:rPr>
                <w:rFonts w:cs="Arial"/>
                <w:szCs w:val="21"/>
              </w:rPr>
              <w:t xml:space="preserve">Grande </w:t>
            </w:r>
            <w:proofErr w:type="spellStart"/>
            <w:r w:rsidRPr="007128D5">
              <w:rPr>
                <w:rFonts w:cs="Arial"/>
                <w:szCs w:val="21"/>
              </w:rPr>
              <w:t>taille</w:t>
            </w:r>
            <w:proofErr w:type="spellEnd"/>
            <w:r w:rsidRPr="007128D5">
              <w:rPr>
                <w:rFonts w:cs="Arial"/>
                <w:szCs w:val="21"/>
              </w:rPr>
              <w:t xml:space="preserve">, </w:t>
            </w:r>
            <w:proofErr w:type="spellStart"/>
            <w:r w:rsidRPr="007128D5">
              <w:rPr>
                <w:rFonts w:cs="Arial"/>
                <w:szCs w:val="21"/>
              </w:rPr>
              <w:t>poignet</w:t>
            </w:r>
            <w:proofErr w:type="spellEnd"/>
            <w:r w:rsidRPr="007128D5">
              <w:rPr>
                <w:rFonts w:cs="Arial"/>
                <w:szCs w:val="21"/>
              </w:rPr>
              <w:t xml:space="preserve"> et lame en </w:t>
            </w:r>
            <w:proofErr w:type="spellStart"/>
            <w:r w:rsidRPr="007128D5">
              <w:rPr>
                <w:rFonts w:cs="Arial"/>
                <w:szCs w:val="21"/>
              </w:rPr>
              <w:t>acier</w:t>
            </w:r>
            <w:proofErr w:type="spellEnd"/>
          </w:p>
        </w:tc>
        <w:tc>
          <w:tcPr>
            <w:tcW w:w="5689" w:type="dxa"/>
            <w:shd w:val="clear" w:color="auto" w:fill="auto"/>
            <w:vAlign w:val="center"/>
          </w:tcPr>
          <w:p w14:paraId="311D0898" w14:textId="77777777" w:rsidR="001640C9" w:rsidRPr="008B36C0" w:rsidRDefault="001640C9" w:rsidP="001640C9">
            <w:pPr>
              <w:spacing w:before="60" w:after="60" w:line="240" w:lineRule="auto"/>
              <w:jc w:val="center"/>
              <w:rPr>
                <w:rFonts w:eastAsia="Times New Roman" w:cs="Arial"/>
                <w:snapToGrid w:val="0"/>
                <w:sz w:val="20"/>
                <w:szCs w:val="20"/>
              </w:rPr>
            </w:pPr>
          </w:p>
        </w:tc>
        <w:tc>
          <w:tcPr>
            <w:tcW w:w="2552" w:type="dxa"/>
            <w:shd w:val="clear" w:color="auto" w:fill="auto"/>
            <w:vAlign w:val="center"/>
          </w:tcPr>
          <w:p w14:paraId="41DF8443" w14:textId="77777777" w:rsidR="001640C9" w:rsidRPr="008B36C0" w:rsidRDefault="001640C9" w:rsidP="001640C9">
            <w:pPr>
              <w:spacing w:before="60" w:after="60" w:line="240" w:lineRule="auto"/>
              <w:jc w:val="center"/>
              <w:rPr>
                <w:rFonts w:eastAsia="Times New Roman" w:cs="Arial"/>
                <w:snapToGrid w:val="0"/>
                <w:sz w:val="20"/>
                <w:szCs w:val="20"/>
              </w:rPr>
            </w:pPr>
          </w:p>
        </w:tc>
      </w:tr>
      <w:tr w:rsidR="001640C9" w:rsidRPr="008B36C0" w14:paraId="6726D18E" w14:textId="77777777" w:rsidTr="001640C9">
        <w:tc>
          <w:tcPr>
            <w:tcW w:w="1101" w:type="dxa"/>
            <w:shd w:val="clear" w:color="auto" w:fill="auto"/>
            <w:vAlign w:val="center"/>
          </w:tcPr>
          <w:p w14:paraId="121DC3A7" w14:textId="77777777" w:rsidR="001640C9" w:rsidRPr="00ED20FE" w:rsidRDefault="001640C9" w:rsidP="001640C9">
            <w:pPr>
              <w:spacing w:before="60" w:after="60" w:line="240" w:lineRule="auto"/>
              <w:jc w:val="center"/>
              <w:rPr>
                <w:rFonts w:cs="Arial"/>
                <w:szCs w:val="21"/>
              </w:rPr>
            </w:pPr>
            <w:r w:rsidRPr="00ED20FE">
              <w:rPr>
                <w:rFonts w:cs="Arial"/>
                <w:szCs w:val="21"/>
              </w:rPr>
              <w:t>12.</w:t>
            </w:r>
          </w:p>
        </w:tc>
        <w:tc>
          <w:tcPr>
            <w:tcW w:w="4120" w:type="dxa"/>
            <w:tcBorders>
              <w:top w:val="nil"/>
              <w:left w:val="single" w:sz="4" w:space="0" w:color="auto"/>
              <w:bottom w:val="single" w:sz="4" w:space="0" w:color="auto"/>
              <w:right w:val="single" w:sz="4" w:space="0" w:color="auto"/>
            </w:tcBorders>
            <w:shd w:val="clear" w:color="auto" w:fill="auto"/>
          </w:tcPr>
          <w:p w14:paraId="1AE793EB" w14:textId="77777777" w:rsidR="001640C9" w:rsidRDefault="001640C9" w:rsidP="001640C9">
            <w:pPr>
              <w:spacing w:before="60" w:after="60" w:line="240" w:lineRule="auto"/>
              <w:rPr>
                <w:rFonts w:cs="Arial"/>
                <w:b/>
                <w:szCs w:val="21"/>
              </w:rPr>
            </w:pPr>
            <w:proofErr w:type="spellStart"/>
            <w:r w:rsidRPr="00C87D29">
              <w:rPr>
                <w:rFonts w:cs="Arial"/>
                <w:b/>
                <w:szCs w:val="21"/>
              </w:rPr>
              <w:t>Ciseaux</w:t>
            </w:r>
            <w:proofErr w:type="spellEnd"/>
            <w:r w:rsidRPr="00C87D29">
              <w:rPr>
                <w:rFonts w:cs="Arial"/>
                <w:b/>
                <w:szCs w:val="21"/>
              </w:rPr>
              <w:t xml:space="preserve"> </w:t>
            </w:r>
          </w:p>
          <w:p w14:paraId="41226554" w14:textId="77777777" w:rsidR="001640C9" w:rsidRPr="00A24BEF" w:rsidRDefault="001640C9" w:rsidP="001640C9">
            <w:pPr>
              <w:spacing w:before="60" w:after="60" w:line="240" w:lineRule="auto"/>
              <w:rPr>
                <w:rFonts w:cs="Arial"/>
                <w:szCs w:val="21"/>
              </w:rPr>
            </w:pPr>
            <w:proofErr w:type="spellStart"/>
            <w:r w:rsidRPr="00A24BEF">
              <w:rPr>
                <w:rFonts w:cs="Arial"/>
                <w:szCs w:val="21"/>
              </w:rPr>
              <w:t>Taille</w:t>
            </w:r>
            <w:proofErr w:type="spellEnd"/>
            <w:r w:rsidRPr="00A24BEF">
              <w:rPr>
                <w:rFonts w:cs="Arial"/>
                <w:szCs w:val="21"/>
              </w:rPr>
              <w:t xml:space="preserve"> </w:t>
            </w:r>
            <w:proofErr w:type="spellStart"/>
            <w:r w:rsidRPr="00A24BEF">
              <w:rPr>
                <w:rFonts w:cs="Arial"/>
                <w:szCs w:val="21"/>
              </w:rPr>
              <w:t>moyenne</w:t>
            </w:r>
            <w:proofErr w:type="spellEnd"/>
          </w:p>
        </w:tc>
        <w:tc>
          <w:tcPr>
            <w:tcW w:w="5689" w:type="dxa"/>
            <w:shd w:val="clear" w:color="auto" w:fill="auto"/>
            <w:vAlign w:val="center"/>
          </w:tcPr>
          <w:p w14:paraId="5F9621E1"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1D9E90D4" w14:textId="77777777" w:rsidR="001640C9" w:rsidRPr="00A06705" w:rsidRDefault="001640C9" w:rsidP="001640C9">
            <w:pPr>
              <w:spacing w:before="60" w:after="60" w:line="240" w:lineRule="auto"/>
              <w:jc w:val="center"/>
              <w:rPr>
                <w:rFonts w:cs="Arial"/>
                <w:b/>
                <w:szCs w:val="21"/>
              </w:rPr>
            </w:pPr>
          </w:p>
        </w:tc>
      </w:tr>
      <w:tr w:rsidR="001640C9" w:rsidRPr="008B36C0" w14:paraId="7FC7CF3C" w14:textId="77777777" w:rsidTr="001640C9">
        <w:tc>
          <w:tcPr>
            <w:tcW w:w="1101" w:type="dxa"/>
            <w:tcBorders>
              <w:bottom w:val="single" w:sz="4" w:space="0" w:color="auto"/>
            </w:tcBorders>
            <w:shd w:val="clear" w:color="auto" w:fill="auto"/>
            <w:vAlign w:val="center"/>
          </w:tcPr>
          <w:p w14:paraId="57422BCC" w14:textId="77777777" w:rsidR="001640C9" w:rsidRPr="00ED20FE" w:rsidRDefault="001640C9" w:rsidP="001640C9">
            <w:pPr>
              <w:spacing w:before="60" w:after="60" w:line="240" w:lineRule="auto"/>
              <w:jc w:val="center"/>
              <w:rPr>
                <w:rFonts w:cs="Arial"/>
                <w:szCs w:val="21"/>
              </w:rPr>
            </w:pPr>
            <w:r w:rsidRPr="00ED20FE">
              <w:rPr>
                <w:rFonts w:cs="Arial"/>
                <w:szCs w:val="21"/>
              </w:rPr>
              <w:t>13.</w:t>
            </w:r>
          </w:p>
        </w:tc>
        <w:tc>
          <w:tcPr>
            <w:tcW w:w="4120" w:type="dxa"/>
            <w:tcBorders>
              <w:top w:val="nil"/>
              <w:left w:val="single" w:sz="4" w:space="0" w:color="auto"/>
              <w:bottom w:val="single" w:sz="4" w:space="0" w:color="auto"/>
              <w:right w:val="single" w:sz="4" w:space="0" w:color="auto"/>
            </w:tcBorders>
            <w:shd w:val="clear" w:color="auto" w:fill="auto"/>
          </w:tcPr>
          <w:p w14:paraId="20970A93" w14:textId="77777777" w:rsidR="001640C9" w:rsidRDefault="001640C9" w:rsidP="001640C9">
            <w:pPr>
              <w:spacing w:before="60" w:after="60" w:line="240" w:lineRule="auto"/>
              <w:rPr>
                <w:rFonts w:cs="Arial"/>
                <w:b/>
                <w:szCs w:val="21"/>
              </w:rPr>
            </w:pPr>
            <w:proofErr w:type="spellStart"/>
            <w:r w:rsidRPr="00C87D29">
              <w:rPr>
                <w:rFonts w:cs="Arial"/>
                <w:b/>
                <w:szCs w:val="21"/>
              </w:rPr>
              <w:t>Règle</w:t>
            </w:r>
            <w:proofErr w:type="spellEnd"/>
            <w:r w:rsidRPr="00C87D29">
              <w:rPr>
                <w:rFonts w:cs="Arial"/>
                <w:b/>
                <w:szCs w:val="21"/>
              </w:rPr>
              <w:t xml:space="preserve"> anglaise</w:t>
            </w:r>
          </w:p>
          <w:p w14:paraId="5D7D7E98" w14:textId="77777777" w:rsidR="001640C9" w:rsidRPr="00A24BEF" w:rsidRDefault="001640C9" w:rsidP="001640C9">
            <w:pPr>
              <w:spacing w:before="60" w:after="60" w:line="240" w:lineRule="auto"/>
              <w:rPr>
                <w:rFonts w:cs="Arial"/>
                <w:szCs w:val="21"/>
              </w:rPr>
            </w:pPr>
            <w:r w:rsidRPr="00A24BEF">
              <w:rPr>
                <w:rFonts w:cs="Arial"/>
                <w:szCs w:val="21"/>
              </w:rPr>
              <w:t xml:space="preserve">En </w:t>
            </w:r>
            <w:proofErr w:type="spellStart"/>
            <w:r w:rsidRPr="00A24BEF">
              <w:rPr>
                <w:rFonts w:cs="Arial"/>
                <w:szCs w:val="21"/>
              </w:rPr>
              <w:t>bois</w:t>
            </w:r>
            <w:proofErr w:type="spellEnd"/>
            <w:r w:rsidRPr="00A24BEF">
              <w:rPr>
                <w:rFonts w:cs="Arial"/>
                <w:szCs w:val="21"/>
              </w:rPr>
              <w:t xml:space="preserve">, </w:t>
            </w:r>
            <w:proofErr w:type="spellStart"/>
            <w:r w:rsidRPr="00A24BEF">
              <w:rPr>
                <w:rFonts w:cs="Arial"/>
                <w:szCs w:val="21"/>
              </w:rPr>
              <w:t>destiné</w:t>
            </w:r>
            <w:proofErr w:type="spellEnd"/>
            <w:r w:rsidRPr="00A24BEF">
              <w:rPr>
                <w:rFonts w:cs="Arial"/>
                <w:szCs w:val="21"/>
              </w:rPr>
              <w:t xml:space="preserve"> à la couture</w:t>
            </w:r>
          </w:p>
        </w:tc>
        <w:tc>
          <w:tcPr>
            <w:tcW w:w="5689" w:type="dxa"/>
            <w:shd w:val="clear" w:color="auto" w:fill="auto"/>
            <w:vAlign w:val="center"/>
          </w:tcPr>
          <w:p w14:paraId="326E7B37"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5379B955" w14:textId="77777777" w:rsidR="001640C9" w:rsidRPr="00A06705" w:rsidRDefault="001640C9" w:rsidP="001640C9">
            <w:pPr>
              <w:spacing w:before="60" w:after="60" w:line="240" w:lineRule="auto"/>
              <w:jc w:val="center"/>
              <w:rPr>
                <w:rFonts w:cs="Arial"/>
                <w:b/>
                <w:szCs w:val="21"/>
              </w:rPr>
            </w:pPr>
          </w:p>
        </w:tc>
      </w:tr>
      <w:tr w:rsidR="001640C9" w:rsidRPr="008B36C0" w14:paraId="140ABB0C" w14:textId="77777777" w:rsidTr="001640C9">
        <w:tc>
          <w:tcPr>
            <w:tcW w:w="1101" w:type="dxa"/>
            <w:tcBorders>
              <w:bottom w:val="single" w:sz="4" w:space="0" w:color="auto"/>
            </w:tcBorders>
            <w:shd w:val="clear" w:color="auto" w:fill="auto"/>
            <w:vAlign w:val="center"/>
          </w:tcPr>
          <w:p w14:paraId="2F663D70" w14:textId="77777777" w:rsidR="001640C9" w:rsidRPr="00ED20FE" w:rsidRDefault="001640C9" w:rsidP="001640C9">
            <w:pPr>
              <w:spacing w:before="60" w:after="60" w:line="240" w:lineRule="auto"/>
              <w:jc w:val="center"/>
              <w:rPr>
                <w:rFonts w:cs="Arial"/>
                <w:szCs w:val="21"/>
              </w:rPr>
            </w:pPr>
            <w:r w:rsidRPr="00ED20FE">
              <w:rPr>
                <w:rFonts w:cs="Arial"/>
                <w:szCs w:val="21"/>
              </w:rPr>
              <w:t>14.</w:t>
            </w:r>
          </w:p>
        </w:tc>
        <w:tc>
          <w:tcPr>
            <w:tcW w:w="4120" w:type="dxa"/>
            <w:tcBorders>
              <w:top w:val="nil"/>
              <w:left w:val="single" w:sz="4" w:space="0" w:color="auto"/>
              <w:bottom w:val="single" w:sz="4" w:space="0" w:color="auto"/>
              <w:right w:val="single" w:sz="4" w:space="0" w:color="auto"/>
            </w:tcBorders>
            <w:shd w:val="clear" w:color="auto" w:fill="auto"/>
          </w:tcPr>
          <w:p w14:paraId="004FC948" w14:textId="77777777" w:rsidR="001640C9" w:rsidRDefault="001640C9" w:rsidP="001640C9">
            <w:pPr>
              <w:spacing w:before="60" w:after="60" w:line="240" w:lineRule="auto"/>
              <w:rPr>
                <w:rFonts w:cs="Arial"/>
                <w:b/>
                <w:szCs w:val="21"/>
              </w:rPr>
            </w:pPr>
            <w:r w:rsidRPr="00C87D29">
              <w:rPr>
                <w:rFonts w:cs="Arial"/>
                <w:b/>
                <w:szCs w:val="21"/>
              </w:rPr>
              <w:t>Perroquet</w:t>
            </w:r>
          </w:p>
          <w:p w14:paraId="0FE98F99" w14:textId="77777777" w:rsidR="001640C9" w:rsidRPr="00A24BEF" w:rsidRDefault="001640C9" w:rsidP="001640C9">
            <w:pPr>
              <w:spacing w:before="60" w:after="60" w:line="240" w:lineRule="auto"/>
              <w:rPr>
                <w:rFonts w:cs="Arial"/>
                <w:szCs w:val="21"/>
              </w:rPr>
            </w:pPr>
            <w:r w:rsidRPr="00A24BEF">
              <w:rPr>
                <w:rFonts w:cs="Arial"/>
                <w:szCs w:val="21"/>
              </w:rPr>
              <w:t xml:space="preserve">En </w:t>
            </w:r>
            <w:proofErr w:type="spellStart"/>
            <w:r w:rsidRPr="00A24BEF">
              <w:rPr>
                <w:rFonts w:cs="Arial"/>
                <w:szCs w:val="21"/>
              </w:rPr>
              <w:t>bois</w:t>
            </w:r>
            <w:proofErr w:type="spellEnd"/>
            <w:r w:rsidRPr="00A24BEF">
              <w:rPr>
                <w:rFonts w:cs="Arial"/>
                <w:szCs w:val="21"/>
              </w:rPr>
              <w:t xml:space="preserve">, </w:t>
            </w:r>
            <w:proofErr w:type="spellStart"/>
            <w:r w:rsidRPr="00A24BEF">
              <w:rPr>
                <w:rFonts w:cs="Arial"/>
                <w:szCs w:val="21"/>
              </w:rPr>
              <w:t>destiné</w:t>
            </w:r>
            <w:proofErr w:type="spellEnd"/>
            <w:r w:rsidRPr="00A24BEF">
              <w:rPr>
                <w:rFonts w:cs="Arial"/>
                <w:szCs w:val="21"/>
              </w:rPr>
              <w:t xml:space="preserve"> à la couture</w:t>
            </w:r>
          </w:p>
        </w:tc>
        <w:tc>
          <w:tcPr>
            <w:tcW w:w="5689" w:type="dxa"/>
            <w:shd w:val="clear" w:color="auto" w:fill="auto"/>
            <w:vAlign w:val="center"/>
          </w:tcPr>
          <w:p w14:paraId="0E369C28"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60115585" w14:textId="77777777" w:rsidR="001640C9" w:rsidRPr="00A06705" w:rsidRDefault="001640C9" w:rsidP="001640C9">
            <w:pPr>
              <w:spacing w:before="60" w:after="60" w:line="240" w:lineRule="auto"/>
              <w:jc w:val="center"/>
              <w:rPr>
                <w:rFonts w:cs="Arial"/>
                <w:b/>
                <w:szCs w:val="21"/>
              </w:rPr>
            </w:pPr>
          </w:p>
        </w:tc>
      </w:tr>
      <w:tr w:rsidR="001640C9" w:rsidRPr="008B36C0" w14:paraId="2B1622F6" w14:textId="77777777" w:rsidTr="001640C9">
        <w:tc>
          <w:tcPr>
            <w:tcW w:w="1101" w:type="dxa"/>
            <w:tcBorders>
              <w:bottom w:val="single" w:sz="4" w:space="0" w:color="auto"/>
            </w:tcBorders>
            <w:shd w:val="clear" w:color="auto" w:fill="auto"/>
            <w:vAlign w:val="center"/>
          </w:tcPr>
          <w:p w14:paraId="7AB67E58" w14:textId="77777777" w:rsidR="001640C9" w:rsidRPr="00ED20FE" w:rsidRDefault="001640C9" w:rsidP="001640C9">
            <w:pPr>
              <w:spacing w:before="60" w:after="60" w:line="240" w:lineRule="auto"/>
              <w:jc w:val="center"/>
              <w:rPr>
                <w:rFonts w:cs="Arial"/>
                <w:szCs w:val="21"/>
              </w:rPr>
            </w:pPr>
            <w:r w:rsidRPr="00ED20FE">
              <w:rPr>
                <w:rFonts w:cs="Arial"/>
                <w:szCs w:val="21"/>
              </w:rPr>
              <w:t>15.</w:t>
            </w:r>
          </w:p>
        </w:tc>
        <w:tc>
          <w:tcPr>
            <w:tcW w:w="4120" w:type="dxa"/>
            <w:tcBorders>
              <w:top w:val="nil"/>
              <w:left w:val="single" w:sz="4" w:space="0" w:color="auto"/>
              <w:bottom w:val="single" w:sz="4" w:space="0" w:color="auto"/>
              <w:right w:val="single" w:sz="4" w:space="0" w:color="auto"/>
            </w:tcBorders>
            <w:shd w:val="clear" w:color="auto" w:fill="auto"/>
          </w:tcPr>
          <w:p w14:paraId="4619DEA5" w14:textId="77777777" w:rsidR="001640C9" w:rsidRDefault="001640C9" w:rsidP="001640C9">
            <w:pPr>
              <w:spacing w:before="60" w:after="60" w:line="240" w:lineRule="auto"/>
              <w:rPr>
                <w:rFonts w:cs="Arial"/>
                <w:b/>
                <w:szCs w:val="21"/>
              </w:rPr>
            </w:pPr>
            <w:r w:rsidRPr="00C87D29">
              <w:rPr>
                <w:rFonts w:cs="Arial"/>
                <w:b/>
                <w:szCs w:val="21"/>
              </w:rPr>
              <w:t xml:space="preserve">Table de coupe </w:t>
            </w:r>
          </w:p>
          <w:p w14:paraId="697F3056" w14:textId="77777777" w:rsidR="001640C9" w:rsidRPr="00A24BEF" w:rsidRDefault="001640C9" w:rsidP="001640C9">
            <w:pPr>
              <w:spacing w:before="60" w:after="60" w:line="240" w:lineRule="auto"/>
              <w:rPr>
                <w:rFonts w:cs="Arial"/>
                <w:szCs w:val="21"/>
              </w:rPr>
            </w:pPr>
            <w:r w:rsidRPr="00A24BEF">
              <w:rPr>
                <w:rFonts w:cs="Arial"/>
                <w:szCs w:val="21"/>
              </w:rPr>
              <w:t xml:space="preserve">Dossier en </w:t>
            </w:r>
            <w:proofErr w:type="spellStart"/>
            <w:r w:rsidRPr="00A24BEF">
              <w:rPr>
                <w:rFonts w:cs="Arial"/>
                <w:szCs w:val="21"/>
              </w:rPr>
              <w:t>bois</w:t>
            </w:r>
            <w:proofErr w:type="spellEnd"/>
            <w:r w:rsidRPr="00A24BEF">
              <w:rPr>
                <w:rFonts w:cs="Arial"/>
                <w:szCs w:val="21"/>
              </w:rPr>
              <w:t xml:space="preserve">, support en </w:t>
            </w:r>
            <w:proofErr w:type="spellStart"/>
            <w:r w:rsidRPr="00A24BEF">
              <w:rPr>
                <w:rFonts w:cs="Arial"/>
                <w:szCs w:val="21"/>
              </w:rPr>
              <w:t>fer</w:t>
            </w:r>
            <w:proofErr w:type="spellEnd"/>
            <w:r w:rsidRPr="00A24BEF">
              <w:rPr>
                <w:rFonts w:cs="Arial"/>
                <w:szCs w:val="21"/>
              </w:rPr>
              <w:t xml:space="preserve">, Longueur =1,5m, </w:t>
            </w:r>
            <w:proofErr w:type="spellStart"/>
            <w:r w:rsidRPr="00A24BEF">
              <w:rPr>
                <w:rFonts w:cs="Arial"/>
                <w:szCs w:val="21"/>
              </w:rPr>
              <w:t>largeur</w:t>
            </w:r>
            <w:proofErr w:type="spellEnd"/>
            <w:r w:rsidRPr="00A24BEF">
              <w:rPr>
                <w:rFonts w:cs="Arial"/>
                <w:szCs w:val="21"/>
              </w:rPr>
              <w:t xml:space="preserve"> =0,80, hauteur = 0,92m</w:t>
            </w:r>
          </w:p>
        </w:tc>
        <w:tc>
          <w:tcPr>
            <w:tcW w:w="5689" w:type="dxa"/>
            <w:shd w:val="clear" w:color="auto" w:fill="auto"/>
            <w:vAlign w:val="center"/>
          </w:tcPr>
          <w:p w14:paraId="4F6E4F9F"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55F174AE" w14:textId="77777777" w:rsidR="001640C9" w:rsidRPr="00A06705" w:rsidRDefault="001640C9" w:rsidP="001640C9">
            <w:pPr>
              <w:spacing w:before="60" w:after="60" w:line="240" w:lineRule="auto"/>
              <w:jc w:val="center"/>
              <w:rPr>
                <w:rFonts w:cs="Arial"/>
                <w:b/>
                <w:szCs w:val="21"/>
              </w:rPr>
            </w:pPr>
          </w:p>
        </w:tc>
      </w:tr>
      <w:tr w:rsidR="001640C9" w:rsidRPr="008B36C0" w14:paraId="6EF5A76E" w14:textId="77777777" w:rsidTr="001640C9">
        <w:tc>
          <w:tcPr>
            <w:tcW w:w="1101" w:type="dxa"/>
            <w:tcBorders>
              <w:bottom w:val="single" w:sz="4" w:space="0" w:color="auto"/>
            </w:tcBorders>
            <w:shd w:val="clear" w:color="auto" w:fill="auto"/>
            <w:vAlign w:val="center"/>
          </w:tcPr>
          <w:p w14:paraId="0B47F27D" w14:textId="77777777" w:rsidR="001640C9" w:rsidRPr="00ED20FE" w:rsidRDefault="001640C9" w:rsidP="001640C9">
            <w:pPr>
              <w:spacing w:before="60" w:after="60" w:line="240" w:lineRule="auto"/>
              <w:jc w:val="center"/>
              <w:rPr>
                <w:rFonts w:cs="Arial"/>
                <w:szCs w:val="21"/>
              </w:rPr>
            </w:pPr>
            <w:r w:rsidRPr="00ED20FE">
              <w:rPr>
                <w:rFonts w:cs="Arial"/>
                <w:szCs w:val="21"/>
              </w:rPr>
              <w:t>16.</w:t>
            </w:r>
          </w:p>
        </w:tc>
        <w:tc>
          <w:tcPr>
            <w:tcW w:w="4120" w:type="dxa"/>
            <w:tcBorders>
              <w:top w:val="nil"/>
              <w:left w:val="single" w:sz="4" w:space="0" w:color="auto"/>
              <w:bottom w:val="single" w:sz="4" w:space="0" w:color="auto"/>
              <w:right w:val="single" w:sz="4" w:space="0" w:color="auto"/>
            </w:tcBorders>
            <w:shd w:val="clear" w:color="auto" w:fill="auto"/>
          </w:tcPr>
          <w:p w14:paraId="622E64F3" w14:textId="77777777" w:rsidR="001640C9" w:rsidRDefault="001640C9" w:rsidP="001640C9">
            <w:pPr>
              <w:spacing w:before="60" w:after="60" w:line="240" w:lineRule="auto"/>
              <w:rPr>
                <w:rFonts w:cs="Arial"/>
                <w:b/>
                <w:szCs w:val="21"/>
              </w:rPr>
            </w:pPr>
            <w:r w:rsidRPr="00C87D29">
              <w:rPr>
                <w:rFonts w:cs="Arial"/>
                <w:b/>
                <w:szCs w:val="21"/>
              </w:rPr>
              <w:t>Paquet de fil</w:t>
            </w:r>
          </w:p>
          <w:p w14:paraId="28E39951" w14:textId="77777777" w:rsidR="001640C9" w:rsidRPr="00A24BEF" w:rsidRDefault="001640C9" w:rsidP="001640C9">
            <w:pPr>
              <w:spacing w:before="60" w:after="60" w:line="240" w:lineRule="auto"/>
              <w:rPr>
                <w:rFonts w:cs="Arial"/>
                <w:szCs w:val="21"/>
              </w:rPr>
            </w:pPr>
            <w:proofErr w:type="spellStart"/>
            <w:r w:rsidRPr="00A24BEF">
              <w:rPr>
                <w:rFonts w:cs="Arial"/>
                <w:szCs w:val="21"/>
              </w:rPr>
              <w:t>Fils</w:t>
            </w:r>
            <w:proofErr w:type="spellEnd"/>
            <w:r w:rsidRPr="00A24BEF">
              <w:rPr>
                <w:rFonts w:cs="Arial"/>
                <w:szCs w:val="21"/>
              </w:rPr>
              <w:t xml:space="preserve"> pour machine à </w:t>
            </w:r>
            <w:proofErr w:type="spellStart"/>
            <w:r w:rsidRPr="00A24BEF">
              <w:rPr>
                <w:rFonts w:cs="Arial"/>
                <w:szCs w:val="21"/>
              </w:rPr>
              <w:t>coudre</w:t>
            </w:r>
            <w:proofErr w:type="spellEnd"/>
          </w:p>
        </w:tc>
        <w:tc>
          <w:tcPr>
            <w:tcW w:w="5689" w:type="dxa"/>
            <w:shd w:val="clear" w:color="auto" w:fill="auto"/>
            <w:vAlign w:val="center"/>
          </w:tcPr>
          <w:p w14:paraId="3E7D8680"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709DC0AD" w14:textId="77777777" w:rsidR="001640C9" w:rsidRPr="00A06705" w:rsidRDefault="001640C9" w:rsidP="001640C9">
            <w:pPr>
              <w:spacing w:before="60" w:after="60" w:line="240" w:lineRule="auto"/>
              <w:jc w:val="center"/>
              <w:rPr>
                <w:rFonts w:cs="Arial"/>
                <w:b/>
                <w:szCs w:val="21"/>
              </w:rPr>
            </w:pPr>
          </w:p>
        </w:tc>
      </w:tr>
      <w:tr w:rsidR="001640C9" w:rsidRPr="008B36C0" w14:paraId="59B90A4C" w14:textId="77777777" w:rsidTr="001640C9">
        <w:tc>
          <w:tcPr>
            <w:tcW w:w="1101" w:type="dxa"/>
            <w:tcBorders>
              <w:top w:val="single" w:sz="4" w:space="0" w:color="auto"/>
              <w:bottom w:val="single" w:sz="4" w:space="0" w:color="auto"/>
            </w:tcBorders>
            <w:shd w:val="clear" w:color="auto" w:fill="auto"/>
            <w:vAlign w:val="center"/>
          </w:tcPr>
          <w:p w14:paraId="61250718" w14:textId="77777777" w:rsidR="001640C9" w:rsidRPr="00ED20FE" w:rsidRDefault="001640C9" w:rsidP="001640C9">
            <w:pPr>
              <w:spacing w:before="60" w:after="60" w:line="240" w:lineRule="auto"/>
              <w:jc w:val="center"/>
              <w:rPr>
                <w:rFonts w:cs="Arial"/>
                <w:szCs w:val="21"/>
              </w:rPr>
            </w:pPr>
            <w:r w:rsidRPr="00ED20FE">
              <w:rPr>
                <w:rFonts w:cs="Arial"/>
                <w:szCs w:val="21"/>
              </w:rPr>
              <w:t>17.</w:t>
            </w:r>
          </w:p>
        </w:tc>
        <w:tc>
          <w:tcPr>
            <w:tcW w:w="4120" w:type="dxa"/>
            <w:tcBorders>
              <w:top w:val="nil"/>
              <w:left w:val="single" w:sz="4" w:space="0" w:color="auto"/>
              <w:bottom w:val="single" w:sz="4" w:space="0" w:color="auto"/>
              <w:right w:val="single" w:sz="4" w:space="0" w:color="auto"/>
            </w:tcBorders>
            <w:shd w:val="clear" w:color="auto" w:fill="auto"/>
          </w:tcPr>
          <w:p w14:paraId="648DFF5B" w14:textId="77777777" w:rsidR="001640C9" w:rsidRDefault="001640C9" w:rsidP="001640C9">
            <w:pPr>
              <w:spacing w:before="60" w:after="60" w:line="240" w:lineRule="auto"/>
              <w:rPr>
                <w:rFonts w:cs="Arial"/>
                <w:b/>
                <w:szCs w:val="21"/>
              </w:rPr>
            </w:pPr>
            <w:proofErr w:type="spellStart"/>
            <w:r w:rsidRPr="00C87D29">
              <w:rPr>
                <w:rFonts w:cs="Arial"/>
                <w:b/>
                <w:szCs w:val="21"/>
              </w:rPr>
              <w:t>Tissu</w:t>
            </w:r>
            <w:proofErr w:type="spellEnd"/>
            <w:r w:rsidRPr="00C87D29">
              <w:rPr>
                <w:rFonts w:cs="Arial"/>
                <w:b/>
                <w:szCs w:val="21"/>
              </w:rPr>
              <w:t xml:space="preserve"> </w:t>
            </w:r>
            <w:proofErr w:type="spellStart"/>
            <w:r w:rsidRPr="00C87D29">
              <w:rPr>
                <w:rFonts w:cs="Arial"/>
                <w:b/>
                <w:szCs w:val="21"/>
              </w:rPr>
              <w:t>thermocollant</w:t>
            </w:r>
            <w:proofErr w:type="spellEnd"/>
            <w:r w:rsidRPr="00C87D29">
              <w:rPr>
                <w:rFonts w:cs="Arial"/>
                <w:b/>
                <w:szCs w:val="21"/>
              </w:rPr>
              <w:t xml:space="preserve"> (double </w:t>
            </w:r>
            <w:proofErr w:type="spellStart"/>
            <w:r w:rsidRPr="00C87D29">
              <w:rPr>
                <w:rFonts w:cs="Arial"/>
                <w:b/>
                <w:szCs w:val="21"/>
              </w:rPr>
              <w:t>colle</w:t>
            </w:r>
            <w:proofErr w:type="spellEnd"/>
            <w:r w:rsidRPr="00C87D29">
              <w:rPr>
                <w:rFonts w:cs="Arial"/>
                <w:b/>
                <w:szCs w:val="21"/>
              </w:rPr>
              <w:t>)</w:t>
            </w:r>
          </w:p>
          <w:p w14:paraId="368A2585" w14:textId="77777777" w:rsidR="001640C9" w:rsidRPr="00A24BEF" w:rsidRDefault="001640C9" w:rsidP="001640C9">
            <w:pPr>
              <w:spacing w:before="60" w:after="60" w:line="240" w:lineRule="auto"/>
              <w:rPr>
                <w:rFonts w:cs="Arial"/>
                <w:szCs w:val="21"/>
              </w:rPr>
            </w:pPr>
            <w:r w:rsidRPr="00A24BEF">
              <w:rPr>
                <w:rFonts w:cs="Arial"/>
                <w:szCs w:val="21"/>
              </w:rPr>
              <w:t>En Polyester, 10x10x10 cm</w:t>
            </w:r>
          </w:p>
        </w:tc>
        <w:tc>
          <w:tcPr>
            <w:tcW w:w="5689" w:type="dxa"/>
            <w:shd w:val="clear" w:color="auto" w:fill="auto"/>
            <w:vAlign w:val="center"/>
          </w:tcPr>
          <w:p w14:paraId="6CCE2286"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3B0F6C43" w14:textId="77777777" w:rsidR="001640C9" w:rsidRPr="00A06705" w:rsidRDefault="001640C9" w:rsidP="001640C9">
            <w:pPr>
              <w:spacing w:before="60" w:after="60" w:line="240" w:lineRule="auto"/>
              <w:jc w:val="center"/>
              <w:rPr>
                <w:rFonts w:cs="Arial"/>
                <w:b/>
                <w:szCs w:val="21"/>
              </w:rPr>
            </w:pPr>
          </w:p>
        </w:tc>
      </w:tr>
      <w:tr w:rsidR="001640C9" w:rsidRPr="008B36C0" w14:paraId="55475FA3" w14:textId="77777777" w:rsidTr="001640C9">
        <w:tc>
          <w:tcPr>
            <w:tcW w:w="1101" w:type="dxa"/>
            <w:tcBorders>
              <w:top w:val="single" w:sz="4" w:space="0" w:color="auto"/>
              <w:bottom w:val="single" w:sz="4" w:space="0" w:color="auto"/>
            </w:tcBorders>
            <w:shd w:val="clear" w:color="auto" w:fill="auto"/>
            <w:vAlign w:val="center"/>
          </w:tcPr>
          <w:p w14:paraId="2ACCFC26" w14:textId="77777777" w:rsidR="001640C9" w:rsidRPr="00ED20FE" w:rsidRDefault="001640C9" w:rsidP="001640C9">
            <w:pPr>
              <w:spacing w:before="60" w:after="60" w:line="240" w:lineRule="auto"/>
              <w:jc w:val="center"/>
              <w:rPr>
                <w:rFonts w:cs="Arial"/>
                <w:szCs w:val="21"/>
              </w:rPr>
            </w:pPr>
            <w:r w:rsidRPr="00ED20FE">
              <w:rPr>
                <w:rFonts w:cs="Arial"/>
                <w:szCs w:val="21"/>
              </w:rPr>
              <w:t>18.</w:t>
            </w:r>
          </w:p>
        </w:tc>
        <w:tc>
          <w:tcPr>
            <w:tcW w:w="4120" w:type="dxa"/>
            <w:tcBorders>
              <w:top w:val="nil"/>
              <w:left w:val="single" w:sz="4" w:space="0" w:color="auto"/>
              <w:bottom w:val="single" w:sz="4" w:space="0" w:color="auto"/>
              <w:right w:val="single" w:sz="4" w:space="0" w:color="auto"/>
            </w:tcBorders>
            <w:shd w:val="clear" w:color="auto" w:fill="auto"/>
          </w:tcPr>
          <w:p w14:paraId="14F1FEEC" w14:textId="77777777" w:rsidR="001640C9" w:rsidRDefault="001640C9" w:rsidP="001640C9">
            <w:pPr>
              <w:spacing w:before="60" w:after="60" w:line="240" w:lineRule="auto"/>
              <w:rPr>
                <w:rFonts w:cs="Arial"/>
                <w:b/>
                <w:szCs w:val="21"/>
              </w:rPr>
            </w:pPr>
            <w:proofErr w:type="spellStart"/>
            <w:r w:rsidRPr="00C87D29">
              <w:rPr>
                <w:rFonts w:cs="Arial"/>
                <w:b/>
                <w:szCs w:val="21"/>
              </w:rPr>
              <w:t>Tabouret</w:t>
            </w:r>
            <w:proofErr w:type="spellEnd"/>
            <w:r w:rsidRPr="00C87D29">
              <w:rPr>
                <w:rFonts w:cs="Arial"/>
                <w:b/>
                <w:szCs w:val="21"/>
              </w:rPr>
              <w:t xml:space="preserve"> </w:t>
            </w:r>
            <w:proofErr w:type="spellStart"/>
            <w:r w:rsidRPr="00C87D29">
              <w:rPr>
                <w:rFonts w:cs="Arial"/>
                <w:b/>
                <w:szCs w:val="21"/>
              </w:rPr>
              <w:t>métallique</w:t>
            </w:r>
            <w:proofErr w:type="spellEnd"/>
          </w:p>
          <w:p w14:paraId="22CD514B" w14:textId="77777777" w:rsidR="001640C9" w:rsidRPr="00A24BEF" w:rsidRDefault="001640C9" w:rsidP="001640C9">
            <w:pPr>
              <w:spacing w:before="60" w:after="60" w:line="240" w:lineRule="auto"/>
              <w:rPr>
                <w:rFonts w:cs="Arial"/>
                <w:szCs w:val="21"/>
              </w:rPr>
            </w:pPr>
            <w:r w:rsidRPr="00A24BEF">
              <w:rPr>
                <w:rFonts w:cs="Arial"/>
                <w:szCs w:val="21"/>
              </w:rPr>
              <w:t xml:space="preserve">En </w:t>
            </w:r>
            <w:proofErr w:type="spellStart"/>
            <w:r w:rsidRPr="00A24BEF">
              <w:rPr>
                <w:rFonts w:cs="Arial"/>
                <w:szCs w:val="21"/>
              </w:rPr>
              <w:t>acier</w:t>
            </w:r>
            <w:proofErr w:type="spellEnd"/>
            <w:r w:rsidRPr="00A24BEF">
              <w:rPr>
                <w:rFonts w:cs="Arial"/>
                <w:szCs w:val="21"/>
              </w:rPr>
              <w:t xml:space="preserve">, </w:t>
            </w:r>
            <w:proofErr w:type="spellStart"/>
            <w:r w:rsidRPr="00A24BEF">
              <w:rPr>
                <w:rFonts w:cs="Arial"/>
                <w:szCs w:val="21"/>
              </w:rPr>
              <w:t>destiné</w:t>
            </w:r>
            <w:proofErr w:type="spellEnd"/>
          </w:p>
        </w:tc>
        <w:tc>
          <w:tcPr>
            <w:tcW w:w="5689" w:type="dxa"/>
            <w:shd w:val="clear" w:color="auto" w:fill="auto"/>
            <w:vAlign w:val="center"/>
          </w:tcPr>
          <w:p w14:paraId="39B46E82"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5A0036E9" w14:textId="77777777" w:rsidR="001640C9" w:rsidRPr="00A06705" w:rsidRDefault="001640C9" w:rsidP="001640C9">
            <w:pPr>
              <w:spacing w:before="60" w:after="60" w:line="240" w:lineRule="auto"/>
              <w:jc w:val="center"/>
              <w:rPr>
                <w:rFonts w:cs="Arial"/>
                <w:b/>
                <w:szCs w:val="21"/>
              </w:rPr>
            </w:pPr>
          </w:p>
        </w:tc>
      </w:tr>
      <w:tr w:rsidR="001640C9" w:rsidRPr="008B36C0" w14:paraId="3527E07D" w14:textId="77777777" w:rsidTr="001640C9">
        <w:tc>
          <w:tcPr>
            <w:tcW w:w="1101" w:type="dxa"/>
            <w:tcBorders>
              <w:top w:val="single" w:sz="4" w:space="0" w:color="auto"/>
              <w:bottom w:val="single" w:sz="4" w:space="0" w:color="auto"/>
            </w:tcBorders>
            <w:shd w:val="clear" w:color="auto" w:fill="auto"/>
            <w:vAlign w:val="center"/>
          </w:tcPr>
          <w:p w14:paraId="2E2CC5A2" w14:textId="77777777" w:rsidR="001640C9" w:rsidRPr="00ED20FE" w:rsidRDefault="001640C9" w:rsidP="001640C9">
            <w:pPr>
              <w:spacing w:before="60" w:after="60" w:line="240" w:lineRule="auto"/>
              <w:jc w:val="center"/>
              <w:rPr>
                <w:rFonts w:cs="Arial"/>
                <w:szCs w:val="21"/>
              </w:rPr>
            </w:pPr>
            <w:r w:rsidRPr="00ED20FE">
              <w:rPr>
                <w:rFonts w:cs="Arial"/>
                <w:szCs w:val="21"/>
              </w:rPr>
              <w:t>19.</w:t>
            </w:r>
          </w:p>
        </w:tc>
        <w:tc>
          <w:tcPr>
            <w:tcW w:w="4120" w:type="dxa"/>
            <w:tcBorders>
              <w:top w:val="nil"/>
              <w:left w:val="single" w:sz="4" w:space="0" w:color="auto"/>
              <w:bottom w:val="single" w:sz="4" w:space="0" w:color="auto"/>
              <w:right w:val="single" w:sz="4" w:space="0" w:color="auto"/>
            </w:tcBorders>
            <w:shd w:val="clear" w:color="auto" w:fill="auto"/>
          </w:tcPr>
          <w:p w14:paraId="06A6B464" w14:textId="77777777" w:rsidR="001640C9" w:rsidRDefault="001640C9" w:rsidP="001640C9">
            <w:pPr>
              <w:spacing w:before="60" w:after="60" w:line="240" w:lineRule="auto"/>
              <w:rPr>
                <w:rFonts w:cs="Arial"/>
                <w:b/>
                <w:szCs w:val="21"/>
              </w:rPr>
            </w:pPr>
            <w:r w:rsidRPr="00C87D29">
              <w:rPr>
                <w:rFonts w:cs="Arial"/>
                <w:b/>
                <w:szCs w:val="21"/>
              </w:rPr>
              <w:t>Bancs</w:t>
            </w:r>
          </w:p>
          <w:p w14:paraId="44632051" w14:textId="77777777" w:rsidR="001640C9" w:rsidRPr="00A24BEF" w:rsidRDefault="001640C9" w:rsidP="001640C9">
            <w:pPr>
              <w:spacing w:before="60" w:after="60" w:line="240" w:lineRule="auto"/>
              <w:rPr>
                <w:rFonts w:cs="Arial"/>
                <w:szCs w:val="21"/>
              </w:rPr>
            </w:pPr>
            <w:r w:rsidRPr="00A24BEF">
              <w:rPr>
                <w:rFonts w:cs="Arial"/>
                <w:szCs w:val="21"/>
              </w:rPr>
              <w:t xml:space="preserve">En </w:t>
            </w:r>
            <w:proofErr w:type="spellStart"/>
            <w:r w:rsidRPr="00A24BEF">
              <w:rPr>
                <w:rFonts w:cs="Arial"/>
                <w:szCs w:val="21"/>
              </w:rPr>
              <w:t>bois</w:t>
            </w:r>
            <w:proofErr w:type="spellEnd"/>
            <w:r w:rsidRPr="00A24BEF">
              <w:rPr>
                <w:rFonts w:cs="Arial"/>
                <w:szCs w:val="21"/>
              </w:rPr>
              <w:t xml:space="preserve"> blanc, 1,80 m de long</w:t>
            </w:r>
          </w:p>
        </w:tc>
        <w:tc>
          <w:tcPr>
            <w:tcW w:w="5689" w:type="dxa"/>
            <w:shd w:val="clear" w:color="auto" w:fill="auto"/>
            <w:vAlign w:val="center"/>
          </w:tcPr>
          <w:p w14:paraId="29DBA1E9"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69DF435B" w14:textId="77777777" w:rsidR="001640C9" w:rsidRPr="00A06705" w:rsidRDefault="001640C9" w:rsidP="001640C9">
            <w:pPr>
              <w:spacing w:before="60" w:after="60" w:line="240" w:lineRule="auto"/>
              <w:jc w:val="center"/>
              <w:rPr>
                <w:rFonts w:cs="Arial"/>
                <w:b/>
                <w:szCs w:val="21"/>
              </w:rPr>
            </w:pPr>
          </w:p>
        </w:tc>
      </w:tr>
      <w:tr w:rsidR="001640C9" w:rsidRPr="008B36C0" w14:paraId="5CFDB3A7" w14:textId="77777777" w:rsidTr="001640C9">
        <w:tc>
          <w:tcPr>
            <w:tcW w:w="1101" w:type="dxa"/>
            <w:tcBorders>
              <w:top w:val="single" w:sz="4" w:space="0" w:color="auto"/>
              <w:bottom w:val="single" w:sz="4" w:space="0" w:color="auto"/>
            </w:tcBorders>
            <w:shd w:val="clear" w:color="auto" w:fill="auto"/>
            <w:vAlign w:val="center"/>
          </w:tcPr>
          <w:p w14:paraId="55DBDA80" w14:textId="77777777" w:rsidR="001640C9" w:rsidRPr="00ED20FE" w:rsidRDefault="001640C9" w:rsidP="001640C9">
            <w:pPr>
              <w:spacing w:before="60" w:after="60" w:line="240" w:lineRule="auto"/>
              <w:jc w:val="center"/>
              <w:rPr>
                <w:rFonts w:cs="Arial"/>
                <w:szCs w:val="21"/>
              </w:rPr>
            </w:pPr>
            <w:r w:rsidRPr="00ED20FE">
              <w:rPr>
                <w:rFonts w:cs="Arial"/>
                <w:szCs w:val="21"/>
              </w:rPr>
              <w:t>20.</w:t>
            </w:r>
          </w:p>
        </w:tc>
        <w:tc>
          <w:tcPr>
            <w:tcW w:w="4120" w:type="dxa"/>
            <w:tcBorders>
              <w:top w:val="nil"/>
              <w:left w:val="single" w:sz="4" w:space="0" w:color="auto"/>
              <w:bottom w:val="single" w:sz="4" w:space="0" w:color="auto"/>
              <w:right w:val="single" w:sz="4" w:space="0" w:color="auto"/>
            </w:tcBorders>
            <w:shd w:val="clear" w:color="auto" w:fill="auto"/>
          </w:tcPr>
          <w:p w14:paraId="6E5A3817" w14:textId="77777777" w:rsidR="001640C9" w:rsidRDefault="001640C9" w:rsidP="001640C9">
            <w:pPr>
              <w:spacing w:before="60" w:after="60" w:line="240" w:lineRule="auto"/>
              <w:rPr>
                <w:rFonts w:cs="Arial"/>
                <w:b/>
                <w:szCs w:val="21"/>
              </w:rPr>
            </w:pPr>
            <w:proofErr w:type="spellStart"/>
            <w:r w:rsidRPr="00C87D29">
              <w:rPr>
                <w:rFonts w:cs="Arial"/>
                <w:b/>
                <w:szCs w:val="21"/>
              </w:rPr>
              <w:t>Popeline</w:t>
            </w:r>
            <w:proofErr w:type="spellEnd"/>
          </w:p>
          <w:p w14:paraId="1626B129" w14:textId="77777777" w:rsidR="001640C9" w:rsidRPr="00A24BEF" w:rsidRDefault="001640C9" w:rsidP="001640C9">
            <w:pPr>
              <w:spacing w:before="60" w:after="60" w:line="240" w:lineRule="auto"/>
              <w:rPr>
                <w:rFonts w:cs="Arial"/>
                <w:szCs w:val="21"/>
              </w:rPr>
            </w:pPr>
            <w:proofErr w:type="spellStart"/>
            <w:r w:rsidRPr="00A24BEF">
              <w:rPr>
                <w:rFonts w:cs="Arial"/>
                <w:szCs w:val="21"/>
              </w:rPr>
              <w:t>Tissu</w:t>
            </w:r>
            <w:proofErr w:type="spellEnd"/>
            <w:r w:rsidRPr="00A24BEF">
              <w:rPr>
                <w:rFonts w:cs="Arial"/>
                <w:szCs w:val="21"/>
              </w:rPr>
              <w:t xml:space="preserve"> en </w:t>
            </w:r>
            <w:proofErr w:type="spellStart"/>
            <w:r w:rsidRPr="00A24BEF">
              <w:rPr>
                <w:rFonts w:cs="Arial"/>
                <w:szCs w:val="21"/>
              </w:rPr>
              <w:t>coton</w:t>
            </w:r>
            <w:proofErr w:type="spellEnd"/>
            <w:r w:rsidRPr="00A24BEF">
              <w:rPr>
                <w:rFonts w:cs="Arial"/>
                <w:szCs w:val="21"/>
              </w:rPr>
              <w:t xml:space="preserve">, dense, </w:t>
            </w:r>
            <w:proofErr w:type="spellStart"/>
            <w:r w:rsidRPr="00A24BEF">
              <w:rPr>
                <w:rFonts w:cs="Arial"/>
                <w:szCs w:val="21"/>
              </w:rPr>
              <w:t>légèrement</w:t>
            </w:r>
            <w:proofErr w:type="spellEnd"/>
            <w:r w:rsidRPr="00A24BEF">
              <w:rPr>
                <w:rFonts w:cs="Arial"/>
                <w:szCs w:val="21"/>
              </w:rPr>
              <w:t xml:space="preserve"> </w:t>
            </w:r>
            <w:proofErr w:type="spellStart"/>
            <w:r w:rsidRPr="00A24BEF">
              <w:rPr>
                <w:rFonts w:cs="Arial"/>
                <w:szCs w:val="21"/>
              </w:rPr>
              <w:t>satiné</w:t>
            </w:r>
            <w:proofErr w:type="spellEnd"/>
            <w:r w:rsidRPr="00A24BEF">
              <w:rPr>
                <w:rFonts w:cs="Arial"/>
                <w:szCs w:val="21"/>
              </w:rPr>
              <w:t xml:space="preserve"> et </w:t>
            </w:r>
            <w:proofErr w:type="spellStart"/>
            <w:r w:rsidRPr="00A24BEF">
              <w:rPr>
                <w:rFonts w:cs="Arial"/>
                <w:szCs w:val="21"/>
              </w:rPr>
              <w:t>duveteux</w:t>
            </w:r>
            <w:proofErr w:type="spellEnd"/>
            <w:r w:rsidRPr="00A24BEF">
              <w:rPr>
                <w:rFonts w:cs="Arial"/>
                <w:szCs w:val="21"/>
              </w:rPr>
              <w:t xml:space="preserve"> </w:t>
            </w:r>
            <w:proofErr w:type="spellStart"/>
            <w:r w:rsidRPr="00A24BEF">
              <w:rPr>
                <w:rFonts w:cs="Arial"/>
                <w:szCs w:val="21"/>
              </w:rPr>
              <w:t>destiné</w:t>
            </w:r>
            <w:proofErr w:type="spellEnd"/>
            <w:r w:rsidRPr="00A24BEF">
              <w:rPr>
                <w:rFonts w:cs="Arial"/>
                <w:szCs w:val="21"/>
              </w:rPr>
              <w:t xml:space="preserve"> à la </w:t>
            </w:r>
            <w:proofErr w:type="spellStart"/>
            <w:r w:rsidRPr="00A24BEF">
              <w:rPr>
                <w:rFonts w:cs="Arial"/>
                <w:szCs w:val="21"/>
              </w:rPr>
              <w:t>doublure</w:t>
            </w:r>
            <w:proofErr w:type="spellEnd"/>
            <w:r w:rsidRPr="00A24BEF">
              <w:rPr>
                <w:rFonts w:cs="Arial"/>
                <w:szCs w:val="21"/>
              </w:rPr>
              <w:t xml:space="preserve"> des habits</w:t>
            </w:r>
          </w:p>
        </w:tc>
        <w:tc>
          <w:tcPr>
            <w:tcW w:w="5689" w:type="dxa"/>
            <w:shd w:val="clear" w:color="auto" w:fill="auto"/>
            <w:vAlign w:val="center"/>
          </w:tcPr>
          <w:p w14:paraId="65672D76"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4247F137" w14:textId="77777777" w:rsidR="001640C9" w:rsidRPr="00A06705" w:rsidRDefault="001640C9" w:rsidP="001640C9">
            <w:pPr>
              <w:spacing w:before="60" w:after="60" w:line="240" w:lineRule="auto"/>
              <w:jc w:val="center"/>
              <w:rPr>
                <w:rFonts w:cs="Arial"/>
                <w:b/>
                <w:szCs w:val="21"/>
              </w:rPr>
            </w:pPr>
          </w:p>
        </w:tc>
      </w:tr>
      <w:bookmarkEnd w:id="198"/>
    </w:tbl>
    <w:p w14:paraId="0BE2045C" w14:textId="77777777" w:rsidR="001640C9" w:rsidRDefault="001640C9" w:rsidP="001640C9">
      <w:pPr>
        <w:spacing w:line="259" w:lineRule="auto"/>
        <w:rPr>
          <w:rFonts w:eastAsia="Times New Roman" w:cs="Arial"/>
          <w:b/>
          <w:snapToGrid w:val="0"/>
        </w:rPr>
      </w:pPr>
    </w:p>
    <w:p w14:paraId="78CDE61B" w14:textId="77777777" w:rsidR="001640C9" w:rsidRDefault="001640C9" w:rsidP="001640C9">
      <w:pPr>
        <w:spacing w:line="259" w:lineRule="auto"/>
        <w:rPr>
          <w:rFonts w:eastAsia="Times New Roman" w:cs="Arial"/>
          <w:b/>
          <w:snapToGrid w:val="0"/>
        </w:rPr>
      </w:pPr>
    </w:p>
    <w:p w14:paraId="0E018BDA" w14:textId="5E0EC331" w:rsidR="001640C9" w:rsidRDefault="001640C9" w:rsidP="001640C9">
      <w:pPr>
        <w:spacing w:line="259" w:lineRule="auto"/>
        <w:rPr>
          <w:rFonts w:eastAsia="Times New Roman" w:cs="Arial"/>
          <w:b/>
          <w:snapToGrid w:val="0"/>
        </w:rPr>
      </w:pPr>
      <w:r w:rsidRPr="00AC198A">
        <w:rPr>
          <w:rFonts w:eastAsia="Times New Roman" w:cs="Arial"/>
          <w:b/>
          <w:snapToGrid w:val="0"/>
        </w:rPr>
        <w:t xml:space="preserve">Lot 2: </w:t>
      </w:r>
      <w:proofErr w:type="spellStart"/>
      <w:r w:rsidRPr="00AC198A">
        <w:rPr>
          <w:rFonts w:eastAsia="Times New Roman" w:cs="Arial"/>
          <w:b/>
          <w:snapToGrid w:val="0"/>
        </w:rPr>
        <w:t>Fourniture</w:t>
      </w:r>
      <w:proofErr w:type="spellEnd"/>
      <w:r w:rsidRPr="00AC198A">
        <w:rPr>
          <w:rFonts w:eastAsia="Times New Roman" w:cs="Arial"/>
          <w:b/>
          <w:snapToGrid w:val="0"/>
        </w:rPr>
        <w:t xml:space="preserve"> et livraison </w:t>
      </w:r>
      <w:proofErr w:type="spellStart"/>
      <w:r w:rsidRPr="00AC198A">
        <w:rPr>
          <w:rFonts w:eastAsia="Times New Roman" w:cs="Arial"/>
          <w:b/>
          <w:snapToGrid w:val="0"/>
        </w:rPr>
        <w:t>d’Équipements</w:t>
      </w:r>
      <w:proofErr w:type="spellEnd"/>
      <w:r w:rsidRPr="00AC198A">
        <w:rPr>
          <w:rFonts w:eastAsia="Times New Roman" w:cs="Arial"/>
          <w:b/>
          <w:snapToGrid w:val="0"/>
        </w:rPr>
        <w:t xml:space="preserve"> au profit des </w:t>
      </w:r>
      <w:proofErr w:type="spellStart"/>
      <w:r w:rsidRPr="00AC198A">
        <w:rPr>
          <w:rFonts w:eastAsia="Times New Roman" w:cs="Arial"/>
          <w:b/>
          <w:snapToGrid w:val="0"/>
        </w:rPr>
        <w:t>Maisons</w:t>
      </w:r>
      <w:proofErr w:type="spellEnd"/>
      <w:r w:rsidRPr="00AC198A">
        <w:rPr>
          <w:rFonts w:eastAsia="Times New Roman" w:cs="Arial"/>
          <w:b/>
          <w:snapToGrid w:val="0"/>
        </w:rPr>
        <w:t xml:space="preserve"> </w:t>
      </w:r>
      <w:proofErr w:type="spellStart"/>
      <w:r w:rsidRPr="00AC198A">
        <w:rPr>
          <w:rFonts w:eastAsia="Times New Roman" w:cs="Arial"/>
          <w:b/>
          <w:snapToGrid w:val="0"/>
        </w:rPr>
        <w:t>d’Arrèt</w:t>
      </w:r>
      <w:proofErr w:type="spellEnd"/>
      <w:r w:rsidRPr="00AC198A">
        <w:rPr>
          <w:rFonts w:eastAsia="Times New Roman" w:cs="Arial"/>
          <w:b/>
          <w:snapToGrid w:val="0"/>
        </w:rPr>
        <w:t xml:space="preserve"> et de Correction (MAC) de </w:t>
      </w:r>
      <w:proofErr w:type="spellStart"/>
      <w:r w:rsidRPr="00AC198A">
        <w:rPr>
          <w:rFonts w:eastAsia="Times New Roman" w:cs="Arial"/>
          <w:b/>
          <w:snapToGrid w:val="0"/>
        </w:rPr>
        <w:t>Tenkodogo</w:t>
      </w:r>
      <w:proofErr w:type="spellEnd"/>
      <w:r w:rsidRPr="00AC198A">
        <w:rPr>
          <w:rFonts w:eastAsia="Times New Roman" w:cs="Arial"/>
          <w:b/>
          <w:snapToGrid w:val="0"/>
        </w:rPr>
        <w:t>;</w:t>
      </w:r>
    </w:p>
    <w:p w14:paraId="6C5EEF5A" w14:textId="77777777" w:rsidR="001640C9" w:rsidRDefault="001640C9" w:rsidP="001640C9">
      <w:pPr>
        <w:spacing w:line="259" w:lineRule="auto"/>
        <w:rPr>
          <w:rFonts w:eastAsia="Times New Roman" w:cs="Arial"/>
          <w:b/>
          <w:snapToGrid w:val="0"/>
        </w:rPr>
      </w:pPr>
      <w:r>
        <w:rPr>
          <w:rFonts w:eastAsia="Times New Roman" w:cs="Arial"/>
          <w:b/>
          <w:snapToGrid w:val="0"/>
        </w:rPr>
        <w:t>Kits de Savonnerie</w:t>
      </w:r>
    </w:p>
    <w:tbl>
      <w:tblPr>
        <w:tblW w:w="13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4120"/>
        <w:gridCol w:w="5689"/>
        <w:gridCol w:w="2552"/>
      </w:tblGrid>
      <w:tr w:rsidR="001640C9" w:rsidRPr="008B36C0" w14:paraId="77BFCB90" w14:textId="77777777" w:rsidTr="001640C9">
        <w:tc>
          <w:tcPr>
            <w:tcW w:w="1101" w:type="dxa"/>
            <w:shd w:val="pct10" w:color="auto" w:fill="auto"/>
            <w:vAlign w:val="center"/>
          </w:tcPr>
          <w:p w14:paraId="111142A3" w14:textId="77777777" w:rsidR="001640C9" w:rsidRPr="008B36C0" w:rsidRDefault="001640C9" w:rsidP="001640C9">
            <w:pPr>
              <w:spacing w:before="60" w:after="60" w:line="240" w:lineRule="auto"/>
              <w:jc w:val="center"/>
              <w:rPr>
                <w:rFonts w:eastAsia="Times New Roman" w:cs="Arial"/>
                <w:snapToGrid w:val="0"/>
                <w:sz w:val="20"/>
                <w:szCs w:val="20"/>
              </w:rPr>
            </w:pPr>
            <w:r w:rsidRPr="008B36C0">
              <w:rPr>
                <w:rFonts w:eastAsia="Times New Roman" w:cs="Arial"/>
                <w:b/>
                <w:snapToGrid w:val="0"/>
                <w:sz w:val="20"/>
                <w:szCs w:val="20"/>
              </w:rPr>
              <w:t>1. Poste n°</w:t>
            </w:r>
          </w:p>
        </w:tc>
        <w:tc>
          <w:tcPr>
            <w:tcW w:w="4120" w:type="dxa"/>
            <w:shd w:val="pct10" w:color="auto" w:fill="auto"/>
            <w:vAlign w:val="center"/>
          </w:tcPr>
          <w:p w14:paraId="5E363344" w14:textId="77777777" w:rsidR="001640C9" w:rsidRPr="008B36C0" w:rsidRDefault="001640C9" w:rsidP="001640C9">
            <w:pPr>
              <w:spacing w:before="60" w:after="60" w:line="240" w:lineRule="auto"/>
              <w:jc w:val="center"/>
              <w:rPr>
                <w:rFonts w:eastAsia="Times New Roman" w:cs="Arial"/>
                <w:snapToGrid w:val="0"/>
                <w:sz w:val="20"/>
                <w:szCs w:val="20"/>
              </w:rPr>
            </w:pPr>
            <w:r w:rsidRPr="008B36C0">
              <w:rPr>
                <w:rFonts w:eastAsia="Times New Roman" w:cs="Arial"/>
                <w:b/>
                <w:snapToGrid w:val="0"/>
                <w:sz w:val="20"/>
                <w:szCs w:val="20"/>
              </w:rPr>
              <w:t xml:space="preserve">2. </w:t>
            </w:r>
            <w:proofErr w:type="spellStart"/>
            <w:r w:rsidRPr="008B36C0">
              <w:rPr>
                <w:rFonts w:eastAsia="Times New Roman" w:cs="Arial"/>
                <w:b/>
                <w:snapToGrid w:val="0"/>
                <w:sz w:val="20"/>
                <w:szCs w:val="20"/>
              </w:rPr>
              <w:t>Spécifications</w:t>
            </w:r>
            <w:proofErr w:type="spellEnd"/>
            <w:r w:rsidRPr="008B36C0">
              <w:rPr>
                <w:rFonts w:eastAsia="Times New Roman" w:cs="Arial"/>
                <w:b/>
                <w:snapToGrid w:val="0"/>
                <w:sz w:val="20"/>
                <w:szCs w:val="20"/>
              </w:rPr>
              <w:t xml:space="preserve"> </w:t>
            </w:r>
            <w:proofErr w:type="spellStart"/>
            <w:r w:rsidRPr="008B36C0">
              <w:rPr>
                <w:rFonts w:eastAsia="Times New Roman" w:cs="Arial"/>
                <w:b/>
                <w:snapToGrid w:val="0"/>
                <w:sz w:val="20"/>
                <w:szCs w:val="20"/>
              </w:rPr>
              <w:t>requises</w:t>
            </w:r>
            <w:proofErr w:type="spellEnd"/>
          </w:p>
        </w:tc>
        <w:tc>
          <w:tcPr>
            <w:tcW w:w="5689" w:type="dxa"/>
            <w:shd w:val="pct10" w:color="auto" w:fill="auto"/>
            <w:vAlign w:val="center"/>
          </w:tcPr>
          <w:p w14:paraId="60599F8D" w14:textId="77777777" w:rsidR="001640C9" w:rsidRPr="008B36C0" w:rsidRDefault="001640C9" w:rsidP="001640C9">
            <w:pPr>
              <w:spacing w:before="60" w:after="60" w:line="240" w:lineRule="auto"/>
              <w:jc w:val="center"/>
              <w:rPr>
                <w:rFonts w:eastAsia="Times New Roman" w:cs="Arial"/>
                <w:snapToGrid w:val="0"/>
                <w:sz w:val="20"/>
                <w:szCs w:val="20"/>
              </w:rPr>
            </w:pPr>
            <w:r w:rsidRPr="008B36C0">
              <w:rPr>
                <w:rFonts w:eastAsia="Times New Roman" w:cs="Arial"/>
                <w:b/>
                <w:snapToGrid w:val="0"/>
                <w:sz w:val="20"/>
                <w:szCs w:val="20"/>
              </w:rPr>
              <w:t xml:space="preserve">3. </w:t>
            </w:r>
            <w:proofErr w:type="spellStart"/>
            <w:r w:rsidRPr="008B36C0">
              <w:rPr>
                <w:rFonts w:eastAsia="Times New Roman" w:cs="Arial"/>
                <w:b/>
                <w:snapToGrid w:val="0"/>
                <w:sz w:val="20"/>
                <w:szCs w:val="20"/>
              </w:rPr>
              <w:t>Spécifications</w:t>
            </w:r>
            <w:proofErr w:type="spellEnd"/>
            <w:r w:rsidRPr="008B36C0">
              <w:rPr>
                <w:rFonts w:eastAsia="Times New Roman" w:cs="Arial"/>
                <w:b/>
                <w:snapToGrid w:val="0"/>
                <w:sz w:val="20"/>
                <w:szCs w:val="20"/>
              </w:rPr>
              <w:t xml:space="preserve"> </w:t>
            </w:r>
            <w:proofErr w:type="spellStart"/>
            <w:r w:rsidRPr="008B36C0">
              <w:rPr>
                <w:rFonts w:eastAsia="Times New Roman" w:cs="Arial"/>
                <w:b/>
                <w:snapToGrid w:val="0"/>
                <w:sz w:val="20"/>
                <w:szCs w:val="20"/>
              </w:rPr>
              <w:t>proposées</w:t>
            </w:r>
            <w:proofErr w:type="spellEnd"/>
            <w:r w:rsidRPr="008B36C0">
              <w:rPr>
                <w:rFonts w:eastAsia="Times New Roman" w:cs="Arial"/>
                <w:b/>
                <w:snapToGrid w:val="0"/>
                <w:sz w:val="20"/>
                <w:szCs w:val="20"/>
              </w:rPr>
              <w:t xml:space="preserve"> + photos</w:t>
            </w:r>
          </w:p>
        </w:tc>
        <w:tc>
          <w:tcPr>
            <w:tcW w:w="2552" w:type="dxa"/>
            <w:shd w:val="pct10" w:color="auto" w:fill="auto"/>
            <w:vAlign w:val="center"/>
          </w:tcPr>
          <w:p w14:paraId="694ADAFB" w14:textId="77777777" w:rsidR="001640C9" w:rsidRPr="008B36C0" w:rsidRDefault="001640C9" w:rsidP="001640C9">
            <w:pPr>
              <w:spacing w:before="60" w:after="60" w:line="240" w:lineRule="auto"/>
              <w:jc w:val="center"/>
              <w:rPr>
                <w:rFonts w:eastAsia="Times New Roman" w:cs="Arial"/>
                <w:snapToGrid w:val="0"/>
                <w:sz w:val="20"/>
                <w:szCs w:val="20"/>
              </w:rPr>
            </w:pPr>
            <w:r w:rsidRPr="008B36C0">
              <w:rPr>
                <w:rFonts w:eastAsia="Times New Roman" w:cs="Arial"/>
                <w:b/>
                <w:snapToGrid w:val="0"/>
                <w:sz w:val="20"/>
                <w:szCs w:val="20"/>
              </w:rPr>
              <w:t xml:space="preserve">4. Notes, remarques, </w:t>
            </w:r>
            <w:proofErr w:type="spellStart"/>
            <w:r w:rsidRPr="008B36C0">
              <w:rPr>
                <w:rFonts w:eastAsia="Times New Roman" w:cs="Arial"/>
                <w:b/>
                <w:snapToGrid w:val="0"/>
                <w:sz w:val="20"/>
                <w:szCs w:val="20"/>
              </w:rPr>
              <w:t>réf</w:t>
            </w:r>
            <w:proofErr w:type="spellEnd"/>
            <w:r w:rsidRPr="008B36C0">
              <w:rPr>
                <w:rFonts w:eastAsia="Times New Roman" w:cs="Arial"/>
                <w:b/>
                <w:snapToGrid w:val="0"/>
                <w:sz w:val="20"/>
                <w:szCs w:val="20"/>
              </w:rPr>
              <w:t xml:space="preserve"> à documentation</w:t>
            </w:r>
          </w:p>
        </w:tc>
      </w:tr>
      <w:tr w:rsidR="001640C9" w:rsidRPr="008B36C0" w14:paraId="4572A3B5" w14:textId="77777777" w:rsidTr="001640C9">
        <w:tc>
          <w:tcPr>
            <w:tcW w:w="1101" w:type="dxa"/>
            <w:shd w:val="clear" w:color="auto" w:fill="auto"/>
            <w:vAlign w:val="center"/>
          </w:tcPr>
          <w:p w14:paraId="13F1413C" w14:textId="77777777" w:rsidR="001640C9" w:rsidRPr="008B36C0" w:rsidRDefault="001640C9" w:rsidP="001640C9">
            <w:pPr>
              <w:spacing w:before="60" w:after="60" w:line="240" w:lineRule="auto"/>
              <w:jc w:val="center"/>
              <w:rPr>
                <w:rFonts w:eastAsia="Times New Roman" w:cs="Arial"/>
                <w:snapToGrid w:val="0"/>
                <w:sz w:val="20"/>
                <w:szCs w:val="20"/>
              </w:rPr>
            </w:pPr>
            <w:r w:rsidRPr="008B36C0">
              <w:rPr>
                <w:rFonts w:eastAsia="Times New Roman" w:cs="Arial"/>
                <w:snapToGrid w:val="0"/>
                <w:sz w:val="20"/>
                <w:szCs w:val="20"/>
              </w:rPr>
              <w:t>1.</w:t>
            </w:r>
          </w:p>
        </w:tc>
        <w:tc>
          <w:tcPr>
            <w:tcW w:w="4120" w:type="dxa"/>
            <w:tcBorders>
              <w:top w:val="single" w:sz="4" w:space="0" w:color="auto"/>
              <w:left w:val="single" w:sz="4" w:space="0" w:color="auto"/>
              <w:bottom w:val="single" w:sz="4" w:space="0" w:color="auto"/>
              <w:right w:val="single" w:sz="4" w:space="0" w:color="auto"/>
            </w:tcBorders>
            <w:shd w:val="clear" w:color="auto" w:fill="auto"/>
          </w:tcPr>
          <w:p w14:paraId="29606042" w14:textId="77777777" w:rsidR="001640C9" w:rsidRPr="001640C9" w:rsidRDefault="001640C9" w:rsidP="001640C9">
            <w:pPr>
              <w:spacing w:before="60" w:after="60" w:line="240" w:lineRule="auto"/>
              <w:rPr>
                <w:rFonts w:cs="Arial"/>
                <w:b/>
                <w:szCs w:val="21"/>
              </w:rPr>
            </w:pPr>
            <w:proofErr w:type="spellStart"/>
            <w:r w:rsidRPr="001640C9">
              <w:rPr>
                <w:rFonts w:cs="Arial"/>
                <w:b/>
                <w:szCs w:val="21"/>
              </w:rPr>
              <w:t>Soude</w:t>
            </w:r>
            <w:proofErr w:type="spellEnd"/>
          </w:p>
        </w:tc>
        <w:tc>
          <w:tcPr>
            <w:tcW w:w="5689" w:type="dxa"/>
            <w:shd w:val="clear" w:color="auto" w:fill="auto"/>
            <w:vAlign w:val="center"/>
          </w:tcPr>
          <w:p w14:paraId="71598610" w14:textId="77777777" w:rsidR="001640C9" w:rsidRPr="008B36C0" w:rsidRDefault="001640C9" w:rsidP="001640C9">
            <w:pPr>
              <w:spacing w:before="60" w:after="60" w:line="240" w:lineRule="auto"/>
              <w:jc w:val="center"/>
              <w:rPr>
                <w:rFonts w:eastAsia="Times New Roman" w:cs="Arial"/>
                <w:snapToGrid w:val="0"/>
                <w:sz w:val="20"/>
                <w:szCs w:val="20"/>
              </w:rPr>
            </w:pPr>
          </w:p>
        </w:tc>
        <w:tc>
          <w:tcPr>
            <w:tcW w:w="2552" w:type="dxa"/>
            <w:shd w:val="clear" w:color="auto" w:fill="auto"/>
            <w:vAlign w:val="center"/>
          </w:tcPr>
          <w:p w14:paraId="1278F599" w14:textId="77777777" w:rsidR="001640C9" w:rsidRPr="008B36C0" w:rsidRDefault="001640C9" w:rsidP="001640C9">
            <w:pPr>
              <w:spacing w:before="60" w:after="60" w:line="240" w:lineRule="auto"/>
              <w:jc w:val="center"/>
              <w:rPr>
                <w:rFonts w:eastAsia="Times New Roman" w:cs="Arial"/>
                <w:snapToGrid w:val="0"/>
                <w:sz w:val="20"/>
                <w:szCs w:val="20"/>
              </w:rPr>
            </w:pPr>
          </w:p>
        </w:tc>
      </w:tr>
      <w:tr w:rsidR="001640C9" w:rsidRPr="008B36C0" w14:paraId="057AC0D6" w14:textId="77777777" w:rsidTr="001640C9">
        <w:tc>
          <w:tcPr>
            <w:tcW w:w="1101" w:type="dxa"/>
            <w:shd w:val="clear" w:color="auto" w:fill="auto"/>
            <w:vAlign w:val="center"/>
          </w:tcPr>
          <w:p w14:paraId="59FF2846" w14:textId="77777777" w:rsidR="001640C9" w:rsidRPr="008B36C0" w:rsidRDefault="001640C9" w:rsidP="001640C9">
            <w:pPr>
              <w:spacing w:before="60" w:after="60" w:line="240" w:lineRule="auto"/>
              <w:jc w:val="center"/>
              <w:rPr>
                <w:rFonts w:eastAsia="Times New Roman" w:cs="Arial"/>
                <w:snapToGrid w:val="0"/>
                <w:sz w:val="20"/>
                <w:szCs w:val="20"/>
              </w:rPr>
            </w:pPr>
            <w:r w:rsidRPr="008B36C0">
              <w:rPr>
                <w:rFonts w:eastAsia="Times New Roman" w:cs="Arial"/>
                <w:snapToGrid w:val="0"/>
                <w:sz w:val="20"/>
                <w:szCs w:val="20"/>
              </w:rPr>
              <w:t>2.</w:t>
            </w:r>
          </w:p>
        </w:tc>
        <w:tc>
          <w:tcPr>
            <w:tcW w:w="4120" w:type="dxa"/>
            <w:tcBorders>
              <w:top w:val="nil"/>
              <w:left w:val="single" w:sz="4" w:space="0" w:color="auto"/>
              <w:bottom w:val="single" w:sz="4" w:space="0" w:color="auto"/>
              <w:right w:val="single" w:sz="4" w:space="0" w:color="auto"/>
            </w:tcBorders>
            <w:shd w:val="clear" w:color="auto" w:fill="auto"/>
          </w:tcPr>
          <w:p w14:paraId="2CB8F73F" w14:textId="77777777" w:rsidR="001640C9" w:rsidRPr="001640C9" w:rsidRDefault="001640C9" w:rsidP="001640C9">
            <w:pPr>
              <w:spacing w:before="60" w:after="60" w:line="240" w:lineRule="auto"/>
              <w:rPr>
                <w:rFonts w:cs="Arial"/>
                <w:b/>
                <w:szCs w:val="21"/>
              </w:rPr>
            </w:pPr>
            <w:r w:rsidRPr="001640C9">
              <w:rPr>
                <w:rFonts w:cs="Arial"/>
                <w:b/>
                <w:szCs w:val="21"/>
              </w:rPr>
              <w:t>Carbonate</w:t>
            </w:r>
          </w:p>
        </w:tc>
        <w:tc>
          <w:tcPr>
            <w:tcW w:w="5689" w:type="dxa"/>
            <w:shd w:val="clear" w:color="auto" w:fill="auto"/>
            <w:vAlign w:val="center"/>
          </w:tcPr>
          <w:p w14:paraId="4EF2025A" w14:textId="77777777" w:rsidR="001640C9" w:rsidRPr="008B36C0" w:rsidRDefault="001640C9" w:rsidP="001640C9">
            <w:pPr>
              <w:spacing w:before="60" w:after="60" w:line="240" w:lineRule="auto"/>
              <w:jc w:val="center"/>
              <w:rPr>
                <w:rFonts w:eastAsia="Times New Roman" w:cs="Arial"/>
                <w:snapToGrid w:val="0"/>
                <w:sz w:val="20"/>
                <w:szCs w:val="20"/>
              </w:rPr>
            </w:pPr>
          </w:p>
        </w:tc>
        <w:tc>
          <w:tcPr>
            <w:tcW w:w="2552" w:type="dxa"/>
            <w:shd w:val="clear" w:color="auto" w:fill="auto"/>
            <w:vAlign w:val="center"/>
          </w:tcPr>
          <w:p w14:paraId="35512810" w14:textId="77777777" w:rsidR="001640C9" w:rsidRPr="008B36C0" w:rsidRDefault="001640C9" w:rsidP="001640C9">
            <w:pPr>
              <w:spacing w:before="60" w:after="60" w:line="240" w:lineRule="auto"/>
              <w:jc w:val="center"/>
              <w:rPr>
                <w:rFonts w:eastAsia="Times New Roman" w:cs="Arial"/>
                <w:snapToGrid w:val="0"/>
                <w:sz w:val="20"/>
                <w:szCs w:val="20"/>
              </w:rPr>
            </w:pPr>
          </w:p>
        </w:tc>
      </w:tr>
      <w:tr w:rsidR="001640C9" w:rsidRPr="008B36C0" w14:paraId="78CDA61F" w14:textId="77777777" w:rsidTr="001640C9">
        <w:tc>
          <w:tcPr>
            <w:tcW w:w="1101" w:type="dxa"/>
            <w:shd w:val="clear" w:color="auto" w:fill="auto"/>
            <w:vAlign w:val="center"/>
          </w:tcPr>
          <w:p w14:paraId="51448F1C" w14:textId="77777777" w:rsidR="001640C9" w:rsidRPr="008B36C0" w:rsidRDefault="001640C9" w:rsidP="001640C9">
            <w:pPr>
              <w:spacing w:before="60" w:after="60" w:line="240" w:lineRule="auto"/>
              <w:jc w:val="center"/>
              <w:rPr>
                <w:rFonts w:eastAsia="Times New Roman" w:cs="Arial"/>
                <w:snapToGrid w:val="0"/>
                <w:sz w:val="20"/>
                <w:szCs w:val="20"/>
              </w:rPr>
            </w:pPr>
            <w:r w:rsidRPr="008B36C0">
              <w:rPr>
                <w:rFonts w:eastAsia="Times New Roman" w:cs="Arial"/>
                <w:snapToGrid w:val="0"/>
                <w:sz w:val="20"/>
                <w:szCs w:val="20"/>
              </w:rPr>
              <w:t>3.</w:t>
            </w:r>
          </w:p>
        </w:tc>
        <w:tc>
          <w:tcPr>
            <w:tcW w:w="4120" w:type="dxa"/>
            <w:tcBorders>
              <w:top w:val="nil"/>
              <w:left w:val="single" w:sz="4" w:space="0" w:color="auto"/>
              <w:bottom w:val="single" w:sz="4" w:space="0" w:color="auto"/>
              <w:right w:val="single" w:sz="4" w:space="0" w:color="auto"/>
            </w:tcBorders>
            <w:shd w:val="clear" w:color="auto" w:fill="auto"/>
          </w:tcPr>
          <w:p w14:paraId="4E32F5F2" w14:textId="77777777" w:rsidR="001640C9" w:rsidRPr="001640C9" w:rsidRDefault="001640C9" w:rsidP="001640C9">
            <w:pPr>
              <w:spacing w:before="60" w:after="60" w:line="240" w:lineRule="auto"/>
              <w:rPr>
                <w:rFonts w:cs="Arial"/>
                <w:b/>
                <w:szCs w:val="21"/>
              </w:rPr>
            </w:pPr>
            <w:proofErr w:type="spellStart"/>
            <w:r w:rsidRPr="001640C9">
              <w:rPr>
                <w:rFonts w:cs="Arial"/>
                <w:b/>
                <w:szCs w:val="21"/>
              </w:rPr>
              <w:t>Huile</w:t>
            </w:r>
            <w:proofErr w:type="spellEnd"/>
            <w:r w:rsidRPr="001640C9">
              <w:rPr>
                <w:rFonts w:cs="Arial"/>
                <w:b/>
                <w:szCs w:val="21"/>
              </w:rPr>
              <w:t xml:space="preserve"> de coco</w:t>
            </w:r>
          </w:p>
        </w:tc>
        <w:tc>
          <w:tcPr>
            <w:tcW w:w="5689" w:type="dxa"/>
            <w:shd w:val="clear" w:color="auto" w:fill="auto"/>
            <w:vAlign w:val="center"/>
          </w:tcPr>
          <w:p w14:paraId="1412176A" w14:textId="77777777" w:rsidR="001640C9" w:rsidRPr="008B36C0" w:rsidRDefault="001640C9" w:rsidP="001640C9">
            <w:pPr>
              <w:spacing w:before="60" w:after="60" w:line="240" w:lineRule="auto"/>
              <w:jc w:val="center"/>
              <w:rPr>
                <w:rFonts w:eastAsia="Times New Roman" w:cs="Arial"/>
                <w:snapToGrid w:val="0"/>
                <w:sz w:val="20"/>
                <w:szCs w:val="20"/>
              </w:rPr>
            </w:pPr>
          </w:p>
        </w:tc>
        <w:tc>
          <w:tcPr>
            <w:tcW w:w="2552" w:type="dxa"/>
            <w:shd w:val="clear" w:color="auto" w:fill="auto"/>
            <w:vAlign w:val="center"/>
          </w:tcPr>
          <w:p w14:paraId="1518F076" w14:textId="77777777" w:rsidR="001640C9" w:rsidRPr="008B36C0" w:rsidRDefault="001640C9" w:rsidP="001640C9">
            <w:pPr>
              <w:spacing w:before="60" w:after="60" w:line="240" w:lineRule="auto"/>
              <w:jc w:val="center"/>
              <w:rPr>
                <w:rFonts w:eastAsia="Times New Roman" w:cs="Arial"/>
                <w:snapToGrid w:val="0"/>
                <w:sz w:val="20"/>
                <w:szCs w:val="20"/>
              </w:rPr>
            </w:pPr>
          </w:p>
        </w:tc>
      </w:tr>
      <w:tr w:rsidR="001640C9" w:rsidRPr="008B36C0" w14:paraId="2B02B041" w14:textId="77777777" w:rsidTr="001640C9">
        <w:tc>
          <w:tcPr>
            <w:tcW w:w="1101" w:type="dxa"/>
            <w:shd w:val="clear" w:color="auto" w:fill="auto"/>
            <w:vAlign w:val="center"/>
          </w:tcPr>
          <w:p w14:paraId="046AE981" w14:textId="77777777" w:rsidR="001640C9" w:rsidRPr="008B36C0" w:rsidRDefault="001640C9" w:rsidP="001640C9">
            <w:pPr>
              <w:spacing w:before="60" w:after="60" w:line="240" w:lineRule="auto"/>
              <w:jc w:val="center"/>
              <w:rPr>
                <w:rFonts w:eastAsia="Times New Roman" w:cs="Arial"/>
                <w:snapToGrid w:val="0"/>
                <w:sz w:val="20"/>
                <w:szCs w:val="20"/>
              </w:rPr>
            </w:pPr>
            <w:r w:rsidRPr="008B36C0">
              <w:rPr>
                <w:rFonts w:eastAsia="Times New Roman" w:cs="Arial"/>
                <w:snapToGrid w:val="0"/>
                <w:sz w:val="20"/>
                <w:szCs w:val="20"/>
              </w:rPr>
              <w:t>4.</w:t>
            </w:r>
          </w:p>
        </w:tc>
        <w:tc>
          <w:tcPr>
            <w:tcW w:w="4120" w:type="dxa"/>
            <w:tcBorders>
              <w:top w:val="nil"/>
              <w:left w:val="single" w:sz="4" w:space="0" w:color="auto"/>
              <w:bottom w:val="single" w:sz="4" w:space="0" w:color="auto"/>
              <w:right w:val="single" w:sz="4" w:space="0" w:color="auto"/>
            </w:tcBorders>
            <w:shd w:val="clear" w:color="auto" w:fill="auto"/>
          </w:tcPr>
          <w:p w14:paraId="148C9F41" w14:textId="77777777" w:rsidR="001640C9" w:rsidRPr="001640C9" w:rsidRDefault="001640C9" w:rsidP="001640C9">
            <w:pPr>
              <w:spacing w:before="60" w:after="60" w:line="240" w:lineRule="auto"/>
              <w:rPr>
                <w:rFonts w:cs="Arial"/>
                <w:b/>
                <w:szCs w:val="21"/>
              </w:rPr>
            </w:pPr>
            <w:proofErr w:type="spellStart"/>
            <w:r w:rsidRPr="001640C9">
              <w:rPr>
                <w:rFonts w:cs="Arial"/>
                <w:b/>
                <w:szCs w:val="21"/>
              </w:rPr>
              <w:t>Huile</w:t>
            </w:r>
            <w:proofErr w:type="spellEnd"/>
            <w:r w:rsidRPr="001640C9">
              <w:rPr>
                <w:rFonts w:cs="Arial"/>
                <w:b/>
                <w:szCs w:val="21"/>
              </w:rPr>
              <w:t xml:space="preserve"> de neem</w:t>
            </w:r>
          </w:p>
        </w:tc>
        <w:tc>
          <w:tcPr>
            <w:tcW w:w="5689" w:type="dxa"/>
            <w:shd w:val="clear" w:color="auto" w:fill="auto"/>
            <w:vAlign w:val="center"/>
          </w:tcPr>
          <w:p w14:paraId="71C64C96" w14:textId="77777777" w:rsidR="001640C9" w:rsidRPr="008B36C0" w:rsidRDefault="001640C9" w:rsidP="001640C9">
            <w:pPr>
              <w:spacing w:before="60" w:after="60" w:line="240" w:lineRule="auto"/>
              <w:jc w:val="center"/>
              <w:rPr>
                <w:rFonts w:eastAsia="Times New Roman" w:cs="Arial"/>
                <w:snapToGrid w:val="0"/>
                <w:sz w:val="20"/>
                <w:szCs w:val="20"/>
              </w:rPr>
            </w:pPr>
          </w:p>
        </w:tc>
        <w:tc>
          <w:tcPr>
            <w:tcW w:w="2552" w:type="dxa"/>
            <w:shd w:val="clear" w:color="auto" w:fill="auto"/>
            <w:vAlign w:val="center"/>
          </w:tcPr>
          <w:p w14:paraId="5F751DBC" w14:textId="77777777" w:rsidR="001640C9" w:rsidRPr="008B36C0" w:rsidRDefault="001640C9" w:rsidP="001640C9">
            <w:pPr>
              <w:spacing w:before="60" w:after="60" w:line="240" w:lineRule="auto"/>
              <w:jc w:val="center"/>
              <w:rPr>
                <w:rFonts w:eastAsia="Times New Roman" w:cs="Arial"/>
                <w:snapToGrid w:val="0"/>
                <w:sz w:val="20"/>
                <w:szCs w:val="20"/>
              </w:rPr>
            </w:pPr>
          </w:p>
        </w:tc>
      </w:tr>
      <w:tr w:rsidR="001640C9" w:rsidRPr="008B36C0" w14:paraId="3D31B121" w14:textId="77777777" w:rsidTr="001640C9">
        <w:tc>
          <w:tcPr>
            <w:tcW w:w="1101" w:type="dxa"/>
            <w:shd w:val="clear" w:color="auto" w:fill="auto"/>
            <w:vAlign w:val="center"/>
          </w:tcPr>
          <w:p w14:paraId="21308A3A" w14:textId="77777777" w:rsidR="001640C9" w:rsidRPr="008B36C0" w:rsidRDefault="001640C9" w:rsidP="001640C9">
            <w:pPr>
              <w:spacing w:before="60" w:after="60" w:line="240" w:lineRule="auto"/>
              <w:jc w:val="center"/>
              <w:rPr>
                <w:rFonts w:eastAsia="Times New Roman" w:cs="Arial"/>
                <w:snapToGrid w:val="0"/>
                <w:sz w:val="20"/>
                <w:szCs w:val="20"/>
              </w:rPr>
            </w:pPr>
            <w:r w:rsidRPr="008B36C0">
              <w:rPr>
                <w:rFonts w:eastAsia="Times New Roman" w:cs="Arial"/>
                <w:snapToGrid w:val="0"/>
                <w:sz w:val="20"/>
                <w:szCs w:val="20"/>
              </w:rPr>
              <w:t>5.</w:t>
            </w:r>
          </w:p>
        </w:tc>
        <w:tc>
          <w:tcPr>
            <w:tcW w:w="4120" w:type="dxa"/>
            <w:tcBorders>
              <w:top w:val="nil"/>
              <w:left w:val="single" w:sz="4" w:space="0" w:color="auto"/>
              <w:bottom w:val="single" w:sz="4" w:space="0" w:color="auto"/>
              <w:right w:val="single" w:sz="4" w:space="0" w:color="auto"/>
            </w:tcBorders>
            <w:shd w:val="clear" w:color="auto" w:fill="auto"/>
          </w:tcPr>
          <w:p w14:paraId="5E339A07" w14:textId="77777777" w:rsidR="001640C9" w:rsidRPr="001640C9" w:rsidRDefault="001640C9" w:rsidP="001640C9">
            <w:pPr>
              <w:spacing w:before="60" w:after="60" w:line="240" w:lineRule="auto"/>
              <w:rPr>
                <w:rFonts w:cs="Arial"/>
                <w:b/>
                <w:szCs w:val="21"/>
              </w:rPr>
            </w:pPr>
            <w:proofErr w:type="spellStart"/>
            <w:r w:rsidRPr="001640C9">
              <w:rPr>
                <w:rFonts w:cs="Arial"/>
                <w:b/>
                <w:szCs w:val="21"/>
              </w:rPr>
              <w:t>Huile</w:t>
            </w:r>
            <w:proofErr w:type="spellEnd"/>
            <w:r w:rsidRPr="001640C9">
              <w:rPr>
                <w:rFonts w:cs="Arial"/>
                <w:b/>
                <w:szCs w:val="21"/>
              </w:rPr>
              <w:t xml:space="preserve"> </w:t>
            </w:r>
            <w:proofErr w:type="spellStart"/>
            <w:r w:rsidRPr="001640C9">
              <w:rPr>
                <w:rFonts w:cs="Arial"/>
                <w:b/>
                <w:szCs w:val="21"/>
              </w:rPr>
              <w:t>végétale</w:t>
            </w:r>
            <w:proofErr w:type="spellEnd"/>
          </w:p>
        </w:tc>
        <w:tc>
          <w:tcPr>
            <w:tcW w:w="5689" w:type="dxa"/>
            <w:shd w:val="clear" w:color="auto" w:fill="auto"/>
            <w:vAlign w:val="center"/>
          </w:tcPr>
          <w:p w14:paraId="7CA8D8E7" w14:textId="77777777" w:rsidR="001640C9" w:rsidRPr="008B36C0" w:rsidRDefault="001640C9" w:rsidP="001640C9">
            <w:pPr>
              <w:spacing w:before="60" w:after="60" w:line="240" w:lineRule="auto"/>
              <w:jc w:val="center"/>
              <w:rPr>
                <w:rFonts w:eastAsia="Times New Roman" w:cs="Arial"/>
                <w:snapToGrid w:val="0"/>
                <w:sz w:val="20"/>
                <w:szCs w:val="20"/>
              </w:rPr>
            </w:pPr>
          </w:p>
        </w:tc>
        <w:tc>
          <w:tcPr>
            <w:tcW w:w="2552" w:type="dxa"/>
            <w:shd w:val="clear" w:color="auto" w:fill="auto"/>
            <w:vAlign w:val="center"/>
          </w:tcPr>
          <w:p w14:paraId="7496185E" w14:textId="77777777" w:rsidR="001640C9" w:rsidRPr="008B36C0" w:rsidRDefault="001640C9" w:rsidP="001640C9">
            <w:pPr>
              <w:spacing w:before="60" w:after="60" w:line="240" w:lineRule="auto"/>
              <w:jc w:val="center"/>
              <w:rPr>
                <w:rFonts w:eastAsia="Times New Roman" w:cs="Arial"/>
                <w:snapToGrid w:val="0"/>
                <w:sz w:val="20"/>
                <w:szCs w:val="20"/>
              </w:rPr>
            </w:pPr>
          </w:p>
        </w:tc>
      </w:tr>
      <w:tr w:rsidR="001640C9" w:rsidRPr="008B36C0" w14:paraId="6E05002E" w14:textId="77777777" w:rsidTr="001640C9">
        <w:tc>
          <w:tcPr>
            <w:tcW w:w="1101" w:type="dxa"/>
            <w:shd w:val="clear" w:color="auto" w:fill="auto"/>
            <w:vAlign w:val="center"/>
          </w:tcPr>
          <w:p w14:paraId="366516E1" w14:textId="77777777" w:rsidR="001640C9" w:rsidRPr="008B36C0" w:rsidRDefault="001640C9" w:rsidP="001640C9">
            <w:pPr>
              <w:spacing w:before="60" w:after="60" w:line="240" w:lineRule="auto"/>
              <w:jc w:val="center"/>
              <w:rPr>
                <w:rFonts w:eastAsia="Times New Roman" w:cs="Arial"/>
                <w:snapToGrid w:val="0"/>
                <w:sz w:val="20"/>
                <w:szCs w:val="20"/>
              </w:rPr>
            </w:pPr>
            <w:r w:rsidRPr="008B36C0">
              <w:rPr>
                <w:rFonts w:eastAsia="Times New Roman" w:cs="Arial"/>
                <w:snapToGrid w:val="0"/>
                <w:sz w:val="20"/>
                <w:szCs w:val="20"/>
              </w:rPr>
              <w:t>6.</w:t>
            </w:r>
          </w:p>
        </w:tc>
        <w:tc>
          <w:tcPr>
            <w:tcW w:w="4120" w:type="dxa"/>
            <w:tcBorders>
              <w:top w:val="nil"/>
              <w:left w:val="single" w:sz="4" w:space="0" w:color="auto"/>
              <w:bottom w:val="single" w:sz="4" w:space="0" w:color="auto"/>
              <w:right w:val="single" w:sz="4" w:space="0" w:color="auto"/>
            </w:tcBorders>
            <w:shd w:val="clear" w:color="auto" w:fill="auto"/>
          </w:tcPr>
          <w:p w14:paraId="5F2B920C" w14:textId="77777777" w:rsidR="001640C9" w:rsidRPr="001640C9" w:rsidRDefault="001640C9" w:rsidP="001640C9">
            <w:pPr>
              <w:spacing w:before="60" w:after="60" w:line="240" w:lineRule="auto"/>
              <w:rPr>
                <w:rFonts w:cs="Arial"/>
                <w:b/>
                <w:szCs w:val="21"/>
              </w:rPr>
            </w:pPr>
            <w:proofErr w:type="spellStart"/>
            <w:r w:rsidRPr="001640C9">
              <w:rPr>
                <w:rFonts w:cs="Arial"/>
                <w:b/>
                <w:szCs w:val="21"/>
              </w:rPr>
              <w:t>Argile</w:t>
            </w:r>
            <w:proofErr w:type="spellEnd"/>
            <w:r w:rsidRPr="001640C9">
              <w:rPr>
                <w:rFonts w:cs="Arial"/>
                <w:b/>
                <w:szCs w:val="21"/>
              </w:rPr>
              <w:t xml:space="preserve"> </w:t>
            </w:r>
            <w:proofErr w:type="spellStart"/>
            <w:r w:rsidRPr="001640C9">
              <w:rPr>
                <w:rFonts w:cs="Arial"/>
                <w:b/>
                <w:szCs w:val="21"/>
              </w:rPr>
              <w:t>verte</w:t>
            </w:r>
            <w:proofErr w:type="spellEnd"/>
          </w:p>
        </w:tc>
        <w:tc>
          <w:tcPr>
            <w:tcW w:w="5689" w:type="dxa"/>
            <w:shd w:val="clear" w:color="auto" w:fill="auto"/>
            <w:vAlign w:val="center"/>
          </w:tcPr>
          <w:p w14:paraId="258ECE2C" w14:textId="77777777" w:rsidR="001640C9" w:rsidRPr="008B36C0" w:rsidRDefault="001640C9" w:rsidP="001640C9">
            <w:pPr>
              <w:spacing w:before="60" w:after="60" w:line="240" w:lineRule="auto"/>
              <w:jc w:val="center"/>
              <w:rPr>
                <w:rFonts w:eastAsia="Times New Roman" w:cs="Arial"/>
                <w:snapToGrid w:val="0"/>
                <w:sz w:val="20"/>
                <w:szCs w:val="20"/>
              </w:rPr>
            </w:pPr>
          </w:p>
        </w:tc>
        <w:tc>
          <w:tcPr>
            <w:tcW w:w="2552" w:type="dxa"/>
            <w:shd w:val="clear" w:color="auto" w:fill="auto"/>
            <w:vAlign w:val="center"/>
          </w:tcPr>
          <w:p w14:paraId="72883277" w14:textId="77777777" w:rsidR="001640C9" w:rsidRPr="008B36C0" w:rsidRDefault="001640C9" w:rsidP="001640C9">
            <w:pPr>
              <w:spacing w:before="60" w:after="60" w:line="240" w:lineRule="auto"/>
              <w:jc w:val="center"/>
              <w:rPr>
                <w:rFonts w:eastAsia="Times New Roman" w:cs="Arial"/>
                <w:snapToGrid w:val="0"/>
                <w:sz w:val="20"/>
                <w:szCs w:val="20"/>
              </w:rPr>
            </w:pPr>
          </w:p>
        </w:tc>
      </w:tr>
      <w:tr w:rsidR="001640C9" w:rsidRPr="008B36C0" w14:paraId="0DEFB768" w14:textId="77777777" w:rsidTr="001640C9">
        <w:tc>
          <w:tcPr>
            <w:tcW w:w="1101" w:type="dxa"/>
            <w:shd w:val="clear" w:color="auto" w:fill="auto"/>
            <w:vAlign w:val="center"/>
          </w:tcPr>
          <w:p w14:paraId="50E4D5C7" w14:textId="77777777" w:rsidR="001640C9" w:rsidRPr="008B36C0" w:rsidRDefault="001640C9" w:rsidP="001640C9">
            <w:pPr>
              <w:spacing w:before="60" w:after="60" w:line="240" w:lineRule="auto"/>
              <w:jc w:val="center"/>
              <w:rPr>
                <w:rFonts w:eastAsia="Times New Roman" w:cs="Arial"/>
                <w:snapToGrid w:val="0"/>
                <w:sz w:val="20"/>
                <w:szCs w:val="20"/>
              </w:rPr>
            </w:pPr>
            <w:r w:rsidRPr="008B36C0">
              <w:rPr>
                <w:rFonts w:eastAsia="Times New Roman" w:cs="Arial"/>
                <w:snapToGrid w:val="0"/>
                <w:sz w:val="20"/>
                <w:szCs w:val="20"/>
              </w:rPr>
              <w:t>7.</w:t>
            </w:r>
          </w:p>
        </w:tc>
        <w:tc>
          <w:tcPr>
            <w:tcW w:w="4120" w:type="dxa"/>
            <w:tcBorders>
              <w:top w:val="nil"/>
              <w:left w:val="single" w:sz="4" w:space="0" w:color="auto"/>
              <w:bottom w:val="single" w:sz="4" w:space="0" w:color="auto"/>
              <w:right w:val="single" w:sz="4" w:space="0" w:color="auto"/>
            </w:tcBorders>
            <w:shd w:val="clear" w:color="auto" w:fill="auto"/>
          </w:tcPr>
          <w:p w14:paraId="75EA10E0" w14:textId="77777777" w:rsidR="001640C9" w:rsidRPr="001640C9" w:rsidRDefault="001640C9" w:rsidP="001640C9">
            <w:pPr>
              <w:spacing w:before="60" w:after="60" w:line="240" w:lineRule="auto"/>
              <w:rPr>
                <w:rFonts w:cs="Arial"/>
                <w:b/>
                <w:szCs w:val="21"/>
              </w:rPr>
            </w:pPr>
            <w:proofErr w:type="spellStart"/>
            <w:r w:rsidRPr="001640C9">
              <w:rPr>
                <w:rFonts w:cs="Arial"/>
                <w:b/>
                <w:szCs w:val="21"/>
              </w:rPr>
              <w:t>Djabie</w:t>
            </w:r>
            <w:proofErr w:type="spellEnd"/>
          </w:p>
        </w:tc>
        <w:tc>
          <w:tcPr>
            <w:tcW w:w="5689" w:type="dxa"/>
            <w:shd w:val="clear" w:color="auto" w:fill="auto"/>
            <w:vAlign w:val="center"/>
          </w:tcPr>
          <w:p w14:paraId="2F965C8F" w14:textId="77777777" w:rsidR="001640C9" w:rsidRPr="008B36C0" w:rsidRDefault="001640C9" w:rsidP="001640C9">
            <w:pPr>
              <w:spacing w:before="60" w:after="60" w:line="240" w:lineRule="auto"/>
              <w:jc w:val="center"/>
              <w:rPr>
                <w:rFonts w:eastAsia="Times New Roman" w:cs="Arial"/>
                <w:snapToGrid w:val="0"/>
                <w:sz w:val="20"/>
                <w:szCs w:val="20"/>
              </w:rPr>
            </w:pPr>
          </w:p>
        </w:tc>
        <w:tc>
          <w:tcPr>
            <w:tcW w:w="2552" w:type="dxa"/>
            <w:shd w:val="clear" w:color="auto" w:fill="auto"/>
            <w:vAlign w:val="center"/>
          </w:tcPr>
          <w:p w14:paraId="3669A51A" w14:textId="77777777" w:rsidR="001640C9" w:rsidRPr="008B36C0" w:rsidRDefault="001640C9" w:rsidP="001640C9">
            <w:pPr>
              <w:spacing w:before="60" w:after="60" w:line="240" w:lineRule="auto"/>
              <w:jc w:val="center"/>
              <w:rPr>
                <w:rFonts w:eastAsia="Times New Roman" w:cs="Arial"/>
                <w:snapToGrid w:val="0"/>
                <w:sz w:val="20"/>
                <w:szCs w:val="20"/>
              </w:rPr>
            </w:pPr>
          </w:p>
        </w:tc>
      </w:tr>
      <w:tr w:rsidR="001640C9" w:rsidRPr="008B36C0" w14:paraId="024898B4" w14:textId="77777777" w:rsidTr="001640C9">
        <w:tc>
          <w:tcPr>
            <w:tcW w:w="1101" w:type="dxa"/>
            <w:shd w:val="clear" w:color="auto" w:fill="auto"/>
            <w:vAlign w:val="center"/>
          </w:tcPr>
          <w:p w14:paraId="405BC5E8" w14:textId="77777777" w:rsidR="001640C9" w:rsidRPr="008B36C0" w:rsidRDefault="001640C9" w:rsidP="001640C9">
            <w:pPr>
              <w:spacing w:before="60" w:after="60" w:line="240" w:lineRule="auto"/>
              <w:jc w:val="center"/>
              <w:rPr>
                <w:rFonts w:eastAsia="Times New Roman" w:cs="Arial"/>
                <w:snapToGrid w:val="0"/>
                <w:sz w:val="20"/>
                <w:szCs w:val="20"/>
              </w:rPr>
            </w:pPr>
            <w:r w:rsidRPr="008B36C0">
              <w:rPr>
                <w:rFonts w:eastAsia="Times New Roman" w:cs="Arial"/>
                <w:snapToGrid w:val="0"/>
                <w:sz w:val="20"/>
                <w:szCs w:val="20"/>
              </w:rPr>
              <w:t>8.</w:t>
            </w:r>
          </w:p>
        </w:tc>
        <w:tc>
          <w:tcPr>
            <w:tcW w:w="4120" w:type="dxa"/>
            <w:tcBorders>
              <w:top w:val="nil"/>
              <w:left w:val="single" w:sz="4" w:space="0" w:color="auto"/>
              <w:bottom w:val="single" w:sz="4" w:space="0" w:color="auto"/>
              <w:right w:val="single" w:sz="4" w:space="0" w:color="auto"/>
            </w:tcBorders>
            <w:shd w:val="clear" w:color="auto" w:fill="auto"/>
          </w:tcPr>
          <w:p w14:paraId="1BC426CE" w14:textId="77777777" w:rsidR="001640C9" w:rsidRPr="001640C9" w:rsidRDefault="001640C9" w:rsidP="001640C9">
            <w:pPr>
              <w:spacing w:before="60" w:after="60" w:line="240" w:lineRule="auto"/>
              <w:rPr>
                <w:rFonts w:cs="Arial"/>
                <w:b/>
                <w:szCs w:val="21"/>
              </w:rPr>
            </w:pPr>
            <w:proofErr w:type="spellStart"/>
            <w:r w:rsidRPr="001640C9">
              <w:rPr>
                <w:rFonts w:cs="Arial"/>
                <w:b/>
                <w:szCs w:val="21"/>
              </w:rPr>
              <w:t>Monringa</w:t>
            </w:r>
            <w:proofErr w:type="spellEnd"/>
          </w:p>
        </w:tc>
        <w:tc>
          <w:tcPr>
            <w:tcW w:w="5689" w:type="dxa"/>
            <w:shd w:val="clear" w:color="auto" w:fill="auto"/>
            <w:vAlign w:val="center"/>
          </w:tcPr>
          <w:p w14:paraId="4F11784A" w14:textId="77777777" w:rsidR="001640C9" w:rsidRPr="008B36C0" w:rsidRDefault="001640C9" w:rsidP="001640C9">
            <w:pPr>
              <w:spacing w:before="60" w:after="60" w:line="240" w:lineRule="auto"/>
              <w:jc w:val="center"/>
              <w:rPr>
                <w:rFonts w:eastAsia="Times New Roman" w:cs="Arial"/>
                <w:snapToGrid w:val="0"/>
                <w:sz w:val="20"/>
                <w:szCs w:val="20"/>
              </w:rPr>
            </w:pPr>
          </w:p>
        </w:tc>
        <w:tc>
          <w:tcPr>
            <w:tcW w:w="2552" w:type="dxa"/>
            <w:shd w:val="clear" w:color="auto" w:fill="auto"/>
            <w:vAlign w:val="center"/>
          </w:tcPr>
          <w:p w14:paraId="6C408559" w14:textId="77777777" w:rsidR="001640C9" w:rsidRPr="008B36C0" w:rsidRDefault="001640C9" w:rsidP="001640C9">
            <w:pPr>
              <w:spacing w:before="60" w:after="60" w:line="240" w:lineRule="auto"/>
              <w:jc w:val="center"/>
              <w:rPr>
                <w:rFonts w:eastAsia="Times New Roman" w:cs="Arial"/>
                <w:snapToGrid w:val="0"/>
                <w:sz w:val="20"/>
                <w:szCs w:val="20"/>
              </w:rPr>
            </w:pPr>
          </w:p>
        </w:tc>
      </w:tr>
      <w:tr w:rsidR="001640C9" w:rsidRPr="008B36C0" w14:paraId="43BFBF2A" w14:textId="77777777" w:rsidTr="001640C9">
        <w:tc>
          <w:tcPr>
            <w:tcW w:w="1101" w:type="dxa"/>
            <w:shd w:val="clear" w:color="auto" w:fill="auto"/>
            <w:vAlign w:val="center"/>
          </w:tcPr>
          <w:p w14:paraId="3616DE20" w14:textId="77777777" w:rsidR="001640C9" w:rsidRPr="008B36C0" w:rsidRDefault="001640C9" w:rsidP="001640C9">
            <w:pPr>
              <w:spacing w:before="60" w:after="60" w:line="240" w:lineRule="auto"/>
              <w:jc w:val="center"/>
              <w:rPr>
                <w:rFonts w:eastAsia="Times New Roman" w:cs="Arial"/>
                <w:snapToGrid w:val="0"/>
                <w:sz w:val="20"/>
                <w:szCs w:val="20"/>
              </w:rPr>
            </w:pPr>
            <w:r w:rsidRPr="008B36C0">
              <w:rPr>
                <w:rFonts w:eastAsia="Times New Roman" w:cs="Arial"/>
                <w:snapToGrid w:val="0"/>
                <w:sz w:val="20"/>
                <w:szCs w:val="20"/>
              </w:rPr>
              <w:t>9.</w:t>
            </w:r>
          </w:p>
        </w:tc>
        <w:tc>
          <w:tcPr>
            <w:tcW w:w="4120" w:type="dxa"/>
            <w:tcBorders>
              <w:top w:val="nil"/>
              <w:left w:val="single" w:sz="4" w:space="0" w:color="auto"/>
              <w:bottom w:val="single" w:sz="4" w:space="0" w:color="auto"/>
              <w:right w:val="single" w:sz="4" w:space="0" w:color="auto"/>
            </w:tcBorders>
            <w:shd w:val="clear" w:color="auto" w:fill="auto"/>
          </w:tcPr>
          <w:p w14:paraId="265435F7" w14:textId="77777777" w:rsidR="001640C9" w:rsidRPr="001640C9" w:rsidRDefault="001640C9" w:rsidP="001640C9">
            <w:pPr>
              <w:spacing w:before="60" w:after="60" w:line="240" w:lineRule="auto"/>
              <w:rPr>
                <w:rFonts w:cs="Arial"/>
                <w:b/>
                <w:szCs w:val="21"/>
              </w:rPr>
            </w:pPr>
            <w:proofErr w:type="spellStart"/>
            <w:r w:rsidRPr="001640C9">
              <w:rPr>
                <w:rFonts w:cs="Arial"/>
                <w:b/>
                <w:szCs w:val="21"/>
              </w:rPr>
              <w:t>Huile</w:t>
            </w:r>
            <w:proofErr w:type="spellEnd"/>
            <w:r w:rsidRPr="001640C9">
              <w:rPr>
                <w:rFonts w:cs="Arial"/>
                <w:b/>
                <w:szCs w:val="21"/>
              </w:rPr>
              <w:t xml:space="preserve"> de carotte</w:t>
            </w:r>
          </w:p>
        </w:tc>
        <w:tc>
          <w:tcPr>
            <w:tcW w:w="5689" w:type="dxa"/>
            <w:shd w:val="clear" w:color="auto" w:fill="auto"/>
            <w:vAlign w:val="center"/>
          </w:tcPr>
          <w:p w14:paraId="07A70207" w14:textId="77777777" w:rsidR="001640C9" w:rsidRPr="008B36C0" w:rsidRDefault="001640C9" w:rsidP="001640C9">
            <w:pPr>
              <w:spacing w:before="60" w:after="60" w:line="240" w:lineRule="auto"/>
              <w:jc w:val="center"/>
              <w:rPr>
                <w:rFonts w:eastAsia="Times New Roman" w:cs="Arial"/>
                <w:snapToGrid w:val="0"/>
                <w:sz w:val="20"/>
                <w:szCs w:val="20"/>
              </w:rPr>
            </w:pPr>
          </w:p>
        </w:tc>
        <w:tc>
          <w:tcPr>
            <w:tcW w:w="2552" w:type="dxa"/>
            <w:shd w:val="clear" w:color="auto" w:fill="auto"/>
            <w:vAlign w:val="center"/>
          </w:tcPr>
          <w:p w14:paraId="2D0569FC" w14:textId="77777777" w:rsidR="001640C9" w:rsidRPr="008B36C0" w:rsidRDefault="001640C9" w:rsidP="001640C9">
            <w:pPr>
              <w:spacing w:before="60" w:after="60" w:line="240" w:lineRule="auto"/>
              <w:jc w:val="center"/>
              <w:rPr>
                <w:rFonts w:eastAsia="Times New Roman" w:cs="Arial"/>
                <w:snapToGrid w:val="0"/>
                <w:sz w:val="20"/>
                <w:szCs w:val="20"/>
              </w:rPr>
            </w:pPr>
          </w:p>
        </w:tc>
      </w:tr>
      <w:tr w:rsidR="001640C9" w:rsidRPr="008B36C0" w14:paraId="01C061AF" w14:textId="77777777" w:rsidTr="001640C9">
        <w:tc>
          <w:tcPr>
            <w:tcW w:w="1101" w:type="dxa"/>
            <w:shd w:val="clear" w:color="auto" w:fill="auto"/>
            <w:vAlign w:val="center"/>
          </w:tcPr>
          <w:p w14:paraId="2E158733" w14:textId="77777777" w:rsidR="001640C9" w:rsidRPr="008B36C0" w:rsidRDefault="001640C9" w:rsidP="001640C9">
            <w:pPr>
              <w:spacing w:before="60" w:after="60" w:line="240" w:lineRule="auto"/>
              <w:jc w:val="center"/>
              <w:rPr>
                <w:rFonts w:eastAsia="Times New Roman" w:cs="Arial"/>
                <w:snapToGrid w:val="0"/>
                <w:sz w:val="20"/>
                <w:szCs w:val="20"/>
              </w:rPr>
            </w:pPr>
            <w:r w:rsidRPr="008B36C0">
              <w:rPr>
                <w:rFonts w:eastAsia="Times New Roman" w:cs="Arial"/>
                <w:snapToGrid w:val="0"/>
                <w:sz w:val="20"/>
                <w:szCs w:val="20"/>
              </w:rPr>
              <w:t>10.</w:t>
            </w:r>
          </w:p>
        </w:tc>
        <w:tc>
          <w:tcPr>
            <w:tcW w:w="4120" w:type="dxa"/>
            <w:tcBorders>
              <w:top w:val="nil"/>
              <w:left w:val="single" w:sz="4" w:space="0" w:color="auto"/>
              <w:bottom w:val="single" w:sz="4" w:space="0" w:color="auto"/>
              <w:right w:val="single" w:sz="4" w:space="0" w:color="auto"/>
            </w:tcBorders>
            <w:shd w:val="clear" w:color="auto" w:fill="auto"/>
          </w:tcPr>
          <w:p w14:paraId="0AF07A4F" w14:textId="77777777" w:rsidR="001640C9" w:rsidRPr="001640C9" w:rsidRDefault="001640C9" w:rsidP="001640C9">
            <w:pPr>
              <w:spacing w:before="60" w:after="60" w:line="240" w:lineRule="auto"/>
              <w:rPr>
                <w:rFonts w:cs="Arial"/>
                <w:b/>
                <w:szCs w:val="21"/>
              </w:rPr>
            </w:pPr>
            <w:r w:rsidRPr="001640C9">
              <w:rPr>
                <w:rFonts w:cs="Arial"/>
                <w:b/>
                <w:szCs w:val="21"/>
              </w:rPr>
              <w:t>Silicate</w:t>
            </w:r>
          </w:p>
        </w:tc>
        <w:tc>
          <w:tcPr>
            <w:tcW w:w="5689" w:type="dxa"/>
            <w:shd w:val="clear" w:color="auto" w:fill="auto"/>
            <w:vAlign w:val="center"/>
          </w:tcPr>
          <w:p w14:paraId="4690E6D1" w14:textId="77777777" w:rsidR="001640C9" w:rsidRPr="008B36C0" w:rsidRDefault="001640C9" w:rsidP="001640C9">
            <w:pPr>
              <w:spacing w:before="60" w:after="60" w:line="240" w:lineRule="auto"/>
              <w:jc w:val="center"/>
              <w:rPr>
                <w:rFonts w:eastAsia="Times New Roman" w:cs="Arial"/>
                <w:snapToGrid w:val="0"/>
                <w:sz w:val="20"/>
                <w:szCs w:val="20"/>
              </w:rPr>
            </w:pPr>
          </w:p>
        </w:tc>
        <w:tc>
          <w:tcPr>
            <w:tcW w:w="2552" w:type="dxa"/>
            <w:shd w:val="clear" w:color="auto" w:fill="auto"/>
            <w:vAlign w:val="center"/>
          </w:tcPr>
          <w:p w14:paraId="3FF3A9A8" w14:textId="77777777" w:rsidR="001640C9" w:rsidRPr="008B36C0" w:rsidRDefault="001640C9" w:rsidP="001640C9">
            <w:pPr>
              <w:spacing w:before="60" w:after="60" w:line="240" w:lineRule="auto"/>
              <w:jc w:val="center"/>
              <w:rPr>
                <w:rFonts w:eastAsia="Times New Roman" w:cs="Arial"/>
                <w:snapToGrid w:val="0"/>
                <w:sz w:val="20"/>
                <w:szCs w:val="20"/>
              </w:rPr>
            </w:pPr>
          </w:p>
        </w:tc>
      </w:tr>
      <w:tr w:rsidR="001640C9" w:rsidRPr="008B36C0" w14:paraId="0467079E" w14:textId="77777777" w:rsidTr="001640C9">
        <w:tc>
          <w:tcPr>
            <w:tcW w:w="1101" w:type="dxa"/>
            <w:shd w:val="clear" w:color="auto" w:fill="auto"/>
            <w:vAlign w:val="center"/>
          </w:tcPr>
          <w:p w14:paraId="4C702D45" w14:textId="77777777" w:rsidR="001640C9" w:rsidRPr="008B36C0" w:rsidRDefault="001640C9" w:rsidP="001640C9">
            <w:pPr>
              <w:spacing w:before="60" w:after="60" w:line="240" w:lineRule="auto"/>
              <w:jc w:val="center"/>
              <w:rPr>
                <w:rFonts w:eastAsia="Times New Roman" w:cs="Arial"/>
                <w:snapToGrid w:val="0"/>
                <w:sz w:val="20"/>
                <w:szCs w:val="20"/>
              </w:rPr>
            </w:pPr>
            <w:r w:rsidRPr="008B36C0">
              <w:rPr>
                <w:rFonts w:eastAsia="Times New Roman" w:cs="Arial"/>
                <w:snapToGrid w:val="0"/>
                <w:sz w:val="20"/>
                <w:szCs w:val="20"/>
              </w:rPr>
              <w:t>11.</w:t>
            </w:r>
          </w:p>
        </w:tc>
        <w:tc>
          <w:tcPr>
            <w:tcW w:w="4120" w:type="dxa"/>
            <w:tcBorders>
              <w:top w:val="nil"/>
              <w:left w:val="single" w:sz="4" w:space="0" w:color="auto"/>
              <w:bottom w:val="single" w:sz="4" w:space="0" w:color="auto"/>
              <w:right w:val="single" w:sz="4" w:space="0" w:color="auto"/>
            </w:tcBorders>
            <w:shd w:val="clear" w:color="auto" w:fill="auto"/>
          </w:tcPr>
          <w:p w14:paraId="0685A0D7" w14:textId="77777777" w:rsidR="001640C9" w:rsidRPr="001640C9" w:rsidRDefault="001640C9" w:rsidP="001640C9">
            <w:pPr>
              <w:spacing w:before="60" w:after="60" w:line="240" w:lineRule="auto"/>
              <w:rPr>
                <w:rFonts w:cs="Arial"/>
                <w:b/>
                <w:szCs w:val="21"/>
              </w:rPr>
            </w:pPr>
            <w:r w:rsidRPr="001640C9">
              <w:rPr>
                <w:rFonts w:cs="Arial"/>
                <w:b/>
                <w:szCs w:val="21"/>
              </w:rPr>
              <w:t>Borax</w:t>
            </w:r>
          </w:p>
        </w:tc>
        <w:tc>
          <w:tcPr>
            <w:tcW w:w="5689" w:type="dxa"/>
            <w:shd w:val="clear" w:color="auto" w:fill="auto"/>
            <w:vAlign w:val="center"/>
          </w:tcPr>
          <w:p w14:paraId="4F780A62" w14:textId="77777777" w:rsidR="001640C9" w:rsidRPr="008B36C0" w:rsidRDefault="001640C9" w:rsidP="001640C9">
            <w:pPr>
              <w:spacing w:before="60" w:after="60" w:line="240" w:lineRule="auto"/>
              <w:jc w:val="center"/>
              <w:rPr>
                <w:rFonts w:eastAsia="Times New Roman" w:cs="Arial"/>
                <w:snapToGrid w:val="0"/>
                <w:sz w:val="20"/>
                <w:szCs w:val="20"/>
              </w:rPr>
            </w:pPr>
          </w:p>
        </w:tc>
        <w:tc>
          <w:tcPr>
            <w:tcW w:w="2552" w:type="dxa"/>
            <w:shd w:val="clear" w:color="auto" w:fill="auto"/>
            <w:vAlign w:val="center"/>
          </w:tcPr>
          <w:p w14:paraId="4B3326DF" w14:textId="77777777" w:rsidR="001640C9" w:rsidRPr="008B36C0" w:rsidRDefault="001640C9" w:rsidP="001640C9">
            <w:pPr>
              <w:spacing w:before="60" w:after="60" w:line="240" w:lineRule="auto"/>
              <w:jc w:val="center"/>
              <w:rPr>
                <w:rFonts w:eastAsia="Times New Roman" w:cs="Arial"/>
                <w:snapToGrid w:val="0"/>
                <w:sz w:val="20"/>
                <w:szCs w:val="20"/>
              </w:rPr>
            </w:pPr>
          </w:p>
        </w:tc>
      </w:tr>
      <w:tr w:rsidR="001640C9" w:rsidRPr="008B36C0" w14:paraId="4F27B6C0" w14:textId="77777777" w:rsidTr="001640C9">
        <w:tc>
          <w:tcPr>
            <w:tcW w:w="1101" w:type="dxa"/>
            <w:shd w:val="clear" w:color="auto" w:fill="auto"/>
            <w:vAlign w:val="center"/>
          </w:tcPr>
          <w:p w14:paraId="7F9BDA43" w14:textId="77777777" w:rsidR="001640C9" w:rsidRPr="00ED20FE" w:rsidRDefault="001640C9" w:rsidP="001640C9">
            <w:pPr>
              <w:spacing w:before="60" w:after="60" w:line="240" w:lineRule="auto"/>
              <w:jc w:val="center"/>
              <w:rPr>
                <w:rFonts w:cs="Arial"/>
                <w:szCs w:val="21"/>
              </w:rPr>
            </w:pPr>
            <w:r w:rsidRPr="00ED20FE">
              <w:rPr>
                <w:rFonts w:cs="Arial"/>
                <w:szCs w:val="21"/>
              </w:rPr>
              <w:t>12.</w:t>
            </w:r>
          </w:p>
        </w:tc>
        <w:tc>
          <w:tcPr>
            <w:tcW w:w="4120" w:type="dxa"/>
            <w:tcBorders>
              <w:top w:val="nil"/>
              <w:left w:val="single" w:sz="4" w:space="0" w:color="auto"/>
              <w:bottom w:val="single" w:sz="4" w:space="0" w:color="auto"/>
              <w:right w:val="single" w:sz="4" w:space="0" w:color="auto"/>
            </w:tcBorders>
            <w:shd w:val="clear" w:color="auto" w:fill="auto"/>
          </w:tcPr>
          <w:p w14:paraId="19114071" w14:textId="52E5977D" w:rsidR="001640C9" w:rsidRPr="001640C9" w:rsidRDefault="001640C9" w:rsidP="001640C9">
            <w:pPr>
              <w:spacing w:before="60" w:after="60" w:line="240" w:lineRule="auto"/>
              <w:rPr>
                <w:rFonts w:cs="Arial"/>
                <w:b/>
                <w:szCs w:val="21"/>
              </w:rPr>
            </w:pPr>
            <w:proofErr w:type="spellStart"/>
            <w:r w:rsidRPr="001640C9">
              <w:rPr>
                <w:rFonts w:cs="Arial"/>
                <w:b/>
                <w:szCs w:val="21"/>
              </w:rPr>
              <w:t>Ventilateur</w:t>
            </w:r>
            <w:proofErr w:type="spellEnd"/>
            <w:r w:rsidRPr="001640C9">
              <w:rPr>
                <w:rFonts w:cs="Arial"/>
                <w:b/>
                <w:szCs w:val="21"/>
              </w:rPr>
              <w:t xml:space="preserve"> </w:t>
            </w:r>
          </w:p>
        </w:tc>
        <w:tc>
          <w:tcPr>
            <w:tcW w:w="5689" w:type="dxa"/>
            <w:shd w:val="clear" w:color="auto" w:fill="auto"/>
            <w:vAlign w:val="center"/>
          </w:tcPr>
          <w:p w14:paraId="45E1EB85"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07151733" w14:textId="77777777" w:rsidR="001640C9" w:rsidRPr="00A06705" w:rsidRDefault="001640C9" w:rsidP="001640C9">
            <w:pPr>
              <w:spacing w:before="60" w:after="60" w:line="240" w:lineRule="auto"/>
              <w:jc w:val="center"/>
              <w:rPr>
                <w:rFonts w:cs="Arial"/>
                <w:b/>
                <w:szCs w:val="21"/>
              </w:rPr>
            </w:pPr>
          </w:p>
        </w:tc>
      </w:tr>
      <w:tr w:rsidR="001640C9" w:rsidRPr="008B36C0" w14:paraId="5C387A40" w14:textId="77777777" w:rsidTr="001640C9">
        <w:tc>
          <w:tcPr>
            <w:tcW w:w="1101" w:type="dxa"/>
            <w:tcBorders>
              <w:bottom w:val="single" w:sz="4" w:space="0" w:color="auto"/>
            </w:tcBorders>
            <w:shd w:val="clear" w:color="auto" w:fill="auto"/>
            <w:vAlign w:val="center"/>
          </w:tcPr>
          <w:p w14:paraId="419AB892" w14:textId="77777777" w:rsidR="001640C9" w:rsidRPr="00ED20FE" w:rsidRDefault="001640C9" w:rsidP="001640C9">
            <w:pPr>
              <w:spacing w:before="60" w:after="60" w:line="240" w:lineRule="auto"/>
              <w:jc w:val="center"/>
              <w:rPr>
                <w:rFonts w:cs="Arial"/>
                <w:szCs w:val="21"/>
              </w:rPr>
            </w:pPr>
            <w:r w:rsidRPr="00ED20FE">
              <w:rPr>
                <w:rFonts w:cs="Arial"/>
                <w:szCs w:val="21"/>
              </w:rPr>
              <w:t>13.</w:t>
            </w:r>
          </w:p>
        </w:tc>
        <w:tc>
          <w:tcPr>
            <w:tcW w:w="4120" w:type="dxa"/>
            <w:tcBorders>
              <w:top w:val="nil"/>
              <w:left w:val="single" w:sz="4" w:space="0" w:color="auto"/>
              <w:bottom w:val="single" w:sz="4" w:space="0" w:color="auto"/>
              <w:right w:val="single" w:sz="4" w:space="0" w:color="auto"/>
            </w:tcBorders>
            <w:shd w:val="clear" w:color="auto" w:fill="auto"/>
          </w:tcPr>
          <w:p w14:paraId="67A78431" w14:textId="77777777" w:rsidR="001640C9" w:rsidRPr="001640C9" w:rsidRDefault="001640C9" w:rsidP="001640C9">
            <w:pPr>
              <w:spacing w:before="60" w:after="60" w:line="240" w:lineRule="auto"/>
              <w:rPr>
                <w:rFonts w:cs="Arial"/>
                <w:szCs w:val="21"/>
              </w:rPr>
            </w:pPr>
            <w:proofErr w:type="spellStart"/>
            <w:r w:rsidRPr="001640C9">
              <w:rPr>
                <w:rFonts w:cs="Arial"/>
                <w:b/>
                <w:szCs w:val="21"/>
              </w:rPr>
              <w:t>Tansagex</w:t>
            </w:r>
            <w:proofErr w:type="spellEnd"/>
          </w:p>
        </w:tc>
        <w:tc>
          <w:tcPr>
            <w:tcW w:w="5689" w:type="dxa"/>
            <w:shd w:val="clear" w:color="auto" w:fill="auto"/>
            <w:vAlign w:val="center"/>
          </w:tcPr>
          <w:p w14:paraId="20872CC3"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7CCCE9F6" w14:textId="77777777" w:rsidR="001640C9" w:rsidRPr="00A06705" w:rsidRDefault="001640C9" w:rsidP="001640C9">
            <w:pPr>
              <w:spacing w:before="60" w:after="60" w:line="240" w:lineRule="auto"/>
              <w:jc w:val="center"/>
              <w:rPr>
                <w:rFonts w:cs="Arial"/>
                <w:b/>
                <w:szCs w:val="21"/>
              </w:rPr>
            </w:pPr>
          </w:p>
        </w:tc>
      </w:tr>
      <w:tr w:rsidR="001640C9" w:rsidRPr="008B36C0" w14:paraId="0704BF36" w14:textId="77777777" w:rsidTr="001640C9">
        <w:tc>
          <w:tcPr>
            <w:tcW w:w="1101" w:type="dxa"/>
            <w:tcBorders>
              <w:bottom w:val="single" w:sz="4" w:space="0" w:color="auto"/>
            </w:tcBorders>
            <w:shd w:val="clear" w:color="auto" w:fill="auto"/>
            <w:vAlign w:val="center"/>
          </w:tcPr>
          <w:p w14:paraId="7DB6DB10" w14:textId="77777777" w:rsidR="001640C9" w:rsidRPr="00ED20FE" w:rsidRDefault="001640C9" w:rsidP="001640C9">
            <w:pPr>
              <w:spacing w:before="60" w:after="60" w:line="240" w:lineRule="auto"/>
              <w:jc w:val="center"/>
              <w:rPr>
                <w:rFonts w:cs="Arial"/>
                <w:szCs w:val="21"/>
              </w:rPr>
            </w:pPr>
            <w:r w:rsidRPr="00ED20FE">
              <w:rPr>
                <w:rFonts w:cs="Arial"/>
                <w:szCs w:val="21"/>
              </w:rPr>
              <w:t>14.</w:t>
            </w:r>
          </w:p>
        </w:tc>
        <w:tc>
          <w:tcPr>
            <w:tcW w:w="4120" w:type="dxa"/>
            <w:tcBorders>
              <w:top w:val="nil"/>
              <w:left w:val="single" w:sz="4" w:space="0" w:color="auto"/>
              <w:bottom w:val="single" w:sz="4" w:space="0" w:color="auto"/>
              <w:right w:val="single" w:sz="4" w:space="0" w:color="auto"/>
            </w:tcBorders>
            <w:shd w:val="clear" w:color="auto" w:fill="auto"/>
          </w:tcPr>
          <w:p w14:paraId="6AFEF1A4" w14:textId="77777777" w:rsidR="001640C9" w:rsidRPr="001640C9" w:rsidRDefault="001640C9" w:rsidP="001640C9">
            <w:pPr>
              <w:spacing w:before="60" w:after="60" w:line="240" w:lineRule="auto"/>
              <w:rPr>
                <w:rFonts w:cs="Arial"/>
                <w:szCs w:val="21"/>
              </w:rPr>
            </w:pPr>
            <w:proofErr w:type="spellStart"/>
            <w:r w:rsidRPr="001640C9">
              <w:rPr>
                <w:rFonts w:cs="Arial"/>
                <w:b/>
                <w:szCs w:val="21"/>
              </w:rPr>
              <w:t>Sel</w:t>
            </w:r>
            <w:proofErr w:type="spellEnd"/>
            <w:r w:rsidRPr="001640C9">
              <w:rPr>
                <w:rFonts w:cs="Arial"/>
                <w:b/>
                <w:szCs w:val="21"/>
              </w:rPr>
              <w:t xml:space="preserve"> </w:t>
            </w:r>
            <w:proofErr w:type="spellStart"/>
            <w:r w:rsidRPr="001640C9">
              <w:rPr>
                <w:rFonts w:cs="Arial"/>
                <w:b/>
                <w:szCs w:val="21"/>
              </w:rPr>
              <w:t>iodé</w:t>
            </w:r>
            <w:proofErr w:type="spellEnd"/>
          </w:p>
        </w:tc>
        <w:tc>
          <w:tcPr>
            <w:tcW w:w="5689" w:type="dxa"/>
            <w:shd w:val="clear" w:color="auto" w:fill="auto"/>
            <w:vAlign w:val="center"/>
          </w:tcPr>
          <w:p w14:paraId="51891218"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128803C1" w14:textId="77777777" w:rsidR="001640C9" w:rsidRPr="00A06705" w:rsidRDefault="001640C9" w:rsidP="001640C9">
            <w:pPr>
              <w:spacing w:before="60" w:after="60" w:line="240" w:lineRule="auto"/>
              <w:jc w:val="center"/>
              <w:rPr>
                <w:rFonts w:cs="Arial"/>
                <w:b/>
                <w:szCs w:val="21"/>
              </w:rPr>
            </w:pPr>
          </w:p>
        </w:tc>
      </w:tr>
      <w:tr w:rsidR="001640C9" w:rsidRPr="008B36C0" w14:paraId="4A61F10A" w14:textId="77777777" w:rsidTr="001640C9">
        <w:tc>
          <w:tcPr>
            <w:tcW w:w="1101" w:type="dxa"/>
            <w:tcBorders>
              <w:bottom w:val="single" w:sz="4" w:space="0" w:color="auto"/>
            </w:tcBorders>
            <w:shd w:val="clear" w:color="auto" w:fill="auto"/>
            <w:vAlign w:val="center"/>
          </w:tcPr>
          <w:p w14:paraId="5C2821A7" w14:textId="77777777" w:rsidR="001640C9" w:rsidRPr="00ED20FE" w:rsidRDefault="001640C9" w:rsidP="001640C9">
            <w:pPr>
              <w:spacing w:before="60" w:after="60" w:line="240" w:lineRule="auto"/>
              <w:jc w:val="center"/>
              <w:rPr>
                <w:rFonts w:cs="Arial"/>
                <w:szCs w:val="21"/>
              </w:rPr>
            </w:pPr>
            <w:r w:rsidRPr="00ED20FE">
              <w:rPr>
                <w:rFonts w:cs="Arial"/>
                <w:szCs w:val="21"/>
              </w:rPr>
              <w:t>15.</w:t>
            </w:r>
          </w:p>
        </w:tc>
        <w:tc>
          <w:tcPr>
            <w:tcW w:w="4120" w:type="dxa"/>
            <w:tcBorders>
              <w:top w:val="nil"/>
              <w:left w:val="single" w:sz="4" w:space="0" w:color="auto"/>
              <w:bottom w:val="single" w:sz="4" w:space="0" w:color="auto"/>
              <w:right w:val="single" w:sz="4" w:space="0" w:color="auto"/>
            </w:tcBorders>
            <w:shd w:val="clear" w:color="auto" w:fill="auto"/>
          </w:tcPr>
          <w:p w14:paraId="0A9FF5DD" w14:textId="77777777" w:rsidR="001640C9" w:rsidRPr="001640C9" w:rsidRDefault="001640C9" w:rsidP="001640C9">
            <w:pPr>
              <w:spacing w:before="60" w:after="60" w:line="240" w:lineRule="auto"/>
              <w:rPr>
                <w:rFonts w:cs="Arial"/>
                <w:szCs w:val="21"/>
              </w:rPr>
            </w:pPr>
            <w:proofErr w:type="spellStart"/>
            <w:r w:rsidRPr="001640C9">
              <w:rPr>
                <w:rFonts w:cs="Arial"/>
                <w:b/>
                <w:szCs w:val="21"/>
              </w:rPr>
              <w:t>Metralisant</w:t>
            </w:r>
            <w:proofErr w:type="spellEnd"/>
          </w:p>
        </w:tc>
        <w:tc>
          <w:tcPr>
            <w:tcW w:w="5689" w:type="dxa"/>
            <w:shd w:val="clear" w:color="auto" w:fill="auto"/>
            <w:vAlign w:val="center"/>
          </w:tcPr>
          <w:p w14:paraId="35A7CBDE"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0144E06A" w14:textId="77777777" w:rsidR="001640C9" w:rsidRPr="00A06705" w:rsidRDefault="001640C9" w:rsidP="001640C9">
            <w:pPr>
              <w:spacing w:before="60" w:after="60" w:line="240" w:lineRule="auto"/>
              <w:jc w:val="center"/>
              <w:rPr>
                <w:rFonts w:cs="Arial"/>
                <w:b/>
                <w:szCs w:val="21"/>
              </w:rPr>
            </w:pPr>
          </w:p>
        </w:tc>
      </w:tr>
      <w:tr w:rsidR="001640C9" w:rsidRPr="008B36C0" w14:paraId="26386E80" w14:textId="77777777" w:rsidTr="001640C9">
        <w:tc>
          <w:tcPr>
            <w:tcW w:w="1101" w:type="dxa"/>
            <w:tcBorders>
              <w:bottom w:val="single" w:sz="4" w:space="0" w:color="auto"/>
            </w:tcBorders>
            <w:shd w:val="clear" w:color="auto" w:fill="auto"/>
            <w:vAlign w:val="center"/>
          </w:tcPr>
          <w:p w14:paraId="2A68DEC2" w14:textId="77777777" w:rsidR="001640C9" w:rsidRPr="00ED20FE" w:rsidRDefault="001640C9" w:rsidP="001640C9">
            <w:pPr>
              <w:spacing w:before="60" w:after="60" w:line="240" w:lineRule="auto"/>
              <w:jc w:val="center"/>
              <w:rPr>
                <w:rFonts w:cs="Arial"/>
                <w:szCs w:val="21"/>
              </w:rPr>
            </w:pPr>
            <w:r w:rsidRPr="00ED20FE">
              <w:rPr>
                <w:rFonts w:cs="Arial"/>
                <w:szCs w:val="21"/>
              </w:rPr>
              <w:t>16.</w:t>
            </w:r>
          </w:p>
        </w:tc>
        <w:tc>
          <w:tcPr>
            <w:tcW w:w="4120" w:type="dxa"/>
            <w:tcBorders>
              <w:top w:val="nil"/>
              <w:left w:val="single" w:sz="4" w:space="0" w:color="auto"/>
              <w:bottom w:val="single" w:sz="4" w:space="0" w:color="auto"/>
              <w:right w:val="single" w:sz="4" w:space="0" w:color="auto"/>
            </w:tcBorders>
            <w:shd w:val="clear" w:color="auto" w:fill="auto"/>
          </w:tcPr>
          <w:p w14:paraId="14367A6B" w14:textId="77777777" w:rsidR="001640C9" w:rsidRPr="001640C9" w:rsidRDefault="001640C9" w:rsidP="001640C9">
            <w:pPr>
              <w:spacing w:before="60" w:after="60" w:line="240" w:lineRule="auto"/>
              <w:rPr>
                <w:rFonts w:cs="Arial"/>
                <w:szCs w:val="21"/>
              </w:rPr>
            </w:pPr>
            <w:proofErr w:type="spellStart"/>
            <w:r w:rsidRPr="001640C9">
              <w:rPr>
                <w:rFonts w:cs="Arial"/>
                <w:b/>
                <w:szCs w:val="21"/>
              </w:rPr>
              <w:t>Seaux</w:t>
            </w:r>
            <w:proofErr w:type="spellEnd"/>
          </w:p>
        </w:tc>
        <w:tc>
          <w:tcPr>
            <w:tcW w:w="5689" w:type="dxa"/>
            <w:shd w:val="clear" w:color="auto" w:fill="auto"/>
            <w:vAlign w:val="center"/>
          </w:tcPr>
          <w:p w14:paraId="0903085B"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54644859" w14:textId="77777777" w:rsidR="001640C9" w:rsidRPr="00A06705" w:rsidRDefault="001640C9" w:rsidP="001640C9">
            <w:pPr>
              <w:spacing w:before="60" w:after="60" w:line="240" w:lineRule="auto"/>
              <w:jc w:val="center"/>
              <w:rPr>
                <w:rFonts w:cs="Arial"/>
                <w:b/>
                <w:szCs w:val="21"/>
              </w:rPr>
            </w:pPr>
          </w:p>
        </w:tc>
      </w:tr>
      <w:tr w:rsidR="001640C9" w:rsidRPr="008B36C0" w14:paraId="013D879B" w14:textId="77777777" w:rsidTr="001640C9">
        <w:tc>
          <w:tcPr>
            <w:tcW w:w="1101" w:type="dxa"/>
            <w:tcBorders>
              <w:top w:val="single" w:sz="4" w:space="0" w:color="auto"/>
              <w:bottom w:val="single" w:sz="4" w:space="0" w:color="auto"/>
            </w:tcBorders>
            <w:shd w:val="clear" w:color="auto" w:fill="auto"/>
            <w:vAlign w:val="center"/>
          </w:tcPr>
          <w:p w14:paraId="5DF3FB1E" w14:textId="77777777" w:rsidR="001640C9" w:rsidRPr="00ED20FE" w:rsidRDefault="001640C9" w:rsidP="001640C9">
            <w:pPr>
              <w:spacing w:before="60" w:after="60" w:line="240" w:lineRule="auto"/>
              <w:jc w:val="center"/>
              <w:rPr>
                <w:rFonts w:cs="Arial"/>
                <w:szCs w:val="21"/>
              </w:rPr>
            </w:pPr>
            <w:r w:rsidRPr="00ED20FE">
              <w:rPr>
                <w:rFonts w:cs="Arial"/>
                <w:szCs w:val="21"/>
              </w:rPr>
              <w:t>17.</w:t>
            </w:r>
          </w:p>
        </w:tc>
        <w:tc>
          <w:tcPr>
            <w:tcW w:w="4120" w:type="dxa"/>
            <w:tcBorders>
              <w:top w:val="nil"/>
              <w:left w:val="single" w:sz="4" w:space="0" w:color="auto"/>
              <w:bottom w:val="single" w:sz="4" w:space="0" w:color="auto"/>
              <w:right w:val="single" w:sz="4" w:space="0" w:color="auto"/>
            </w:tcBorders>
            <w:shd w:val="clear" w:color="auto" w:fill="auto"/>
          </w:tcPr>
          <w:p w14:paraId="73F586D6" w14:textId="77777777" w:rsidR="001640C9" w:rsidRPr="001640C9" w:rsidRDefault="001640C9" w:rsidP="001640C9">
            <w:pPr>
              <w:spacing w:before="60" w:after="60" w:line="240" w:lineRule="auto"/>
              <w:rPr>
                <w:rFonts w:cs="Arial"/>
                <w:szCs w:val="21"/>
              </w:rPr>
            </w:pPr>
            <w:proofErr w:type="spellStart"/>
            <w:r w:rsidRPr="001640C9">
              <w:rPr>
                <w:rFonts w:cs="Arial"/>
                <w:b/>
                <w:szCs w:val="21"/>
              </w:rPr>
              <w:t>Bassine</w:t>
            </w:r>
            <w:proofErr w:type="spellEnd"/>
          </w:p>
        </w:tc>
        <w:tc>
          <w:tcPr>
            <w:tcW w:w="5689" w:type="dxa"/>
            <w:shd w:val="clear" w:color="auto" w:fill="auto"/>
            <w:vAlign w:val="center"/>
          </w:tcPr>
          <w:p w14:paraId="2D42B0E3"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7288B2BA" w14:textId="77777777" w:rsidR="001640C9" w:rsidRPr="00A06705" w:rsidRDefault="001640C9" w:rsidP="001640C9">
            <w:pPr>
              <w:spacing w:before="60" w:after="60" w:line="240" w:lineRule="auto"/>
              <w:jc w:val="center"/>
              <w:rPr>
                <w:rFonts w:cs="Arial"/>
                <w:b/>
                <w:szCs w:val="21"/>
              </w:rPr>
            </w:pPr>
          </w:p>
        </w:tc>
      </w:tr>
      <w:tr w:rsidR="001640C9" w:rsidRPr="008B36C0" w14:paraId="17FBF1EA" w14:textId="77777777" w:rsidTr="001640C9">
        <w:tc>
          <w:tcPr>
            <w:tcW w:w="1101" w:type="dxa"/>
            <w:tcBorders>
              <w:top w:val="single" w:sz="4" w:space="0" w:color="auto"/>
              <w:bottom w:val="single" w:sz="4" w:space="0" w:color="auto"/>
            </w:tcBorders>
            <w:shd w:val="clear" w:color="auto" w:fill="auto"/>
            <w:vAlign w:val="center"/>
          </w:tcPr>
          <w:p w14:paraId="3087E681" w14:textId="77777777" w:rsidR="001640C9" w:rsidRPr="00ED20FE" w:rsidRDefault="001640C9" w:rsidP="001640C9">
            <w:pPr>
              <w:spacing w:before="60" w:after="60" w:line="240" w:lineRule="auto"/>
              <w:jc w:val="center"/>
              <w:rPr>
                <w:rFonts w:cs="Arial"/>
                <w:szCs w:val="21"/>
              </w:rPr>
            </w:pPr>
            <w:r w:rsidRPr="00ED20FE">
              <w:rPr>
                <w:rFonts w:cs="Arial"/>
                <w:szCs w:val="21"/>
              </w:rPr>
              <w:t>18.</w:t>
            </w:r>
          </w:p>
        </w:tc>
        <w:tc>
          <w:tcPr>
            <w:tcW w:w="4120" w:type="dxa"/>
            <w:tcBorders>
              <w:top w:val="nil"/>
              <w:left w:val="single" w:sz="4" w:space="0" w:color="auto"/>
              <w:bottom w:val="single" w:sz="4" w:space="0" w:color="auto"/>
              <w:right w:val="single" w:sz="4" w:space="0" w:color="auto"/>
            </w:tcBorders>
            <w:shd w:val="clear" w:color="auto" w:fill="auto"/>
          </w:tcPr>
          <w:p w14:paraId="68A2A83F" w14:textId="77777777" w:rsidR="001640C9" w:rsidRPr="001640C9" w:rsidRDefault="001640C9" w:rsidP="001640C9">
            <w:pPr>
              <w:spacing w:before="60" w:after="60" w:line="240" w:lineRule="auto"/>
              <w:rPr>
                <w:rFonts w:cs="Arial"/>
                <w:szCs w:val="21"/>
              </w:rPr>
            </w:pPr>
            <w:r w:rsidRPr="001640C9">
              <w:rPr>
                <w:rFonts w:cs="Arial"/>
                <w:b/>
                <w:szCs w:val="21"/>
              </w:rPr>
              <w:t>Colorant</w:t>
            </w:r>
          </w:p>
        </w:tc>
        <w:tc>
          <w:tcPr>
            <w:tcW w:w="5689" w:type="dxa"/>
            <w:shd w:val="clear" w:color="auto" w:fill="auto"/>
            <w:vAlign w:val="center"/>
          </w:tcPr>
          <w:p w14:paraId="431D65DF"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59D9EA3C" w14:textId="77777777" w:rsidR="001640C9" w:rsidRPr="00A06705" w:rsidRDefault="001640C9" w:rsidP="001640C9">
            <w:pPr>
              <w:spacing w:before="60" w:after="60" w:line="240" w:lineRule="auto"/>
              <w:jc w:val="center"/>
              <w:rPr>
                <w:rFonts w:cs="Arial"/>
                <w:b/>
                <w:szCs w:val="21"/>
              </w:rPr>
            </w:pPr>
          </w:p>
        </w:tc>
      </w:tr>
      <w:tr w:rsidR="001640C9" w:rsidRPr="008B36C0" w14:paraId="768ED297" w14:textId="77777777" w:rsidTr="001640C9">
        <w:tc>
          <w:tcPr>
            <w:tcW w:w="1101" w:type="dxa"/>
            <w:tcBorders>
              <w:top w:val="single" w:sz="4" w:space="0" w:color="auto"/>
              <w:bottom w:val="single" w:sz="4" w:space="0" w:color="auto"/>
            </w:tcBorders>
            <w:shd w:val="clear" w:color="auto" w:fill="auto"/>
            <w:vAlign w:val="center"/>
          </w:tcPr>
          <w:p w14:paraId="377C69FC" w14:textId="77777777" w:rsidR="001640C9" w:rsidRPr="00ED20FE" w:rsidRDefault="001640C9" w:rsidP="001640C9">
            <w:pPr>
              <w:spacing w:before="60" w:after="60" w:line="240" w:lineRule="auto"/>
              <w:jc w:val="center"/>
              <w:rPr>
                <w:rFonts w:cs="Arial"/>
                <w:szCs w:val="21"/>
              </w:rPr>
            </w:pPr>
            <w:r w:rsidRPr="00ED20FE">
              <w:rPr>
                <w:rFonts w:cs="Arial"/>
                <w:szCs w:val="21"/>
              </w:rPr>
              <w:t>19.</w:t>
            </w:r>
          </w:p>
        </w:tc>
        <w:tc>
          <w:tcPr>
            <w:tcW w:w="4120" w:type="dxa"/>
            <w:tcBorders>
              <w:top w:val="nil"/>
              <w:left w:val="single" w:sz="4" w:space="0" w:color="auto"/>
              <w:bottom w:val="single" w:sz="4" w:space="0" w:color="auto"/>
              <w:right w:val="single" w:sz="4" w:space="0" w:color="auto"/>
            </w:tcBorders>
            <w:shd w:val="clear" w:color="auto" w:fill="auto"/>
          </w:tcPr>
          <w:p w14:paraId="3AFAC96E" w14:textId="77777777" w:rsidR="001640C9" w:rsidRPr="001640C9" w:rsidRDefault="001640C9" w:rsidP="001640C9">
            <w:pPr>
              <w:spacing w:before="60" w:after="60" w:line="240" w:lineRule="auto"/>
              <w:rPr>
                <w:rFonts w:cs="Arial"/>
                <w:szCs w:val="21"/>
              </w:rPr>
            </w:pPr>
            <w:r w:rsidRPr="001640C9">
              <w:rPr>
                <w:rFonts w:cs="Arial"/>
                <w:b/>
                <w:szCs w:val="21"/>
              </w:rPr>
              <w:t>Parfum</w:t>
            </w:r>
          </w:p>
        </w:tc>
        <w:tc>
          <w:tcPr>
            <w:tcW w:w="5689" w:type="dxa"/>
            <w:shd w:val="clear" w:color="auto" w:fill="auto"/>
            <w:vAlign w:val="center"/>
          </w:tcPr>
          <w:p w14:paraId="420E557B"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3AF22554" w14:textId="77777777" w:rsidR="001640C9" w:rsidRPr="00A06705" w:rsidRDefault="001640C9" w:rsidP="001640C9">
            <w:pPr>
              <w:spacing w:before="60" w:after="60" w:line="240" w:lineRule="auto"/>
              <w:jc w:val="center"/>
              <w:rPr>
                <w:rFonts w:cs="Arial"/>
                <w:b/>
                <w:szCs w:val="21"/>
              </w:rPr>
            </w:pPr>
          </w:p>
        </w:tc>
      </w:tr>
      <w:tr w:rsidR="001640C9" w:rsidRPr="008B36C0" w14:paraId="20963DE3" w14:textId="77777777" w:rsidTr="001640C9">
        <w:tc>
          <w:tcPr>
            <w:tcW w:w="1101" w:type="dxa"/>
            <w:tcBorders>
              <w:top w:val="single" w:sz="4" w:space="0" w:color="auto"/>
              <w:bottom w:val="single" w:sz="4" w:space="0" w:color="auto"/>
            </w:tcBorders>
            <w:shd w:val="clear" w:color="auto" w:fill="auto"/>
            <w:vAlign w:val="center"/>
          </w:tcPr>
          <w:p w14:paraId="6031EB35" w14:textId="77777777" w:rsidR="001640C9" w:rsidRPr="00ED20FE" w:rsidRDefault="001640C9" w:rsidP="001640C9">
            <w:pPr>
              <w:spacing w:before="60" w:after="60" w:line="240" w:lineRule="auto"/>
              <w:jc w:val="center"/>
              <w:rPr>
                <w:rFonts w:cs="Arial"/>
                <w:szCs w:val="21"/>
              </w:rPr>
            </w:pPr>
            <w:r w:rsidRPr="00ED20FE">
              <w:rPr>
                <w:rFonts w:cs="Arial"/>
                <w:szCs w:val="21"/>
              </w:rPr>
              <w:t>20.</w:t>
            </w:r>
          </w:p>
        </w:tc>
        <w:tc>
          <w:tcPr>
            <w:tcW w:w="4120" w:type="dxa"/>
            <w:tcBorders>
              <w:top w:val="nil"/>
              <w:left w:val="single" w:sz="4" w:space="0" w:color="auto"/>
              <w:bottom w:val="single" w:sz="4" w:space="0" w:color="auto"/>
              <w:right w:val="single" w:sz="4" w:space="0" w:color="auto"/>
            </w:tcBorders>
            <w:shd w:val="clear" w:color="auto" w:fill="auto"/>
          </w:tcPr>
          <w:p w14:paraId="76192FEF" w14:textId="77777777" w:rsidR="001640C9" w:rsidRPr="001640C9" w:rsidRDefault="001640C9" w:rsidP="001640C9">
            <w:pPr>
              <w:spacing w:before="60" w:after="60" w:line="240" w:lineRule="auto"/>
              <w:rPr>
                <w:rFonts w:cs="Arial"/>
                <w:szCs w:val="21"/>
              </w:rPr>
            </w:pPr>
            <w:proofErr w:type="spellStart"/>
            <w:r w:rsidRPr="001640C9">
              <w:rPr>
                <w:rFonts w:cs="Arial"/>
                <w:b/>
                <w:szCs w:val="21"/>
              </w:rPr>
              <w:t>Gobelet</w:t>
            </w:r>
            <w:proofErr w:type="spellEnd"/>
          </w:p>
        </w:tc>
        <w:tc>
          <w:tcPr>
            <w:tcW w:w="5689" w:type="dxa"/>
            <w:shd w:val="clear" w:color="auto" w:fill="auto"/>
            <w:vAlign w:val="center"/>
          </w:tcPr>
          <w:p w14:paraId="3F50E24E"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1D069531" w14:textId="77777777" w:rsidR="001640C9" w:rsidRPr="00A06705" w:rsidRDefault="001640C9" w:rsidP="001640C9">
            <w:pPr>
              <w:spacing w:before="60" w:after="60" w:line="240" w:lineRule="auto"/>
              <w:jc w:val="center"/>
              <w:rPr>
                <w:rFonts w:cs="Arial"/>
                <w:b/>
                <w:szCs w:val="21"/>
              </w:rPr>
            </w:pPr>
          </w:p>
        </w:tc>
      </w:tr>
      <w:tr w:rsidR="001640C9" w:rsidRPr="008B36C0" w14:paraId="660B619E" w14:textId="77777777" w:rsidTr="001640C9">
        <w:tc>
          <w:tcPr>
            <w:tcW w:w="1101" w:type="dxa"/>
            <w:tcBorders>
              <w:top w:val="single" w:sz="4" w:space="0" w:color="auto"/>
              <w:bottom w:val="single" w:sz="4" w:space="0" w:color="auto"/>
            </w:tcBorders>
            <w:shd w:val="clear" w:color="auto" w:fill="auto"/>
            <w:vAlign w:val="center"/>
          </w:tcPr>
          <w:p w14:paraId="3ED0F313" w14:textId="77777777" w:rsidR="001640C9" w:rsidRPr="00ED20FE" w:rsidRDefault="001640C9" w:rsidP="001640C9">
            <w:pPr>
              <w:spacing w:before="60" w:after="60" w:line="240" w:lineRule="auto"/>
              <w:jc w:val="center"/>
              <w:rPr>
                <w:rFonts w:cs="Arial"/>
                <w:szCs w:val="21"/>
              </w:rPr>
            </w:pPr>
            <w:r w:rsidRPr="00ED20FE">
              <w:rPr>
                <w:rFonts w:cs="Arial"/>
                <w:szCs w:val="21"/>
              </w:rPr>
              <w:t>2</w:t>
            </w:r>
            <w:r>
              <w:rPr>
                <w:rFonts w:cs="Arial"/>
                <w:szCs w:val="21"/>
              </w:rPr>
              <w:t>1</w:t>
            </w:r>
            <w:r w:rsidRPr="00ED20FE">
              <w:rPr>
                <w:rFonts w:cs="Arial"/>
                <w:szCs w:val="21"/>
              </w:rPr>
              <w:t>.</w:t>
            </w:r>
          </w:p>
        </w:tc>
        <w:tc>
          <w:tcPr>
            <w:tcW w:w="4120" w:type="dxa"/>
            <w:tcBorders>
              <w:top w:val="single" w:sz="4" w:space="0" w:color="auto"/>
              <w:left w:val="single" w:sz="4" w:space="0" w:color="auto"/>
              <w:bottom w:val="single" w:sz="4" w:space="0" w:color="auto"/>
              <w:right w:val="single" w:sz="4" w:space="0" w:color="auto"/>
            </w:tcBorders>
            <w:shd w:val="clear" w:color="auto" w:fill="auto"/>
          </w:tcPr>
          <w:p w14:paraId="7109EFEC" w14:textId="77777777" w:rsidR="001640C9" w:rsidRPr="00DA4FB5" w:rsidRDefault="001640C9" w:rsidP="001640C9">
            <w:pPr>
              <w:spacing w:before="60" w:after="60" w:line="240" w:lineRule="auto"/>
            </w:pPr>
            <w:proofErr w:type="spellStart"/>
            <w:r w:rsidRPr="00A03AD6">
              <w:rPr>
                <w:rFonts w:cs="Arial"/>
                <w:b/>
                <w:szCs w:val="21"/>
              </w:rPr>
              <w:t>Fût</w:t>
            </w:r>
            <w:proofErr w:type="spellEnd"/>
            <w:r w:rsidRPr="00A03AD6">
              <w:rPr>
                <w:rFonts w:cs="Arial"/>
                <w:b/>
                <w:szCs w:val="21"/>
              </w:rPr>
              <w:t xml:space="preserve"> de 100L</w:t>
            </w:r>
          </w:p>
        </w:tc>
        <w:tc>
          <w:tcPr>
            <w:tcW w:w="5689" w:type="dxa"/>
            <w:shd w:val="clear" w:color="auto" w:fill="auto"/>
            <w:vAlign w:val="center"/>
          </w:tcPr>
          <w:p w14:paraId="254630A4"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10C4B974" w14:textId="77777777" w:rsidR="001640C9" w:rsidRPr="00A06705" w:rsidRDefault="001640C9" w:rsidP="001640C9">
            <w:pPr>
              <w:spacing w:before="60" w:after="60" w:line="240" w:lineRule="auto"/>
              <w:jc w:val="center"/>
              <w:rPr>
                <w:rFonts w:cs="Arial"/>
                <w:b/>
                <w:szCs w:val="21"/>
              </w:rPr>
            </w:pPr>
          </w:p>
        </w:tc>
      </w:tr>
      <w:tr w:rsidR="001640C9" w:rsidRPr="008B36C0" w14:paraId="48A24D8E" w14:textId="77777777" w:rsidTr="001640C9">
        <w:tc>
          <w:tcPr>
            <w:tcW w:w="1101" w:type="dxa"/>
            <w:tcBorders>
              <w:top w:val="single" w:sz="4" w:space="0" w:color="auto"/>
              <w:bottom w:val="single" w:sz="4" w:space="0" w:color="auto"/>
            </w:tcBorders>
            <w:shd w:val="clear" w:color="auto" w:fill="auto"/>
            <w:vAlign w:val="center"/>
          </w:tcPr>
          <w:p w14:paraId="5DACD95E" w14:textId="77777777" w:rsidR="001640C9" w:rsidRPr="00ED20FE" w:rsidRDefault="001640C9" w:rsidP="001640C9">
            <w:pPr>
              <w:spacing w:before="60" w:after="60" w:line="240" w:lineRule="auto"/>
              <w:jc w:val="center"/>
              <w:rPr>
                <w:rFonts w:cs="Arial"/>
                <w:szCs w:val="21"/>
              </w:rPr>
            </w:pPr>
            <w:r w:rsidRPr="00ED20FE">
              <w:rPr>
                <w:rFonts w:cs="Arial"/>
                <w:szCs w:val="21"/>
              </w:rPr>
              <w:t>2</w:t>
            </w:r>
            <w:r>
              <w:rPr>
                <w:rFonts w:cs="Arial"/>
                <w:szCs w:val="21"/>
              </w:rPr>
              <w:t>2</w:t>
            </w:r>
            <w:r w:rsidRPr="00ED20FE">
              <w:rPr>
                <w:rFonts w:cs="Arial"/>
                <w:szCs w:val="21"/>
              </w:rPr>
              <w:t>.</w:t>
            </w:r>
          </w:p>
        </w:tc>
        <w:tc>
          <w:tcPr>
            <w:tcW w:w="4120" w:type="dxa"/>
            <w:tcBorders>
              <w:top w:val="single" w:sz="4" w:space="0" w:color="auto"/>
              <w:left w:val="single" w:sz="4" w:space="0" w:color="auto"/>
              <w:bottom w:val="single" w:sz="4" w:space="0" w:color="auto"/>
              <w:right w:val="single" w:sz="4" w:space="0" w:color="auto"/>
            </w:tcBorders>
            <w:shd w:val="clear" w:color="auto" w:fill="auto"/>
          </w:tcPr>
          <w:p w14:paraId="4B1BC55D" w14:textId="77777777" w:rsidR="001640C9" w:rsidRPr="00DA4FB5" w:rsidRDefault="001640C9" w:rsidP="001640C9">
            <w:pPr>
              <w:spacing w:before="60" w:after="60" w:line="240" w:lineRule="auto"/>
            </w:pPr>
            <w:r w:rsidRPr="00A03AD6">
              <w:rPr>
                <w:rFonts w:cs="Arial"/>
                <w:b/>
                <w:szCs w:val="21"/>
              </w:rPr>
              <w:t>Bidon vide de 20 L</w:t>
            </w:r>
          </w:p>
        </w:tc>
        <w:tc>
          <w:tcPr>
            <w:tcW w:w="5689" w:type="dxa"/>
            <w:shd w:val="clear" w:color="auto" w:fill="auto"/>
            <w:vAlign w:val="center"/>
          </w:tcPr>
          <w:p w14:paraId="036F4EF0"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603411F8" w14:textId="77777777" w:rsidR="001640C9" w:rsidRPr="00A06705" w:rsidRDefault="001640C9" w:rsidP="001640C9">
            <w:pPr>
              <w:spacing w:before="60" w:after="60" w:line="240" w:lineRule="auto"/>
              <w:jc w:val="center"/>
              <w:rPr>
                <w:rFonts w:cs="Arial"/>
                <w:b/>
                <w:szCs w:val="21"/>
              </w:rPr>
            </w:pPr>
          </w:p>
        </w:tc>
      </w:tr>
    </w:tbl>
    <w:p w14:paraId="15862119" w14:textId="77777777" w:rsidR="001640C9" w:rsidRPr="00F672C4" w:rsidRDefault="001640C9" w:rsidP="001640C9">
      <w:pPr>
        <w:spacing w:line="259" w:lineRule="auto"/>
        <w:rPr>
          <w:rFonts w:eastAsia="Times New Roman" w:cs="Arial"/>
          <w:b/>
          <w:snapToGrid w:val="0"/>
        </w:rPr>
      </w:pPr>
      <w:r w:rsidRPr="008B36C0">
        <w:rPr>
          <w:rFonts w:eastAsia="Times New Roman" w:cs="Arial"/>
          <w:b/>
          <w:snapToGrid w:val="0"/>
        </w:rPr>
        <w:br w:type="page"/>
      </w:r>
    </w:p>
    <w:p w14:paraId="55B06DC2" w14:textId="77777777" w:rsidR="001640C9" w:rsidRDefault="001640C9" w:rsidP="001640C9">
      <w:pPr>
        <w:spacing w:line="259" w:lineRule="auto"/>
        <w:rPr>
          <w:rFonts w:eastAsia="Times New Roman" w:cs="Arial"/>
          <w:b/>
          <w:snapToGrid w:val="0"/>
        </w:rPr>
      </w:pPr>
    </w:p>
    <w:p w14:paraId="6C6F95B9" w14:textId="77777777" w:rsidR="001640C9" w:rsidRDefault="001640C9" w:rsidP="001640C9">
      <w:pPr>
        <w:spacing w:line="259" w:lineRule="auto"/>
        <w:rPr>
          <w:rFonts w:eastAsia="Times New Roman" w:cs="Arial"/>
          <w:b/>
          <w:snapToGrid w:val="0"/>
        </w:rPr>
      </w:pPr>
    </w:p>
    <w:p w14:paraId="0FCFC9C7" w14:textId="77631574" w:rsidR="001640C9" w:rsidRDefault="001640C9" w:rsidP="001640C9">
      <w:pPr>
        <w:spacing w:after="240" w:line="240" w:lineRule="auto"/>
        <w:jc w:val="both"/>
        <w:rPr>
          <w:rFonts w:eastAsia="Times New Roman" w:cs="Arial"/>
          <w:b/>
          <w:snapToGrid w:val="0"/>
        </w:rPr>
      </w:pPr>
      <w:r>
        <w:rPr>
          <w:rFonts w:eastAsia="Times New Roman" w:cs="Arial"/>
          <w:b/>
          <w:snapToGrid w:val="0"/>
        </w:rPr>
        <w:t xml:space="preserve">Kits </w:t>
      </w:r>
      <w:proofErr w:type="spellStart"/>
      <w:r>
        <w:rPr>
          <w:rFonts w:eastAsia="Times New Roman" w:cs="Arial"/>
          <w:b/>
          <w:snapToGrid w:val="0"/>
        </w:rPr>
        <w:t>menuiserie</w:t>
      </w:r>
      <w:proofErr w:type="spellEnd"/>
      <w:r>
        <w:rPr>
          <w:rFonts w:eastAsia="Times New Roman" w:cs="Arial"/>
          <w:b/>
          <w:snapToGrid w:val="0"/>
        </w:rPr>
        <w:t xml:space="preserve"> </w:t>
      </w:r>
      <w:proofErr w:type="spellStart"/>
      <w:r>
        <w:rPr>
          <w:rFonts w:eastAsia="Times New Roman" w:cs="Arial"/>
          <w:b/>
          <w:snapToGrid w:val="0"/>
        </w:rPr>
        <w:t>métallique</w:t>
      </w:r>
      <w:proofErr w:type="spellEnd"/>
      <w:r w:rsidRPr="008B36C0">
        <w:rPr>
          <w:rFonts w:eastAsia="Times New Roman" w:cs="Arial"/>
          <w:b/>
          <w:snapToGrid w:val="0"/>
        </w:rPr>
        <w:t>:</w:t>
      </w:r>
    </w:p>
    <w:tbl>
      <w:tblPr>
        <w:tblW w:w="13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4120"/>
        <w:gridCol w:w="5689"/>
        <w:gridCol w:w="2552"/>
      </w:tblGrid>
      <w:tr w:rsidR="001640C9" w:rsidRPr="008B36C0" w14:paraId="7F7F1659" w14:textId="77777777" w:rsidTr="001640C9">
        <w:tc>
          <w:tcPr>
            <w:tcW w:w="1101" w:type="dxa"/>
            <w:shd w:val="pct10" w:color="auto" w:fill="auto"/>
            <w:vAlign w:val="center"/>
          </w:tcPr>
          <w:p w14:paraId="317C9C9A" w14:textId="77777777" w:rsidR="001640C9" w:rsidRPr="008B36C0" w:rsidRDefault="001640C9" w:rsidP="001640C9">
            <w:pPr>
              <w:spacing w:before="60" w:after="60" w:line="240" w:lineRule="auto"/>
              <w:jc w:val="center"/>
              <w:rPr>
                <w:rFonts w:eastAsia="Times New Roman" w:cs="Arial"/>
                <w:snapToGrid w:val="0"/>
                <w:sz w:val="20"/>
                <w:szCs w:val="20"/>
              </w:rPr>
            </w:pPr>
            <w:r w:rsidRPr="008B36C0">
              <w:rPr>
                <w:rFonts w:eastAsia="Times New Roman" w:cs="Arial"/>
                <w:b/>
                <w:snapToGrid w:val="0"/>
                <w:sz w:val="20"/>
                <w:szCs w:val="20"/>
              </w:rPr>
              <w:t>1. Poste n°</w:t>
            </w:r>
          </w:p>
        </w:tc>
        <w:tc>
          <w:tcPr>
            <w:tcW w:w="4120" w:type="dxa"/>
            <w:shd w:val="pct10" w:color="auto" w:fill="auto"/>
            <w:vAlign w:val="center"/>
          </w:tcPr>
          <w:p w14:paraId="14909A76" w14:textId="77777777" w:rsidR="001640C9" w:rsidRPr="008B36C0" w:rsidRDefault="001640C9" w:rsidP="001640C9">
            <w:pPr>
              <w:spacing w:before="60" w:after="60" w:line="240" w:lineRule="auto"/>
              <w:jc w:val="center"/>
              <w:rPr>
                <w:rFonts w:eastAsia="Times New Roman" w:cs="Arial"/>
                <w:snapToGrid w:val="0"/>
                <w:sz w:val="20"/>
                <w:szCs w:val="20"/>
              </w:rPr>
            </w:pPr>
            <w:r w:rsidRPr="008B36C0">
              <w:rPr>
                <w:rFonts w:eastAsia="Times New Roman" w:cs="Arial"/>
                <w:b/>
                <w:snapToGrid w:val="0"/>
                <w:sz w:val="20"/>
                <w:szCs w:val="20"/>
              </w:rPr>
              <w:t xml:space="preserve">2. </w:t>
            </w:r>
            <w:proofErr w:type="spellStart"/>
            <w:r w:rsidRPr="008B36C0">
              <w:rPr>
                <w:rFonts w:eastAsia="Times New Roman" w:cs="Arial"/>
                <w:b/>
                <w:snapToGrid w:val="0"/>
                <w:sz w:val="20"/>
                <w:szCs w:val="20"/>
              </w:rPr>
              <w:t>Spécifications</w:t>
            </w:r>
            <w:proofErr w:type="spellEnd"/>
            <w:r w:rsidRPr="008B36C0">
              <w:rPr>
                <w:rFonts w:eastAsia="Times New Roman" w:cs="Arial"/>
                <w:b/>
                <w:snapToGrid w:val="0"/>
                <w:sz w:val="20"/>
                <w:szCs w:val="20"/>
              </w:rPr>
              <w:t xml:space="preserve"> </w:t>
            </w:r>
            <w:proofErr w:type="spellStart"/>
            <w:r w:rsidRPr="008B36C0">
              <w:rPr>
                <w:rFonts w:eastAsia="Times New Roman" w:cs="Arial"/>
                <w:b/>
                <w:snapToGrid w:val="0"/>
                <w:sz w:val="20"/>
                <w:szCs w:val="20"/>
              </w:rPr>
              <w:t>requises</w:t>
            </w:r>
            <w:proofErr w:type="spellEnd"/>
          </w:p>
        </w:tc>
        <w:tc>
          <w:tcPr>
            <w:tcW w:w="5689" w:type="dxa"/>
            <w:shd w:val="pct10" w:color="auto" w:fill="auto"/>
            <w:vAlign w:val="center"/>
          </w:tcPr>
          <w:p w14:paraId="0A826488" w14:textId="77777777" w:rsidR="001640C9" w:rsidRPr="008B36C0" w:rsidRDefault="001640C9" w:rsidP="001640C9">
            <w:pPr>
              <w:spacing w:before="60" w:after="60" w:line="240" w:lineRule="auto"/>
              <w:jc w:val="center"/>
              <w:rPr>
                <w:rFonts w:eastAsia="Times New Roman" w:cs="Arial"/>
                <w:snapToGrid w:val="0"/>
                <w:sz w:val="20"/>
                <w:szCs w:val="20"/>
              </w:rPr>
            </w:pPr>
            <w:r w:rsidRPr="008B36C0">
              <w:rPr>
                <w:rFonts w:eastAsia="Times New Roman" w:cs="Arial"/>
                <w:b/>
                <w:snapToGrid w:val="0"/>
                <w:sz w:val="20"/>
                <w:szCs w:val="20"/>
              </w:rPr>
              <w:t xml:space="preserve">3. </w:t>
            </w:r>
            <w:proofErr w:type="spellStart"/>
            <w:r w:rsidRPr="008B36C0">
              <w:rPr>
                <w:rFonts w:eastAsia="Times New Roman" w:cs="Arial"/>
                <w:b/>
                <w:snapToGrid w:val="0"/>
                <w:sz w:val="20"/>
                <w:szCs w:val="20"/>
              </w:rPr>
              <w:t>Spécifications</w:t>
            </w:r>
            <w:proofErr w:type="spellEnd"/>
            <w:r w:rsidRPr="008B36C0">
              <w:rPr>
                <w:rFonts w:eastAsia="Times New Roman" w:cs="Arial"/>
                <w:b/>
                <w:snapToGrid w:val="0"/>
                <w:sz w:val="20"/>
                <w:szCs w:val="20"/>
              </w:rPr>
              <w:t xml:space="preserve"> </w:t>
            </w:r>
            <w:proofErr w:type="spellStart"/>
            <w:r w:rsidRPr="008B36C0">
              <w:rPr>
                <w:rFonts w:eastAsia="Times New Roman" w:cs="Arial"/>
                <w:b/>
                <w:snapToGrid w:val="0"/>
                <w:sz w:val="20"/>
                <w:szCs w:val="20"/>
              </w:rPr>
              <w:t>proposées</w:t>
            </w:r>
            <w:proofErr w:type="spellEnd"/>
            <w:r w:rsidRPr="008B36C0">
              <w:rPr>
                <w:rFonts w:eastAsia="Times New Roman" w:cs="Arial"/>
                <w:b/>
                <w:snapToGrid w:val="0"/>
                <w:sz w:val="20"/>
                <w:szCs w:val="20"/>
              </w:rPr>
              <w:t xml:space="preserve"> + photos</w:t>
            </w:r>
          </w:p>
        </w:tc>
        <w:tc>
          <w:tcPr>
            <w:tcW w:w="2552" w:type="dxa"/>
            <w:shd w:val="pct10" w:color="auto" w:fill="auto"/>
            <w:vAlign w:val="center"/>
          </w:tcPr>
          <w:p w14:paraId="475769B5" w14:textId="77777777" w:rsidR="001640C9" w:rsidRPr="008B36C0" w:rsidRDefault="001640C9" w:rsidP="001640C9">
            <w:pPr>
              <w:spacing w:before="60" w:after="60" w:line="240" w:lineRule="auto"/>
              <w:jc w:val="center"/>
              <w:rPr>
                <w:rFonts w:eastAsia="Times New Roman" w:cs="Arial"/>
                <w:snapToGrid w:val="0"/>
                <w:sz w:val="20"/>
                <w:szCs w:val="20"/>
              </w:rPr>
            </w:pPr>
            <w:r w:rsidRPr="008B36C0">
              <w:rPr>
                <w:rFonts w:eastAsia="Times New Roman" w:cs="Arial"/>
                <w:b/>
                <w:snapToGrid w:val="0"/>
                <w:sz w:val="20"/>
                <w:szCs w:val="20"/>
              </w:rPr>
              <w:t xml:space="preserve">4. Notes, remarques, </w:t>
            </w:r>
            <w:proofErr w:type="spellStart"/>
            <w:r w:rsidRPr="008B36C0">
              <w:rPr>
                <w:rFonts w:eastAsia="Times New Roman" w:cs="Arial"/>
                <w:b/>
                <w:snapToGrid w:val="0"/>
                <w:sz w:val="20"/>
                <w:szCs w:val="20"/>
              </w:rPr>
              <w:t>réf</w:t>
            </w:r>
            <w:proofErr w:type="spellEnd"/>
            <w:r w:rsidRPr="008B36C0">
              <w:rPr>
                <w:rFonts w:eastAsia="Times New Roman" w:cs="Arial"/>
                <w:b/>
                <w:snapToGrid w:val="0"/>
                <w:sz w:val="20"/>
                <w:szCs w:val="20"/>
              </w:rPr>
              <w:t xml:space="preserve"> à documentation</w:t>
            </w:r>
          </w:p>
        </w:tc>
      </w:tr>
      <w:tr w:rsidR="001640C9" w:rsidRPr="008B36C0" w14:paraId="4C03C073" w14:textId="77777777" w:rsidTr="001640C9">
        <w:tc>
          <w:tcPr>
            <w:tcW w:w="1101" w:type="dxa"/>
            <w:shd w:val="clear" w:color="auto" w:fill="auto"/>
            <w:vAlign w:val="center"/>
          </w:tcPr>
          <w:p w14:paraId="49894D1E" w14:textId="77777777" w:rsidR="001640C9" w:rsidRPr="008B36C0" w:rsidRDefault="001640C9" w:rsidP="001640C9">
            <w:pPr>
              <w:spacing w:before="60" w:after="60" w:line="240" w:lineRule="auto"/>
              <w:jc w:val="center"/>
              <w:rPr>
                <w:rFonts w:eastAsia="Times New Roman" w:cs="Arial"/>
                <w:snapToGrid w:val="0"/>
                <w:sz w:val="20"/>
                <w:szCs w:val="20"/>
              </w:rPr>
            </w:pPr>
            <w:r w:rsidRPr="008B36C0">
              <w:rPr>
                <w:rFonts w:eastAsia="Times New Roman" w:cs="Arial"/>
                <w:snapToGrid w:val="0"/>
                <w:sz w:val="20"/>
                <w:szCs w:val="20"/>
              </w:rPr>
              <w:t>1.</w:t>
            </w:r>
          </w:p>
        </w:tc>
        <w:tc>
          <w:tcPr>
            <w:tcW w:w="4120" w:type="dxa"/>
            <w:tcBorders>
              <w:top w:val="single" w:sz="4" w:space="0" w:color="auto"/>
              <w:left w:val="single" w:sz="4" w:space="0" w:color="auto"/>
              <w:bottom w:val="single" w:sz="4" w:space="0" w:color="auto"/>
              <w:right w:val="single" w:sz="4" w:space="0" w:color="auto"/>
            </w:tcBorders>
            <w:shd w:val="clear" w:color="auto" w:fill="auto"/>
          </w:tcPr>
          <w:p w14:paraId="33604A3F" w14:textId="77777777" w:rsidR="001640C9" w:rsidRDefault="001640C9" w:rsidP="001640C9">
            <w:pPr>
              <w:spacing w:before="60" w:after="60" w:line="240" w:lineRule="auto"/>
              <w:rPr>
                <w:rFonts w:cs="Arial"/>
                <w:b/>
                <w:szCs w:val="21"/>
              </w:rPr>
            </w:pPr>
            <w:r w:rsidRPr="00902A75">
              <w:rPr>
                <w:rFonts w:cs="Arial"/>
                <w:b/>
                <w:szCs w:val="21"/>
              </w:rPr>
              <w:t xml:space="preserve">Poste à </w:t>
            </w:r>
            <w:proofErr w:type="spellStart"/>
            <w:r w:rsidRPr="00902A75">
              <w:rPr>
                <w:rFonts w:cs="Arial"/>
                <w:b/>
                <w:szCs w:val="21"/>
              </w:rPr>
              <w:t>souder</w:t>
            </w:r>
            <w:proofErr w:type="spellEnd"/>
            <w:r w:rsidRPr="00902A75">
              <w:rPr>
                <w:rFonts w:cs="Arial"/>
                <w:b/>
                <w:szCs w:val="21"/>
              </w:rPr>
              <w:t xml:space="preserve"> </w:t>
            </w:r>
          </w:p>
          <w:p w14:paraId="100D1E45" w14:textId="2F3AEE24" w:rsidR="001640C9" w:rsidRPr="00EB751A" w:rsidRDefault="001640C9" w:rsidP="001640C9">
            <w:pPr>
              <w:spacing w:before="60" w:after="60" w:line="240" w:lineRule="auto"/>
              <w:rPr>
                <w:rFonts w:cs="Arial"/>
                <w:szCs w:val="21"/>
              </w:rPr>
            </w:pPr>
            <w:r>
              <w:rPr>
                <w:rFonts w:cs="Arial"/>
                <w:szCs w:val="21"/>
              </w:rPr>
              <w:t>P</w:t>
            </w:r>
            <w:r w:rsidRPr="00EB751A">
              <w:rPr>
                <w:rFonts w:cs="Arial"/>
                <w:szCs w:val="21"/>
              </w:rPr>
              <w:t xml:space="preserve">oste à </w:t>
            </w:r>
            <w:proofErr w:type="spellStart"/>
            <w:r w:rsidRPr="00EB751A">
              <w:rPr>
                <w:rFonts w:cs="Arial"/>
                <w:szCs w:val="21"/>
              </w:rPr>
              <w:t>souder</w:t>
            </w:r>
            <w:proofErr w:type="spellEnd"/>
            <w:r w:rsidRPr="00EB751A">
              <w:rPr>
                <w:rFonts w:cs="Arial"/>
                <w:szCs w:val="21"/>
              </w:rPr>
              <w:t xml:space="preserve"> </w:t>
            </w:r>
            <w:proofErr w:type="spellStart"/>
            <w:r w:rsidRPr="00EB751A">
              <w:rPr>
                <w:rFonts w:cs="Arial"/>
                <w:szCs w:val="21"/>
              </w:rPr>
              <w:t>économique</w:t>
            </w:r>
            <w:proofErr w:type="spellEnd"/>
            <w:r w:rsidRPr="00EB751A">
              <w:rPr>
                <w:rFonts w:cs="Arial"/>
                <w:szCs w:val="21"/>
              </w:rPr>
              <w:t xml:space="preserve"> Inverter, portable 220V Puissance </w:t>
            </w:r>
            <w:proofErr w:type="spellStart"/>
            <w:r w:rsidRPr="00EB751A">
              <w:rPr>
                <w:rFonts w:cs="Arial"/>
                <w:szCs w:val="21"/>
              </w:rPr>
              <w:t>d'entrée</w:t>
            </w:r>
            <w:proofErr w:type="spellEnd"/>
            <w:r w:rsidRPr="00EB751A">
              <w:rPr>
                <w:rFonts w:cs="Arial"/>
                <w:szCs w:val="21"/>
              </w:rPr>
              <w:t xml:space="preserve"> </w:t>
            </w:r>
            <w:proofErr w:type="spellStart"/>
            <w:r w:rsidRPr="00EB751A">
              <w:rPr>
                <w:rFonts w:cs="Arial"/>
                <w:szCs w:val="21"/>
              </w:rPr>
              <w:t>nominale</w:t>
            </w:r>
            <w:proofErr w:type="spellEnd"/>
            <w:r w:rsidRPr="00EB751A">
              <w:rPr>
                <w:rFonts w:cs="Arial"/>
                <w:szCs w:val="21"/>
              </w:rPr>
              <w:t>:</w:t>
            </w:r>
            <w:r>
              <w:rPr>
                <w:rFonts w:cs="Arial"/>
                <w:szCs w:val="21"/>
              </w:rPr>
              <w:t xml:space="preserve"> </w:t>
            </w:r>
            <w:r w:rsidRPr="00EB751A">
              <w:rPr>
                <w:rFonts w:cs="Arial"/>
                <w:szCs w:val="21"/>
              </w:rPr>
              <w:t xml:space="preserve">1000W </w:t>
            </w:r>
            <w:proofErr w:type="spellStart"/>
            <w:r w:rsidRPr="00EB751A">
              <w:rPr>
                <w:rFonts w:cs="Arial"/>
                <w:szCs w:val="21"/>
              </w:rPr>
              <w:t>ou</w:t>
            </w:r>
            <w:proofErr w:type="spellEnd"/>
            <w:r w:rsidRPr="00EB751A">
              <w:rPr>
                <w:rFonts w:cs="Arial"/>
                <w:szCs w:val="21"/>
              </w:rPr>
              <w:t xml:space="preserve"> +, Tension </w:t>
            </w:r>
            <w:proofErr w:type="spellStart"/>
            <w:proofErr w:type="gramStart"/>
            <w:r w:rsidRPr="00EB751A">
              <w:rPr>
                <w:rFonts w:cs="Arial"/>
                <w:szCs w:val="21"/>
              </w:rPr>
              <w:t>nominale</w:t>
            </w:r>
            <w:proofErr w:type="spellEnd"/>
            <w:r>
              <w:rPr>
                <w:rFonts w:cs="Arial"/>
                <w:szCs w:val="21"/>
              </w:rPr>
              <w:t xml:space="preserve"> </w:t>
            </w:r>
            <w:r w:rsidRPr="00EB751A">
              <w:rPr>
                <w:rFonts w:cs="Arial"/>
                <w:szCs w:val="21"/>
              </w:rPr>
              <w:t>:</w:t>
            </w:r>
            <w:proofErr w:type="gramEnd"/>
            <w:r>
              <w:rPr>
                <w:rFonts w:cs="Arial"/>
                <w:szCs w:val="21"/>
              </w:rPr>
              <w:t xml:space="preserve"> </w:t>
            </w:r>
            <w:r w:rsidRPr="00EB751A">
              <w:rPr>
                <w:rFonts w:cs="Arial"/>
                <w:szCs w:val="21"/>
              </w:rPr>
              <w:t xml:space="preserve">220-240V </w:t>
            </w:r>
            <w:proofErr w:type="spellStart"/>
            <w:r w:rsidRPr="00EB751A">
              <w:rPr>
                <w:rFonts w:cs="Arial"/>
                <w:szCs w:val="21"/>
              </w:rPr>
              <w:t>Diamètre</w:t>
            </w:r>
            <w:proofErr w:type="spellEnd"/>
            <w:r w:rsidRPr="00EB751A">
              <w:rPr>
                <w:rFonts w:cs="Arial"/>
                <w:szCs w:val="21"/>
              </w:rPr>
              <w:t xml:space="preserve"> de la </w:t>
            </w:r>
            <w:proofErr w:type="spellStart"/>
            <w:r w:rsidRPr="00EB751A">
              <w:rPr>
                <w:rFonts w:cs="Arial"/>
                <w:szCs w:val="21"/>
              </w:rPr>
              <w:t>meule</w:t>
            </w:r>
            <w:proofErr w:type="spellEnd"/>
            <w:r>
              <w:rPr>
                <w:rFonts w:cs="Arial"/>
                <w:szCs w:val="21"/>
              </w:rPr>
              <w:t xml:space="preserve"> </w:t>
            </w:r>
            <w:r w:rsidRPr="00EB751A">
              <w:rPr>
                <w:rFonts w:cs="Arial"/>
                <w:szCs w:val="21"/>
              </w:rPr>
              <w:t>:</w:t>
            </w:r>
            <w:r>
              <w:rPr>
                <w:rFonts w:cs="Arial"/>
                <w:szCs w:val="21"/>
              </w:rPr>
              <w:t xml:space="preserve"> </w:t>
            </w:r>
            <w:r w:rsidRPr="00EB751A">
              <w:rPr>
                <w:rFonts w:cs="Arial"/>
                <w:szCs w:val="21"/>
              </w:rPr>
              <w:t xml:space="preserve">115M  </w:t>
            </w:r>
          </w:p>
          <w:p w14:paraId="624EE633" w14:textId="77777777" w:rsidR="001640C9" w:rsidRPr="00EB751A" w:rsidRDefault="001640C9" w:rsidP="001640C9">
            <w:pPr>
              <w:spacing w:before="60" w:after="60" w:line="240" w:lineRule="auto"/>
              <w:rPr>
                <w:rFonts w:cs="Arial"/>
                <w:szCs w:val="21"/>
              </w:rPr>
            </w:pPr>
            <w:proofErr w:type="spellStart"/>
            <w:r w:rsidRPr="00EB751A">
              <w:rPr>
                <w:rFonts w:cs="Arial"/>
                <w:szCs w:val="21"/>
              </w:rPr>
              <w:t>Affichage</w:t>
            </w:r>
            <w:proofErr w:type="spellEnd"/>
            <w:r w:rsidRPr="00EB751A">
              <w:rPr>
                <w:rFonts w:cs="Arial"/>
                <w:szCs w:val="21"/>
              </w:rPr>
              <w:t xml:space="preserve"> </w:t>
            </w:r>
            <w:proofErr w:type="spellStart"/>
            <w:r w:rsidRPr="00EB751A">
              <w:rPr>
                <w:rFonts w:cs="Arial"/>
                <w:szCs w:val="21"/>
              </w:rPr>
              <w:t>numérique</w:t>
            </w:r>
            <w:proofErr w:type="spellEnd"/>
            <w:r w:rsidRPr="00EB751A">
              <w:rPr>
                <w:rFonts w:cs="Arial"/>
                <w:szCs w:val="21"/>
              </w:rPr>
              <w:t xml:space="preserve">, </w:t>
            </w:r>
            <w:proofErr w:type="spellStart"/>
            <w:r w:rsidRPr="00EB751A">
              <w:rPr>
                <w:rFonts w:cs="Arial"/>
                <w:szCs w:val="21"/>
              </w:rPr>
              <w:t>permet</w:t>
            </w:r>
            <w:proofErr w:type="spellEnd"/>
            <w:r w:rsidRPr="00EB751A">
              <w:rPr>
                <w:rFonts w:cs="Arial"/>
                <w:szCs w:val="21"/>
              </w:rPr>
              <w:t xml:space="preserve"> de </w:t>
            </w:r>
            <w:proofErr w:type="spellStart"/>
            <w:r w:rsidRPr="00EB751A">
              <w:rPr>
                <w:rFonts w:cs="Arial"/>
                <w:szCs w:val="21"/>
              </w:rPr>
              <w:t>régler</w:t>
            </w:r>
            <w:proofErr w:type="spellEnd"/>
            <w:r w:rsidRPr="00EB751A">
              <w:rPr>
                <w:rFonts w:cs="Arial"/>
                <w:szCs w:val="21"/>
              </w:rPr>
              <w:t xml:space="preserve"> le courant de sortie entre 20 et 300A</w:t>
            </w:r>
          </w:p>
          <w:p w14:paraId="07E22805" w14:textId="02CE9D3E" w:rsidR="001640C9" w:rsidRPr="00EB751A" w:rsidRDefault="001640C9" w:rsidP="001640C9">
            <w:pPr>
              <w:spacing w:before="60" w:after="60" w:line="240" w:lineRule="auto"/>
              <w:rPr>
                <w:rFonts w:cs="Arial"/>
                <w:szCs w:val="21"/>
              </w:rPr>
            </w:pPr>
            <w:proofErr w:type="spellStart"/>
            <w:r w:rsidRPr="00EB751A">
              <w:rPr>
                <w:rFonts w:cs="Arial"/>
                <w:szCs w:val="21"/>
              </w:rPr>
              <w:t>Indice</w:t>
            </w:r>
            <w:proofErr w:type="spellEnd"/>
            <w:r w:rsidRPr="00EB751A">
              <w:rPr>
                <w:rFonts w:cs="Arial"/>
                <w:szCs w:val="21"/>
              </w:rPr>
              <w:t xml:space="preserve"> de protection: IP21S</w:t>
            </w:r>
          </w:p>
          <w:p w14:paraId="0A25F41A" w14:textId="4B7315E9" w:rsidR="001640C9" w:rsidRPr="00EB751A" w:rsidRDefault="001640C9" w:rsidP="001640C9">
            <w:pPr>
              <w:spacing w:before="60" w:after="60" w:line="240" w:lineRule="auto"/>
              <w:rPr>
                <w:rFonts w:cs="Arial"/>
                <w:szCs w:val="21"/>
              </w:rPr>
            </w:pPr>
            <w:proofErr w:type="spellStart"/>
            <w:r w:rsidRPr="00EB751A">
              <w:rPr>
                <w:rFonts w:cs="Arial"/>
                <w:szCs w:val="21"/>
              </w:rPr>
              <w:t>Fréquence</w:t>
            </w:r>
            <w:proofErr w:type="spellEnd"/>
            <w:r w:rsidRPr="00EB751A">
              <w:rPr>
                <w:rFonts w:cs="Arial"/>
                <w:szCs w:val="21"/>
              </w:rPr>
              <w:t xml:space="preserve"> </w:t>
            </w:r>
            <w:proofErr w:type="spellStart"/>
            <w:r w:rsidRPr="00EB751A">
              <w:rPr>
                <w:rFonts w:cs="Arial"/>
                <w:szCs w:val="21"/>
              </w:rPr>
              <w:t>nominale</w:t>
            </w:r>
            <w:proofErr w:type="spellEnd"/>
            <w:r w:rsidRPr="00EB751A">
              <w:rPr>
                <w:rFonts w:cs="Arial"/>
                <w:szCs w:val="21"/>
              </w:rPr>
              <w:t>: 50 / 60Hz</w:t>
            </w:r>
          </w:p>
          <w:p w14:paraId="6D124A55" w14:textId="191C62F1" w:rsidR="001640C9" w:rsidRPr="00902A75" w:rsidRDefault="001640C9" w:rsidP="001640C9">
            <w:pPr>
              <w:spacing w:before="60" w:after="60" w:line="240" w:lineRule="auto"/>
              <w:rPr>
                <w:rFonts w:cs="Arial"/>
                <w:szCs w:val="21"/>
              </w:rPr>
            </w:pPr>
            <w:r w:rsidRPr="00EB751A">
              <w:rPr>
                <w:rFonts w:cs="Arial"/>
                <w:szCs w:val="21"/>
              </w:rPr>
              <w:t xml:space="preserve">Matériel: </w:t>
            </w:r>
            <w:proofErr w:type="spellStart"/>
            <w:r w:rsidRPr="00EB751A">
              <w:rPr>
                <w:rFonts w:cs="Arial"/>
                <w:szCs w:val="21"/>
              </w:rPr>
              <w:t>métal</w:t>
            </w:r>
            <w:proofErr w:type="spellEnd"/>
            <w:r w:rsidRPr="00EB751A">
              <w:rPr>
                <w:rFonts w:cs="Arial"/>
                <w:szCs w:val="21"/>
              </w:rPr>
              <w:t xml:space="preserve"> + ABS</w:t>
            </w:r>
          </w:p>
        </w:tc>
        <w:tc>
          <w:tcPr>
            <w:tcW w:w="5689" w:type="dxa"/>
            <w:shd w:val="clear" w:color="auto" w:fill="auto"/>
            <w:vAlign w:val="center"/>
          </w:tcPr>
          <w:p w14:paraId="71BA8441" w14:textId="77777777" w:rsidR="001640C9" w:rsidRPr="008B36C0" w:rsidRDefault="001640C9" w:rsidP="001640C9">
            <w:pPr>
              <w:spacing w:before="60" w:after="60" w:line="240" w:lineRule="auto"/>
              <w:jc w:val="center"/>
              <w:rPr>
                <w:rFonts w:eastAsia="Times New Roman" w:cs="Arial"/>
                <w:snapToGrid w:val="0"/>
                <w:sz w:val="20"/>
                <w:szCs w:val="20"/>
              </w:rPr>
            </w:pPr>
          </w:p>
        </w:tc>
        <w:tc>
          <w:tcPr>
            <w:tcW w:w="2552" w:type="dxa"/>
            <w:shd w:val="clear" w:color="auto" w:fill="auto"/>
            <w:vAlign w:val="center"/>
          </w:tcPr>
          <w:p w14:paraId="1B70A8AD" w14:textId="77777777" w:rsidR="001640C9" w:rsidRPr="008B36C0" w:rsidRDefault="001640C9" w:rsidP="001640C9">
            <w:pPr>
              <w:spacing w:before="60" w:after="60" w:line="240" w:lineRule="auto"/>
              <w:jc w:val="center"/>
              <w:rPr>
                <w:rFonts w:eastAsia="Times New Roman" w:cs="Arial"/>
                <w:snapToGrid w:val="0"/>
                <w:sz w:val="20"/>
                <w:szCs w:val="20"/>
              </w:rPr>
            </w:pPr>
          </w:p>
        </w:tc>
      </w:tr>
      <w:tr w:rsidR="001640C9" w:rsidRPr="008B36C0" w14:paraId="7865E5CA" w14:textId="77777777" w:rsidTr="001640C9">
        <w:tc>
          <w:tcPr>
            <w:tcW w:w="1101" w:type="dxa"/>
            <w:shd w:val="clear" w:color="auto" w:fill="auto"/>
            <w:vAlign w:val="center"/>
          </w:tcPr>
          <w:p w14:paraId="46FAE02E" w14:textId="77777777" w:rsidR="001640C9" w:rsidRPr="008B36C0" w:rsidRDefault="001640C9" w:rsidP="001640C9">
            <w:pPr>
              <w:spacing w:before="60" w:after="60" w:line="240" w:lineRule="auto"/>
              <w:jc w:val="center"/>
              <w:rPr>
                <w:rFonts w:eastAsia="Times New Roman" w:cs="Arial"/>
                <w:snapToGrid w:val="0"/>
                <w:sz w:val="20"/>
                <w:szCs w:val="20"/>
              </w:rPr>
            </w:pPr>
            <w:r w:rsidRPr="008B36C0">
              <w:rPr>
                <w:rFonts w:eastAsia="Times New Roman" w:cs="Arial"/>
                <w:snapToGrid w:val="0"/>
                <w:sz w:val="20"/>
                <w:szCs w:val="20"/>
              </w:rPr>
              <w:t>2.</w:t>
            </w:r>
          </w:p>
        </w:tc>
        <w:tc>
          <w:tcPr>
            <w:tcW w:w="4120" w:type="dxa"/>
            <w:tcBorders>
              <w:top w:val="nil"/>
              <w:left w:val="single" w:sz="4" w:space="0" w:color="auto"/>
              <w:bottom w:val="single" w:sz="4" w:space="0" w:color="auto"/>
              <w:right w:val="single" w:sz="4" w:space="0" w:color="auto"/>
            </w:tcBorders>
            <w:shd w:val="clear" w:color="auto" w:fill="auto"/>
            <w:vAlign w:val="bottom"/>
          </w:tcPr>
          <w:p w14:paraId="21772DD6" w14:textId="77777777" w:rsidR="001640C9" w:rsidRPr="00FB12C0" w:rsidRDefault="001640C9" w:rsidP="001640C9">
            <w:pPr>
              <w:spacing w:before="60" w:after="60" w:line="240" w:lineRule="auto"/>
              <w:rPr>
                <w:rFonts w:cs="Arial"/>
                <w:b/>
                <w:szCs w:val="21"/>
              </w:rPr>
            </w:pPr>
            <w:r w:rsidRPr="00902A75">
              <w:rPr>
                <w:rFonts w:cs="Arial"/>
                <w:b/>
                <w:szCs w:val="21"/>
              </w:rPr>
              <w:t xml:space="preserve">Tenues de travail pour </w:t>
            </w:r>
            <w:proofErr w:type="spellStart"/>
            <w:r w:rsidRPr="00902A75">
              <w:rPr>
                <w:rFonts w:cs="Arial"/>
                <w:b/>
                <w:szCs w:val="21"/>
              </w:rPr>
              <w:t>formateurs</w:t>
            </w:r>
            <w:proofErr w:type="spellEnd"/>
          </w:p>
        </w:tc>
        <w:tc>
          <w:tcPr>
            <w:tcW w:w="5689" w:type="dxa"/>
            <w:shd w:val="clear" w:color="auto" w:fill="auto"/>
            <w:vAlign w:val="center"/>
          </w:tcPr>
          <w:p w14:paraId="74263E82" w14:textId="77777777" w:rsidR="001640C9" w:rsidRPr="008B36C0" w:rsidRDefault="001640C9" w:rsidP="001640C9">
            <w:pPr>
              <w:spacing w:before="60" w:after="60" w:line="240" w:lineRule="auto"/>
              <w:jc w:val="center"/>
              <w:rPr>
                <w:rFonts w:eastAsia="Times New Roman" w:cs="Arial"/>
                <w:snapToGrid w:val="0"/>
                <w:sz w:val="20"/>
                <w:szCs w:val="20"/>
              </w:rPr>
            </w:pPr>
          </w:p>
        </w:tc>
        <w:tc>
          <w:tcPr>
            <w:tcW w:w="2552" w:type="dxa"/>
            <w:shd w:val="clear" w:color="auto" w:fill="auto"/>
            <w:vAlign w:val="center"/>
          </w:tcPr>
          <w:p w14:paraId="7A390446" w14:textId="77777777" w:rsidR="001640C9" w:rsidRPr="008B36C0" w:rsidRDefault="001640C9" w:rsidP="001640C9">
            <w:pPr>
              <w:spacing w:before="60" w:after="60" w:line="240" w:lineRule="auto"/>
              <w:jc w:val="center"/>
              <w:rPr>
                <w:rFonts w:eastAsia="Times New Roman" w:cs="Arial"/>
                <w:snapToGrid w:val="0"/>
                <w:sz w:val="20"/>
                <w:szCs w:val="20"/>
              </w:rPr>
            </w:pPr>
          </w:p>
        </w:tc>
      </w:tr>
      <w:tr w:rsidR="001640C9" w:rsidRPr="008B36C0" w14:paraId="3ECA1337" w14:textId="77777777" w:rsidTr="001640C9">
        <w:tc>
          <w:tcPr>
            <w:tcW w:w="1101" w:type="dxa"/>
            <w:shd w:val="clear" w:color="auto" w:fill="auto"/>
            <w:vAlign w:val="center"/>
          </w:tcPr>
          <w:p w14:paraId="782D7A07" w14:textId="77777777" w:rsidR="001640C9" w:rsidRPr="008B36C0" w:rsidRDefault="001640C9" w:rsidP="001640C9">
            <w:pPr>
              <w:spacing w:before="60" w:after="60" w:line="240" w:lineRule="auto"/>
              <w:jc w:val="center"/>
              <w:rPr>
                <w:rFonts w:eastAsia="Times New Roman" w:cs="Arial"/>
                <w:snapToGrid w:val="0"/>
                <w:sz w:val="20"/>
                <w:szCs w:val="20"/>
              </w:rPr>
            </w:pPr>
            <w:r w:rsidRPr="008B36C0">
              <w:rPr>
                <w:rFonts w:eastAsia="Times New Roman" w:cs="Arial"/>
                <w:snapToGrid w:val="0"/>
                <w:sz w:val="20"/>
                <w:szCs w:val="20"/>
              </w:rPr>
              <w:t>3.</w:t>
            </w:r>
          </w:p>
        </w:tc>
        <w:tc>
          <w:tcPr>
            <w:tcW w:w="4120" w:type="dxa"/>
            <w:tcBorders>
              <w:top w:val="nil"/>
              <w:left w:val="single" w:sz="4" w:space="0" w:color="auto"/>
              <w:bottom w:val="single" w:sz="4" w:space="0" w:color="auto"/>
              <w:right w:val="single" w:sz="4" w:space="0" w:color="auto"/>
            </w:tcBorders>
            <w:shd w:val="clear" w:color="auto" w:fill="auto"/>
            <w:vAlign w:val="bottom"/>
          </w:tcPr>
          <w:p w14:paraId="03AF644B" w14:textId="77777777" w:rsidR="001640C9" w:rsidRDefault="001640C9" w:rsidP="001640C9">
            <w:pPr>
              <w:spacing w:before="60" w:after="60" w:line="240" w:lineRule="auto"/>
              <w:rPr>
                <w:rFonts w:cs="Arial"/>
                <w:b/>
                <w:szCs w:val="21"/>
              </w:rPr>
            </w:pPr>
            <w:r w:rsidRPr="00902A75">
              <w:rPr>
                <w:rFonts w:cs="Arial"/>
                <w:b/>
                <w:szCs w:val="21"/>
              </w:rPr>
              <w:t xml:space="preserve">Blouses pour </w:t>
            </w:r>
            <w:proofErr w:type="spellStart"/>
            <w:r w:rsidRPr="00902A75">
              <w:rPr>
                <w:rFonts w:cs="Arial"/>
                <w:b/>
                <w:szCs w:val="21"/>
              </w:rPr>
              <w:t>apprenants</w:t>
            </w:r>
            <w:proofErr w:type="spellEnd"/>
          </w:p>
          <w:p w14:paraId="7AA74D8F" w14:textId="77777777" w:rsidR="001640C9" w:rsidRPr="00EB751A" w:rsidRDefault="001640C9" w:rsidP="001640C9">
            <w:pPr>
              <w:spacing w:before="60" w:after="60" w:line="240" w:lineRule="auto"/>
              <w:rPr>
                <w:rFonts w:cs="Arial"/>
                <w:szCs w:val="21"/>
              </w:rPr>
            </w:pPr>
            <w:r>
              <w:rPr>
                <w:rFonts w:cs="Arial"/>
                <w:szCs w:val="21"/>
              </w:rPr>
              <w:t xml:space="preserve">Couleur </w:t>
            </w:r>
            <w:proofErr w:type="spellStart"/>
            <w:r>
              <w:rPr>
                <w:rFonts w:cs="Arial"/>
                <w:szCs w:val="21"/>
              </w:rPr>
              <w:t>bleue</w:t>
            </w:r>
            <w:proofErr w:type="spellEnd"/>
          </w:p>
        </w:tc>
        <w:tc>
          <w:tcPr>
            <w:tcW w:w="5689" w:type="dxa"/>
            <w:shd w:val="clear" w:color="auto" w:fill="auto"/>
            <w:vAlign w:val="center"/>
          </w:tcPr>
          <w:p w14:paraId="7F576F9D" w14:textId="77777777" w:rsidR="001640C9" w:rsidRPr="008B36C0" w:rsidRDefault="001640C9" w:rsidP="001640C9">
            <w:pPr>
              <w:spacing w:before="60" w:after="60" w:line="240" w:lineRule="auto"/>
              <w:jc w:val="center"/>
              <w:rPr>
                <w:rFonts w:eastAsia="Times New Roman" w:cs="Arial"/>
                <w:snapToGrid w:val="0"/>
                <w:sz w:val="20"/>
                <w:szCs w:val="20"/>
              </w:rPr>
            </w:pPr>
          </w:p>
        </w:tc>
        <w:tc>
          <w:tcPr>
            <w:tcW w:w="2552" w:type="dxa"/>
            <w:shd w:val="clear" w:color="auto" w:fill="auto"/>
            <w:vAlign w:val="center"/>
          </w:tcPr>
          <w:p w14:paraId="5861E63A" w14:textId="77777777" w:rsidR="001640C9" w:rsidRPr="008B36C0" w:rsidRDefault="001640C9" w:rsidP="001640C9">
            <w:pPr>
              <w:spacing w:before="60" w:after="60" w:line="240" w:lineRule="auto"/>
              <w:jc w:val="center"/>
              <w:rPr>
                <w:rFonts w:eastAsia="Times New Roman" w:cs="Arial"/>
                <w:snapToGrid w:val="0"/>
                <w:sz w:val="20"/>
                <w:szCs w:val="20"/>
              </w:rPr>
            </w:pPr>
          </w:p>
        </w:tc>
      </w:tr>
      <w:tr w:rsidR="001640C9" w:rsidRPr="008B36C0" w14:paraId="14B39B22" w14:textId="77777777" w:rsidTr="001640C9">
        <w:tc>
          <w:tcPr>
            <w:tcW w:w="1101" w:type="dxa"/>
            <w:shd w:val="clear" w:color="auto" w:fill="auto"/>
            <w:vAlign w:val="center"/>
          </w:tcPr>
          <w:p w14:paraId="694FFE25" w14:textId="77777777" w:rsidR="001640C9" w:rsidRPr="008B36C0" w:rsidRDefault="001640C9" w:rsidP="001640C9">
            <w:pPr>
              <w:spacing w:before="60" w:after="60" w:line="240" w:lineRule="auto"/>
              <w:jc w:val="center"/>
              <w:rPr>
                <w:rFonts w:eastAsia="Times New Roman" w:cs="Arial"/>
                <w:snapToGrid w:val="0"/>
                <w:sz w:val="20"/>
                <w:szCs w:val="20"/>
              </w:rPr>
            </w:pPr>
            <w:r w:rsidRPr="008B36C0">
              <w:rPr>
                <w:rFonts w:eastAsia="Times New Roman" w:cs="Arial"/>
                <w:snapToGrid w:val="0"/>
                <w:sz w:val="20"/>
                <w:szCs w:val="20"/>
              </w:rPr>
              <w:t>4.</w:t>
            </w:r>
          </w:p>
        </w:tc>
        <w:tc>
          <w:tcPr>
            <w:tcW w:w="4120" w:type="dxa"/>
            <w:tcBorders>
              <w:top w:val="nil"/>
              <w:left w:val="single" w:sz="4" w:space="0" w:color="auto"/>
              <w:bottom w:val="single" w:sz="4" w:space="0" w:color="auto"/>
              <w:right w:val="single" w:sz="4" w:space="0" w:color="auto"/>
            </w:tcBorders>
            <w:shd w:val="clear" w:color="auto" w:fill="auto"/>
            <w:vAlign w:val="bottom"/>
          </w:tcPr>
          <w:p w14:paraId="3CD5B120" w14:textId="77777777" w:rsidR="001640C9" w:rsidRDefault="001640C9" w:rsidP="001640C9">
            <w:pPr>
              <w:spacing w:before="60" w:after="60" w:line="240" w:lineRule="auto"/>
              <w:rPr>
                <w:rFonts w:cs="Arial"/>
                <w:b/>
                <w:szCs w:val="21"/>
              </w:rPr>
            </w:pPr>
            <w:r w:rsidRPr="00902A75">
              <w:rPr>
                <w:rFonts w:cs="Arial"/>
                <w:b/>
                <w:szCs w:val="21"/>
              </w:rPr>
              <w:t xml:space="preserve">Chaussures de </w:t>
            </w:r>
            <w:proofErr w:type="spellStart"/>
            <w:r w:rsidRPr="00902A75">
              <w:rPr>
                <w:rFonts w:cs="Arial"/>
                <w:b/>
                <w:szCs w:val="21"/>
              </w:rPr>
              <w:t>sécurité</w:t>
            </w:r>
            <w:proofErr w:type="spellEnd"/>
            <w:r w:rsidRPr="00902A75">
              <w:rPr>
                <w:rFonts w:cs="Arial"/>
                <w:b/>
                <w:szCs w:val="21"/>
              </w:rPr>
              <w:t xml:space="preserve"> en </w:t>
            </w:r>
            <w:proofErr w:type="spellStart"/>
            <w:r w:rsidRPr="00902A75">
              <w:rPr>
                <w:rFonts w:cs="Arial"/>
                <w:b/>
                <w:szCs w:val="21"/>
              </w:rPr>
              <w:t>cuire</w:t>
            </w:r>
            <w:proofErr w:type="spellEnd"/>
          </w:p>
          <w:p w14:paraId="6CF8F0BD" w14:textId="710C731E" w:rsidR="001640C9" w:rsidRPr="00902A75" w:rsidRDefault="001640C9" w:rsidP="001640C9">
            <w:pPr>
              <w:spacing w:before="60" w:after="60" w:line="240" w:lineRule="auto"/>
              <w:rPr>
                <w:rFonts w:cs="Arial"/>
                <w:szCs w:val="21"/>
              </w:rPr>
            </w:pPr>
            <w:r w:rsidRPr="00EB751A">
              <w:rPr>
                <w:rFonts w:cs="Arial"/>
                <w:szCs w:val="21"/>
              </w:rPr>
              <w:t xml:space="preserve">En </w:t>
            </w:r>
            <w:proofErr w:type="spellStart"/>
            <w:r w:rsidRPr="00EB751A">
              <w:rPr>
                <w:rFonts w:cs="Arial"/>
                <w:szCs w:val="21"/>
              </w:rPr>
              <w:t>cuir</w:t>
            </w:r>
            <w:proofErr w:type="spellEnd"/>
            <w:r w:rsidRPr="00EB751A">
              <w:rPr>
                <w:rFonts w:cs="Arial"/>
                <w:szCs w:val="21"/>
              </w:rPr>
              <w:t xml:space="preserve">, avec </w:t>
            </w:r>
            <w:proofErr w:type="spellStart"/>
            <w:r w:rsidRPr="00EB751A">
              <w:rPr>
                <w:rFonts w:cs="Arial"/>
                <w:szCs w:val="21"/>
              </w:rPr>
              <w:t>embout</w:t>
            </w:r>
            <w:proofErr w:type="spellEnd"/>
            <w:r w:rsidRPr="00EB751A">
              <w:rPr>
                <w:rFonts w:cs="Arial"/>
                <w:szCs w:val="21"/>
              </w:rPr>
              <w:t xml:space="preserve"> de protection </w:t>
            </w:r>
            <w:proofErr w:type="spellStart"/>
            <w:r w:rsidRPr="00EB751A">
              <w:rPr>
                <w:rFonts w:cs="Arial"/>
                <w:szCs w:val="21"/>
              </w:rPr>
              <w:t>résistant</w:t>
            </w:r>
            <w:proofErr w:type="spellEnd"/>
            <w:r w:rsidRPr="00EB751A">
              <w:rPr>
                <w:rFonts w:cs="Arial"/>
                <w:szCs w:val="21"/>
              </w:rPr>
              <w:t xml:space="preserve"> au choc et </w:t>
            </w:r>
            <w:proofErr w:type="spellStart"/>
            <w:r w:rsidRPr="00EB751A">
              <w:rPr>
                <w:rFonts w:cs="Arial"/>
                <w:szCs w:val="21"/>
              </w:rPr>
              <w:t>écrasement</w:t>
            </w:r>
            <w:proofErr w:type="spellEnd"/>
            <w:r w:rsidRPr="00EB751A">
              <w:rPr>
                <w:rFonts w:cs="Arial"/>
                <w:szCs w:val="21"/>
              </w:rPr>
              <w:t xml:space="preserve">, </w:t>
            </w:r>
            <w:proofErr w:type="spellStart"/>
            <w:r w:rsidRPr="00EB751A">
              <w:rPr>
                <w:rFonts w:cs="Arial"/>
                <w:szCs w:val="21"/>
              </w:rPr>
              <w:t>semelle</w:t>
            </w:r>
            <w:proofErr w:type="spellEnd"/>
            <w:r w:rsidRPr="00EB751A">
              <w:rPr>
                <w:rFonts w:cs="Arial"/>
                <w:szCs w:val="21"/>
              </w:rPr>
              <w:t xml:space="preserve"> anti glissades. </w:t>
            </w:r>
            <w:proofErr w:type="spellStart"/>
            <w:r w:rsidRPr="00EB751A">
              <w:rPr>
                <w:rFonts w:cs="Arial"/>
                <w:szCs w:val="21"/>
              </w:rPr>
              <w:t>Pointures</w:t>
            </w:r>
            <w:proofErr w:type="spellEnd"/>
            <w:r w:rsidRPr="00EB751A">
              <w:rPr>
                <w:rFonts w:cs="Arial"/>
                <w:szCs w:val="21"/>
              </w:rPr>
              <w:t>: N° 42, 43 &amp; 44</w:t>
            </w:r>
          </w:p>
        </w:tc>
        <w:tc>
          <w:tcPr>
            <w:tcW w:w="5689" w:type="dxa"/>
            <w:shd w:val="clear" w:color="auto" w:fill="auto"/>
            <w:vAlign w:val="center"/>
          </w:tcPr>
          <w:p w14:paraId="253873E1" w14:textId="77777777" w:rsidR="001640C9" w:rsidRPr="008B36C0" w:rsidRDefault="001640C9" w:rsidP="001640C9">
            <w:pPr>
              <w:spacing w:before="60" w:after="60" w:line="240" w:lineRule="auto"/>
              <w:jc w:val="center"/>
              <w:rPr>
                <w:rFonts w:eastAsia="Times New Roman" w:cs="Arial"/>
                <w:snapToGrid w:val="0"/>
                <w:sz w:val="20"/>
                <w:szCs w:val="20"/>
              </w:rPr>
            </w:pPr>
          </w:p>
        </w:tc>
        <w:tc>
          <w:tcPr>
            <w:tcW w:w="2552" w:type="dxa"/>
            <w:shd w:val="clear" w:color="auto" w:fill="auto"/>
            <w:vAlign w:val="center"/>
          </w:tcPr>
          <w:p w14:paraId="01C243E7" w14:textId="77777777" w:rsidR="001640C9" w:rsidRPr="008B36C0" w:rsidRDefault="001640C9" w:rsidP="001640C9">
            <w:pPr>
              <w:spacing w:before="60" w:after="60" w:line="240" w:lineRule="auto"/>
              <w:jc w:val="center"/>
              <w:rPr>
                <w:rFonts w:eastAsia="Times New Roman" w:cs="Arial"/>
                <w:snapToGrid w:val="0"/>
                <w:sz w:val="20"/>
                <w:szCs w:val="20"/>
              </w:rPr>
            </w:pPr>
          </w:p>
        </w:tc>
      </w:tr>
      <w:tr w:rsidR="001640C9" w:rsidRPr="008B36C0" w14:paraId="76CEF251" w14:textId="77777777" w:rsidTr="001640C9">
        <w:tc>
          <w:tcPr>
            <w:tcW w:w="1101" w:type="dxa"/>
            <w:shd w:val="clear" w:color="auto" w:fill="auto"/>
            <w:vAlign w:val="center"/>
          </w:tcPr>
          <w:p w14:paraId="49533342" w14:textId="77777777" w:rsidR="001640C9" w:rsidRPr="008B36C0" w:rsidRDefault="001640C9" w:rsidP="001640C9">
            <w:pPr>
              <w:spacing w:before="60" w:after="60" w:line="240" w:lineRule="auto"/>
              <w:jc w:val="center"/>
              <w:rPr>
                <w:rFonts w:eastAsia="Times New Roman" w:cs="Arial"/>
                <w:snapToGrid w:val="0"/>
                <w:sz w:val="20"/>
                <w:szCs w:val="20"/>
              </w:rPr>
            </w:pPr>
            <w:r w:rsidRPr="008B36C0">
              <w:rPr>
                <w:rFonts w:eastAsia="Times New Roman" w:cs="Arial"/>
                <w:snapToGrid w:val="0"/>
                <w:sz w:val="20"/>
                <w:szCs w:val="20"/>
              </w:rPr>
              <w:t>5.</w:t>
            </w:r>
          </w:p>
        </w:tc>
        <w:tc>
          <w:tcPr>
            <w:tcW w:w="4120" w:type="dxa"/>
            <w:tcBorders>
              <w:top w:val="nil"/>
              <w:left w:val="single" w:sz="4" w:space="0" w:color="auto"/>
              <w:bottom w:val="single" w:sz="4" w:space="0" w:color="auto"/>
              <w:right w:val="single" w:sz="4" w:space="0" w:color="auto"/>
            </w:tcBorders>
            <w:shd w:val="clear" w:color="auto" w:fill="auto"/>
            <w:vAlign w:val="bottom"/>
          </w:tcPr>
          <w:p w14:paraId="17E23588" w14:textId="77777777" w:rsidR="001640C9" w:rsidRPr="00994085" w:rsidRDefault="001640C9" w:rsidP="001640C9">
            <w:pPr>
              <w:spacing w:before="60" w:after="60" w:line="240" w:lineRule="auto"/>
              <w:rPr>
                <w:rFonts w:cs="Arial"/>
                <w:b/>
                <w:szCs w:val="21"/>
              </w:rPr>
            </w:pPr>
            <w:r w:rsidRPr="00902A75">
              <w:rPr>
                <w:rFonts w:cs="Arial"/>
                <w:b/>
                <w:szCs w:val="21"/>
              </w:rPr>
              <w:t xml:space="preserve">Casque de </w:t>
            </w:r>
            <w:proofErr w:type="spellStart"/>
            <w:r w:rsidRPr="00902A75">
              <w:rPr>
                <w:rFonts w:cs="Arial"/>
                <w:b/>
                <w:szCs w:val="21"/>
              </w:rPr>
              <w:t>chantier</w:t>
            </w:r>
            <w:proofErr w:type="spellEnd"/>
            <w:r w:rsidRPr="00902A75">
              <w:rPr>
                <w:rFonts w:cs="Arial"/>
                <w:b/>
                <w:szCs w:val="21"/>
              </w:rPr>
              <w:t xml:space="preserve"> </w:t>
            </w:r>
          </w:p>
        </w:tc>
        <w:tc>
          <w:tcPr>
            <w:tcW w:w="5689" w:type="dxa"/>
            <w:shd w:val="clear" w:color="auto" w:fill="auto"/>
            <w:vAlign w:val="center"/>
          </w:tcPr>
          <w:p w14:paraId="5C2C71FB" w14:textId="77777777" w:rsidR="001640C9" w:rsidRPr="008B36C0" w:rsidRDefault="001640C9" w:rsidP="001640C9">
            <w:pPr>
              <w:spacing w:before="60" w:after="60" w:line="240" w:lineRule="auto"/>
              <w:jc w:val="center"/>
              <w:rPr>
                <w:rFonts w:eastAsia="Times New Roman" w:cs="Arial"/>
                <w:snapToGrid w:val="0"/>
                <w:sz w:val="20"/>
                <w:szCs w:val="20"/>
              </w:rPr>
            </w:pPr>
          </w:p>
        </w:tc>
        <w:tc>
          <w:tcPr>
            <w:tcW w:w="2552" w:type="dxa"/>
            <w:shd w:val="clear" w:color="auto" w:fill="auto"/>
            <w:vAlign w:val="center"/>
          </w:tcPr>
          <w:p w14:paraId="301D8047" w14:textId="77777777" w:rsidR="001640C9" w:rsidRPr="008B36C0" w:rsidRDefault="001640C9" w:rsidP="001640C9">
            <w:pPr>
              <w:spacing w:before="60" w:after="60" w:line="240" w:lineRule="auto"/>
              <w:jc w:val="center"/>
              <w:rPr>
                <w:rFonts w:eastAsia="Times New Roman" w:cs="Arial"/>
                <w:snapToGrid w:val="0"/>
                <w:sz w:val="20"/>
                <w:szCs w:val="20"/>
              </w:rPr>
            </w:pPr>
          </w:p>
        </w:tc>
      </w:tr>
      <w:tr w:rsidR="001640C9" w:rsidRPr="008B36C0" w14:paraId="209CFF34" w14:textId="77777777" w:rsidTr="001640C9">
        <w:tc>
          <w:tcPr>
            <w:tcW w:w="1101" w:type="dxa"/>
            <w:shd w:val="clear" w:color="auto" w:fill="auto"/>
            <w:vAlign w:val="center"/>
          </w:tcPr>
          <w:p w14:paraId="7C32F50C" w14:textId="77777777" w:rsidR="001640C9" w:rsidRPr="008B36C0" w:rsidRDefault="001640C9" w:rsidP="001640C9">
            <w:pPr>
              <w:spacing w:before="60" w:after="60" w:line="240" w:lineRule="auto"/>
              <w:jc w:val="center"/>
              <w:rPr>
                <w:rFonts w:eastAsia="Times New Roman" w:cs="Arial"/>
                <w:snapToGrid w:val="0"/>
                <w:sz w:val="20"/>
                <w:szCs w:val="20"/>
              </w:rPr>
            </w:pPr>
            <w:r w:rsidRPr="008B36C0">
              <w:rPr>
                <w:rFonts w:eastAsia="Times New Roman" w:cs="Arial"/>
                <w:snapToGrid w:val="0"/>
                <w:sz w:val="20"/>
                <w:szCs w:val="20"/>
              </w:rPr>
              <w:t>6.</w:t>
            </w:r>
          </w:p>
        </w:tc>
        <w:tc>
          <w:tcPr>
            <w:tcW w:w="4120" w:type="dxa"/>
            <w:tcBorders>
              <w:top w:val="nil"/>
              <w:left w:val="single" w:sz="4" w:space="0" w:color="auto"/>
              <w:bottom w:val="single" w:sz="4" w:space="0" w:color="auto"/>
              <w:right w:val="single" w:sz="4" w:space="0" w:color="auto"/>
            </w:tcBorders>
            <w:shd w:val="clear" w:color="auto" w:fill="auto"/>
            <w:vAlign w:val="bottom"/>
          </w:tcPr>
          <w:p w14:paraId="49EFD5A7" w14:textId="77777777" w:rsidR="001640C9" w:rsidRPr="00994085" w:rsidRDefault="001640C9" w:rsidP="001640C9">
            <w:pPr>
              <w:spacing w:before="60" w:after="60" w:line="240" w:lineRule="auto"/>
              <w:rPr>
                <w:rFonts w:cs="Arial"/>
                <w:b/>
                <w:szCs w:val="21"/>
              </w:rPr>
            </w:pPr>
            <w:r w:rsidRPr="00902A75">
              <w:rPr>
                <w:rFonts w:cs="Arial"/>
                <w:b/>
                <w:szCs w:val="21"/>
              </w:rPr>
              <w:t xml:space="preserve">Casque anti bruit pour </w:t>
            </w:r>
            <w:proofErr w:type="spellStart"/>
            <w:r w:rsidRPr="00902A75">
              <w:rPr>
                <w:rFonts w:cs="Arial"/>
                <w:b/>
                <w:szCs w:val="21"/>
              </w:rPr>
              <w:t>formateurs</w:t>
            </w:r>
            <w:proofErr w:type="spellEnd"/>
            <w:r w:rsidRPr="00902A75">
              <w:rPr>
                <w:rFonts w:cs="Arial"/>
                <w:b/>
                <w:szCs w:val="21"/>
              </w:rPr>
              <w:t xml:space="preserve"> et </w:t>
            </w:r>
            <w:proofErr w:type="spellStart"/>
            <w:r w:rsidRPr="00902A75">
              <w:rPr>
                <w:rFonts w:cs="Arial"/>
                <w:b/>
                <w:szCs w:val="21"/>
              </w:rPr>
              <w:t>apprenants</w:t>
            </w:r>
            <w:proofErr w:type="spellEnd"/>
          </w:p>
        </w:tc>
        <w:tc>
          <w:tcPr>
            <w:tcW w:w="5689" w:type="dxa"/>
            <w:shd w:val="clear" w:color="auto" w:fill="auto"/>
            <w:vAlign w:val="center"/>
          </w:tcPr>
          <w:p w14:paraId="10E45118" w14:textId="77777777" w:rsidR="001640C9" w:rsidRPr="008B36C0" w:rsidRDefault="001640C9" w:rsidP="001640C9">
            <w:pPr>
              <w:spacing w:before="60" w:after="60" w:line="240" w:lineRule="auto"/>
              <w:jc w:val="center"/>
              <w:rPr>
                <w:rFonts w:eastAsia="Times New Roman" w:cs="Arial"/>
                <w:snapToGrid w:val="0"/>
                <w:sz w:val="20"/>
                <w:szCs w:val="20"/>
              </w:rPr>
            </w:pPr>
          </w:p>
        </w:tc>
        <w:tc>
          <w:tcPr>
            <w:tcW w:w="2552" w:type="dxa"/>
            <w:shd w:val="clear" w:color="auto" w:fill="auto"/>
            <w:vAlign w:val="center"/>
          </w:tcPr>
          <w:p w14:paraId="2207CF00" w14:textId="77777777" w:rsidR="001640C9" w:rsidRPr="008B36C0" w:rsidRDefault="001640C9" w:rsidP="001640C9">
            <w:pPr>
              <w:spacing w:before="60" w:after="60" w:line="240" w:lineRule="auto"/>
              <w:jc w:val="center"/>
              <w:rPr>
                <w:rFonts w:eastAsia="Times New Roman" w:cs="Arial"/>
                <w:snapToGrid w:val="0"/>
                <w:sz w:val="20"/>
                <w:szCs w:val="20"/>
              </w:rPr>
            </w:pPr>
          </w:p>
        </w:tc>
      </w:tr>
      <w:tr w:rsidR="001640C9" w:rsidRPr="008B36C0" w14:paraId="3C9D2B27" w14:textId="77777777" w:rsidTr="001640C9">
        <w:tc>
          <w:tcPr>
            <w:tcW w:w="1101" w:type="dxa"/>
            <w:shd w:val="clear" w:color="auto" w:fill="auto"/>
            <w:vAlign w:val="center"/>
          </w:tcPr>
          <w:p w14:paraId="41F73D51" w14:textId="77777777" w:rsidR="001640C9" w:rsidRPr="008B36C0" w:rsidRDefault="001640C9" w:rsidP="001640C9">
            <w:pPr>
              <w:spacing w:before="60" w:after="60" w:line="240" w:lineRule="auto"/>
              <w:jc w:val="center"/>
              <w:rPr>
                <w:rFonts w:eastAsia="Times New Roman" w:cs="Arial"/>
                <w:snapToGrid w:val="0"/>
                <w:sz w:val="20"/>
                <w:szCs w:val="20"/>
              </w:rPr>
            </w:pPr>
            <w:r w:rsidRPr="008B36C0">
              <w:rPr>
                <w:rFonts w:eastAsia="Times New Roman" w:cs="Arial"/>
                <w:snapToGrid w:val="0"/>
                <w:sz w:val="20"/>
                <w:szCs w:val="20"/>
              </w:rPr>
              <w:t>7.</w:t>
            </w:r>
          </w:p>
        </w:tc>
        <w:tc>
          <w:tcPr>
            <w:tcW w:w="4120" w:type="dxa"/>
            <w:tcBorders>
              <w:top w:val="nil"/>
              <w:left w:val="single" w:sz="4" w:space="0" w:color="auto"/>
              <w:bottom w:val="single" w:sz="4" w:space="0" w:color="auto"/>
              <w:right w:val="single" w:sz="4" w:space="0" w:color="auto"/>
            </w:tcBorders>
            <w:shd w:val="clear" w:color="auto" w:fill="auto"/>
            <w:vAlign w:val="bottom"/>
          </w:tcPr>
          <w:p w14:paraId="44F81495" w14:textId="77777777" w:rsidR="001640C9" w:rsidRPr="00994085" w:rsidRDefault="001640C9" w:rsidP="001640C9">
            <w:pPr>
              <w:spacing w:before="60" w:after="60" w:line="240" w:lineRule="auto"/>
              <w:rPr>
                <w:rFonts w:cs="Arial"/>
                <w:b/>
                <w:szCs w:val="21"/>
              </w:rPr>
            </w:pPr>
            <w:proofErr w:type="spellStart"/>
            <w:r w:rsidRPr="00902A75">
              <w:rPr>
                <w:rFonts w:cs="Arial"/>
                <w:b/>
                <w:szCs w:val="21"/>
              </w:rPr>
              <w:t>Disque</w:t>
            </w:r>
            <w:proofErr w:type="spellEnd"/>
            <w:r w:rsidRPr="00902A75">
              <w:rPr>
                <w:rFonts w:cs="Arial"/>
                <w:b/>
                <w:szCs w:val="21"/>
              </w:rPr>
              <w:t xml:space="preserve"> à </w:t>
            </w:r>
            <w:proofErr w:type="spellStart"/>
            <w:r w:rsidRPr="00902A75">
              <w:rPr>
                <w:rFonts w:cs="Arial"/>
                <w:b/>
                <w:szCs w:val="21"/>
              </w:rPr>
              <w:t>meuler</w:t>
            </w:r>
            <w:proofErr w:type="spellEnd"/>
          </w:p>
        </w:tc>
        <w:tc>
          <w:tcPr>
            <w:tcW w:w="5689" w:type="dxa"/>
            <w:shd w:val="clear" w:color="auto" w:fill="auto"/>
            <w:vAlign w:val="center"/>
          </w:tcPr>
          <w:p w14:paraId="7C3A6EE4" w14:textId="77777777" w:rsidR="001640C9" w:rsidRPr="008B36C0" w:rsidRDefault="001640C9" w:rsidP="001640C9">
            <w:pPr>
              <w:spacing w:before="60" w:after="60" w:line="240" w:lineRule="auto"/>
              <w:jc w:val="center"/>
              <w:rPr>
                <w:rFonts w:eastAsia="Times New Roman" w:cs="Arial"/>
                <w:snapToGrid w:val="0"/>
                <w:sz w:val="20"/>
                <w:szCs w:val="20"/>
              </w:rPr>
            </w:pPr>
          </w:p>
        </w:tc>
        <w:tc>
          <w:tcPr>
            <w:tcW w:w="2552" w:type="dxa"/>
            <w:shd w:val="clear" w:color="auto" w:fill="auto"/>
            <w:vAlign w:val="center"/>
          </w:tcPr>
          <w:p w14:paraId="68BD2E11" w14:textId="77777777" w:rsidR="001640C9" w:rsidRPr="008B36C0" w:rsidRDefault="001640C9" w:rsidP="001640C9">
            <w:pPr>
              <w:spacing w:before="60" w:after="60" w:line="240" w:lineRule="auto"/>
              <w:jc w:val="center"/>
              <w:rPr>
                <w:rFonts w:eastAsia="Times New Roman" w:cs="Arial"/>
                <w:snapToGrid w:val="0"/>
                <w:sz w:val="20"/>
                <w:szCs w:val="20"/>
              </w:rPr>
            </w:pPr>
          </w:p>
        </w:tc>
      </w:tr>
      <w:tr w:rsidR="001640C9" w:rsidRPr="008B36C0" w14:paraId="791109B2" w14:textId="77777777" w:rsidTr="001640C9">
        <w:tc>
          <w:tcPr>
            <w:tcW w:w="1101" w:type="dxa"/>
            <w:shd w:val="clear" w:color="auto" w:fill="auto"/>
            <w:vAlign w:val="center"/>
          </w:tcPr>
          <w:p w14:paraId="748D3D00" w14:textId="77777777" w:rsidR="001640C9" w:rsidRPr="008B36C0" w:rsidRDefault="001640C9" w:rsidP="001640C9">
            <w:pPr>
              <w:spacing w:before="60" w:after="60" w:line="240" w:lineRule="auto"/>
              <w:jc w:val="center"/>
              <w:rPr>
                <w:rFonts w:eastAsia="Times New Roman" w:cs="Arial"/>
                <w:snapToGrid w:val="0"/>
                <w:sz w:val="20"/>
                <w:szCs w:val="20"/>
              </w:rPr>
            </w:pPr>
            <w:r w:rsidRPr="008B36C0">
              <w:rPr>
                <w:rFonts w:eastAsia="Times New Roman" w:cs="Arial"/>
                <w:snapToGrid w:val="0"/>
                <w:sz w:val="20"/>
                <w:szCs w:val="20"/>
              </w:rPr>
              <w:t>8.</w:t>
            </w:r>
          </w:p>
        </w:tc>
        <w:tc>
          <w:tcPr>
            <w:tcW w:w="4120" w:type="dxa"/>
            <w:tcBorders>
              <w:top w:val="nil"/>
              <w:left w:val="single" w:sz="4" w:space="0" w:color="auto"/>
              <w:bottom w:val="single" w:sz="4" w:space="0" w:color="auto"/>
              <w:right w:val="single" w:sz="4" w:space="0" w:color="auto"/>
            </w:tcBorders>
            <w:shd w:val="clear" w:color="auto" w:fill="auto"/>
            <w:vAlign w:val="bottom"/>
          </w:tcPr>
          <w:p w14:paraId="696A0DED" w14:textId="77777777" w:rsidR="001640C9" w:rsidRPr="00994085" w:rsidRDefault="001640C9" w:rsidP="001640C9">
            <w:pPr>
              <w:spacing w:before="60" w:after="60" w:line="240" w:lineRule="auto"/>
              <w:rPr>
                <w:rFonts w:cs="Arial"/>
                <w:b/>
                <w:szCs w:val="21"/>
              </w:rPr>
            </w:pPr>
            <w:proofErr w:type="spellStart"/>
            <w:r w:rsidRPr="00902A75">
              <w:rPr>
                <w:rFonts w:cs="Arial"/>
                <w:b/>
                <w:szCs w:val="21"/>
              </w:rPr>
              <w:t>Disque</w:t>
            </w:r>
            <w:proofErr w:type="spellEnd"/>
            <w:r w:rsidRPr="00902A75">
              <w:rPr>
                <w:rFonts w:cs="Arial"/>
                <w:b/>
                <w:szCs w:val="21"/>
              </w:rPr>
              <w:t xml:space="preserve"> à </w:t>
            </w:r>
            <w:proofErr w:type="spellStart"/>
            <w:r w:rsidRPr="00902A75">
              <w:rPr>
                <w:rFonts w:cs="Arial"/>
                <w:b/>
                <w:szCs w:val="21"/>
              </w:rPr>
              <w:t>couper</w:t>
            </w:r>
            <w:proofErr w:type="spellEnd"/>
          </w:p>
        </w:tc>
        <w:tc>
          <w:tcPr>
            <w:tcW w:w="5689" w:type="dxa"/>
            <w:shd w:val="clear" w:color="auto" w:fill="auto"/>
            <w:vAlign w:val="center"/>
          </w:tcPr>
          <w:p w14:paraId="24A530B7" w14:textId="77777777" w:rsidR="001640C9" w:rsidRPr="008B36C0" w:rsidRDefault="001640C9" w:rsidP="001640C9">
            <w:pPr>
              <w:spacing w:before="60" w:after="60" w:line="240" w:lineRule="auto"/>
              <w:jc w:val="center"/>
              <w:rPr>
                <w:rFonts w:eastAsia="Times New Roman" w:cs="Arial"/>
                <w:snapToGrid w:val="0"/>
                <w:sz w:val="20"/>
                <w:szCs w:val="20"/>
              </w:rPr>
            </w:pPr>
          </w:p>
        </w:tc>
        <w:tc>
          <w:tcPr>
            <w:tcW w:w="2552" w:type="dxa"/>
            <w:shd w:val="clear" w:color="auto" w:fill="auto"/>
            <w:vAlign w:val="center"/>
          </w:tcPr>
          <w:p w14:paraId="704A9A5E" w14:textId="77777777" w:rsidR="001640C9" w:rsidRPr="008B36C0" w:rsidRDefault="001640C9" w:rsidP="001640C9">
            <w:pPr>
              <w:spacing w:before="60" w:after="60" w:line="240" w:lineRule="auto"/>
              <w:jc w:val="center"/>
              <w:rPr>
                <w:rFonts w:eastAsia="Times New Roman" w:cs="Arial"/>
                <w:snapToGrid w:val="0"/>
                <w:sz w:val="20"/>
                <w:szCs w:val="20"/>
              </w:rPr>
            </w:pPr>
          </w:p>
        </w:tc>
      </w:tr>
      <w:tr w:rsidR="001640C9" w:rsidRPr="008B36C0" w14:paraId="5A849617" w14:textId="77777777" w:rsidTr="001640C9">
        <w:tc>
          <w:tcPr>
            <w:tcW w:w="1101" w:type="dxa"/>
            <w:shd w:val="clear" w:color="auto" w:fill="auto"/>
            <w:vAlign w:val="center"/>
          </w:tcPr>
          <w:p w14:paraId="1DADF41E" w14:textId="77777777" w:rsidR="001640C9" w:rsidRPr="00FB12C0" w:rsidRDefault="001640C9" w:rsidP="001640C9">
            <w:pPr>
              <w:spacing w:before="60" w:after="60" w:line="240" w:lineRule="auto"/>
              <w:jc w:val="center"/>
              <w:rPr>
                <w:rFonts w:eastAsia="Times New Roman" w:cs="Arial"/>
                <w:snapToGrid w:val="0"/>
                <w:sz w:val="20"/>
                <w:szCs w:val="20"/>
              </w:rPr>
            </w:pPr>
            <w:r>
              <w:rPr>
                <w:rFonts w:eastAsia="Times New Roman" w:cs="Arial"/>
                <w:snapToGrid w:val="0"/>
                <w:sz w:val="20"/>
                <w:szCs w:val="20"/>
              </w:rPr>
              <w:t>9.</w:t>
            </w:r>
          </w:p>
        </w:tc>
        <w:tc>
          <w:tcPr>
            <w:tcW w:w="4120" w:type="dxa"/>
            <w:tcBorders>
              <w:top w:val="single" w:sz="4" w:space="0" w:color="auto"/>
              <w:left w:val="single" w:sz="4" w:space="0" w:color="auto"/>
              <w:bottom w:val="single" w:sz="4" w:space="0" w:color="auto"/>
              <w:right w:val="single" w:sz="4" w:space="0" w:color="auto"/>
            </w:tcBorders>
            <w:shd w:val="clear" w:color="auto" w:fill="auto"/>
            <w:vAlign w:val="bottom"/>
          </w:tcPr>
          <w:p w14:paraId="357ADF84" w14:textId="77777777" w:rsidR="001640C9" w:rsidRDefault="001640C9" w:rsidP="001640C9">
            <w:pPr>
              <w:spacing w:before="60" w:after="60" w:line="240" w:lineRule="auto"/>
              <w:rPr>
                <w:rFonts w:cs="Calibri"/>
              </w:rPr>
            </w:pPr>
            <w:proofErr w:type="spellStart"/>
            <w:r w:rsidRPr="00994085">
              <w:rPr>
                <w:rFonts w:cs="Arial"/>
                <w:b/>
                <w:szCs w:val="21"/>
              </w:rPr>
              <w:t>Cisaille</w:t>
            </w:r>
            <w:proofErr w:type="spellEnd"/>
            <w:r w:rsidRPr="00994085">
              <w:rPr>
                <w:rFonts w:cs="Arial"/>
                <w:b/>
                <w:szCs w:val="21"/>
              </w:rPr>
              <w:t xml:space="preserve"> </w:t>
            </w:r>
            <w:proofErr w:type="spellStart"/>
            <w:r w:rsidRPr="00994085">
              <w:rPr>
                <w:rFonts w:cs="Arial"/>
                <w:b/>
                <w:szCs w:val="21"/>
              </w:rPr>
              <w:t>fixée</w:t>
            </w:r>
            <w:proofErr w:type="spellEnd"/>
            <w:r>
              <w:rPr>
                <w:rFonts w:cs="Calibri"/>
              </w:rPr>
              <w:t xml:space="preserve"> </w:t>
            </w:r>
          </w:p>
          <w:p w14:paraId="45DDA2C5" w14:textId="77777777" w:rsidR="001640C9" w:rsidRPr="00902A75" w:rsidRDefault="001640C9" w:rsidP="001640C9">
            <w:pPr>
              <w:spacing w:before="60" w:after="60" w:line="240" w:lineRule="auto"/>
              <w:rPr>
                <w:rFonts w:cs="Arial"/>
                <w:b/>
                <w:szCs w:val="21"/>
              </w:rPr>
            </w:pPr>
            <w:r w:rsidRPr="00994085">
              <w:rPr>
                <w:rFonts w:cs="Arial"/>
                <w:szCs w:val="21"/>
              </w:rPr>
              <w:t xml:space="preserve">De </w:t>
            </w:r>
            <w:proofErr w:type="spellStart"/>
            <w:r w:rsidRPr="00994085">
              <w:rPr>
                <w:rFonts w:cs="Arial"/>
                <w:szCs w:val="21"/>
              </w:rPr>
              <w:t>grande</w:t>
            </w:r>
            <w:proofErr w:type="spellEnd"/>
            <w:r w:rsidRPr="00994085">
              <w:rPr>
                <w:rFonts w:cs="Arial"/>
                <w:szCs w:val="21"/>
              </w:rPr>
              <w:t xml:space="preserve"> </w:t>
            </w:r>
            <w:proofErr w:type="spellStart"/>
            <w:r w:rsidRPr="00994085">
              <w:rPr>
                <w:rFonts w:cs="Arial"/>
                <w:szCs w:val="21"/>
              </w:rPr>
              <w:t>taille</w:t>
            </w:r>
            <w:proofErr w:type="spellEnd"/>
            <w:r w:rsidRPr="00994085">
              <w:rPr>
                <w:rFonts w:cs="Arial"/>
                <w:szCs w:val="21"/>
              </w:rPr>
              <w:t xml:space="preserve">, pour la </w:t>
            </w:r>
            <w:proofErr w:type="spellStart"/>
            <w:r w:rsidRPr="00994085">
              <w:rPr>
                <w:rFonts w:cs="Arial"/>
                <w:szCs w:val="21"/>
              </w:rPr>
              <w:t>découpe</w:t>
            </w:r>
            <w:proofErr w:type="spellEnd"/>
            <w:r w:rsidRPr="00994085">
              <w:rPr>
                <w:rFonts w:cs="Arial"/>
                <w:szCs w:val="21"/>
              </w:rPr>
              <w:t xml:space="preserve"> des </w:t>
            </w:r>
            <w:proofErr w:type="spellStart"/>
            <w:r w:rsidRPr="00994085">
              <w:rPr>
                <w:rFonts w:cs="Arial"/>
                <w:szCs w:val="21"/>
              </w:rPr>
              <w:t>feuilles</w:t>
            </w:r>
            <w:proofErr w:type="spellEnd"/>
            <w:r w:rsidRPr="00994085">
              <w:rPr>
                <w:rFonts w:cs="Arial"/>
                <w:szCs w:val="21"/>
              </w:rPr>
              <w:t xml:space="preserve"> de </w:t>
            </w:r>
            <w:proofErr w:type="spellStart"/>
            <w:r w:rsidRPr="00994085">
              <w:rPr>
                <w:rFonts w:cs="Arial"/>
                <w:szCs w:val="21"/>
              </w:rPr>
              <w:t>tôle</w:t>
            </w:r>
            <w:proofErr w:type="spellEnd"/>
            <w:r w:rsidRPr="00994085">
              <w:rPr>
                <w:rFonts w:cs="Arial"/>
                <w:szCs w:val="21"/>
              </w:rPr>
              <w:t xml:space="preserve">, 280 mm au </w:t>
            </w:r>
            <w:proofErr w:type="spellStart"/>
            <w:r w:rsidRPr="00994085">
              <w:rPr>
                <w:rFonts w:cs="Arial"/>
                <w:szCs w:val="21"/>
              </w:rPr>
              <w:t>moins</w:t>
            </w:r>
            <w:proofErr w:type="spellEnd"/>
            <w:r w:rsidRPr="00994085">
              <w:rPr>
                <w:rFonts w:cs="Arial"/>
                <w:szCs w:val="21"/>
              </w:rPr>
              <w:t xml:space="preserve"> </w:t>
            </w:r>
          </w:p>
        </w:tc>
        <w:tc>
          <w:tcPr>
            <w:tcW w:w="5689" w:type="dxa"/>
            <w:tcBorders>
              <w:top w:val="single" w:sz="4" w:space="0" w:color="auto"/>
              <w:left w:val="nil"/>
              <w:bottom w:val="single" w:sz="4" w:space="0" w:color="auto"/>
              <w:right w:val="single" w:sz="4" w:space="0" w:color="auto"/>
            </w:tcBorders>
            <w:shd w:val="clear" w:color="auto" w:fill="auto"/>
          </w:tcPr>
          <w:p w14:paraId="62BA34E8" w14:textId="77777777" w:rsidR="001640C9" w:rsidRPr="008B36C0" w:rsidRDefault="001640C9" w:rsidP="001640C9">
            <w:pPr>
              <w:spacing w:before="60" w:after="60" w:line="240" w:lineRule="auto"/>
              <w:jc w:val="center"/>
              <w:rPr>
                <w:rFonts w:eastAsia="Times New Roman" w:cs="Arial"/>
                <w:snapToGrid w:val="0"/>
                <w:sz w:val="20"/>
                <w:szCs w:val="20"/>
              </w:rPr>
            </w:pPr>
          </w:p>
        </w:tc>
        <w:tc>
          <w:tcPr>
            <w:tcW w:w="2552" w:type="dxa"/>
            <w:shd w:val="clear" w:color="auto" w:fill="auto"/>
            <w:vAlign w:val="center"/>
          </w:tcPr>
          <w:p w14:paraId="1C8CA437" w14:textId="77777777" w:rsidR="001640C9" w:rsidRPr="008B36C0" w:rsidRDefault="001640C9" w:rsidP="001640C9">
            <w:pPr>
              <w:spacing w:before="60" w:after="60" w:line="240" w:lineRule="auto"/>
              <w:jc w:val="center"/>
              <w:rPr>
                <w:rFonts w:eastAsia="Times New Roman" w:cs="Arial"/>
                <w:snapToGrid w:val="0"/>
                <w:sz w:val="20"/>
                <w:szCs w:val="20"/>
              </w:rPr>
            </w:pPr>
          </w:p>
        </w:tc>
      </w:tr>
      <w:tr w:rsidR="001640C9" w:rsidRPr="008B36C0" w14:paraId="2F4173A1" w14:textId="77777777" w:rsidTr="001640C9">
        <w:tc>
          <w:tcPr>
            <w:tcW w:w="1101" w:type="dxa"/>
            <w:shd w:val="clear" w:color="auto" w:fill="auto"/>
            <w:vAlign w:val="center"/>
          </w:tcPr>
          <w:p w14:paraId="2B7ECE78" w14:textId="77777777" w:rsidR="001640C9" w:rsidRPr="008B36C0" w:rsidRDefault="001640C9" w:rsidP="001640C9">
            <w:pPr>
              <w:spacing w:before="60" w:after="60" w:line="240" w:lineRule="auto"/>
              <w:jc w:val="center"/>
              <w:rPr>
                <w:rFonts w:eastAsia="Times New Roman" w:cs="Arial"/>
                <w:snapToGrid w:val="0"/>
                <w:sz w:val="20"/>
                <w:szCs w:val="20"/>
              </w:rPr>
            </w:pPr>
            <w:r w:rsidRPr="008B36C0">
              <w:rPr>
                <w:rFonts w:eastAsia="Times New Roman" w:cs="Arial"/>
                <w:snapToGrid w:val="0"/>
                <w:sz w:val="20"/>
                <w:szCs w:val="20"/>
              </w:rPr>
              <w:t>10.</w:t>
            </w:r>
          </w:p>
        </w:tc>
        <w:tc>
          <w:tcPr>
            <w:tcW w:w="4120" w:type="dxa"/>
            <w:tcBorders>
              <w:top w:val="nil"/>
              <w:left w:val="single" w:sz="4" w:space="0" w:color="auto"/>
              <w:bottom w:val="single" w:sz="4" w:space="0" w:color="auto"/>
              <w:right w:val="single" w:sz="4" w:space="0" w:color="auto"/>
            </w:tcBorders>
            <w:shd w:val="clear" w:color="auto" w:fill="auto"/>
            <w:vAlign w:val="bottom"/>
          </w:tcPr>
          <w:p w14:paraId="3AC38A77" w14:textId="77777777" w:rsidR="001640C9" w:rsidRPr="00994085" w:rsidRDefault="001640C9" w:rsidP="001640C9">
            <w:pPr>
              <w:spacing w:before="60" w:after="60" w:line="240" w:lineRule="auto"/>
              <w:rPr>
                <w:rFonts w:cs="Arial"/>
                <w:b/>
                <w:szCs w:val="21"/>
              </w:rPr>
            </w:pPr>
            <w:r w:rsidRPr="00902A75">
              <w:rPr>
                <w:rFonts w:cs="Arial"/>
                <w:b/>
                <w:szCs w:val="21"/>
              </w:rPr>
              <w:t xml:space="preserve">Lunette de protection </w:t>
            </w:r>
            <w:proofErr w:type="gramStart"/>
            <w:r w:rsidRPr="00902A75">
              <w:rPr>
                <w:rFonts w:cs="Arial"/>
                <w:b/>
                <w:szCs w:val="21"/>
              </w:rPr>
              <w:t>pour</w:t>
            </w:r>
            <w:proofErr w:type="gramEnd"/>
            <w:r w:rsidRPr="00902A75">
              <w:rPr>
                <w:rFonts w:cs="Arial"/>
                <w:b/>
                <w:szCs w:val="21"/>
              </w:rPr>
              <w:t xml:space="preserve"> </w:t>
            </w:r>
            <w:proofErr w:type="spellStart"/>
            <w:r w:rsidRPr="00902A75">
              <w:rPr>
                <w:rFonts w:cs="Arial"/>
                <w:b/>
                <w:szCs w:val="21"/>
              </w:rPr>
              <w:t>formateurs</w:t>
            </w:r>
            <w:proofErr w:type="spellEnd"/>
            <w:r w:rsidRPr="00902A75">
              <w:rPr>
                <w:rFonts w:cs="Arial"/>
                <w:b/>
                <w:szCs w:val="21"/>
              </w:rPr>
              <w:t xml:space="preserve"> et </w:t>
            </w:r>
            <w:proofErr w:type="spellStart"/>
            <w:r w:rsidRPr="00902A75">
              <w:rPr>
                <w:rFonts w:cs="Arial"/>
                <w:b/>
                <w:szCs w:val="21"/>
              </w:rPr>
              <w:t>apprenants</w:t>
            </w:r>
            <w:proofErr w:type="spellEnd"/>
          </w:p>
        </w:tc>
        <w:tc>
          <w:tcPr>
            <w:tcW w:w="5689" w:type="dxa"/>
            <w:shd w:val="clear" w:color="auto" w:fill="auto"/>
            <w:vAlign w:val="center"/>
          </w:tcPr>
          <w:p w14:paraId="7AA3CBE5" w14:textId="77777777" w:rsidR="001640C9" w:rsidRPr="008B36C0" w:rsidRDefault="001640C9" w:rsidP="001640C9">
            <w:pPr>
              <w:spacing w:before="60" w:after="60" w:line="240" w:lineRule="auto"/>
              <w:jc w:val="center"/>
              <w:rPr>
                <w:rFonts w:eastAsia="Times New Roman" w:cs="Arial"/>
                <w:snapToGrid w:val="0"/>
                <w:sz w:val="20"/>
                <w:szCs w:val="20"/>
              </w:rPr>
            </w:pPr>
          </w:p>
        </w:tc>
        <w:tc>
          <w:tcPr>
            <w:tcW w:w="2552" w:type="dxa"/>
            <w:shd w:val="clear" w:color="auto" w:fill="auto"/>
            <w:vAlign w:val="center"/>
          </w:tcPr>
          <w:p w14:paraId="78D21A22" w14:textId="77777777" w:rsidR="001640C9" w:rsidRPr="008B36C0" w:rsidRDefault="001640C9" w:rsidP="001640C9">
            <w:pPr>
              <w:spacing w:before="60" w:after="60" w:line="240" w:lineRule="auto"/>
              <w:jc w:val="center"/>
              <w:rPr>
                <w:rFonts w:eastAsia="Times New Roman" w:cs="Arial"/>
                <w:snapToGrid w:val="0"/>
                <w:sz w:val="20"/>
                <w:szCs w:val="20"/>
              </w:rPr>
            </w:pPr>
          </w:p>
        </w:tc>
      </w:tr>
      <w:tr w:rsidR="001640C9" w:rsidRPr="008B36C0" w14:paraId="572B83C1" w14:textId="77777777" w:rsidTr="001640C9">
        <w:tc>
          <w:tcPr>
            <w:tcW w:w="1101" w:type="dxa"/>
            <w:shd w:val="clear" w:color="auto" w:fill="auto"/>
            <w:vAlign w:val="center"/>
          </w:tcPr>
          <w:p w14:paraId="7CFDA2E7" w14:textId="77777777" w:rsidR="001640C9" w:rsidRPr="008B36C0" w:rsidRDefault="001640C9" w:rsidP="001640C9">
            <w:pPr>
              <w:spacing w:before="60" w:after="60" w:line="240" w:lineRule="auto"/>
              <w:jc w:val="center"/>
              <w:rPr>
                <w:rFonts w:eastAsia="Times New Roman" w:cs="Arial"/>
                <w:snapToGrid w:val="0"/>
                <w:sz w:val="20"/>
                <w:szCs w:val="20"/>
              </w:rPr>
            </w:pPr>
            <w:r w:rsidRPr="008B36C0">
              <w:rPr>
                <w:rFonts w:eastAsia="Times New Roman" w:cs="Arial"/>
                <w:snapToGrid w:val="0"/>
                <w:sz w:val="20"/>
                <w:szCs w:val="20"/>
              </w:rPr>
              <w:t>11.</w:t>
            </w:r>
          </w:p>
        </w:tc>
        <w:tc>
          <w:tcPr>
            <w:tcW w:w="4120" w:type="dxa"/>
            <w:tcBorders>
              <w:top w:val="nil"/>
              <w:left w:val="single" w:sz="4" w:space="0" w:color="auto"/>
              <w:bottom w:val="single" w:sz="4" w:space="0" w:color="auto"/>
              <w:right w:val="single" w:sz="4" w:space="0" w:color="auto"/>
            </w:tcBorders>
            <w:shd w:val="clear" w:color="auto" w:fill="auto"/>
            <w:vAlign w:val="bottom"/>
          </w:tcPr>
          <w:p w14:paraId="295F79B2" w14:textId="77777777" w:rsidR="001640C9" w:rsidRDefault="001640C9" w:rsidP="001640C9">
            <w:pPr>
              <w:spacing w:before="60" w:after="60" w:line="240" w:lineRule="auto"/>
              <w:rPr>
                <w:rFonts w:cs="Arial"/>
                <w:b/>
                <w:szCs w:val="21"/>
              </w:rPr>
            </w:pPr>
            <w:proofErr w:type="spellStart"/>
            <w:r w:rsidRPr="00902A75">
              <w:rPr>
                <w:rFonts w:cs="Arial"/>
                <w:b/>
                <w:szCs w:val="21"/>
              </w:rPr>
              <w:t>Perceuse</w:t>
            </w:r>
            <w:proofErr w:type="spellEnd"/>
            <w:r w:rsidRPr="00902A75">
              <w:rPr>
                <w:rFonts w:cs="Arial"/>
                <w:b/>
                <w:szCs w:val="21"/>
              </w:rPr>
              <w:t xml:space="preserve"> à percussion </w:t>
            </w:r>
          </w:p>
          <w:p w14:paraId="4ECC6C38" w14:textId="05A92F40" w:rsidR="001640C9" w:rsidRPr="00902A75" w:rsidRDefault="001640C9" w:rsidP="001640C9">
            <w:pPr>
              <w:spacing w:before="60" w:after="60" w:line="240" w:lineRule="auto"/>
              <w:rPr>
                <w:rFonts w:cs="Arial"/>
                <w:szCs w:val="21"/>
              </w:rPr>
            </w:pPr>
            <w:r w:rsidRPr="00C844A5">
              <w:rPr>
                <w:rFonts w:cs="Arial"/>
                <w:szCs w:val="21"/>
              </w:rPr>
              <w:t xml:space="preserve">HP1630: </w:t>
            </w:r>
            <w:proofErr w:type="spellStart"/>
            <w:r w:rsidRPr="00C844A5">
              <w:rPr>
                <w:rFonts w:cs="Arial"/>
                <w:szCs w:val="21"/>
              </w:rPr>
              <w:t>Electrique</w:t>
            </w:r>
            <w:proofErr w:type="spellEnd"/>
            <w:r w:rsidRPr="00C844A5">
              <w:rPr>
                <w:rFonts w:cs="Arial"/>
                <w:szCs w:val="21"/>
              </w:rPr>
              <w:t>, 220 volts</w:t>
            </w:r>
          </w:p>
        </w:tc>
        <w:tc>
          <w:tcPr>
            <w:tcW w:w="5689" w:type="dxa"/>
            <w:shd w:val="clear" w:color="auto" w:fill="auto"/>
            <w:vAlign w:val="center"/>
          </w:tcPr>
          <w:p w14:paraId="13606FEC" w14:textId="77777777" w:rsidR="001640C9" w:rsidRPr="008B36C0" w:rsidRDefault="001640C9" w:rsidP="001640C9">
            <w:pPr>
              <w:spacing w:before="60" w:after="60" w:line="240" w:lineRule="auto"/>
              <w:jc w:val="center"/>
              <w:rPr>
                <w:rFonts w:eastAsia="Times New Roman" w:cs="Arial"/>
                <w:snapToGrid w:val="0"/>
                <w:sz w:val="20"/>
                <w:szCs w:val="20"/>
              </w:rPr>
            </w:pPr>
          </w:p>
        </w:tc>
        <w:tc>
          <w:tcPr>
            <w:tcW w:w="2552" w:type="dxa"/>
            <w:shd w:val="clear" w:color="auto" w:fill="auto"/>
            <w:vAlign w:val="center"/>
          </w:tcPr>
          <w:p w14:paraId="75B26076" w14:textId="77777777" w:rsidR="001640C9" w:rsidRPr="008B36C0" w:rsidRDefault="001640C9" w:rsidP="001640C9">
            <w:pPr>
              <w:spacing w:before="60" w:after="60" w:line="240" w:lineRule="auto"/>
              <w:jc w:val="center"/>
              <w:rPr>
                <w:rFonts w:eastAsia="Times New Roman" w:cs="Arial"/>
                <w:snapToGrid w:val="0"/>
                <w:sz w:val="20"/>
                <w:szCs w:val="20"/>
              </w:rPr>
            </w:pPr>
          </w:p>
        </w:tc>
      </w:tr>
      <w:tr w:rsidR="001640C9" w:rsidRPr="008B36C0" w14:paraId="14B5B393" w14:textId="77777777" w:rsidTr="001640C9">
        <w:tc>
          <w:tcPr>
            <w:tcW w:w="1101" w:type="dxa"/>
            <w:shd w:val="clear" w:color="auto" w:fill="auto"/>
            <w:vAlign w:val="center"/>
          </w:tcPr>
          <w:p w14:paraId="3B6A6ABD" w14:textId="77777777" w:rsidR="001640C9" w:rsidRPr="00FB12C0" w:rsidRDefault="001640C9" w:rsidP="001640C9">
            <w:pPr>
              <w:spacing w:before="60" w:after="60" w:line="240" w:lineRule="auto"/>
              <w:jc w:val="center"/>
              <w:rPr>
                <w:rFonts w:cs="Arial"/>
                <w:szCs w:val="21"/>
              </w:rPr>
            </w:pPr>
            <w:r w:rsidRPr="00FB12C0">
              <w:rPr>
                <w:rFonts w:cs="Arial"/>
                <w:szCs w:val="21"/>
              </w:rPr>
              <w:t>12.</w:t>
            </w:r>
          </w:p>
        </w:tc>
        <w:tc>
          <w:tcPr>
            <w:tcW w:w="4120" w:type="dxa"/>
            <w:tcBorders>
              <w:top w:val="nil"/>
              <w:left w:val="single" w:sz="4" w:space="0" w:color="auto"/>
              <w:bottom w:val="single" w:sz="4" w:space="0" w:color="auto"/>
              <w:right w:val="single" w:sz="4" w:space="0" w:color="auto"/>
            </w:tcBorders>
            <w:shd w:val="clear" w:color="auto" w:fill="auto"/>
            <w:vAlign w:val="bottom"/>
          </w:tcPr>
          <w:p w14:paraId="7C8DB683" w14:textId="77777777" w:rsidR="001640C9" w:rsidRPr="00994085" w:rsidRDefault="001640C9" w:rsidP="001640C9">
            <w:pPr>
              <w:spacing w:before="60" w:after="60" w:line="240" w:lineRule="auto"/>
              <w:rPr>
                <w:rFonts w:cs="Arial"/>
                <w:b/>
                <w:szCs w:val="21"/>
              </w:rPr>
            </w:pPr>
            <w:proofErr w:type="spellStart"/>
            <w:r w:rsidRPr="00994085">
              <w:rPr>
                <w:rFonts w:cs="Arial"/>
                <w:b/>
                <w:szCs w:val="21"/>
              </w:rPr>
              <w:t>Cisaille</w:t>
            </w:r>
            <w:proofErr w:type="spellEnd"/>
            <w:r w:rsidRPr="00994085">
              <w:rPr>
                <w:rFonts w:cs="Arial"/>
                <w:b/>
                <w:szCs w:val="21"/>
              </w:rPr>
              <w:t xml:space="preserve"> à </w:t>
            </w:r>
            <w:proofErr w:type="spellStart"/>
            <w:r w:rsidRPr="00994085">
              <w:rPr>
                <w:rFonts w:cs="Arial"/>
                <w:b/>
                <w:szCs w:val="21"/>
              </w:rPr>
              <w:t>couper</w:t>
            </w:r>
            <w:proofErr w:type="spellEnd"/>
          </w:p>
          <w:p w14:paraId="639FC855" w14:textId="77777777" w:rsidR="001640C9" w:rsidRPr="00C844A5" w:rsidRDefault="001640C9" w:rsidP="001640C9">
            <w:pPr>
              <w:spacing w:before="60" w:after="60" w:line="240" w:lineRule="auto"/>
              <w:rPr>
                <w:rFonts w:cs="Arial"/>
                <w:szCs w:val="21"/>
              </w:rPr>
            </w:pPr>
            <w:r w:rsidRPr="00A03AD6">
              <w:rPr>
                <w:rFonts w:cs="Arial"/>
                <w:b/>
                <w:color w:val="FF0000"/>
                <w:szCs w:val="21"/>
              </w:rPr>
              <w:t xml:space="preserve"> </w:t>
            </w:r>
            <w:r w:rsidRPr="00AF5849">
              <w:rPr>
                <w:rFonts w:cs="Arial"/>
                <w:szCs w:val="21"/>
              </w:rPr>
              <w:t>MULT 250 MM</w:t>
            </w:r>
          </w:p>
        </w:tc>
        <w:tc>
          <w:tcPr>
            <w:tcW w:w="5689" w:type="dxa"/>
            <w:shd w:val="clear" w:color="auto" w:fill="auto"/>
            <w:vAlign w:val="center"/>
          </w:tcPr>
          <w:p w14:paraId="03D551C1"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29AE09AB" w14:textId="77777777" w:rsidR="001640C9" w:rsidRPr="00A06705" w:rsidRDefault="001640C9" w:rsidP="001640C9">
            <w:pPr>
              <w:spacing w:before="60" w:after="60" w:line="240" w:lineRule="auto"/>
              <w:jc w:val="center"/>
              <w:rPr>
                <w:rFonts w:cs="Arial"/>
                <w:b/>
                <w:szCs w:val="21"/>
              </w:rPr>
            </w:pPr>
          </w:p>
        </w:tc>
      </w:tr>
      <w:tr w:rsidR="001640C9" w:rsidRPr="008B36C0" w14:paraId="72781545" w14:textId="77777777" w:rsidTr="001640C9">
        <w:tc>
          <w:tcPr>
            <w:tcW w:w="1101" w:type="dxa"/>
            <w:tcBorders>
              <w:bottom w:val="single" w:sz="4" w:space="0" w:color="auto"/>
            </w:tcBorders>
            <w:shd w:val="clear" w:color="auto" w:fill="auto"/>
            <w:vAlign w:val="center"/>
          </w:tcPr>
          <w:p w14:paraId="19B6C8B3" w14:textId="77777777" w:rsidR="001640C9" w:rsidRPr="00FB12C0" w:rsidRDefault="001640C9" w:rsidP="001640C9">
            <w:pPr>
              <w:spacing w:before="60" w:after="60" w:line="240" w:lineRule="auto"/>
              <w:jc w:val="center"/>
              <w:rPr>
                <w:rFonts w:cs="Arial"/>
                <w:szCs w:val="21"/>
              </w:rPr>
            </w:pPr>
            <w:r w:rsidRPr="00FB12C0">
              <w:rPr>
                <w:rFonts w:cs="Arial"/>
                <w:szCs w:val="21"/>
              </w:rPr>
              <w:t>13.</w:t>
            </w:r>
          </w:p>
        </w:tc>
        <w:tc>
          <w:tcPr>
            <w:tcW w:w="4120" w:type="dxa"/>
            <w:tcBorders>
              <w:top w:val="nil"/>
              <w:left w:val="single" w:sz="4" w:space="0" w:color="auto"/>
              <w:bottom w:val="single" w:sz="4" w:space="0" w:color="auto"/>
              <w:right w:val="single" w:sz="4" w:space="0" w:color="auto"/>
            </w:tcBorders>
            <w:shd w:val="clear" w:color="auto" w:fill="auto"/>
            <w:vAlign w:val="bottom"/>
          </w:tcPr>
          <w:p w14:paraId="143E3AA5" w14:textId="77777777" w:rsidR="001640C9" w:rsidRDefault="001640C9" w:rsidP="001640C9">
            <w:pPr>
              <w:spacing w:before="60" w:after="60" w:line="240" w:lineRule="auto"/>
              <w:rPr>
                <w:rFonts w:cs="Arial"/>
                <w:b/>
                <w:szCs w:val="21"/>
              </w:rPr>
            </w:pPr>
            <w:proofErr w:type="spellStart"/>
            <w:r w:rsidRPr="00902A75">
              <w:rPr>
                <w:rFonts w:cs="Arial"/>
                <w:b/>
                <w:szCs w:val="21"/>
              </w:rPr>
              <w:t>Meuleuse</w:t>
            </w:r>
            <w:proofErr w:type="spellEnd"/>
            <w:r w:rsidRPr="00902A75">
              <w:rPr>
                <w:rFonts w:cs="Arial"/>
                <w:b/>
                <w:szCs w:val="21"/>
              </w:rPr>
              <w:t xml:space="preserve"> </w:t>
            </w:r>
            <w:proofErr w:type="spellStart"/>
            <w:r w:rsidRPr="00902A75">
              <w:rPr>
                <w:rFonts w:cs="Arial"/>
                <w:b/>
                <w:szCs w:val="21"/>
              </w:rPr>
              <w:t>d'angle</w:t>
            </w:r>
            <w:proofErr w:type="spellEnd"/>
          </w:p>
          <w:p w14:paraId="325C8796" w14:textId="46866CB6" w:rsidR="001640C9" w:rsidRPr="00C844A5" w:rsidRDefault="001640C9" w:rsidP="001640C9">
            <w:pPr>
              <w:spacing w:before="60" w:after="60" w:line="240" w:lineRule="auto"/>
              <w:rPr>
                <w:rFonts w:cs="Arial"/>
                <w:szCs w:val="21"/>
              </w:rPr>
            </w:pPr>
            <w:r w:rsidRPr="00C844A5">
              <w:rPr>
                <w:rFonts w:cs="Arial"/>
                <w:szCs w:val="21"/>
              </w:rPr>
              <w:t xml:space="preserve">230 MM/2400W; </w:t>
            </w:r>
            <w:proofErr w:type="spellStart"/>
            <w:r w:rsidRPr="00C844A5">
              <w:rPr>
                <w:rFonts w:cs="Arial"/>
                <w:szCs w:val="21"/>
              </w:rPr>
              <w:t>Electrique</w:t>
            </w:r>
            <w:proofErr w:type="spellEnd"/>
            <w:r w:rsidRPr="00C844A5">
              <w:rPr>
                <w:rFonts w:cs="Arial"/>
                <w:szCs w:val="21"/>
              </w:rPr>
              <w:t xml:space="preserve">, </w:t>
            </w:r>
            <w:proofErr w:type="spellStart"/>
            <w:r w:rsidRPr="00C844A5">
              <w:rPr>
                <w:rFonts w:cs="Arial"/>
                <w:szCs w:val="21"/>
              </w:rPr>
              <w:t>économique</w:t>
            </w:r>
            <w:proofErr w:type="spellEnd"/>
            <w:r w:rsidRPr="00C844A5">
              <w:rPr>
                <w:rFonts w:cs="Arial"/>
                <w:szCs w:val="21"/>
              </w:rPr>
              <w:t xml:space="preserve">, puissance </w:t>
            </w:r>
            <w:proofErr w:type="spellStart"/>
            <w:r w:rsidRPr="00C844A5">
              <w:rPr>
                <w:rFonts w:cs="Arial"/>
                <w:szCs w:val="21"/>
              </w:rPr>
              <w:t>nominale</w:t>
            </w:r>
            <w:proofErr w:type="spellEnd"/>
            <w:r>
              <w:rPr>
                <w:rFonts w:cs="Arial"/>
                <w:szCs w:val="21"/>
              </w:rPr>
              <w:t xml:space="preserve"> </w:t>
            </w:r>
            <w:r w:rsidRPr="00C844A5">
              <w:rPr>
                <w:rFonts w:cs="Arial"/>
                <w:szCs w:val="21"/>
              </w:rPr>
              <w:t xml:space="preserve">:1000W Tension </w:t>
            </w:r>
            <w:proofErr w:type="spellStart"/>
            <w:r w:rsidRPr="00C844A5">
              <w:rPr>
                <w:rFonts w:cs="Arial"/>
                <w:szCs w:val="21"/>
              </w:rPr>
              <w:t>nominale</w:t>
            </w:r>
            <w:proofErr w:type="spellEnd"/>
            <w:r>
              <w:rPr>
                <w:rFonts w:cs="Arial"/>
                <w:szCs w:val="21"/>
              </w:rPr>
              <w:t xml:space="preserve"> </w:t>
            </w:r>
            <w:r w:rsidRPr="00C844A5">
              <w:rPr>
                <w:rFonts w:cs="Arial"/>
                <w:szCs w:val="21"/>
              </w:rPr>
              <w:t xml:space="preserve">:220-240V </w:t>
            </w:r>
            <w:proofErr w:type="spellStart"/>
            <w:r w:rsidRPr="00C844A5">
              <w:rPr>
                <w:rFonts w:cs="Arial"/>
                <w:szCs w:val="21"/>
              </w:rPr>
              <w:t>Diamètre</w:t>
            </w:r>
            <w:proofErr w:type="spellEnd"/>
            <w:r w:rsidRPr="00C844A5">
              <w:rPr>
                <w:rFonts w:cs="Arial"/>
                <w:szCs w:val="21"/>
              </w:rPr>
              <w:t xml:space="preserve"> de la </w:t>
            </w:r>
            <w:proofErr w:type="spellStart"/>
            <w:r w:rsidRPr="00C844A5">
              <w:rPr>
                <w:rFonts w:cs="Arial"/>
                <w:szCs w:val="21"/>
              </w:rPr>
              <w:t>meule</w:t>
            </w:r>
            <w:proofErr w:type="spellEnd"/>
            <w:r>
              <w:rPr>
                <w:rFonts w:cs="Arial"/>
                <w:szCs w:val="21"/>
              </w:rPr>
              <w:t xml:space="preserve"> </w:t>
            </w:r>
            <w:r w:rsidRPr="00C844A5">
              <w:rPr>
                <w:rFonts w:cs="Arial"/>
                <w:szCs w:val="21"/>
              </w:rPr>
              <w:t>:115M</w:t>
            </w:r>
          </w:p>
          <w:p w14:paraId="22CA4F73" w14:textId="77777777" w:rsidR="001640C9" w:rsidRPr="00902A75" w:rsidRDefault="001640C9" w:rsidP="001640C9">
            <w:pPr>
              <w:spacing w:before="60" w:after="60" w:line="240" w:lineRule="auto"/>
              <w:rPr>
                <w:rFonts w:cs="Arial"/>
                <w:szCs w:val="21"/>
              </w:rPr>
            </w:pPr>
            <w:r w:rsidRPr="00C844A5">
              <w:rPr>
                <w:rFonts w:cs="Arial"/>
                <w:szCs w:val="21"/>
              </w:rPr>
              <w:t xml:space="preserve">La </w:t>
            </w:r>
            <w:proofErr w:type="spellStart"/>
            <w:r w:rsidRPr="00C844A5">
              <w:rPr>
                <w:rFonts w:cs="Arial"/>
                <w:szCs w:val="21"/>
              </w:rPr>
              <w:t>meuleuse</w:t>
            </w:r>
            <w:proofErr w:type="spellEnd"/>
            <w:r w:rsidRPr="00C844A5">
              <w:rPr>
                <w:rFonts w:cs="Arial"/>
                <w:szCs w:val="21"/>
              </w:rPr>
              <w:t xml:space="preserve"> </w:t>
            </w:r>
            <w:proofErr w:type="spellStart"/>
            <w:r w:rsidRPr="00C844A5">
              <w:rPr>
                <w:rFonts w:cs="Arial"/>
                <w:szCs w:val="21"/>
              </w:rPr>
              <w:t>doit</w:t>
            </w:r>
            <w:proofErr w:type="spellEnd"/>
            <w:r w:rsidRPr="00C844A5">
              <w:rPr>
                <w:rFonts w:cs="Arial"/>
                <w:szCs w:val="21"/>
              </w:rPr>
              <w:t xml:space="preserve"> </w:t>
            </w:r>
            <w:proofErr w:type="spellStart"/>
            <w:r w:rsidRPr="00C844A5">
              <w:rPr>
                <w:rFonts w:cs="Arial"/>
                <w:szCs w:val="21"/>
              </w:rPr>
              <w:t>être</w:t>
            </w:r>
            <w:proofErr w:type="spellEnd"/>
            <w:r w:rsidRPr="00C844A5">
              <w:rPr>
                <w:rFonts w:cs="Arial"/>
                <w:szCs w:val="21"/>
              </w:rPr>
              <w:t xml:space="preserve"> </w:t>
            </w:r>
            <w:proofErr w:type="spellStart"/>
            <w:r w:rsidRPr="00C844A5">
              <w:rPr>
                <w:rFonts w:cs="Arial"/>
                <w:szCs w:val="21"/>
              </w:rPr>
              <w:t>accompagnée</w:t>
            </w:r>
            <w:proofErr w:type="spellEnd"/>
            <w:r w:rsidRPr="00C844A5">
              <w:rPr>
                <w:rFonts w:cs="Arial"/>
                <w:szCs w:val="21"/>
              </w:rPr>
              <w:t xml:space="preserve"> de </w:t>
            </w:r>
            <w:proofErr w:type="spellStart"/>
            <w:r w:rsidRPr="00C844A5">
              <w:rPr>
                <w:rFonts w:cs="Arial"/>
                <w:szCs w:val="21"/>
              </w:rPr>
              <w:t>ses</w:t>
            </w:r>
            <w:proofErr w:type="spellEnd"/>
            <w:r w:rsidRPr="00C844A5">
              <w:rPr>
                <w:rFonts w:cs="Arial"/>
                <w:szCs w:val="21"/>
              </w:rPr>
              <w:t xml:space="preserve"> </w:t>
            </w:r>
            <w:proofErr w:type="spellStart"/>
            <w:r w:rsidRPr="00C844A5">
              <w:rPr>
                <w:rFonts w:cs="Arial"/>
                <w:szCs w:val="21"/>
              </w:rPr>
              <w:t>disques</w:t>
            </w:r>
            <w:proofErr w:type="spellEnd"/>
            <w:r w:rsidRPr="00C844A5">
              <w:rPr>
                <w:rFonts w:cs="Arial"/>
                <w:szCs w:val="21"/>
              </w:rPr>
              <w:t xml:space="preserve"> à </w:t>
            </w:r>
            <w:proofErr w:type="spellStart"/>
            <w:r w:rsidRPr="00C844A5">
              <w:rPr>
                <w:rFonts w:cs="Arial"/>
                <w:szCs w:val="21"/>
              </w:rPr>
              <w:t>meuler</w:t>
            </w:r>
            <w:proofErr w:type="spellEnd"/>
            <w:r w:rsidRPr="00C844A5">
              <w:rPr>
                <w:rFonts w:cs="Arial"/>
                <w:szCs w:val="21"/>
              </w:rPr>
              <w:t xml:space="preserve"> avec le </w:t>
            </w:r>
            <w:proofErr w:type="spellStart"/>
            <w:r w:rsidRPr="00C844A5">
              <w:rPr>
                <w:rFonts w:cs="Arial"/>
                <w:szCs w:val="21"/>
              </w:rPr>
              <w:t>diamètre</w:t>
            </w:r>
            <w:proofErr w:type="spellEnd"/>
            <w:r w:rsidRPr="00C844A5">
              <w:rPr>
                <w:rFonts w:cs="Arial"/>
                <w:szCs w:val="21"/>
              </w:rPr>
              <w:t xml:space="preserve"> </w:t>
            </w:r>
            <w:proofErr w:type="spellStart"/>
            <w:r w:rsidRPr="00C844A5">
              <w:rPr>
                <w:rFonts w:cs="Arial"/>
                <w:szCs w:val="21"/>
              </w:rPr>
              <w:t>approprié</w:t>
            </w:r>
            <w:proofErr w:type="spellEnd"/>
          </w:p>
        </w:tc>
        <w:tc>
          <w:tcPr>
            <w:tcW w:w="5689" w:type="dxa"/>
            <w:shd w:val="clear" w:color="auto" w:fill="auto"/>
            <w:vAlign w:val="center"/>
          </w:tcPr>
          <w:p w14:paraId="4656ACF8"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063676CC" w14:textId="77777777" w:rsidR="001640C9" w:rsidRPr="00A06705" w:rsidRDefault="001640C9" w:rsidP="001640C9">
            <w:pPr>
              <w:spacing w:before="60" w:after="60" w:line="240" w:lineRule="auto"/>
              <w:jc w:val="center"/>
              <w:rPr>
                <w:rFonts w:cs="Arial"/>
                <w:b/>
                <w:szCs w:val="21"/>
              </w:rPr>
            </w:pPr>
          </w:p>
        </w:tc>
      </w:tr>
      <w:tr w:rsidR="001640C9" w:rsidRPr="008B36C0" w14:paraId="2D8BDBC3" w14:textId="77777777" w:rsidTr="001640C9">
        <w:tc>
          <w:tcPr>
            <w:tcW w:w="1101" w:type="dxa"/>
            <w:tcBorders>
              <w:bottom w:val="single" w:sz="4" w:space="0" w:color="auto"/>
            </w:tcBorders>
            <w:shd w:val="clear" w:color="auto" w:fill="auto"/>
            <w:vAlign w:val="center"/>
          </w:tcPr>
          <w:p w14:paraId="03D4FBDF" w14:textId="77777777" w:rsidR="001640C9" w:rsidRPr="00FB12C0" w:rsidRDefault="001640C9" w:rsidP="001640C9">
            <w:pPr>
              <w:spacing w:before="60" w:after="60" w:line="240" w:lineRule="auto"/>
              <w:jc w:val="center"/>
              <w:rPr>
                <w:rFonts w:cs="Arial"/>
                <w:szCs w:val="21"/>
              </w:rPr>
            </w:pPr>
            <w:r w:rsidRPr="00FB12C0">
              <w:rPr>
                <w:rFonts w:cs="Arial"/>
                <w:szCs w:val="21"/>
              </w:rPr>
              <w:t>1</w:t>
            </w:r>
            <w:r>
              <w:rPr>
                <w:rFonts w:cs="Arial"/>
                <w:szCs w:val="21"/>
              </w:rPr>
              <w:t>4</w:t>
            </w:r>
            <w:r w:rsidRPr="00FB12C0">
              <w:rPr>
                <w:rFonts w:cs="Arial"/>
                <w:szCs w:val="21"/>
              </w:rPr>
              <w:t>.</w:t>
            </w:r>
          </w:p>
        </w:tc>
        <w:tc>
          <w:tcPr>
            <w:tcW w:w="4120" w:type="dxa"/>
            <w:tcBorders>
              <w:top w:val="nil"/>
              <w:left w:val="single" w:sz="4" w:space="0" w:color="auto"/>
              <w:bottom w:val="single" w:sz="4" w:space="0" w:color="auto"/>
              <w:right w:val="single" w:sz="4" w:space="0" w:color="auto"/>
            </w:tcBorders>
            <w:shd w:val="clear" w:color="auto" w:fill="auto"/>
            <w:vAlign w:val="bottom"/>
          </w:tcPr>
          <w:p w14:paraId="1CCF3A9C" w14:textId="77777777" w:rsidR="001640C9" w:rsidRDefault="001640C9" w:rsidP="001640C9">
            <w:pPr>
              <w:spacing w:before="60" w:after="60" w:line="240" w:lineRule="auto"/>
              <w:rPr>
                <w:rFonts w:cs="Arial"/>
                <w:b/>
                <w:szCs w:val="21"/>
              </w:rPr>
            </w:pPr>
            <w:proofErr w:type="spellStart"/>
            <w:r w:rsidRPr="00902A75">
              <w:rPr>
                <w:rFonts w:cs="Arial"/>
                <w:b/>
                <w:szCs w:val="21"/>
              </w:rPr>
              <w:t>Scie</w:t>
            </w:r>
            <w:proofErr w:type="spellEnd"/>
            <w:r w:rsidRPr="00902A75">
              <w:rPr>
                <w:rFonts w:cs="Arial"/>
                <w:b/>
                <w:szCs w:val="21"/>
              </w:rPr>
              <w:t xml:space="preserve"> à </w:t>
            </w:r>
            <w:proofErr w:type="spellStart"/>
            <w:r w:rsidRPr="00902A75">
              <w:rPr>
                <w:rFonts w:cs="Arial"/>
                <w:b/>
                <w:szCs w:val="21"/>
              </w:rPr>
              <w:t>méteaux</w:t>
            </w:r>
            <w:proofErr w:type="spellEnd"/>
          </w:p>
          <w:p w14:paraId="550826AC" w14:textId="77777777" w:rsidR="001640C9" w:rsidRPr="00902A75" w:rsidRDefault="001640C9" w:rsidP="001640C9">
            <w:pPr>
              <w:spacing w:before="60" w:after="60" w:line="240" w:lineRule="auto"/>
              <w:rPr>
                <w:rFonts w:cs="Arial"/>
                <w:szCs w:val="21"/>
              </w:rPr>
            </w:pPr>
            <w:r w:rsidRPr="00CD08C6">
              <w:rPr>
                <w:rFonts w:cs="Arial"/>
                <w:szCs w:val="21"/>
              </w:rPr>
              <w:t xml:space="preserve">Avec </w:t>
            </w:r>
            <w:proofErr w:type="spellStart"/>
            <w:r w:rsidRPr="00CD08C6">
              <w:rPr>
                <w:rFonts w:cs="Arial"/>
                <w:szCs w:val="21"/>
              </w:rPr>
              <w:t>poignée</w:t>
            </w:r>
            <w:proofErr w:type="spellEnd"/>
            <w:r w:rsidRPr="00CD08C6">
              <w:rPr>
                <w:rFonts w:cs="Arial"/>
                <w:szCs w:val="21"/>
              </w:rPr>
              <w:t xml:space="preserve"> </w:t>
            </w:r>
            <w:proofErr w:type="spellStart"/>
            <w:r w:rsidRPr="00CD08C6">
              <w:rPr>
                <w:rFonts w:cs="Arial"/>
                <w:szCs w:val="21"/>
              </w:rPr>
              <w:t>ergonomique</w:t>
            </w:r>
            <w:proofErr w:type="spellEnd"/>
            <w:r w:rsidRPr="00CD08C6">
              <w:rPr>
                <w:rFonts w:cs="Arial"/>
                <w:szCs w:val="21"/>
              </w:rPr>
              <w:t xml:space="preserve">, structure anti choc </w:t>
            </w:r>
            <w:proofErr w:type="spellStart"/>
            <w:r w:rsidRPr="00CD08C6">
              <w:rPr>
                <w:rFonts w:cs="Arial"/>
                <w:szCs w:val="21"/>
              </w:rPr>
              <w:t>métal-résine</w:t>
            </w:r>
            <w:proofErr w:type="spellEnd"/>
          </w:p>
        </w:tc>
        <w:tc>
          <w:tcPr>
            <w:tcW w:w="5689" w:type="dxa"/>
            <w:shd w:val="clear" w:color="auto" w:fill="auto"/>
            <w:vAlign w:val="center"/>
          </w:tcPr>
          <w:p w14:paraId="34C07092"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55AB73F2" w14:textId="77777777" w:rsidR="001640C9" w:rsidRPr="00A06705" w:rsidRDefault="001640C9" w:rsidP="001640C9">
            <w:pPr>
              <w:spacing w:before="60" w:after="60" w:line="240" w:lineRule="auto"/>
              <w:jc w:val="center"/>
              <w:rPr>
                <w:rFonts w:cs="Arial"/>
                <w:b/>
                <w:szCs w:val="21"/>
              </w:rPr>
            </w:pPr>
          </w:p>
        </w:tc>
      </w:tr>
      <w:tr w:rsidR="001640C9" w:rsidRPr="008B36C0" w14:paraId="3AE41C8F" w14:textId="77777777" w:rsidTr="001640C9">
        <w:tc>
          <w:tcPr>
            <w:tcW w:w="1101" w:type="dxa"/>
            <w:tcBorders>
              <w:top w:val="single" w:sz="4" w:space="0" w:color="auto"/>
              <w:bottom w:val="single" w:sz="4" w:space="0" w:color="auto"/>
            </w:tcBorders>
            <w:shd w:val="clear" w:color="auto" w:fill="auto"/>
            <w:vAlign w:val="center"/>
          </w:tcPr>
          <w:p w14:paraId="697AA14D" w14:textId="77777777" w:rsidR="001640C9" w:rsidRPr="00FB12C0" w:rsidRDefault="001640C9" w:rsidP="001640C9">
            <w:pPr>
              <w:spacing w:before="60" w:after="60" w:line="240" w:lineRule="auto"/>
              <w:jc w:val="center"/>
              <w:rPr>
                <w:rFonts w:cs="Arial"/>
                <w:szCs w:val="21"/>
              </w:rPr>
            </w:pPr>
            <w:r w:rsidRPr="00FB12C0">
              <w:rPr>
                <w:rFonts w:cs="Arial"/>
                <w:szCs w:val="21"/>
              </w:rPr>
              <w:t>1</w:t>
            </w:r>
            <w:r>
              <w:rPr>
                <w:rFonts w:cs="Arial"/>
                <w:szCs w:val="21"/>
              </w:rPr>
              <w:t>5</w:t>
            </w:r>
            <w:r w:rsidRPr="00FB12C0">
              <w:rPr>
                <w:rFonts w:cs="Arial"/>
                <w:szCs w:val="21"/>
              </w:rPr>
              <w:t>.</w:t>
            </w:r>
          </w:p>
        </w:tc>
        <w:tc>
          <w:tcPr>
            <w:tcW w:w="4120" w:type="dxa"/>
            <w:tcBorders>
              <w:top w:val="nil"/>
              <w:left w:val="single" w:sz="4" w:space="0" w:color="auto"/>
              <w:bottom w:val="single" w:sz="4" w:space="0" w:color="auto"/>
              <w:right w:val="single" w:sz="4" w:space="0" w:color="auto"/>
            </w:tcBorders>
            <w:shd w:val="clear" w:color="auto" w:fill="auto"/>
            <w:vAlign w:val="bottom"/>
          </w:tcPr>
          <w:p w14:paraId="208B0288" w14:textId="77777777" w:rsidR="001640C9" w:rsidRDefault="001640C9" w:rsidP="001640C9">
            <w:pPr>
              <w:spacing w:before="60" w:after="60" w:line="240" w:lineRule="auto"/>
              <w:rPr>
                <w:rFonts w:cs="Arial"/>
                <w:b/>
                <w:szCs w:val="21"/>
              </w:rPr>
            </w:pPr>
            <w:r w:rsidRPr="00902A75">
              <w:rPr>
                <w:rFonts w:cs="Arial"/>
                <w:b/>
                <w:szCs w:val="21"/>
              </w:rPr>
              <w:t>Marteau</w:t>
            </w:r>
          </w:p>
          <w:p w14:paraId="0FECE30A" w14:textId="77777777" w:rsidR="001640C9" w:rsidRPr="00902A75" w:rsidRDefault="001640C9" w:rsidP="001640C9">
            <w:pPr>
              <w:spacing w:before="60" w:after="60" w:line="240" w:lineRule="auto"/>
              <w:rPr>
                <w:rFonts w:cs="Arial"/>
                <w:szCs w:val="21"/>
              </w:rPr>
            </w:pPr>
            <w:r w:rsidRPr="00CD08C6">
              <w:rPr>
                <w:rFonts w:cs="Arial"/>
                <w:szCs w:val="21"/>
              </w:rPr>
              <w:t>De 1kg et 2kg</w:t>
            </w:r>
          </w:p>
        </w:tc>
        <w:tc>
          <w:tcPr>
            <w:tcW w:w="5689" w:type="dxa"/>
            <w:shd w:val="clear" w:color="auto" w:fill="auto"/>
            <w:vAlign w:val="center"/>
          </w:tcPr>
          <w:p w14:paraId="0DCEC2FD"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501B1AE8" w14:textId="77777777" w:rsidR="001640C9" w:rsidRPr="00A06705" w:rsidRDefault="001640C9" w:rsidP="001640C9">
            <w:pPr>
              <w:spacing w:before="60" w:after="60" w:line="240" w:lineRule="auto"/>
              <w:jc w:val="center"/>
              <w:rPr>
                <w:rFonts w:cs="Arial"/>
                <w:b/>
                <w:szCs w:val="21"/>
              </w:rPr>
            </w:pPr>
          </w:p>
        </w:tc>
      </w:tr>
      <w:tr w:rsidR="001640C9" w:rsidRPr="008B36C0" w14:paraId="1CC164EA" w14:textId="77777777" w:rsidTr="001640C9">
        <w:tc>
          <w:tcPr>
            <w:tcW w:w="1101" w:type="dxa"/>
            <w:tcBorders>
              <w:top w:val="single" w:sz="4" w:space="0" w:color="auto"/>
              <w:bottom w:val="single" w:sz="4" w:space="0" w:color="auto"/>
            </w:tcBorders>
            <w:shd w:val="clear" w:color="auto" w:fill="auto"/>
            <w:vAlign w:val="center"/>
          </w:tcPr>
          <w:p w14:paraId="5C287177" w14:textId="77777777" w:rsidR="001640C9" w:rsidRPr="00FB12C0" w:rsidRDefault="001640C9" w:rsidP="001640C9">
            <w:pPr>
              <w:spacing w:before="60" w:after="60" w:line="240" w:lineRule="auto"/>
              <w:jc w:val="center"/>
              <w:rPr>
                <w:rFonts w:cs="Arial"/>
                <w:szCs w:val="21"/>
              </w:rPr>
            </w:pPr>
            <w:r w:rsidRPr="00FB12C0">
              <w:rPr>
                <w:rFonts w:cs="Arial"/>
                <w:szCs w:val="21"/>
              </w:rPr>
              <w:t>1</w:t>
            </w:r>
            <w:r>
              <w:rPr>
                <w:rFonts w:cs="Arial"/>
                <w:szCs w:val="21"/>
              </w:rPr>
              <w:t>6</w:t>
            </w:r>
            <w:r w:rsidRPr="00FB12C0">
              <w:rPr>
                <w:rFonts w:cs="Arial"/>
                <w:szCs w:val="21"/>
              </w:rPr>
              <w:t>.</w:t>
            </w:r>
          </w:p>
        </w:tc>
        <w:tc>
          <w:tcPr>
            <w:tcW w:w="4120" w:type="dxa"/>
            <w:tcBorders>
              <w:top w:val="nil"/>
              <w:left w:val="single" w:sz="4" w:space="0" w:color="auto"/>
              <w:bottom w:val="single" w:sz="4" w:space="0" w:color="auto"/>
              <w:right w:val="single" w:sz="4" w:space="0" w:color="auto"/>
            </w:tcBorders>
            <w:shd w:val="clear" w:color="auto" w:fill="auto"/>
            <w:vAlign w:val="bottom"/>
          </w:tcPr>
          <w:p w14:paraId="1695C211" w14:textId="77777777" w:rsidR="001640C9" w:rsidRDefault="001640C9" w:rsidP="001640C9">
            <w:pPr>
              <w:spacing w:before="60" w:after="60" w:line="240" w:lineRule="auto"/>
              <w:rPr>
                <w:rFonts w:cs="Arial"/>
                <w:b/>
                <w:szCs w:val="21"/>
              </w:rPr>
            </w:pPr>
            <w:proofErr w:type="spellStart"/>
            <w:r w:rsidRPr="00902A75">
              <w:rPr>
                <w:rFonts w:cs="Arial"/>
                <w:b/>
                <w:szCs w:val="21"/>
              </w:rPr>
              <w:t>Eteau</w:t>
            </w:r>
            <w:proofErr w:type="spellEnd"/>
          </w:p>
          <w:p w14:paraId="0A42C5DE" w14:textId="2E056061" w:rsidR="001640C9" w:rsidRPr="00902A75" w:rsidRDefault="001640C9" w:rsidP="001640C9">
            <w:pPr>
              <w:spacing w:before="60" w:after="60" w:line="240" w:lineRule="auto"/>
              <w:rPr>
                <w:rFonts w:cs="Arial"/>
                <w:szCs w:val="21"/>
              </w:rPr>
            </w:pPr>
            <w:r w:rsidRPr="00CD08C6">
              <w:rPr>
                <w:rFonts w:cs="Arial"/>
                <w:szCs w:val="21"/>
              </w:rPr>
              <w:t xml:space="preserve">De fabrication </w:t>
            </w:r>
            <w:proofErr w:type="spellStart"/>
            <w:r w:rsidRPr="00CD08C6">
              <w:rPr>
                <w:rFonts w:cs="Arial"/>
                <w:szCs w:val="21"/>
              </w:rPr>
              <w:t>artisanale</w:t>
            </w:r>
            <w:proofErr w:type="spellEnd"/>
            <w:r w:rsidRPr="00CD08C6">
              <w:rPr>
                <w:rFonts w:cs="Arial"/>
                <w:szCs w:val="21"/>
              </w:rPr>
              <w:t xml:space="preserve">, </w:t>
            </w:r>
            <w:proofErr w:type="spellStart"/>
            <w:r w:rsidRPr="00CD08C6">
              <w:rPr>
                <w:rFonts w:cs="Arial"/>
                <w:szCs w:val="21"/>
              </w:rPr>
              <w:t>desiné</w:t>
            </w:r>
            <w:proofErr w:type="spellEnd"/>
            <w:r w:rsidRPr="00CD08C6">
              <w:rPr>
                <w:rFonts w:cs="Arial"/>
                <w:szCs w:val="21"/>
              </w:rPr>
              <w:t xml:space="preserve"> à </w:t>
            </w:r>
            <w:proofErr w:type="spellStart"/>
            <w:r w:rsidRPr="00CD08C6">
              <w:rPr>
                <w:rFonts w:cs="Arial"/>
                <w:szCs w:val="21"/>
              </w:rPr>
              <w:t>maintenir</w:t>
            </w:r>
            <w:proofErr w:type="spellEnd"/>
            <w:r w:rsidRPr="00CD08C6">
              <w:rPr>
                <w:rFonts w:cs="Arial"/>
                <w:szCs w:val="21"/>
              </w:rPr>
              <w:t xml:space="preserve"> en position les </w:t>
            </w:r>
            <w:proofErr w:type="spellStart"/>
            <w:r w:rsidRPr="00CD08C6">
              <w:rPr>
                <w:rFonts w:cs="Arial"/>
                <w:szCs w:val="21"/>
              </w:rPr>
              <w:t>pièces</w:t>
            </w:r>
            <w:proofErr w:type="spellEnd"/>
            <w:r w:rsidRPr="00CD08C6">
              <w:rPr>
                <w:rFonts w:cs="Arial"/>
                <w:szCs w:val="21"/>
              </w:rPr>
              <w:t xml:space="preserve"> </w:t>
            </w:r>
            <w:proofErr w:type="spellStart"/>
            <w:r w:rsidRPr="00CD08C6">
              <w:rPr>
                <w:rFonts w:cs="Arial"/>
                <w:szCs w:val="21"/>
              </w:rPr>
              <w:t>ou</w:t>
            </w:r>
            <w:proofErr w:type="spellEnd"/>
            <w:r w:rsidRPr="00CD08C6">
              <w:rPr>
                <w:rFonts w:cs="Arial"/>
                <w:szCs w:val="21"/>
              </w:rPr>
              <w:t xml:space="preserve"> ensemble </w:t>
            </w:r>
            <w:proofErr w:type="spellStart"/>
            <w:r w:rsidRPr="00CD08C6">
              <w:rPr>
                <w:rFonts w:cs="Arial"/>
                <w:szCs w:val="21"/>
              </w:rPr>
              <w:t>mécanique</w:t>
            </w:r>
            <w:proofErr w:type="spellEnd"/>
            <w:r w:rsidRPr="00CD08C6">
              <w:rPr>
                <w:rFonts w:cs="Arial"/>
                <w:szCs w:val="21"/>
              </w:rPr>
              <w:t xml:space="preserve"> à </w:t>
            </w:r>
            <w:proofErr w:type="spellStart"/>
            <w:r w:rsidRPr="00CD08C6">
              <w:rPr>
                <w:rFonts w:cs="Arial"/>
                <w:szCs w:val="21"/>
              </w:rPr>
              <w:t>couper</w:t>
            </w:r>
            <w:proofErr w:type="spellEnd"/>
            <w:r w:rsidRPr="00CD08C6">
              <w:rPr>
                <w:rFonts w:cs="Arial"/>
                <w:szCs w:val="21"/>
              </w:rPr>
              <w:t xml:space="preserve">, </w:t>
            </w:r>
            <w:proofErr w:type="spellStart"/>
            <w:r w:rsidRPr="00CD08C6">
              <w:rPr>
                <w:rFonts w:cs="Arial"/>
                <w:szCs w:val="21"/>
              </w:rPr>
              <w:t>limer</w:t>
            </w:r>
            <w:proofErr w:type="spellEnd"/>
            <w:r w:rsidRPr="00CD08C6">
              <w:rPr>
                <w:rFonts w:cs="Arial"/>
                <w:szCs w:val="21"/>
              </w:rPr>
              <w:t xml:space="preserve"> </w:t>
            </w:r>
            <w:proofErr w:type="spellStart"/>
            <w:r w:rsidRPr="00CD08C6">
              <w:rPr>
                <w:rFonts w:cs="Arial"/>
                <w:szCs w:val="21"/>
              </w:rPr>
              <w:t>ou</w:t>
            </w:r>
            <w:proofErr w:type="spellEnd"/>
            <w:r w:rsidRPr="00CD08C6">
              <w:rPr>
                <w:rFonts w:cs="Arial"/>
                <w:szCs w:val="21"/>
              </w:rPr>
              <w:t xml:space="preserve"> à </w:t>
            </w:r>
            <w:proofErr w:type="spellStart"/>
            <w:r w:rsidRPr="00CD08C6">
              <w:rPr>
                <w:rFonts w:cs="Arial"/>
                <w:szCs w:val="21"/>
              </w:rPr>
              <w:t>démonter</w:t>
            </w:r>
            <w:proofErr w:type="spellEnd"/>
            <w:r w:rsidRPr="00CD08C6">
              <w:rPr>
                <w:rFonts w:cs="Arial"/>
                <w:szCs w:val="21"/>
              </w:rPr>
              <w:t xml:space="preserve">. Matière: </w:t>
            </w:r>
            <w:proofErr w:type="spellStart"/>
            <w:r w:rsidRPr="00CD08C6">
              <w:rPr>
                <w:rFonts w:cs="Arial"/>
                <w:szCs w:val="21"/>
              </w:rPr>
              <w:t>acier</w:t>
            </w:r>
            <w:proofErr w:type="spellEnd"/>
            <w:r w:rsidRPr="00CD08C6">
              <w:rPr>
                <w:rFonts w:cs="Arial"/>
                <w:szCs w:val="21"/>
              </w:rPr>
              <w:t xml:space="preserve"> </w:t>
            </w:r>
            <w:proofErr w:type="spellStart"/>
            <w:r w:rsidRPr="00CD08C6">
              <w:rPr>
                <w:rFonts w:cs="Arial"/>
                <w:szCs w:val="21"/>
              </w:rPr>
              <w:t>pur</w:t>
            </w:r>
            <w:proofErr w:type="spellEnd"/>
            <w:r w:rsidRPr="00CD08C6">
              <w:rPr>
                <w:rFonts w:cs="Arial"/>
                <w:szCs w:val="21"/>
              </w:rPr>
              <w:t xml:space="preserve">, </w:t>
            </w:r>
            <w:proofErr w:type="spellStart"/>
            <w:r w:rsidRPr="00CD08C6">
              <w:rPr>
                <w:rFonts w:cs="Arial"/>
                <w:szCs w:val="21"/>
              </w:rPr>
              <w:t>mâchoires</w:t>
            </w:r>
            <w:proofErr w:type="spellEnd"/>
            <w:r w:rsidRPr="00CD08C6">
              <w:rPr>
                <w:rFonts w:cs="Arial"/>
                <w:szCs w:val="21"/>
              </w:rPr>
              <w:t xml:space="preserve"> </w:t>
            </w:r>
            <w:proofErr w:type="spellStart"/>
            <w:r w:rsidRPr="00CD08C6">
              <w:rPr>
                <w:rFonts w:cs="Arial"/>
                <w:szCs w:val="21"/>
              </w:rPr>
              <w:t>striées</w:t>
            </w:r>
            <w:proofErr w:type="spellEnd"/>
            <w:r w:rsidRPr="00CD08C6">
              <w:rPr>
                <w:rFonts w:cs="Arial"/>
                <w:szCs w:val="21"/>
              </w:rPr>
              <w:t xml:space="preserve"> </w:t>
            </w:r>
            <w:proofErr w:type="spellStart"/>
            <w:r w:rsidRPr="00CD08C6">
              <w:rPr>
                <w:rFonts w:cs="Arial"/>
                <w:szCs w:val="21"/>
              </w:rPr>
              <w:t>vissées</w:t>
            </w:r>
            <w:proofErr w:type="spellEnd"/>
          </w:p>
        </w:tc>
        <w:tc>
          <w:tcPr>
            <w:tcW w:w="5689" w:type="dxa"/>
            <w:shd w:val="clear" w:color="auto" w:fill="auto"/>
            <w:vAlign w:val="center"/>
          </w:tcPr>
          <w:p w14:paraId="3EAD9843"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24B7082D" w14:textId="77777777" w:rsidR="001640C9" w:rsidRPr="00A06705" w:rsidRDefault="001640C9" w:rsidP="001640C9">
            <w:pPr>
              <w:spacing w:before="60" w:after="60" w:line="240" w:lineRule="auto"/>
              <w:jc w:val="center"/>
              <w:rPr>
                <w:rFonts w:cs="Arial"/>
                <w:b/>
                <w:szCs w:val="21"/>
              </w:rPr>
            </w:pPr>
          </w:p>
        </w:tc>
      </w:tr>
      <w:tr w:rsidR="001640C9" w:rsidRPr="008B36C0" w14:paraId="0A4E54B7" w14:textId="77777777" w:rsidTr="001640C9">
        <w:tc>
          <w:tcPr>
            <w:tcW w:w="1101" w:type="dxa"/>
            <w:tcBorders>
              <w:top w:val="single" w:sz="4" w:space="0" w:color="auto"/>
              <w:bottom w:val="single" w:sz="4" w:space="0" w:color="auto"/>
            </w:tcBorders>
            <w:shd w:val="clear" w:color="auto" w:fill="auto"/>
            <w:vAlign w:val="center"/>
          </w:tcPr>
          <w:p w14:paraId="4249322F" w14:textId="77777777" w:rsidR="001640C9" w:rsidRPr="00FB12C0" w:rsidRDefault="001640C9" w:rsidP="001640C9">
            <w:pPr>
              <w:spacing w:before="60" w:after="60" w:line="240" w:lineRule="auto"/>
              <w:jc w:val="center"/>
              <w:rPr>
                <w:rFonts w:cs="Arial"/>
                <w:szCs w:val="21"/>
              </w:rPr>
            </w:pPr>
            <w:r w:rsidRPr="00FB12C0">
              <w:rPr>
                <w:rFonts w:cs="Arial"/>
                <w:szCs w:val="21"/>
              </w:rPr>
              <w:t>1</w:t>
            </w:r>
            <w:r>
              <w:rPr>
                <w:rFonts w:cs="Arial"/>
                <w:szCs w:val="21"/>
              </w:rPr>
              <w:t>7</w:t>
            </w:r>
            <w:r w:rsidRPr="00FB12C0">
              <w:rPr>
                <w:rFonts w:cs="Arial"/>
                <w:szCs w:val="21"/>
              </w:rPr>
              <w:t>.</w:t>
            </w:r>
          </w:p>
        </w:tc>
        <w:tc>
          <w:tcPr>
            <w:tcW w:w="4120" w:type="dxa"/>
            <w:tcBorders>
              <w:top w:val="nil"/>
              <w:left w:val="single" w:sz="4" w:space="0" w:color="auto"/>
              <w:bottom w:val="single" w:sz="4" w:space="0" w:color="auto"/>
              <w:right w:val="single" w:sz="4" w:space="0" w:color="auto"/>
            </w:tcBorders>
            <w:shd w:val="clear" w:color="auto" w:fill="auto"/>
            <w:vAlign w:val="bottom"/>
          </w:tcPr>
          <w:p w14:paraId="0D17125D" w14:textId="77777777" w:rsidR="001640C9" w:rsidRDefault="001640C9" w:rsidP="001640C9">
            <w:pPr>
              <w:spacing w:before="60" w:after="60" w:line="240" w:lineRule="auto"/>
              <w:rPr>
                <w:rFonts w:cs="Arial"/>
                <w:b/>
                <w:szCs w:val="21"/>
              </w:rPr>
            </w:pPr>
            <w:r w:rsidRPr="00902A75">
              <w:rPr>
                <w:rFonts w:cs="Arial"/>
                <w:b/>
                <w:szCs w:val="21"/>
              </w:rPr>
              <w:t xml:space="preserve">Metre </w:t>
            </w:r>
          </w:p>
          <w:p w14:paraId="492832BB" w14:textId="77777777" w:rsidR="001640C9" w:rsidRPr="00902A75" w:rsidRDefault="001640C9" w:rsidP="001640C9">
            <w:pPr>
              <w:spacing w:before="60" w:after="60" w:line="240" w:lineRule="auto"/>
              <w:rPr>
                <w:rFonts w:cs="Arial"/>
                <w:szCs w:val="21"/>
              </w:rPr>
            </w:pPr>
            <w:r w:rsidRPr="00CD08C6">
              <w:rPr>
                <w:rFonts w:cs="Arial"/>
                <w:szCs w:val="21"/>
              </w:rPr>
              <w:t>De 5 m</w:t>
            </w:r>
          </w:p>
        </w:tc>
        <w:tc>
          <w:tcPr>
            <w:tcW w:w="5689" w:type="dxa"/>
            <w:shd w:val="clear" w:color="auto" w:fill="auto"/>
            <w:vAlign w:val="center"/>
          </w:tcPr>
          <w:p w14:paraId="262F0B93"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75DBBF7F" w14:textId="77777777" w:rsidR="001640C9" w:rsidRPr="00A06705" w:rsidRDefault="001640C9" w:rsidP="001640C9">
            <w:pPr>
              <w:spacing w:before="60" w:after="60" w:line="240" w:lineRule="auto"/>
              <w:jc w:val="center"/>
              <w:rPr>
                <w:rFonts w:cs="Arial"/>
                <w:b/>
                <w:szCs w:val="21"/>
              </w:rPr>
            </w:pPr>
          </w:p>
        </w:tc>
      </w:tr>
      <w:tr w:rsidR="001640C9" w:rsidRPr="008B36C0" w14:paraId="12D0C801" w14:textId="77777777" w:rsidTr="001640C9">
        <w:tc>
          <w:tcPr>
            <w:tcW w:w="1101" w:type="dxa"/>
            <w:tcBorders>
              <w:top w:val="single" w:sz="4" w:space="0" w:color="auto"/>
              <w:bottom w:val="single" w:sz="4" w:space="0" w:color="auto"/>
            </w:tcBorders>
            <w:shd w:val="clear" w:color="auto" w:fill="auto"/>
            <w:vAlign w:val="center"/>
          </w:tcPr>
          <w:p w14:paraId="7A14A168" w14:textId="77777777" w:rsidR="001640C9" w:rsidRPr="00FB12C0" w:rsidRDefault="001640C9" w:rsidP="001640C9">
            <w:pPr>
              <w:spacing w:before="60" w:after="60" w:line="240" w:lineRule="auto"/>
              <w:jc w:val="center"/>
              <w:rPr>
                <w:rFonts w:cs="Arial"/>
                <w:szCs w:val="21"/>
              </w:rPr>
            </w:pPr>
            <w:r>
              <w:rPr>
                <w:rFonts w:cs="Arial"/>
                <w:szCs w:val="21"/>
              </w:rPr>
              <w:t>18</w:t>
            </w:r>
            <w:r w:rsidRPr="00FB12C0">
              <w:rPr>
                <w:rFonts w:cs="Arial"/>
                <w:szCs w:val="21"/>
              </w:rPr>
              <w:t>.</w:t>
            </w:r>
          </w:p>
        </w:tc>
        <w:tc>
          <w:tcPr>
            <w:tcW w:w="4120" w:type="dxa"/>
            <w:tcBorders>
              <w:top w:val="nil"/>
              <w:left w:val="single" w:sz="4" w:space="0" w:color="auto"/>
              <w:bottom w:val="single" w:sz="4" w:space="0" w:color="auto"/>
              <w:right w:val="single" w:sz="4" w:space="0" w:color="auto"/>
            </w:tcBorders>
            <w:shd w:val="clear" w:color="auto" w:fill="auto"/>
            <w:vAlign w:val="bottom"/>
          </w:tcPr>
          <w:p w14:paraId="04810414" w14:textId="77777777" w:rsidR="001640C9" w:rsidRDefault="001640C9" w:rsidP="001640C9">
            <w:pPr>
              <w:spacing w:before="60" w:after="60" w:line="240" w:lineRule="auto"/>
              <w:rPr>
                <w:rFonts w:cs="Arial"/>
                <w:b/>
                <w:szCs w:val="21"/>
              </w:rPr>
            </w:pPr>
            <w:proofErr w:type="spellStart"/>
            <w:r w:rsidRPr="00902A75">
              <w:rPr>
                <w:rFonts w:cs="Arial"/>
                <w:b/>
                <w:szCs w:val="21"/>
              </w:rPr>
              <w:t>Rallonge</w:t>
            </w:r>
            <w:proofErr w:type="spellEnd"/>
            <w:r w:rsidRPr="00902A75">
              <w:rPr>
                <w:rFonts w:cs="Arial"/>
                <w:b/>
                <w:szCs w:val="21"/>
              </w:rPr>
              <w:t xml:space="preserve"> </w:t>
            </w:r>
          </w:p>
          <w:p w14:paraId="648618F4" w14:textId="77777777" w:rsidR="001640C9" w:rsidRPr="00CD08C6" w:rsidRDefault="001640C9" w:rsidP="001640C9">
            <w:pPr>
              <w:spacing w:before="60" w:after="60" w:line="240" w:lineRule="auto"/>
              <w:rPr>
                <w:rFonts w:cs="Arial"/>
                <w:szCs w:val="21"/>
              </w:rPr>
            </w:pPr>
            <w:r>
              <w:rPr>
                <w:rFonts w:cs="Arial"/>
                <w:szCs w:val="21"/>
              </w:rPr>
              <w:t>50m</w:t>
            </w:r>
          </w:p>
        </w:tc>
        <w:tc>
          <w:tcPr>
            <w:tcW w:w="5689" w:type="dxa"/>
            <w:shd w:val="clear" w:color="auto" w:fill="auto"/>
            <w:vAlign w:val="center"/>
          </w:tcPr>
          <w:p w14:paraId="0778307F"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28E9222C" w14:textId="77777777" w:rsidR="001640C9" w:rsidRPr="00A06705" w:rsidRDefault="001640C9" w:rsidP="001640C9">
            <w:pPr>
              <w:spacing w:before="60" w:after="60" w:line="240" w:lineRule="auto"/>
              <w:jc w:val="center"/>
              <w:rPr>
                <w:rFonts w:cs="Arial"/>
                <w:b/>
                <w:szCs w:val="21"/>
              </w:rPr>
            </w:pPr>
          </w:p>
        </w:tc>
      </w:tr>
      <w:tr w:rsidR="001640C9" w:rsidRPr="008B36C0" w14:paraId="202E2246" w14:textId="77777777" w:rsidTr="001640C9">
        <w:tc>
          <w:tcPr>
            <w:tcW w:w="1101" w:type="dxa"/>
            <w:tcBorders>
              <w:top w:val="single" w:sz="4" w:space="0" w:color="auto"/>
              <w:bottom w:val="single" w:sz="4" w:space="0" w:color="auto"/>
            </w:tcBorders>
            <w:shd w:val="clear" w:color="auto" w:fill="auto"/>
            <w:vAlign w:val="center"/>
          </w:tcPr>
          <w:p w14:paraId="6E9595EB" w14:textId="77777777" w:rsidR="001640C9" w:rsidRPr="00FB12C0" w:rsidRDefault="001640C9" w:rsidP="001640C9">
            <w:pPr>
              <w:spacing w:before="60" w:after="60" w:line="240" w:lineRule="auto"/>
              <w:jc w:val="center"/>
              <w:rPr>
                <w:rFonts w:cs="Arial"/>
                <w:szCs w:val="21"/>
              </w:rPr>
            </w:pPr>
            <w:r>
              <w:rPr>
                <w:rFonts w:cs="Arial"/>
                <w:szCs w:val="21"/>
              </w:rPr>
              <w:t>19</w:t>
            </w:r>
            <w:r w:rsidRPr="00FB12C0">
              <w:rPr>
                <w:rFonts w:cs="Arial"/>
                <w:szCs w:val="21"/>
              </w:rPr>
              <w:t>.</w:t>
            </w:r>
          </w:p>
        </w:tc>
        <w:tc>
          <w:tcPr>
            <w:tcW w:w="4120" w:type="dxa"/>
            <w:tcBorders>
              <w:top w:val="nil"/>
              <w:left w:val="single" w:sz="4" w:space="0" w:color="auto"/>
              <w:bottom w:val="single" w:sz="4" w:space="0" w:color="auto"/>
              <w:right w:val="single" w:sz="4" w:space="0" w:color="auto"/>
            </w:tcBorders>
            <w:shd w:val="clear" w:color="auto" w:fill="auto"/>
            <w:vAlign w:val="bottom"/>
          </w:tcPr>
          <w:p w14:paraId="7BA5441D" w14:textId="77777777" w:rsidR="001640C9" w:rsidRDefault="001640C9" w:rsidP="001640C9">
            <w:pPr>
              <w:spacing w:before="60" w:after="60" w:line="240" w:lineRule="auto"/>
              <w:rPr>
                <w:rFonts w:cs="Arial"/>
                <w:b/>
                <w:szCs w:val="21"/>
              </w:rPr>
            </w:pPr>
            <w:proofErr w:type="spellStart"/>
            <w:r w:rsidRPr="00902A75">
              <w:rPr>
                <w:rFonts w:cs="Arial"/>
                <w:b/>
                <w:szCs w:val="21"/>
              </w:rPr>
              <w:t>Baquette</w:t>
            </w:r>
            <w:proofErr w:type="spellEnd"/>
            <w:r w:rsidRPr="00902A75">
              <w:rPr>
                <w:rFonts w:cs="Arial"/>
                <w:b/>
                <w:szCs w:val="21"/>
              </w:rPr>
              <w:t xml:space="preserve"> à </w:t>
            </w:r>
            <w:proofErr w:type="spellStart"/>
            <w:r w:rsidRPr="00902A75">
              <w:rPr>
                <w:rFonts w:cs="Arial"/>
                <w:b/>
                <w:szCs w:val="21"/>
              </w:rPr>
              <w:t>souder</w:t>
            </w:r>
            <w:proofErr w:type="spellEnd"/>
            <w:r w:rsidRPr="00902A75">
              <w:rPr>
                <w:rFonts w:cs="Arial"/>
                <w:b/>
                <w:szCs w:val="21"/>
              </w:rPr>
              <w:t xml:space="preserve"> pour </w:t>
            </w:r>
            <w:proofErr w:type="spellStart"/>
            <w:r w:rsidRPr="00902A75">
              <w:rPr>
                <w:rFonts w:cs="Arial"/>
                <w:b/>
                <w:szCs w:val="21"/>
              </w:rPr>
              <w:t>acier</w:t>
            </w:r>
            <w:proofErr w:type="spellEnd"/>
          </w:p>
          <w:p w14:paraId="0E331489" w14:textId="77777777" w:rsidR="001640C9" w:rsidRPr="00902A75" w:rsidRDefault="001640C9" w:rsidP="001640C9">
            <w:pPr>
              <w:spacing w:before="60" w:after="60" w:line="240" w:lineRule="auto"/>
              <w:rPr>
                <w:rFonts w:cs="Arial"/>
                <w:szCs w:val="21"/>
              </w:rPr>
            </w:pPr>
            <w:proofErr w:type="spellStart"/>
            <w:r w:rsidRPr="00CD08C6">
              <w:rPr>
                <w:rFonts w:cs="Arial"/>
                <w:szCs w:val="21"/>
              </w:rPr>
              <w:t>Électrodes</w:t>
            </w:r>
            <w:proofErr w:type="spellEnd"/>
            <w:r w:rsidRPr="00CD08C6">
              <w:rPr>
                <w:rFonts w:cs="Arial"/>
                <w:szCs w:val="21"/>
              </w:rPr>
              <w:t xml:space="preserve"> de baguette de </w:t>
            </w:r>
            <w:proofErr w:type="spellStart"/>
            <w:r w:rsidRPr="00CD08C6">
              <w:rPr>
                <w:rFonts w:cs="Arial"/>
                <w:szCs w:val="21"/>
              </w:rPr>
              <w:t>soudage</w:t>
            </w:r>
            <w:proofErr w:type="spellEnd"/>
            <w:r w:rsidRPr="00CD08C6">
              <w:rPr>
                <w:rFonts w:cs="Arial"/>
                <w:szCs w:val="21"/>
              </w:rPr>
              <w:t xml:space="preserve"> en </w:t>
            </w:r>
            <w:proofErr w:type="spellStart"/>
            <w:r w:rsidRPr="00CD08C6">
              <w:rPr>
                <w:rFonts w:cs="Arial"/>
                <w:szCs w:val="21"/>
              </w:rPr>
              <w:t>acier</w:t>
            </w:r>
            <w:proofErr w:type="spellEnd"/>
            <w:r w:rsidRPr="00CD08C6">
              <w:rPr>
                <w:rFonts w:cs="Arial"/>
                <w:szCs w:val="21"/>
              </w:rPr>
              <w:t xml:space="preserve"> </w:t>
            </w:r>
            <w:proofErr w:type="spellStart"/>
            <w:r w:rsidRPr="00CD08C6">
              <w:rPr>
                <w:rFonts w:cs="Arial"/>
                <w:szCs w:val="21"/>
              </w:rPr>
              <w:t>inoxydable</w:t>
            </w:r>
            <w:proofErr w:type="spellEnd"/>
            <w:r w:rsidRPr="00CD08C6">
              <w:rPr>
                <w:rFonts w:cs="Arial"/>
                <w:szCs w:val="21"/>
              </w:rPr>
              <w:t xml:space="preserve">, </w:t>
            </w:r>
            <w:proofErr w:type="spellStart"/>
            <w:r w:rsidRPr="00CD08C6">
              <w:rPr>
                <w:rFonts w:cs="Arial"/>
                <w:szCs w:val="21"/>
              </w:rPr>
              <w:t>épaisseur</w:t>
            </w:r>
            <w:proofErr w:type="spellEnd"/>
            <w:r w:rsidRPr="00CD08C6">
              <w:rPr>
                <w:rFonts w:cs="Arial"/>
                <w:szCs w:val="21"/>
              </w:rPr>
              <w:t xml:space="preserve"> 2 à 5mm, </w:t>
            </w:r>
            <w:proofErr w:type="spellStart"/>
            <w:r w:rsidRPr="00CD08C6">
              <w:rPr>
                <w:rFonts w:cs="Arial"/>
                <w:szCs w:val="21"/>
              </w:rPr>
              <w:t>Diamètre</w:t>
            </w:r>
            <w:proofErr w:type="spellEnd"/>
            <w:r w:rsidRPr="00CD08C6">
              <w:rPr>
                <w:rFonts w:cs="Arial"/>
                <w:szCs w:val="21"/>
              </w:rPr>
              <w:t xml:space="preserve"> de 2.5mm et longueur 350mm, </w:t>
            </w:r>
            <w:proofErr w:type="spellStart"/>
            <w:r w:rsidRPr="00CD08C6">
              <w:rPr>
                <w:rFonts w:cs="Arial"/>
                <w:szCs w:val="21"/>
              </w:rPr>
              <w:t>paquet</w:t>
            </w:r>
            <w:proofErr w:type="spellEnd"/>
            <w:r w:rsidRPr="00CD08C6">
              <w:rPr>
                <w:rFonts w:cs="Arial"/>
                <w:szCs w:val="21"/>
              </w:rPr>
              <w:t xml:space="preserve"> de 12 </w:t>
            </w:r>
            <w:proofErr w:type="spellStart"/>
            <w:r w:rsidRPr="00CD08C6">
              <w:rPr>
                <w:rFonts w:cs="Arial"/>
                <w:szCs w:val="21"/>
              </w:rPr>
              <w:t>pièces</w:t>
            </w:r>
            <w:proofErr w:type="spellEnd"/>
          </w:p>
        </w:tc>
        <w:tc>
          <w:tcPr>
            <w:tcW w:w="5689" w:type="dxa"/>
            <w:shd w:val="clear" w:color="auto" w:fill="auto"/>
            <w:vAlign w:val="center"/>
          </w:tcPr>
          <w:p w14:paraId="58A772F5"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2AF1FAC5" w14:textId="77777777" w:rsidR="001640C9" w:rsidRPr="00A06705" w:rsidRDefault="001640C9" w:rsidP="001640C9">
            <w:pPr>
              <w:spacing w:before="60" w:after="60" w:line="240" w:lineRule="auto"/>
              <w:jc w:val="center"/>
              <w:rPr>
                <w:rFonts w:cs="Arial"/>
                <w:b/>
                <w:szCs w:val="21"/>
              </w:rPr>
            </w:pPr>
          </w:p>
        </w:tc>
      </w:tr>
      <w:tr w:rsidR="001640C9" w:rsidRPr="008B36C0" w14:paraId="4522BC34" w14:textId="77777777" w:rsidTr="001640C9">
        <w:tc>
          <w:tcPr>
            <w:tcW w:w="1101" w:type="dxa"/>
            <w:tcBorders>
              <w:top w:val="single" w:sz="4" w:space="0" w:color="auto"/>
              <w:bottom w:val="single" w:sz="4" w:space="0" w:color="auto"/>
            </w:tcBorders>
            <w:shd w:val="clear" w:color="auto" w:fill="auto"/>
            <w:vAlign w:val="center"/>
          </w:tcPr>
          <w:p w14:paraId="24E58E94" w14:textId="77777777" w:rsidR="001640C9" w:rsidRPr="00FB12C0" w:rsidRDefault="001640C9" w:rsidP="001640C9">
            <w:pPr>
              <w:spacing w:before="60" w:after="60" w:line="240" w:lineRule="auto"/>
              <w:jc w:val="center"/>
              <w:rPr>
                <w:rFonts w:cs="Arial"/>
                <w:szCs w:val="21"/>
              </w:rPr>
            </w:pPr>
            <w:r w:rsidRPr="00FB12C0">
              <w:rPr>
                <w:rFonts w:cs="Arial"/>
                <w:szCs w:val="21"/>
              </w:rPr>
              <w:t>2</w:t>
            </w:r>
            <w:r>
              <w:rPr>
                <w:rFonts w:cs="Arial"/>
                <w:szCs w:val="21"/>
              </w:rPr>
              <w:t>0</w:t>
            </w:r>
            <w:r w:rsidRPr="00FB12C0">
              <w:rPr>
                <w:rFonts w:cs="Arial"/>
                <w:szCs w:val="21"/>
              </w:rPr>
              <w:t>.</w:t>
            </w:r>
          </w:p>
        </w:tc>
        <w:tc>
          <w:tcPr>
            <w:tcW w:w="4120" w:type="dxa"/>
            <w:tcBorders>
              <w:top w:val="nil"/>
              <w:left w:val="single" w:sz="4" w:space="0" w:color="auto"/>
              <w:bottom w:val="single" w:sz="4" w:space="0" w:color="auto"/>
              <w:right w:val="single" w:sz="4" w:space="0" w:color="auto"/>
            </w:tcBorders>
            <w:shd w:val="clear" w:color="auto" w:fill="auto"/>
            <w:vAlign w:val="bottom"/>
          </w:tcPr>
          <w:p w14:paraId="159B919E" w14:textId="77777777" w:rsidR="001640C9" w:rsidRDefault="001640C9" w:rsidP="001640C9">
            <w:pPr>
              <w:spacing w:before="60" w:after="60" w:line="240" w:lineRule="auto"/>
              <w:rPr>
                <w:rFonts w:cs="Arial"/>
                <w:b/>
                <w:szCs w:val="21"/>
              </w:rPr>
            </w:pPr>
            <w:proofErr w:type="spellStart"/>
            <w:r w:rsidRPr="00902A75">
              <w:rPr>
                <w:rFonts w:cs="Arial"/>
                <w:b/>
                <w:szCs w:val="21"/>
              </w:rPr>
              <w:t>Feuille</w:t>
            </w:r>
            <w:proofErr w:type="spellEnd"/>
            <w:r w:rsidRPr="00902A75">
              <w:rPr>
                <w:rFonts w:cs="Arial"/>
                <w:b/>
                <w:szCs w:val="21"/>
              </w:rPr>
              <w:t xml:space="preserve"> de </w:t>
            </w:r>
            <w:proofErr w:type="spellStart"/>
            <w:r w:rsidRPr="00902A75">
              <w:rPr>
                <w:rFonts w:cs="Arial"/>
                <w:b/>
                <w:szCs w:val="21"/>
              </w:rPr>
              <w:t>tôle</w:t>
            </w:r>
            <w:proofErr w:type="spellEnd"/>
            <w:r w:rsidRPr="00902A75">
              <w:rPr>
                <w:rFonts w:cs="Arial"/>
                <w:b/>
                <w:szCs w:val="21"/>
              </w:rPr>
              <w:t xml:space="preserve"> </w:t>
            </w:r>
          </w:p>
          <w:p w14:paraId="0C2E29AD" w14:textId="77777777" w:rsidR="001640C9" w:rsidRPr="00CD08C6" w:rsidRDefault="001640C9" w:rsidP="001640C9">
            <w:pPr>
              <w:spacing w:before="60" w:after="60" w:line="240" w:lineRule="auto"/>
              <w:rPr>
                <w:rFonts w:cs="Arial"/>
                <w:szCs w:val="21"/>
              </w:rPr>
            </w:pPr>
            <w:r>
              <w:rPr>
                <w:rFonts w:cs="Arial"/>
                <w:szCs w:val="21"/>
              </w:rPr>
              <w:t>10 sur 10</w:t>
            </w:r>
          </w:p>
        </w:tc>
        <w:tc>
          <w:tcPr>
            <w:tcW w:w="5689" w:type="dxa"/>
            <w:shd w:val="clear" w:color="auto" w:fill="auto"/>
            <w:vAlign w:val="center"/>
          </w:tcPr>
          <w:p w14:paraId="62018C11"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7067472F" w14:textId="77777777" w:rsidR="001640C9" w:rsidRPr="00A06705" w:rsidRDefault="001640C9" w:rsidP="001640C9">
            <w:pPr>
              <w:spacing w:before="60" w:after="60" w:line="240" w:lineRule="auto"/>
              <w:jc w:val="center"/>
              <w:rPr>
                <w:rFonts w:cs="Arial"/>
                <w:b/>
                <w:szCs w:val="21"/>
              </w:rPr>
            </w:pPr>
          </w:p>
        </w:tc>
      </w:tr>
      <w:tr w:rsidR="001640C9" w:rsidRPr="008B36C0" w14:paraId="1967B256" w14:textId="77777777" w:rsidTr="001640C9">
        <w:tc>
          <w:tcPr>
            <w:tcW w:w="1101" w:type="dxa"/>
            <w:tcBorders>
              <w:top w:val="single" w:sz="4" w:space="0" w:color="auto"/>
              <w:bottom w:val="single" w:sz="4" w:space="0" w:color="auto"/>
            </w:tcBorders>
            <w:shd w:val="clear" w:color="auto" w:fill="auto"/>
            <w:vAlign w:val="center"/>
          </w:tcPr>
          <w:p w14:paraId="609AE08B" w14:textId="77777777" w:rsidR="001640C9" w:rsidRPr="00FB12C0" w:rsidRDefault="001640C9" w:rsidP="001640C9">
            <w:pPr>
              <w:spacing w:before="60" w:after="60" w:line="240" w:lineRule="auto"/>
              <w:jc w:val="center"/>
              <w:rPr>
                <w:rFonts w:cs="Arial"/>
                <w:szCs w:val="21"/>
              </w:rPr>
            </w:pPr>
            <w:r w:rsidRPr="00FB12C0">
              <w:rPr>
                <w:rFonts w:cs="Arial"/>
                <w:szCs w:val="21"/>
              </w:rPr>
              <w:t>2</w:t>
            </w:r>
            <w:r>
              <w:rPr>
                <w:rFonts w:cs="Arial"/>
                <w:szCs w:val="21"/>
              </w:rPr>
              <w:t>1</w:t>
            </w:r>
            <w:r w:rsidRPr="00FB12C0">
              <w:rPr>
                <w:rFonts w:cs="Arial"/>
                <w:szCs w:val="21"/>
              </w:rPr>
              <w:t>.</w:t>
            </w:r>
          </w:p>
        </w:tc>
        <w:tc>
          <w:tcPr>
            <w:tcW w:w="4120" w:type="dxa"/>
            <w:tcBorders>
              <w:top w:val="nil"/>
              <w:left w:val="single" w:sz="4" w:space="0" w:color="auto"/>
              <w:bottom w:val="single" w:sz="4" w:space="0" w:color="auto"/>
              <w:right w:val="single" w:sz="4" w:space="0" w:color="auto"/>
            </w:tcBorders>
            <w:shd w:val="clear" w:color="auto" w:fill="auto"/>
            <w:vAlign w:val="bottom"/>
          </w:tcPr>
          <w:p w14:paraId="30A5238B" w14:textId="77777777" w:rsidR="001640C9" w:rsidRDefault="001640C9" w:rsidP="001640C9">
            <w:pPr>
              <w:spacing w:before="60" w:after="60" w:line="240" w:lineRule="auto"/>
              <w:rPr>
                <w:rFonts w:cs="Arial"/>
                <w:b/>
                <w:szCs w:val="21"/>
              </w:rPr>
            </w:pPr>
            <w:proofErr w:type="spellStart"/>
            <w:r w:rsidRPr="00902A75">
              <w:rPr>
                <w:rFonts w:cs="Arial"/>
                <w:b/>
                <w:szCs w:val="21"/>
              </w:rPr>
              <w:t>Feuille</w:t>
            </w:r>
            <w:proofErr w:type="spellEnd"/>
            <w:r w:rsidRPr="00902A75">
              <w:rPr>
                <w:rFonts w:cs="Arial"/>
                <w:b/>
                <w:szCs w:val="21"/>
              </w:rPr>
              <w:t xml:space="preserve"> de </w:t>
            </w:r>
            <w:proofErr w:type="spellStart"/>
            <w:r w:rsidRPr="00902A75">
              <w:rPr>
                <w:rFonts w:cs="Arial"/>
                <w:b/>
                <w:szCs w:val="21"/>
              </w:rPr>
              <w:t>tôle</w:t>
            </w:r>
            <w:proofErr w:type="spellEnd"/>
            <w:r w:rsidRPr="00902A75">
              <w:rPr>
                <w:rFonts w:cs="Arial"/>
                <w:b/>
                <w:szCs w:val="21"/>
              </w:rPr>
              <w:t xml:space="preserve"> </w:t>
            </w:r>
          </w:p>
          <w:p w14:paraId="4A514651" w14:textId="77777777" w:rsidR="001640C9" w:rsidRPr="00902A75" w:rsidRDefault="001640C9" w:rsidP="001640C9">
            <w:pPr>
              <w:spacing w:before="60" w:after="60" w:line="240" w:lineRule="auto"/>
              <w:rPr>
                <w:rFonts w:cs="Arial"/>
                <w:szCs w:val="21"/>
              </w:rPr>
            </w:pPr>
            <w:r w:rsidRPr="00CD08C6">
              <w:rPr>
                <w:rFonts w:cs="Arial"/>
                <w:szCs w:val="21"/>
              </w:rPr>
              <w:t>Noire 2000*1000*8/10</w:t>
            </w:r>
          </w:p>
        </w:tc>
        <w:tc>
          <w:tcPr>
            <w:tcW w:w="5689" w:type="dxa"/>
            <w:shd w:val="clear" w:color="auto" w:fill="auto"/>
            <w:vAlign w:val="center"/>
          </w:tcPr>
          <w:p w14:paraId="2B035B75"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3AD85CAA" w14:textId="77777777" w:rsidR="001640C9" w:rsidRPr="00A06705" w:rsidRDefault="001640C9" w:rsidP="001640C9">
            <w:pPr>
              <w:spacing w:before="60" w:after="60" w:line="240" w:lineRule="auto"/>
              <w:jc w:val="center"/>
              <w:rPr>
                <w:rFonts w:cs="Arial"/>
                <w:b/>
                <w:szCs w:val="21"/>
              </w:rPr>
            </w:pPr>
          </w:p>
        </w:tc>
      </w:tr>
      <w:tr w:rsidR="001640C9" w:rsidRPr="008B36C0" w14:paraId="17666F36" w14:textId="77777777" w:rsidTr="001640C9">
        <w:tc>
          <w:tcPr>
            <w:tcW w:w="1101" w:type="dxa"/>
            <w:tcBorders>
              <w:top w:val="single" w:sz="4" w:space="0" w:color="auto"/>
              <w:bottom w:val="single" w:sz="4" w:space="0" w:color="auto"/>
            </w:tcBorders>
            <w:shd w:val="clear" w:color="auto" w:fill="auto"/>
            <w:vAlign w:val="center"/>
          </w:tcPr>
          <w:p w14:paraId="3A315925" w14:textId="77777777" w:rsidR="001640C9" w:rsidRPr="00FB12C0" w:rsidRDefault="001640C9" w:rsidP="001640C9">
            <w:pPr>
              <w:spacing w:before="60" w:after="60" w:line="240" w:lineRule="auto"/>
              <w:jc w:val="center"/>
              <w:rPr>
                <w:rFonts w:cs="Arial"/>
                <w:szCs w:val="21"/>
              </w:rPr>
            </w:pPr>
            <w:r w:rsidRPr="00FB12C0">
              <w:rPr>
                <w:rFonts w:cs="Arial"/>
                <w:szCs w:val="21"/>
              </w:rPr>
              <w:t>2</w:t>
            </w:r>
            <w:r>
              <w:rPr>
                <w:rFonts w:cs="Arial"/>
                <w:szCs w:val="21"/>
              </w:rPr>
              <w:t>2</w:t>
            </w:r>
            <w:r w:rsidRPr="00FB12C0">
              <w:rPr>
                <w:rFonts w:cs="Arial"/>
                <w:szCs w:val="21"/>
              </w:rPr>
              <w:t>.</w:t>
            </w:r>
          </w:p>
        </w:tc>
        <w:tc>
          <w:tcPr>
            <w:tcW w:w="4120" w:type="dxa"/>
            <w:tcBorders>
              <w:top w:val="nil"/>
              <w:left w:val="single" w:sz="4" w:space="0" w:color="auto"/>
              <w:bottom w:val="single" w:sz="4" w:space="0" w:color="auto"/>
              <w:right w:val="single" w:sz="4" w:space="0" w:color="auto"/>
            </w:tcBorders>
            <w:shd w:val="clear" w:color="auto" w:fill="auto"/>
            <w:vAlign w:val="bottom"/>
          </w:tcPr>
          <w:p w14:paraId="1235BA5C" w14:textId="77777777" w:rsidR="001640C9" w:rsidRPr="005D578B" w:rsidRDefault="001640C9" w:rsidP="001640C9">
            <w:pPr>
              <w:spacing w:before="60" w:after="60" w:line="240" w:lineRule="auto"/>
              <w:rPr>
                <w:rFonts w:cs="Arial"/>
                <w:b/>
                <w:szCs w:val="21"/>
              </w:rPr>
            </w:pPr>
            <w:r w:rsidRPr="00902A75">
              <w:rPr>
                <w:rFonts w:cs="Arial"/>
                <w:b/>
                <w:szCs w:val="21"/>
              </w:rPr>
              <w:t xml:space="preserve">Barre H de 70 </w:t>
            </w:r>
            <w:proofErr w:type="spellStart"/>
            <w:r w:rsidRPr="00902A75">
              <w:rPr>
                <w:rFonts w:cs="Arial"/>
                <w:b/>
                <w:szCs w:val="21"/>
              </w:rPr>
              <w:t>lourds</w:t>
            </w:r>
            <w:proofErr w:type="spellEnd"/>
          </w:p>
        </w:tc>
        <w:tc>
          <w:tcPr>
            <w:tcW w:w="5689" w:type="dxa"/>
            <w:shd w:val="clear" w:color="auto" w:fill="auto"/>
            <w:vAlign w:val="center"/>
          </w:tcPr>
          <w:p w14:paraId="323B0DB3"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1E89614C" w14:textId="77777777" w:rsidR="001640C9" w:rsidRPr="00A06705" w:rsidRDefault="001640C9" w:rsidP="001640C9">
            <w:pPr>
              <w:spacing w:before="60" w:after="60" w:line="240" w:lineRule="auto"/>
              <w:jc w:val="center"/>
              <w:rPr>
                <w:rFonts w:cs="Arial"/>
                <w:b/>
                <w:szCs w:val="21"/>
              </w:rPr>
            </w:pPr>
          </w:p>
        </w:tc>
      </w:tr>
      <w:tr w:rsidR="001640C9" w:rsidRPr="008B36C0" w14:paraId="5BE8D64E" w14:textId="77777777" w:rsidTr="001640C9">
        <w:tc>
          <w:tcPr>
            <w:tcW w:w="1101" w:type="dxa"/>
            <w:tcBorders>
              <w:top w:val="single" w:sz="4" w:space="0" w:color="auto"/>
              <w:bottom w:val="single" w:sz="4" w:space="0" w:color="auto"/>
            </w:tcBorders>
            <w:shd w:val="clear" w:color="auto" w:fill="auto"/>
            <w:vAlign w:val="center"/>
          </w:tcPr>
          <w:p w14:paraId="4FC532D9" w14:textId="77777777" w:rsidR="001640C9" w:rsidRPr="00FB12C0" w:rsidRDefault="001640C9" w:rsidP="001640C9">
            <w:pPr>
              <w:spacing w:before="60" w:after="60" w:line="240" w:lineRule="auto"/>
              <w:jc w:val="center"/>
              <w:rPr>
                <w:rFonts w:cs="Arial"/>
                <w:szCs w:val="21"/>
              </w:rPr>
            </w:pPr>
            <w:r w:rsidRPr="00FB12C0">
              <w:rPr>
                <w:rFonts w:cs="Arial"/>
                <w:szCs w:val="21"/>
              </w:rPr>
              <w:t>2</w:t>
            </w:r>
            <w:r>
              <w:rPr>
                <w:rFonts w:cs="Arial"/>
                <w:szCs w:val="21"/>
              </w:rPr>
              <w:t>3</w:t>
            </w:r>
            <w:r w:rsidRPr="00FB12C0">
              <w:rPr>
                <w:rFonts w:cs="Arial"/>
                <w:szCs w:val="21"/>
              </w:rPr>
              <w:t>.</w:t>
            </w:r>
          </w:p>
        </w:tc>
        <w:tc>
          <w:tcPr>
            <w:tcW w:w="4120" w:type="dxa"/>
            <w:tcBorders>
              <w:top w:val="nil"/>
              <w:left w:val="single" w:sz="4" w:space="0" w:color="auto"/>
              <w:bottom w:val="single" w:sz="4" w:space="0" w:color="auto"/>
              <w:right w:val="single" w:sz="4" w:space="0" w:color="auto"/>
            </w:tcBorders>
            <w:shd w:val="clear" w:color="auto" w:fill="auto"/>
            <w:vAlign w:val="bottom"/>
          </w:tcPr>
          <w:p w14:paraId="5B3C8C91" w14:textId="77777777" w:rsidR="001640C9" w:rsidRDefault="001640C9" w:rsidP="001640C9">
            <w:pPr>
              <w:spacing w:before="60" w:after="60" w:line="240" w:lineRule="auto"/>
              <w:rPr>
                <w:rFonts w:cs="Arial"/>
                <w:b/>
                <w:szCs w:val="21"/>
              </w:rPr>
            </w:pPr>
            <w:r w:rsidRPr="00902A75">
              <w:rPr>
                <w:rFonts w:cs="Arial"/>
                <w:b/>
                <w:szCs w:val="21"/>
              </w:rPr>
              <w:t xml:space="preserve">Barre U </w:t>
            </w:r>
            <w:proofErr w:type="spellStart"/>
            <w:r w:rsidRPr="00902A75">
              <w:rPr>
                <w:rFonts w:cs="Arial"/>
                <w:b/>
                <w:szCs w:val="21"/>
              </w:rPr>
              <w:t>vitre</w:t>
            </w:r>
            <w:proofErr w:type="spellEnd"/>
            <w:r w:rsidRPr="00902A75">
              <w:rPr>
                <w:rFonts w:cs="Arial"/>
                <w:b/>
                <w:szCs w:val="21"/>
              </w:rPr>
              <w:t xml:space="preserve"> </w:t>
            </w:r>
            <w:proofErr w:type="spellStart"/>
            <w:r w:rsidRPr="00902A75">
              <w:rPr>
                <w:rFonts w:cs="Arial"/>
                <w:b/>
                <w:szCs w:val="21"/>
              </w:rPr>
              <w:t>soude</w:t>
            </w:r>
            <w:proofErr w:type="spellEnd"/>
          </w:p>
          <w:p w14:paraId="3CE9796F" w14:textId="77777777" w:rsidR="001640C9" w:rsidRPr="00902A75" w:rsidRDefault="001640C9" w:rsidP="001640C9">
            <w:pPr>
              <w:spacing w:before="60" w:after="60" w:line="240" w:lineRule="auto"/>
              <w:rPr>
                <w:rFonts w:cs="Arial"/>
                <w:szCs w:val="21"/>
              </w:rPr>
            </w:pPr>
            <w:r w:rsidRPr="00CD08C6">
              <w:rPr>
                <w:rFonts w:cs="Arial"/>
                <w:szCs w:val="21"/>
              </w:rPr>
              <w:t>40*27</w:t>
            </w:r>
          </w:p>
        </w:tc>
        <w:tc>
          <w:tcPr>
            <w:tcW w:w="5689" w:type="dxa"/>
            <w:shd w:val="clear" w:color="auto" w:fill="auto"/>
            <w:vAlign w:val="center"/>
          </w:tcPr>
          <w:p w14:paraId="63E45A3C"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4A669181" w14:textId="77777777" w:rsidR="001640C9" w:rsidRPr="00A06705" w:rsidRDefault="001640C9" w:rsidP="001640C9">
            <w:pPr>
              <w:spacing w:before="60" w:after="60" w:line="240" w:lineRule="auto"/>
              <w:jc w:val="center"/>
              <w:rPr>
                <w:rFonts w:cs="Arial"/>
                <w:b/>
                <w:szCs w:val="21"/>
              </w:rPr>
            </w:pPr>
          </w:p>
        </w:tc>
      </w:tr>
      <w:tr w:rsidR="001640C9" w:rsidRPr="008B36C0" w14:paraId="4EC0B1B4" w14:textId="77777777" w:rsidTr="001640C9">
        <w:tc>
          <w:tcPr>
            <w:tcW w:w="1101" w:type="dxa"/>
            <w:tcBorders>
              <w:top w:val="single" w:sz="4" w:space="0" w:color="auto"/>
              <w:bottom w:val="single" w:sz="4" w:space="0" w:color="auto"/>
            </w:tcBorders>
            <w:shd w:val="clear" w:color="auto" w:fill="auto"/>
            <w:vAlign w:val="center"/>
          </w:tcPr>
          <w:p w14:paraId="0E726361" w14:textId="77777777" w:rsidR="001640C9" w:rsidRPr="00FB12C0" w:rsidRDefault="001640C9" w:rsidP="001640C9">
            <w:pPr>
              <w:spacing w:before="60" w:after="60" w:line="240" w:lineRule="auto"/>
              <w:jc w:val="center"/>
              <w:rPr>
                <w:rFonts w:cs="Arial"/>
                <w:szCs w:val="21"/>
              </w:rPr>
            </w:pPr>
            <w:r w:rsidRPr="00FB12C0">
              <w:rPr>
                <w:rFonts w:cs="Arial"/>
                <w:szCs w:val="21"/>
              </w:rPr>
              <w:t>2</w:t>
            </w:r>
            <w:r>
              <w:rPr>
                <w:rFonts w:cs="Arial"/>
                <w:szCs w:val="21"/>
              </w:rPr>
              <w:t>4</w:t>
            </w:r>
            <w:r w:rsidRPr="00FB12C0">
              <w:rPr>
                <w:rFonts w:cs="Arial"/>
                <w:szCs w:val="21"/>
              </w:rPr>
              <w:t>.</w:t>
            </w:r>
          </w:p>
        </w:tc>
        <w:tc>
          <w:tcPr>
            <w:tcW w:w="4120" w:type="dxa"/>
            <w:tcBorders>
              <w:top w:val="nil"/>
              <w:left w:val="single" w:sz="4" w:space="0" w:color="auto"/>
              <w:bottom w:val="single" w:sz="4" w:space="0" w:color="auto"/>
              <w:right w:val="single" w:sz="4" w:space="0" w:color="auto"/>
            </w:tcBorders>
            <w:shd w:val="clear" w:color="auto" w:fill="auto"/>
            <w:vAlign w:val="bottom"/>
          </w:tcPr>
          <w:p w14:paraId="555B2913" w14:textId="77777777" w:rsidR="001640C9" w:rsidRPr="00A03AD6" w:rsidRDefault="001640C9" w:rsidP="001640C9">
            <w:pPr>
              <w:spacing w:before="60" w:after="60" w:line="240" w:lineRule="auto"/>
              <w:rPr>
                <w:rFonts w:cs="Arial"/>
                <w:b/>
                <w:szCs w:val="21"/>
              </w:rPr>
            </w:pPr>
            <w:r w:rsidRPr="00902A75">
              <w:rPr>
                <w:rFonts w:cs="Arial"/>
                <w:b/>
                <w:szCs w:val="21"/>
              </w:rPr>
              <w:t xml:space="preserve">Barre de tube </w:t>
            </w:r>
            <w:proofErr w:type="spellStart"/>
            <w:r w:rsidRPr="00902A75">
              <w:rPr>
                <w:rFonts w:cs="Arial"/>
                <w:b/>
                <w:szCs w:val="21"/>
              </w:rPr>
              <w:t>carre</w:t>
            </w:r>
            <w:proofErr w:type="spellEnd"/>
            <w:r w:rsidRPr="00902A75">
              <w:rPr>
                <w:rFonts w:cs="Arial"/>
                <w:b/>
                <w:szCs w:val="21"/>
              </w:rPr>
              <w:t xml:space="preserve"> de 2</w:t>
            </w:r>
            <w:r>
              <w:rPr>
                <w:rFonts w:cs="Arial"/>
                <w:b/>
                <w:szCs w:val="21"/>
              </w:rPr>
              <w:t>5</w:t>
            </w:r>
          </w:p>
          <w:p w14:paraId="25439785" w14:textId="77777777" w:rsidR="001640C9" w:rsidRPr="00902A75" w:rsidRDefault="001640C9" w:rsidP="001640C9">
            <w:pPr>
              <w:spacing w:before="60" w:after="60" w:line="240" w:lineRule="auto"/>
              <w:rPr>
                <w:rFonts w:cs="Arial"/>
                <w:szCs w:val="21"/>
              </w:rPr>
            </w:pPr>
            <w:r w:rsidRPr="00CD08C6">
              <w:rPr>
                <w:rFonts w:cs="Arial"/>
                <w:szCs w:val="21"/>
              </w:rPr>
              <w:t>Standard</w:t>
            </w:r>
          </w:p>
        </w:tc>
        <w:tc>
          <w:tcPr>
            <w:tcW w:w="5689" w:type="dxa"/>
            <w:shd w:val="clear" w:color="auto" w:fill="auto"/>
            <w:vAlign w:val="center"/>
          </w:tcPr>
          <w:p w14:paraId="2D188616"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20DCB962" w14:textId="77777777" w:rsidR="001640C9" w:rsidRPr="00A06705" w:rsidRDefault="001640C9" w:rsidP="001640C9">
            <w:pPr>
              <w:spacing w:before="60" w:after="60" w:line="240" w:lineRule="auto"/>
              <w:jc w:val="center"/>
              <w:rPr>
                <w:rFonts w:cs="Arial"/>
                <w:b/>
                <w:szCs w:val="21"/>
              </w:rPr>
            </w:pPr>
          </w:p>
        </w:tc>
      </w:tr>
      <w:tr w:rsidR="001640C9" w:rsidRPr="008B36C0" w14:paraId="384ED706" w14:textId="77777777" w:rsidTr="001640C9">
        <w:tc>
          <w:tcPr>
            <w:tcW w:w="1101" w:type="dxa"/>
            <w:tcBorders>
              <w:top w:val="single" w:sz="4" w:space="0" w:color="auto"/>
              <w:bottom w:val="single" w:sz="4" w:space="0" w:color="auto"/>
            </w:tcBorders>
            <w:shd w:val="clear" w:color="auto" w:fill="auto"/>
            <w:vAlign w:val="center"/>
          </w:tcPr>
          <w:p w14:paraId="516E1CB5" w14:textId="77777777" w:rsidR="001640C9" w:rsidRPr="00FB12C0" w:rsidRDefault="001640C9" w:rsidP="001640C9">
            <w:pPr>
              <w:spacing w:before="60" w:after="60" w:line="240" w:lineRule="auto"/>
              <w:jc w:val="center"/>
              <w:rPr>
                <w:rFonts w:cs="Arial"/>
                <w:szCs w:val="21"/>
              </w:rPr>
            </w:pPr>
            <w:r w:rsidRPr="00FB12C0">
              <w:rPr>
                <w:rFonts w:cs="Arial"/>
                <w:szCs w:val="21"/>
              </w:rPr>
              <w:t>2</w:t>
            </w:r>
            <w:r>
              <w:rPr>
                <w:rFonts w:cs="Arial"/>
                <w:szCs w:val="21"/>
              </w:rPr>
              <w:t>5</w:t>
            </w:r>
            <w:r w:rsidRPr="00FB12C0">
              <w:rPr>
                <w:rFonts w:cs="Arial"/>
                <w:szCs w:val="21"/>
              </w:rPr>
              <w:t>.</w:t>
            </w:r>
          </w:p>
        </w:tc>
        <w:tc>
          <w:tcPr>
            <w:tcW w:w="4120" w:type="dxa"/>
            <w:tcBorders>
              <w:top w:val="nil"/>
              <w:left w:val="single" w:sz="4" w:space="0" w:color="auto"/>
              <w:bottom w:val="single" w:sz="4" w:space="0" w:color="auto"/>
              <w:right w:val="single" w:sz="4" w:space="0" w:color="auto"/>
            </w:tcBorders>
            <w:shd w:val="clear" w:color="auto" w:fill="auto"/>
            <w:vAlign w:val="bottom"/>
          </w:tcPr>
          <w:p w14:paraId="08502F30" w14:textId="77777777" w:rsidR="001640C9" w:rsidRPr="00A03AD6" w:rsidRDefault="001640C9" w:rsidP="001640C9">
            <w:pPr>
              <w:spacing w:before="60" w:after="60" w:line="240" w:lineRule="auto"/>
              <w:rPr>
                <w:rFonts w:cs="Arial"/>
                <w:b/>
                <w:szCs w:val="21"/>
              </w:rPr>
            </w:pPr>
            <w:r w:rsidRPr="00902A75">
              <w:rPr>
                <w:rFonts w:cs="Arial"/>
                <w:b/>
                <w:szCs w:val="21"/>
              </w:rPr>
              <w:t xml:space="preserve">Barre de tube </w:t>
            </w:r>
            <w:proofErr w:type="spellStart"/>
            <w:r w:rsidRPr="00902A75">
              <w:rPr>
                <w:rFonts w:cs="Arial"/>
                <w:b/>
                <w:szCs w:val="21"/>
              </w:rPr>
              <w:t>carre</w:t>
            </w:r>
            <w:proofErr w:type="spellEnd"/>
            <w:r w:rsidRPr="00902A75">
              <w:rPr>
                <w:rFonts w:cs="Arial"/>
                <w:b/>
                <w:szCs w:val="21"/>
              </w:rPr>
              <w:t xml:space="preserve"> de </w:t>
            </w:r>
            <w:r>
              <w:rPr>
                <w:rFonts w:cs="Arial"/>
                <w:b/>
                <w:szCs w:val="21"/>
              </w:rPr>
              <w:t>20</w:t>
            </w:r>
          </w:p>
          <w:p w14:paraId="072EF957" w14:textId="77777777" w:rsidR="001640C9" w:rsidRPr="00902A75" w:rsidRDefault="001640C9" w:rsidP="001640C9">
            <w:pPr>
              <w:spacing w:before="60" w:after="60" w:line="240" w:lineRule="auto"/>
              <w:rPr>
                <w:rFonts w:cs="Arial"/>
                <w:szCs w:val="21"/>
              </w:rPr>
            </w:pPr>
            <w:r w:rsidRPr="00CD08C6">
              <w:rPr>
                <w:rFonts w:cs="Arial"/>
                <w:szCs w:val="21"/>
              </w:rPr>
              <w:t>Standard</w:t>
            </w:r>
          </w:p>
        </w:tc>
        <w:tc>
          <w:tcPr>
            <w:tcW w:w="5689" w:type="dxa"/>
            <w:shd w:val="clear" w:color="auto" w:fill="auto"/>
            <w:vAlign w:val="center"/>
          </w:tcPr>
          <w:p w14:paraId="30203B39"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5F8CD185" w14:textId="77777777" w:rsidR="001640C9" w:rsidRPr="00A06705" w:rsidRDefault="001640C9" w:rsidP="001640C9">
            <w:pPr>
              <w:spacing w:before="60" w:after="60" w:line="240" w:lineRule="auto"/>
              <w:jc w:val="center"/>
              <w:rPr>
                <w:rFonts w:cs="Arial"/>
                <w:b/>
                <w:szCs w:val="21"/>
              </w:rPr>
            </w:pPr>
          </w:p>
        </w:tc>
      </w:tr>
      <w:tr w:rsidR="001640C9" w:rsidRPr="008B36C0" w14:paraId="6D215EE9" w14:textId="77777777" w:rsidTr="001640C9">
        <w:tc>
          <w:tcPr>
            <w:tcW w:w="1101" w:type="dxa"/>
            <w:tcBorders>
              <w:top w:val="single" w:sz="4" w:space="0" w:color="auto"/>
              <w:bottom w:val="single" w:sz="4" w:space="0" w:color="auto"/>
            </w:tcBorders>
            <w:shd w:val="clear" w:color="auto" w:fill="auto"/>
            <w:vAlign w:val="center"/>
          </w:tcPr>
          <w:p w14:paraId="439BD6BF" w14:textId="77777777" w:rsidR="001640C9" w:rsidRPr="00FB12C0" w:rsidRDefault="001640C9" w:rsidP="001640C9">
            <w:pPr>
              <w:spacing w:before="60" w:after="60" w:line="240" w:lineRule="auto"/>
              <w:jc w:val="center"/>
              <w:rPr>
                <w:rFonts w:cs="Arial"/>
                <w:szCs w:val="21"/>
              </w:rPr>
            </w:pPr>
            <w:r w:rsidRPr="00FB12C0">
              <w:rPr>
                <w:rFonts w:cs="Arial"/>
                <w:szCs w:val="21"/>
              </w:rPr>
              <w:t>26.</w:t>
            </w:r>
          </w:p>
        </w:tc>
        <w:tc>
          <w:tcPr>
            <w:tcW w:w="4120" w:type="dxa"/>
            <w:tcBorders>
              <w:top w:val="nil"/>
              <w:left w:val="single" w:sz="4" w:space="0" w:color="auto"/>
              <w:bottom w:val="single" w:sz="4" w:space="0" w:color="auto"/>
              <w:right w:val="single" w:sz="4" w:space="0" w:color="auto"/>
            </w:tcBorders>
            <w:shd w:val="clear" w:color="auto" w:fill="auto"/>
            <w:vAlign w:val="bottom"/>
          </w:tcPr>
          <w:p w14:paraId="4C8A47DC" w14:textId="77777777" w:rsidR="001640C9" w:rsidRPr="00114C74" w:rsidRDefault="001640C9" w:rsidP="001640C9">
            <w:pPr>
              <w:spacing w:before="60" w:after="60" w:line="240" w:lineRule="auto"/>
              <w:rPr>
                <w:rFonts w:cs="Arial"/>
                <w:b/>
                <w:szCs w:val="21"/>
              </w:rPr>
            </w:pPr>
            <w:r w:rsidRPr="00114C74">
              <w:rPr>
                <w:rFonts w:cs="Arial"/>
                <w:b/>
                <w:szCs w:val="21"/>
              </w:rPr>
              <w:t>Tube rectangle</w:t>
            </w:r>
          </w:p>
          <w:p w14:paraId="6FF3A107" w14:textId="77777777" w:rsidR="001640C9" w:rsidRPr="00114C74" w:rsidRDefault="001640C9" w:rsidP="001640C9">
            <w:pPr>
              <w:spacing w:before="60" w:after="60" w:line="240" w:lineRule="auto"/>
              <w:rPr>
                <w:rFonts w:cs="Arial"/>
                <w:szCs w:val="21"/>
              </w:rPr>
            </w:pPr>
            <w:r w:rsidRPr="00114C74">
              <w:rPr>
                <w:rFonts w:cs="Arial"/>
                <w:szCs w:val="21"/>
              </w:rPr>
              <w:t xml:space="preserve">40*27 </w:t>
            </w:r>
            <w:proofErr w:type="spellStart"/>
            <w:r w:rsidRPr="00114C74">
              <w:rPr>
                <w:rFonts w:cs="Arial"/>
                <w:szCs w:val="21"/>
              </w:rPr>
              <w:t>lourds</w:t>
            </w:r>
            <w:proofErr w:type="spellEnd"/>
          </w:p>
        </w:tc>
        <w:tc>
          <w:tcPr>
            <w:tcW w:w="5689" w:type="dxa"/>
            <w:shd w:val="clear" w:color="auto" w:fill="auto"/>
            <w:vAlign w:val="center"/>
          </w:tcPr>
          <w:p w14:paraId="70758F23"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69012CD2" w14:textId="77777777" w:rsidR="001640C9" w:rsidRPr="00A06705" w:rsidRDefault="001640C9" w:rsidP="001640C9">
            <w:pPr>
              <w:spacing w:before="60" w:after="60" w:line="240" w:lineRule="auto"/>
              <w:jc w:val="center"/>
              <w:rPr>
                <w:rFonts w:cs="Arial"/>
                <w:b/>
                <w:szCs w:val="21"/>
              </w:rPr>
            </w:pPr>
          </w:p>
        </w:tc>
      </w:tr>
      <w:tr w:rsidR="001640C9" w:rsidRPr="008B36C0" w14:paraId="3612B101" w14:textId="77777777" w:rsidTr="001640C9">
        <w:tc>
          <w:tcPr>
            <w:tcW w:w="1101" w:type="dxa"/>
            <w:tcBorders>
              <w:top w:val="single" w:sz="4" w:space="0" w:color="auto"/>
              <w:bottom w:val="single" w:sz="4" w:space="0" w:color="auto"/>
            </w:tcBorders>
            <w:shd w:val="clear" w:color="auto" w:fill="auto"/>
            <w:vAlign w:val="center"/>
          </w:tcPr>
          <w:p w14:paraId="3442FCB1" w14:textId="77777777" w:rsidR="001640C9" w:rsidRPr="00FB12C0" w:rsidRDefault="001640C9" w:rsidP="001640C9">
            <w:pPr>
              <w:spacing w:before="60" w:after="60" w:line="240" w:lineRule="auto"/>
              <w:jc w:val="center"/>
              <w:rPr>
                <w:rFonts w:cs="Arial"/>
                <w:szCs w:val="21"/>
              </w:rPr>
            </w:pPr>
            <w:r w:rsidRPr="00FB12C0">
              <w:rPr>
                <w:rFonts w:cs="Arial"/>
                <w:szCs w:val="21"/>
              </w:rPr>
              <w:t>2</w:t>
            </w:r>
            <w:r>
              <w:rPr>
                <w:rFonts w:cs="Arial"/>
                <w:szCs w:val="21"/>
              </w:rPr>
              <w:t>7</w:t>
            </w:r>
            <w:r w:rsidRPr="00FB12C0">
              <w:rPr>
                <w:rFonts w:cs="Arial"/>
                <w:szCs w:val="21"/>
              </w:rPr>
              <w:t>.</w:t>
            </w:r>
          </w:p>
        </w:tc>
        <w:tc>
          <w:tcPr>
            <w:tcW w:w="4120" w:type="dxa"/>
            <w:tcBorders>
              <w:top w:val="nil"/>
              <w:left w:val="single" w:sz="4" w:space="0" w:color="auto"/>
              <w:bottom w:val="single" w:sz="4" w:space="0" w:color="auto"/>
              <w:right w:val="single" w:sz="4" w:space="0" w:color="auto"/>
            </w:tcBorders>
            <w:shd w:val="clear" w:color="auto" w:fill="auto"/>
            <w:vAlign w:val="bottom"/>
          </w:tcPr>
          <w:p w14:paraId="08E4E972" w14:textId="77777777" w:rsidR="001640C9" w:rsidRPr="00114C74" w:rsidRDefault="001640C9" w:rsidP="001640C9">
            <w:pPr>
              <w:spacing w:before="60" w:after="60" w:line="240" w:lineRule="auto"/>
              <w:rPr>
                <w:rFonts w:cs="Arial"/>
                <w:b/>
                <w:szCs w:val="21"/>
              </w:rPr>
            </w:pPr>
            <w:r w:rsidRPr="00114C74">
              <w:rPr>
                <w:rFonts w:cs="Arial"/>
                <w:b/>
                <w:szCs w:val="21"/>
              </w:rPr>
              <w:t xml:space="preserve">Barre de tube </w:t>
            </w:r>
            <w:proofErr w:type="spellStart"/>
            <w:r w:rsidRPr="00114C74">
              <w:rPr>
                <w:rFonts w:cs="Arial"/>
                <w:b/>
                <w:szCs w:val="21"/>
              </w:rPr>
              <w:t>carré</w:t>
            </w:r>
            <w:proofErr w:type="spellEnd"/>
            <w:r w:rsidRPr="00114C74">
              <w:rPr>
                <w:rFonts w:cs="Arial"/>
                <w:b/>
                <w:szCs w:val="21"/>
              </w:rPr>
              <w:t xml:space="preserve"> de 30</w:t>
            </w:r>
          </w:p>
        </w:tc>
        <w:tc>
          <w:tcPr>
            <w:tcW w:w="5689" w:type="dxa"/>
            <w:shd w:val="clear" w:color="auto" w:fill="auto"/>
            <w:vAlign w:val="center"/>
          </w:tcPr>
          <w:p w14:paraId="50DC7768"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34DDA514" w14:textId="77777777" w:rsidR="001640C9" w:rsidRPr="00A06705" w:rsidRDefault="001640C9" w:rsidP="001640C9">
            <w:pPr>
              <w:spacing w:before="60" w:after="60" w:line="240" w:lineRule="auto"/>
              <w:jc w:val="center"/>
              <w:rPr>
                <w:rFonts w:cs="Arial"/>
                <w:b/>
                <w:szCs w:val="21"/>
              </w:rPr>
            </w:pPr>
          </w:p>
        </w:tc>
      </w:tr>
      <w:tr w:rsidR="001640C9" w:rsidRPr="008B36C0" w14:paraId="34B55658" w14:textId="77777777" w:rsidTr="001640C9">
        <w:tc>
          <w:tcPr>
            <w:tcW w:w="1101" w:type="dxa"/>
            <w:tcBorders>
              <w:top w:val="single" w:sz="4" w:space="0" w:color="auto"/>
              <w:bottom w:val="single" w:sz="4" w:space="0" w:color="auto"/>
            </w:tcBorders>
            <w:shd w:val="clear" w:color="auto" w:fill="auto"/>
            <w:vAlign w:val="center"/>
          </w:tcPr>
          <w:p w14:paraId="061D4ACF" w14:textId="77777777" w:rsidR="001640C9" w:rsidRPr="00FB12C0" w:rsidRDefault="001640C9" w:rsidP="001640C9">
            <w:pPr>
              <w:spacing w:before="60" w:after="60" w:line="240" w:lineRule="auto"/>
              <w:jc w:val="center"/>
              <w:rPr>
                <w:rFonts w:cs="Arial"/>
                <w:szCs w:val="21"/>
              </w:rPr>
            </w:pPr>
            <w:r w:rsidRPr="00FB12C0">
              <w:rPr>
                <w:rFonts w:cs="Arial"/>
                <w:szCs w:val="21"/>
              </w:rPr>
              <w:t>2</w:t>
            </w:r>
            <w:r>
              <w:rPr>
                <w:rFonts w:cs="Arial"/>
                <w:szCs w:val="21"/>
              </w:rPr>
              <w:t>8</w:t>
            </w:r>
            <w:r w:rsidRPr="00FB12C0">
              <w:rPr>
                <w:rFonts w:cs="Arial"/>
                <w:szCs w:val="21"/>
              </w:rPr>
              <w:t>.</w:t>
            </w:r>
          </w:p>
        </w:tc>
        <w:tc>
          <w:tcPr>
            <w:tcW w:w="4120" w:type="dxa"/>
            <w:tcBorders>
              <w:top w:val="nil"/>
              <w:left w:val="single" w:sz="4" w:space="0" w:color="auto"/>
              <w:bottom w:val="single" w:sz="4" w:space="0" w:color="auto"/>
              <w:right w:val="single" w:sz="4" w:space="0" w:color="auto"/>
            </w:tcBorders>
            <w:shd w:val="clear" w:color="auto" w:fill="auto"/>
            <w:vAlign w:val="bottom"/>
          </w:tcPr>
          <w:p w14:paraId="2CCB99B4" w14:textId="77777777" w:rsidR="001640C9" w:rsidRPr="00114C74" w:rsidRDefault="001640C9" w:rsidP="001640C9">
            <w:pPr>
              <w:spacing w:before="60" w:after="60" w:line="240" w:lineRule="auto"/>
              <w:rPr>
                <w:rFonts w:cs="Arial"/>
                <w:b/>
                <w:szCs w:val="21"/>
              </w:rPr>
            </w:pPr>
            <w:r w:rsidRPr="00114C74">
              <w:rPr>
                <w:rFonts w:cs="Arial"/>
                <w:b/>
                <w:szCs w:val="21"/>
              </w:rPr>
              <w:t xml:space="preserve">Barre de tube </w:t>
            </w:r>
            <w:proofErr w:type="spellStart"/>
            <w:r w:rsidRPr="00114C74">
              <w:rPr>
                <w:rFonts w:cs="Arial"/>
                <w:b/>
                <w:szCs w:val="21"/>
              </w:rPr>
              <w:t>rond</w:t>
            </w:r>
            <w:proofErr w:type="spellEnd"/>
            <w:r w:rsidRPr="00114C74">
              <w:rPr>
                <w:rFonts w:cs="Arial"/>
                <w:b/>
                <w:szCs w:val="21"/>
              </w:rPr>
              <w:t xml:space="preserve"> de 30</w:t>
            </w:r>
          </w:p>
        </w:tc>
        <w:tc>
          <w:tcPr>
            <w:tcW w:w="5689" w:type="dxa"/>
            <w:shd w:val="clear" w:color="auto" w:fill="auto"/>
            <w:vAlign w:val="center"/>
          </w:tcPr>
          <w:p w14:paraId="19D45234"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01625722" w14:textId="77777777" w:rsidR="001640C9" w:rsidRPr="00A06705" w:rsidRDefault="001640C9" w:rsidP="001640C9">
            <w:pPr>
              <w:spacing w:before="60" w:after="60" w:line="240" w:lineRule="auto"/>
              <w:jc w:val="center"/>
              <w:rPr>
                <w:rFonts w:cs="Arial"/>
                <w:b/>
                <w:szCs w:val="21"/>
              </w:rPr>
            </w:pPr>
          </w:p>
        </w:tc>
      </w:tr>
      <w:tr w:rsidR="001640C9" w:rsidRPr="008B36C0" w14:paraId="1B46FF0C" w14:textId="77777777" w:rsidTr="001640C9">
        <w:tc>
          <w:tcPr>
            <w:tcW w:w="1101" w:type="dxa"/>
            <w:tcBorders>
              <w:top w:val="single" w:sz="4" w:space="0" w:color="auto"/>
              <w:bottom w:val="single" w:sz="4" w:space="0" w:color="auto"/>
            </w:tcBorders>
            <w:shd w:val="clear" w:color="auto" w:fill="auto"/>
            <w:vAlign w:val="center"/>
          </w:tcPr>
          <w:p w14:paraId="2BBE4124" w14:textId="77777777" w:rsidR="001640C9" w:rsidRPr="00FB12C0" w:rsidRDefault="001640C9" w:rsidP="001640C9">
            <w:pPr>
              <w:spacing w:before="60" w:after="60" w:line="240" w:lineRule="auto"/>
              <w:jc w:val="center"/>
              <w:rPr>
                <w:rFonts w:cs="Arial"/>
                <w:szCs w:val="21"/>
              </w:rPr>
            </w:pPr>
            <w:r>
              <w:rPr>
                <w:rFonts w:cs="Arial"/>
                <w:szCs w:val="21"/>
              </w:rPr>
              <w:t>29.</w:t>
            </w:r>
          </w:p>
        </w:tc>
        <w:tc>
          <w:tcPr>
            <w:tcW w:w="4120" w:type="dxa"/>
            <w:tcBorders>
              <w:top w:val="nil"/>
              <w:left w:val="single" w:sz="4" w:space="0" w:color="auto"/>
              <w:bottom w:val="single" w:sz="4" w:space="0" w:color="auto"/>
              <w:right w:val="single" w:sz="4" w:space="0" w:color="auto"/>
            </w:tcBorders>
            <w:shd w:val="clear" w:color="auto" w:fill="auto"/>
            <w:vAlign w:val="bottom"/>
          </w:tcPr>
          <w:p w14:paraId="3CD5D8E2" w14:textId="77777777" w:rsidR="001640C9" w:rsidRPr="00114C74" w:rsidRDefault="001640C9" w:rsidP="001640C9">
            <w:pPr>
              <w:spacing w:before="60" w:after="60" w:line="240" w:lineRule="auto"/>
              <w:rPr>
                <w:rFonts w:cs="Arial"/>
                <w:b/>
                <w:szCs w:val="21"/>
              </w:rPr>
            </w:pPr>
            <w:r w:rsidRPr="00114C74">
              <w:rPr>
                <w:rFonts w:cs="Arial"/>
                <w:b/>
                <w:szCs w:val="21"/>
              </w:rPr>
              <w:t xml:space="preserve">Barre de tube </w:t>
            </w:r>
            <w:proofErr w:type="spellStart"/>
            <w:r w:rsidRPr="00114C74">
              <w:rPr>
                <w:rFonts w:cs="Arial"/>
                <w:b/>
                <w:szCs w:val="21"/>
              </w:rPr>
              <w:t>rond</w:t>
            </w:r>
            <w:proofErr w:type="spellEnd"/>
            <w:r w:rsidRPr="00114C74">
              <w:rPr>
                <w:rFonts w:cs="Arial"/>
                <w:b/>
                <w:szCs w:val="21"/>
              </w:rPr>
              <w:t xml:space="preserve"> de 20</w:t>
            </w:r>
          </w:p>
        </w:tc>
        <w:tc>
          <w:tcPr>
            <w:tcW w:w="5689" w:type="dxa"/>
            <w:shd w:val="clear" w:color="auto" w:fill="auto"/>
            <w:vAlign w:val="center"/>
          </w:tcPr>
          <w:p w14:paraId="72EE2D47"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364BF6C7" w14:textId="77777777" w:rsidR="001640C9" w:rsidRPr="00A06705" w:rsidRDefault="001640C9" w:rsidP="001640C9">
            <w:pPr>
              <w:spacing w:before="60" w:after="60" w:line="240" w:lineRule="auto"/>
              <w:jc w:val="center"/>
              <w:rPr>
                <w:rFonts w:cs="Arial"/>
                <w:b/>
                <w:szCs w:val="21"/>
              </w:rPr>
            </w:pPr>
          </w:p>
        </w:tc>
      </w:tr>
      <w:tr w:rsidR="001640C9" w:rsidRPr="008B36C0" w14:paraId="738EA053" w14:textId="77777777" w:rsidTr="001640C9">
        <w:tc>
          <w:tcPr>
            <w:tcW w:w="1101" w:type="dxa"/>
            <w:tcBorders>
              <w:top w:val="single" w:sz="4" w:space="0" w:color="auto"/>
              <w:bottom w:val="single" w:sz="4" w:space="0" w:color="auto"/>
            </w:tcBorders>
            <w:shd w:val="clear" w:color="auto" w:fill="auto"/>
            <w:vAlign w:val="center"/>
          </w:tcPr>
          <w:p w14:paraId="0DB31F2B" w14:textId="77777777" w:rsidR="001640C9" w:rsidRPr="00FB12C0" w:rsidRDefault="001640C9" w:rsidP="001640C9">
            <w:pPr>
              <w:spacing w:before="60" w:after="60" w:line="240" w:lineRule="auto"/>
              <w:jc w:val="center"/>
              <w:rPr>
                <w:rFonts w:cs="Arial"/>
                <w:szCs w:val="21"/>
              </w:rPr>
            </w:pPr>
            <w:r>
              <w:rPr>
                <w:rFonts w:cs="Arial"/>
                <w:szCs w:val="21"/>
              </w:rPr>
              <w:t>30.</w:t>
            </w:r>
          </w:p>
        </w:tc>
        <w:tc>
          <w:tcPr>
            <w:tcW w:w="4120" w:type="dxa"/>
            <w:tcBorders>
              <w:top w:val="nil"/>
              <w:left w:val="single" w:sz="4" w:space="0" w:color="auto"/>
              <w:bottom w:val="single" w:sz="4" w:space="0" w:color="auto"/>
              <w:right w:val="single" w:sz="4" w:space="0" w:color="auto"/>
            </w:tcBorders>
            <w:shd w:val="clear" w:color="auto" w:fill="auto"/>
            <w:vAlign w:val="bottom"/>
          </w:tcPr>
          <w:p w14:paraId="2BBF63C1" w14:textId="77777777" w:rsidR="001640C9" w:rsidRPr="00114C74" w:rsidRDefault="001640C9" w:rsidP="001640C9">
            <w:pPr>
              <w:spacing w:before="60" w:after="60" w:line="240" w:lineRule="auto"/>
              <w:rPr>
                <w:rFonts w:cs="Arial"/>
                <w:b/>
                <w:szCs w:val="21"/>
              </w:rPr>
            </w:pPr>
            <w:r w:rsidRPr="00114C74">
              <w:rPr>
                <w:rFonts w:cs="Arial"/>
                <w:b/>
                <w:szCs w:val="21"/>
              </w:rPr>
              <w:t xml:space="preserve">Barre de tube </w:t>
            </w:r>
            <w:proofErr w:type="spellStart"/>
            <w:r w:rsidRPr="00114C74">
              <w:rPr>
                <w:rFonts w:cs="Arial"/>
                <w:b/>
                <w:szCs w:val="21"/>
              </w:rPr>
              <w:t>rond</w:t>
            </w:r>
            <w:proofErr w:type="spellEnd"/>
            <w:r w:rsidRPr="00114C74">
              <w:rPr>
                <w:rFonts w:cs="Arial"/>
                <w:b/>
                <w:szCs w:val="21"/>
              </w:rPr>
              <w:t xml:space="preserve"> de 25</w:t>
            </w:r>
          </w:p>
        </w:tc>
        <w:tc>
          <w:tcPr>
            <w:tcW w:w="5689" w:type="dxa"/>
            <w:shd w:val="clear" w:color="auto" w:fill="auto"/>
            <w:vAlign w:val="center"/>
          </w:tcPr>
          <w:p w14:paraId="6862A041"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2AAABFD9" w14:textId="77777777" w:rsidR="001640C9" w:rsidRPr="00A06705" w:rsidRDefault="001640C9" w:rsidP="001640C9">
            <w:pPr>
              <w:spacing w:before="60" w:after="60" w:line="240" w:lineRule="auto"/>
              <w:jc w:val="center"/>
              <w:rPr>
                <w:rFonts w:cs="Arial"/>
                <w:b/>
                <w:szCs w:val="21"/>
              </w:rPr>
            </w:pPr>
          </w:p>
        </w:tc>
      </w:tr>
      <w:tr w:rsidR="001640C9" w:rsidRPr="008B36C0" w14:paraId="27319414" w14:textId="77777777" w:rsidTr="001640C9">
        <w:tc>
          <w:tcPr>
            <w:tcW w:w="1101" w:type="dxa"/>
            <w:tcBorders>
              <w:top w:val="single" w:sz="4" w:space="0" w:color="auto"/>
              <w:bottom w:val="single" w:sz="4" w:space="0" w:color="auto"/>
            </w:tcBorders>
            <w:shd w:val="clear" w:color="auto" w:fill="auto"/>
            <w:vAlign w:val="center"/>
          </w:tcPr>
          <w:p w14:paraId="41A98EB5" w14:textId="77777777" w:rsidR="001640C9" w:rsidRPr="00FB12C0" w:rsidRDefault="001640C9" w:rsidP="001640C9">
            <w:pPr>
              <w:spacing w:before="60" w:after="60" w:line="240" w:lineRule="auto"/>
              <w:jc w:val="center"/>
              <w:rPr>
                <w:rFonts w:cs="Arial"/>
                <w:szCs w:val="21"/>
              </w:rPr>
            </w:pPr>
            <w:r w:rsidRPr="00FB12C0">
              <w:rPr>
                <w:rFonts w:cs="Arial"/>
                <w:szCs w:val="21"/>
              </w:rPr>
              <w:t>3</w:t>
            </w:r>
            <w:r>
              <w:rPr>
                <w:rFonts w:cs="Arial"/>
                <w:szCs w:val="21"/>
              </w:rPr>
              <w:t>1</w:t>
            </w:r>
            <w:r w:rsidRPr="00FB12C0">
              <w:rPr>
                <w:rFonts w:cs="Arial"/>
                <w:szCs w:val="21"/>
              </w:rPr>
              <w:t>.</w:t>
            </w:r>
          </w:p>
        </w:tc>
        <w:tc>
          <w:tcPr>
            <w:tcW w:w="4120" w:type="dxa"/>
            <w:tcBorders>
              <w:top w:val="nil"/>
              <w:left w:val="single" w:sz="4" w:space="0" w:color="auto"/>
              <w:bottom w:val="single" w:sz="4" w:space="0" w:color="auto"/>
              <w:right w:val="single" w:sz="4" w:space="0" w:color="auto"/>
            </w:tcBorders>
            <w:shd w:val="clear" w:color="auto" w:fill="auto"/>
            <w:vAlign w:val="bottom"/>
          </w:tcPr>
          <w:p w14:paraId="20D487A7" w14:textId="77777777" w:rsidR="001640C9" w:rsidRPr="00114C74" w:rsidRDefault="001640C9" w:rsidP="001640C9">
            <w:pPr>
              <w:spacing w:before="60" w:after="60" w:line="240" w:lineRule="auto"/>
              <w:rPr>
                <w:rFonts w:cs="Arial"/>
                <w:b/>
                <w:szCs w:val="21"/>
              </w:rPr>
            </w:pPr>
            <w:proofErr w:type="spellStart"/>
            <w:r w:rsidRPr="00902A75">
              <w:rPr>
                <w:rFonts w:cs="Arial"/>
                <w:b/>
                <w:szCs w:val="21"/>
              </w:rPr>
              <w:t>Pompe</w:t>
            </w:r>
            <w:proofErr w:type="spellEnd"/>
            <w:r w:rsidRPr="00902A75">
              <w:rPr>
                <w:rFonts w:cs="Arial"/>
                <w:b/>
                <w:szCs w:val="21"/>
              </w:rPr>
              <w:t xml:space="preserve"> à </w:t>
            </w:r>
            <w:proofErr w:type="spellStart"/>
            <w:r w:rsidRPr="00902A75">
              <w:rPr>
                <w:rFonts w:cs="Arial"/>
                <w:b/>
                <w:szCs w:val="21"/>
              </w:rPr>
              <w:t>dérive</w:t>
            </w:r>
            <w:proofErr w:type="spellEnd"/>
          </w:p>
        </w:tc>
        <w:tc>
          <w:tcPr>
            <w:tcW w:w="5689" w:type="dxa"/>
            <w:shd w:val="clear" w:color="auto" w:fill="auto"/>
            <w:vAlign w:val="center"/>
          </w:tcPr>
          <w:p w14:paraId="1464D99A"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7BFCAACE" w14:textId="77777777" w:rsidR="001640C9" w:rsidRPr="00A06705" w:rsidRDefault="001640C9" w:rsidP="001640C9">
            <w:pPr>
              <w:spacing w:before="60" w:after="60" w:line="240" w:lineRule="auto"/>
              <w:jc w:val="center"/>
              <w:rPr>
                <w:rFonts w:cs="Arial"/>
                <w:b/>
                <w:szCs w:val="21"/>
              </w:rPr>
            </w:pPr>
          </w:p>
        </w:tc>
      </w:tr>
      <w:tr w:rsidR="001640C9" w:rsidRPr="008B36C0" w14:paraId="3783DB30" w14:textId="77777777" w:rsidTr="001640C9">
        <w:tc>
          <w:tcPr>
            <w:tcW w:w="1101" w:type="dxa"/>
            <w:tcBorders>
              <w:top w:val="single" w:sz="4" w:space="0" w:color="auto"/>
              <w:bottom w:val="single" w:sz="4" w:space="0" w:color="auto"/>
            </w:tcBorders>
            <w:shd w:val="clear" w:color="auto" w:fill="auto"/>
            <w:vAlign w:val="center"/>
          </w:tcPr>
          <w:p w14:paraId="340A84D4" w14:textId="77777777" w:rsidR="001640C9" w:rsidRPr="00FB12C0" w:rsidRDefault="001640C9" w:rsidP="001640C9">
            <w:pPr>
              <w:spacing w:before="60" w:after="60" w:line="240" w:lineRule="auto"/>
              <w:jc w:val="center"/>
              <w:rPr>
                <w:rFonts w:cs="Arial"/>
                <w:szCs w:val="21"/>
              </w:rPr>
            </w:pPr>
            <w:r w:rsidRPr="00FB12C0">
              <w:rPr>
                <w:rFonts w:cs="Arial"/>
                <w:szCs w:val="21"/>
              </w:rPr>
              <w:t>3</w:t>
            </w:r>
            <w:r>
              <w:rPr>
                <w:rFonts w:cs="Arial"/>
                <w:szCs w:val="21"/>
              </w:rPr>
              <w:t>2</w:t>
            </w:r>
            <w:r w:rsidRPr="00FB12C0">
              <w:rPr>
                <w:rFonts w:cs="Arial"/>
                <w:szCs w:val="21"/>
              </w:rPr>
              <w:t>.</w:t>
            </w:r>
          </w:p>
        </w:tc>
        <w:tc>
          <w:tcPr>
            <w:tcW w:w="4120" w:type="dxa"/>
            <w:tcBorders>
              <w:top w:val="nil"/>
              <w:left w:val="single" w:sz="4" w:space="0" w:color="auto"/>
              <w:bottom w:val="single" w:sz="4" w:space="0" w:color="auto"/>
              <w:right w:val="single" w:sz="4" w:space="0" w:color="auto"/>
            </w:tcBorders>
            <w:shd w:val="clear" w:color="auto" w:fill="auto"/>
            <w:vAlign w:val="bottom"/>
          </w:tcPr>
          <w:p w14:paraId="12969063" w14:textId="77777777" w:rsidR="001640C9" w:rsidRPr="00114C74" w:rsidRDefault="001640C9" w:rsidP="001640C9">
            <w:pPr>
              <w:spacing w:before="60" w:after="60" w:line="240" w:lineRule="auto"/>
              <w:rPr>
                <w:rFonts w:cs="Arial"/>
                <w:b/>
                <w:szCs w:val="21"/>
              </w:rPr>
            </w:pPr>
            <w:r w:rsidRPr="00902A75">
              <w:rPr>
                <w:rFonts w:cs="Arial"/>
                <w:b/>
                <w:szCs w:val="21"/>
              </w:rPr>
              <w:t>Lame</w:t>
            </w:r>
          </w:p>
        </w:tc>
        <w:tc>
          <w:tcPr>
            <w:tcW w:w="5689" w:type="dxa"/>
            <w:shd w:val="clear" w:color="auto" w:fill="auto"/>
            <w:vAlign w:val="center"/>
          </w:tcPr>
          <w:p w14:paraId="352DD180"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39CAE36F" w14:textId="77777777" w:rsidR="001640C9" w:rsidRPr="00A06705" w:rsidRDefault="001640C9" w:rsidP="001640C9">
            <w:pPr>
              <w:spacing w:before="60" w:after="60" w:line="240" w:lineRule="auto"/>
              <w:jc w:val="center"/>
              <w:rPr>
                <w:rFonts w:cs="Arial"/>
                <w:b/>
                <w:szCs w:val="21"/>
              </w:rPr>
            </w:pPr>
          </w:p>
        </w:tc>
      </w:tr>
      <w:tr w:rsidR="001640C9" w:rsidRPr="008B36C0" w14:paraId="4029B5EC" w14:textId="77777777" w:rsidTr="001640C9">
        <w:tc>
          <w:tcPr>
            <w:tcW w:w="1101" w:type="dxa"/>
            <w:tcBorders>
              <w:top w:val="single" w:sz="4" w:space="0" w:color="auto"/>
              <w:bottom w:val="single" w:sz="4" w:space="0" w:color="auto"/>
            </w:tcBorders>
            <w:shd w:val="clear" w:color="auto" w:fill="auto"/>
            <w:vAlign w:val="center"/>
          </w:tcPr>
          <w:p w14:paraId="587C8D50" w14:textId="77777777" w:rsidR="001640C9" w:rsidRPr="00FB12C0" w:rsidRDefault="001640C9" w:rsidP="001640C9">
            <w:pPr>
              <w:spacing w:before="60" w:after="60" w:line="240" w:lineRule="auto"/>
              <w:jc w:val="center"/>
              <w:rPr>
                <w:rFonts w:cs="Arial"/>
                <w:szCs w:val="21"/>
              </w:rPr>
            </w:pPr>
            <w:r w:rsidRPr="00FB12C0">
              <w:rPr>
                <w:rFonts w:cs="Arial"/>
                <w:szCs w:val="21"/>
              </w:rPr>
              <w:t>3</w:t>
            </w:r>
            <w:r>
              <w:rPr>
                <w:rFonts w:cs="Arial"/>
                <w:szCs w:val="21"/>
              </w:rPr>
              <w:t>3</w:t>
            </w:r>
            <w:r w:rsidRPr="00FB12C0">
              <w:rPr>
                <w:rFonts w:cs="Arial"/>
                <w:szCs w:val="21"/>
              </w:rPr>
              <w:t>.</w:t>
            </w:r>
          </w:p>
        </w:tc>
        <w:tc>
          <w:tcPr>
            <w:tcW w:w="4120" w:type="dxa"/>
            <w:tcBorders>
              <w:top w:val="nil"/>
              <w:left w:val="single" w:sz="4" w:space="0" w:color="auto"/>
              <w:bottom w:val="single" w:sz="4" w:space="0" w:color="auto"/>
              <w:right w:val="single" w:sz="4" w:space="0" w:color="auto"/>
            </w:tcBorders>
            <w:shd w:val="clear" w:color="auto" w:fill="auto"/>
            <w:vAlign w:val="bottom"/>
          </w:tcPr>
          <w:p w14:paraId="3D461DD7" w14:textId="77777777" w:rsidR="001640C9" w:rsidRDefault="001640C9" w:rsidP="001640C9">
            <w:pPr>
              <w:spacing w:before="60" w:after="60" w:line="240" w:lineRule="auto"/>
              <w:rPr>
                <w:rFonts w:cs="Arial"/>
                <w:b/>
                <w:szCs w:val="21"/>
              </w:rPr>
            </w:pPr>
            <w:r w:rsidRPr="00902A75">
              <w:rPr>
                <w:rFonts w:cs="Arial"/>
                <w:b/>
                <w:szCs w:val="21"/>
              </w:rPr>
              <w:t>Crochet</w:t>
            </w:r>
          </w:p>
          <w:p w14:paraId="45F38A89" w14:textId="77777777" w:rsidR="001640C9" w:rsidRPr="00902A75" w:rsidRDefault="001640C9" w:rsidP="001640C9">
            <w:pPr>
              <w:spacing w:before="60" w:after="60" w:line="240" w:lineRule="auto"/>
              <w:rPr>
                <w:rFonts w:cs="Arial"/>
                <w:szCs w:val="21"/>
              </w:rPr>
            </w:pPr>
            <w:r w:rsidRPr="00114C74">
              <w:rPr>
                <w:rFonts w:cs="Arial"/>
                <w:szCs w:val="21"/>
              </w:rPr>
              <w:t>de 12; 14; 16</w:t>
            </w:r>
          </w:p>
        </w:tc>
        <w:tc>
          <w:tcPr>
            <w:tcW w:w="5689" w:type="dxa"/>
            <w:shd w:val="clear" w:color="auto" w:fill="auto"/>
            <w:vAlign w:val="center"/>
          </w:tcPr>
          <w:p w14:paraId="2B1683E9"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19CF48D4" w14:textId="77777777" w:rsidR="001640C9" w:rsidRPr="00A06705" w:rsidRDefault="001640C9" w:rsidP="001640C9">
            <w:pPr>
              <w:spacing w:before="60" w:after="60" w:line="240" w:lineRule="auto"/>
              <w:jc w:val="center"/>
              <w:rPr>
                <w:rFonts w:cs="Arial"/>
                <w:b/>
                <w:szCs w:val="21"/>
              </w:rPr>
            </w:pPr>
          </w:p>
        </w:tc>
      </w:tr>
      <w:tr w:rsidR="001640C9" w:rsidRPr="008B36C0" w14:paraId="0CF1A099" w14:textId="77777777" w:rsidTr="001640C9">
        <w:tc>
          <w:tcPr>
            <w:tcW w:w="1101" w:type="dxa"/>
            <w:tcBorders>
              <w:top w:val="single" w:sz="4" w:space="0" w:color="auto"/>
              <w:bottom w:val="single" w:sz="4" w:space="0" w:color="auto"/>
            </w:tcBorders>
            <w:shd w:val="clear" w:color="auto" w:fill="auto"/>
            <w:vAlign w:val="center"/>
          </w:tcPr>
          <w:p w14:paraId="1B34EE76" w14:textId="77777777" w:rsidR="001640C9" w:rsidRPr="00FB12C0" w:rsidRDefault="001640C9" w:rsidP="001640C9">
            <w:pPr>
              <w:spacing w:before="60" w:after="60" w:line="240" w:lineRule="auto"/>
              <w:jc w:val="center"/>
              <w:rPr>
                <w:rFonts w:cs="Arial"/>
                <w:szCs w:val="21"/>
              </w:rPr>
            </w:pPr>
            <w:r w:rsidRPr="00FB12C0">
              <w:rPr>
                <w:rFonts w:cs="Arial"/>
                <w:szCs w:val="21"/>
              </w:rPr>
              <w:t>3</w:t>
            </w:r>
            <w:r>
              <w:rPr>
                <w:rFonts w:cs="Arial"/>
                <w:szCs w:val="21"/>
              </w:rPr>
              <w:t>4</w:t>
            </w:r>
            <w:r w:rsidRPr="00FB12C0">
              <w:rPr>
                <w:rFonts w:cs="Arial"/>
                <w:szCs w:val="21"/>
              </w:rPr>
              <w:t>.</w:t>
            </w:r>
          </w:p>
        </w:tc>
        <w:tc>
          <w:tcPr>
            <w:tcW w:w="4120" w:type="dxa"/>
            <w:tcBorders>
              <w:top w:val="nil"/>
              <w:left w:val="single" w:sz="4" w:space="0" w:color="auto"/>
              <w:bottom w:val="single" w:sz="4" w:space="0" w:color="auto"/>
              <w:right w:val="single" w:sz="4" w:space="0" w:color="auto"/>
            </w:tcBorders>
            <w:shd w:val="clear" w:color="auto" w:fill="auto"/>
            <w:vAlign w:val="bottom"/>
          </w:tcPr>
          <w:p w14:paraId="58ACE288" w14:textId="77777777" w:rsidR="001640C9" w:rsidRDefault="001640C9" w:rsidP="001640C9">
            <w:pPr>
              <w:spacing w:before="60" w:after="60" w:line="240" w:lineRule="auto"/>
              <w:rPr>
                <w:rFonts w:cs="Arial"/>
                <w:b/>
                <w:szCs w:val="21"/>
              </w:rPr>
            </w:pPr>
            <w:proofErr w:type="spellStart"/>
            <w:r w:rsidRPr="00902A75">
              <w:rPr>
                <w:rFonts w:cs="Arial"/>
                <w:b/>
                <w:szCs w:val="21"/>
              </w:rPr>
              <w:t>Paumelle</w:t>
            </w:r>
            <w:proofErr w:type="spellEnd"/>
          </w:p>
          <w:p w14:paraId="7B7B680D" w14:textId="77777777" w:rsidR="001640C9" w:rsidRPr="00902A75" w:rsidRDefault="001640C9" w:rsidP="001640C9">
            <w:pPr>
              <w:spacing w:before="60" w:after="60" w:line="240" w:lineRule="auto"/>
              <w:rPr>
                <w:rFonts w:cs="Arial"/>
                <w:szCs w:val="21"/>
              </w:rPr>
            </w:pPr>
            <w:r w:rsidRPr="00114C74">
              <w:rPr>
                <w:rFonts w:cs="Arial"/>
                <w:szCs w:val="21"/>
              </w:rPr>
              <w:t>de 80; 90, 100; 120</w:t>
            </w:r>
          </w:p>
        </w:tc>
        <w:tc>
          <w:tcPr>
            <w:tcW w:w="5689" w:type="dxa"/>
            <w:shd w:val="clear" w:color="auto" w:fill="auto"/>
            <w:vAlign w:val="center"/>
          </w:tcPr>
          <w:p w14:paraId="4853A319"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4BA4D0F8" w14:textId="77777777" w:rsidR="001640C9" w:rsidRPr="00A06705" w:rsidRDefault="001640C9" w:rsidP="001640C9">
            <w:pPr>
              <w:spacing w:before="60" w:after="60" w:line="240" w:lineRule="auto"/>
              <w:jc w:val="center"/>
              <w:rPr>
                <w:rFonts w:cs="Arial"/>
                <w:b/>
                <w:szCs w:val="21"/>
              </w:rPr>
            </w:pPr>
          </w:p>
        </w:tc>
      </w:tr>
      <w:tr w:rsidR="001640C9" w:rsidRPr="008B36C0" w14:paraId="477A84B0" w14:textId="77777777" w:rsidTr="001640C9">
        <w:tc>
          <w:tcPr>
            <w:tcW w:w="1101" w:type="dxa"/>
            <w:tcBorders>
              <w:top w:val="single" w:sz="4" w:space="0" w:color="auto"/>
              <w:bottom w:val="single" w:sz="4" w:space="0" w:color="auto"/>
            </w:tcBorders>
            <w:shd w:val="clear" w:color="auto" w:fill="auto"/>
            <w:vAlign w:val="center"/>
          </w:tcPr>
          <w:p w14:paraId="2CAAD3A4" w14:textId="77777777" w:rsidR="001640C9" w:rsidRPr="00FB12C0" w:rsidRDefault="001640C9" w:rsidP="001640C9">
            <w:pPr>
              <w:spacing w:before="60" w:after="60" w:line="240" w:lineRule="auto"/>
              <w:jc w:val="center"/>
              <w:rPr>
                <w:rFonts w:cs="Arial"/>
                <w:szCs w:val="21"/>
              </w:rPr>
            </w:pPr>
            <w:r>
              <w:rPr>
                <w:rFonts w:cs="Arial"/>
                <w:szCs w:val="21"/>
              </w:rPr>
              <w:t>35.</w:t>
            </w:r>
          </w:p>
        </w:tc>
        <w:tc>
          <w:tcPr>
            <w:tcW w:w="4120" w:type="dxa"/>
            <w:tcBorders>
              <w:top w:val="nil"/>
              <w:left w:val="single" w:sz="4" w:space="0" w:color="auto"/>
              <w:bottom w:val="single" w:sz="4" w:space="0" w:color="auto"/>
              <w:right w:val="single" w:sz="4" w:space="0" w:color="auto"/>
            </w:tcBorders>
            <w:shd w:val="clear" w:color="auto" w:fill="auto"/>
            <w:vAlign w:val="bottom"/>
          </w:tcPr>
          <w:p w14:paraId="30860E0D" w14:textId="77777777" w:rsidR="001640C9" w:rsidRDefault="001640C9" w:rsidP="001640C9">
            <w:pPr>
              <w:spacing w:before="60" w:after="60" w:line="240" w:lineRule="auto"/>
              <w:rPr>
                <w:rFonts w:cs="Arial"/>
                <w:b/>
                <w:szCs w:val="21"/>
              </w:rPr>
            </w:pPr>
            <w:r w:rsidRPr="00257727">
              <w:rPr>
                <w:rFonts w:cs="Arial"/>
                <w:b/>
                <w:szCs w:val="21"/>
              </w:rPr>
              <w:t xml:space="preserve">Cable à </w:t>
            </w:r>
            <w:proofErr w:type="spellStart"/>
            <w:r w:rsidRPr="00257727">
              <w:rPr>
                <w:rFonts w:cs="Arial"/>
                <w:b/>
                <w:szCs w:val="21"/>
              </w:rPr>
              <w:t>souder</w:t>
            </w:r>
            <w:proofErr w:type="spellEnd"/>
          </w:p>
          <w:p w14:paraId="21D5C98A" w14:textId="77777777" w:rsidR="001640C9" w:rsidRPr="008372E0" w:rsidRDefault="001640C9" w:rsidP="001640C9">
            <w:pPr>
              <w:spacing w:before="60" w:after="60" w:line="240" w:lineRule="auto"/>
              <w:rPr>
                <w:rFonts w:cs="Arial"/>
                <w:szCs w:val="21"/>
              </w:rPr>
            </w:pPr>
            <w:r w:rsidRPr="008372E0">
              <w:rPr>
                <w:rFonts w:cs="Arial"/>
                <w:szCs w:val="21"/>
              </w:rPr>
              <w:t>20m</w:t>
            </w:r>
          </w:p>
        </w:tc>
        <w:tc>
          <w:tcPr>
            <w:tcW w:w="5689" w:type="dxa"/>
            <w:shd w:val="clear" w:color="auto" w:fill="auto"/>
            <w:vAlign w:val="center"/>
          </w:tcPr>
          <w:p w14:paraId="21A16B2E"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48999874" w14:textId="77777777" w:rsidR="001640C9" w:rsidRPr="00A06705" w:rsidRDefault="001640C9" w:rsidP="001640C9">
            <w:pPr>
              <w:spacing w:before="60" w:after="60" w:line="240" w:lineRule="auto"/>
              <w:jc w:val="center"/>
              <w:rPr>
                <w:rFonts w:cs="Arial"/>
                <w:b/>
                <w:szCs w:val="21"/>
              </w:rPr>
            </w:pPr>
          </w:p>
        </w:tc>
      </w:tr>
      <w:tr w:rsidR="001640C9" w:rsidRPr="008B36C0" w14:paraId="1793F084" w14:textId="77777777" w:rsidTr="001640C9">
        <w:tc>
          <w:tcPr>
            <w:tcW w:w="1101" w:type="dxa"/>
            <w:tcBorders>
              <w:top w:val="single" w:sz="4" w:space="0" w:color="auto"/>
              <w:bottom w:val="single" w:sz="4" w:space="0" w:color="auto"/>
            </w:tcBorders>
            <w:shd w:val="clear" w:color="auto" w:fill="auto"/>
            <w:vAlign w:val="center"/>
          </w:tcPr>
          <w:p w14:paraId="42413904" w14:textId="77777777" w:rsidR="001640C9" w:rsidRPr="00FB12C0" w:rsidRDefault="001640C9" w:rsidP="001640C9">
            <w:pPr>
              <w:spacing w:before="60" w:after="60" w:line="240" w:lineRule="auto"/>
              <w:jc w:val="center"/>
              <w:rPr>
                <w:rFonts w:cs="Arial"/>
                <w:szCs w:val="21"/>
              </w:rPr>
            </w:pPr>
            <w:r w:rsidRPr="00FB12C0">
              <w:rPr>
                <w:rFonts w:cs="Arial"/>
                <w:szCs w:val="21"/>
              </w:rPr>
              <w:t>3</w:t>
            </w:r>
            <w:r>
              <w:rPr>
                <w:rFonts w:cs="Arial"/>
                <w:szCs w:val="21"/>
              </w:rPr>
              <w:t>6</w:t>
            </w:r>
            <w:r w:rsidRPr="00FB12C0">
              <w:rPr>
                <w:rFonts w:cs="Arial"/>
                <w:szCs w:val="21"/>
              </w:rPr>
              <w:t>.</w:t>
            </w:r>
          </w:p>
        </w:tc>
        <w:tc>
          <w:tcPr>
            <w:tcW w:w="4120" w:type="dxa"/>
            <w:tcBorders>
              <w:top w:val="nil"/>
              <w:left w:val="single" w:sz="4" w:space="0" w:color="auto"/>
              <w:bottom w:val="single" w:sz="4" w:space="0" w:color="auto"/>
              <w:right w:val="single" w:sz="4" w:space="0" w:color="auto"/>
            </w:tcBorders>
            <w:shd w:val="clear" w:color="auto" w:fill="auto"/>
            <w:vAlign w:val="bottom"/>
          </w:tcPr>
          <w:p w14:paraId="5B352991" w14:textId="77777777" w:rsidR="001640C9" w:rsidRPr="008372E0" w:rsidRDefault="001640C9" w:rsidP="001640C9">
            <w:pPr>
              <w:spacing w:before="60" w:after="60" w:line="240" w:lineRule="auto"/>
              <w:rPr>
                <w:rFonts w:cs="Arial"/>
                <w:b/>
                <w:szCs w:val="21"/>
              </w:rPr>
            </w:pPr>
            <w:r w:rsidRPr="00902A75">
              <w:rPr>
                <w:rFonts w:cs="Arial"/>
                <w:b/>
                <w:szCs w:val="21"/>
              </w:rPr>
              <w:t xml:space="preserve">U </w:t>
            </w:r>
            <w:proofErr w:type="spellStart"/>
            <w:r w:rsidRPr="00902A75">
              <w:rPr>
                <w:rFonts w:cs="Arial"/>
                <w:b/>
                <w:szCs w:val="21"/>
              </w:rPr>
              <w:t>ouvert</w:t>
            </w:r>
            <w:proofErr w:type="spellEnd"/>
          </w:p>
        </w:tc>
        <w:tc>
          <w:tcPr>
            <w:tcW w:w="5689" w:type="dxa"/>
            <w:shd w:val="clear" w:color="auto" w:fill="auto"/>
            <w:vAlign w:val="center"/>
          </w:tcPr>
          <w:p w14:paraId="218874B9"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0AF296E8" w14:textId="77777777" w:rsidR="001640C9" w:rsidRPr="00A06705" w:rsidRDefault="001640C9" w:rsidP="001640C9">
            <w:pPr>
              <w:spacing w:before="60" w:after="60" w:line="240" w:lineRule="auto"/>
              <w:jc w:val="center"/>
              <w:rPr>
                <w:rFonts w:cs="Arial"/>
                <w:b/>
                <w:szCs w:val="21"/>
              </w:rPr>
            </w:pPr>
          </w:p>
        </w:tc>
      </w:tr>
      <w:tr w:rsidR="001640C9" w:rsidRPr="008B36C0" w14:paraId="59B6A627" w14:textId="77777777" w:rsidTr="001640C9">
        <w:tc>
          <w:tcPr>
            <w:tcW w:w="1101" w:type="dxa"/>
            <w:tcBorders>
              <w:top w:val="single" w:sz="4" w:space="0" w:color="auto"/>
              <w:bottom w:val="single" w:sz="4" w:space="0" w:color="auto"/>
            </w:tcBorders>
            <w:shd w:val="clear" w:color="auto" w:fill="auto"/>
            <w:vAlign w:val="center"/>
          </w:tcPr>
          <w:p w14:paraId="217EAE34" w14:textId="77777777" w:rsidR="001640C9" w:rsidRPr="00FB12C0" w:rsidRDefault="001640C9" w:rsidP="001640C9">
            <w:pPr>
              <w:spacing w:before="60" w:after="60" w:line="240" w:lineRule="auto"/>
              <w:jc w:val="center"/>
              <w:rPr>
                <w:rFonts w:cs="Arial"/>
                <w:szCs w:val="21"/>
              </w:rPr>
            </w:pPr>
            <w:r w:rsidRPr="00FB12C0">
              <w:rPr>
                <w:rFonts w:cs="Arial"/>
                <w:szCs w:val="21"/>
              </w:rPr>
              <w:t>3</w:t>
            </w:r>
            <w:r>
              <w:rPr>
                <w:rFonts w:cs="Arial"/>
                <w:szCs w:val="21"/>
              </w:rPr>
              <w:t>7</w:t>
            </w:r>
            <w:r w:rsidRPr="00FB12C0">
              <w:rPr>
                <w:rFonts w:cs="Arial"/>
                <w:szCs w:val="21"/>
              </w:rPr>
              <w:t>.</w:t>
            </w:r>
          </w:p>
        </w:tc>
        <w:tc>
          <w:tcPr>
            <w:tcW w:w="4120" w:type="dxa"/>
            <w:tcBorders>
              <w:top w:val="nil"/>
              <w:left w:val="single" w:sz="4" w:space="0" w:color="auto"/>
              <w:bottom w:val="single" w:sz="4" w:space="0" w:color="auto"/>
              <w:right w:val="single" w:sz="4" w:space="0" w:color="auto"/>
            </w:tcBorders>
            <w:shd w:val="clear" w:color="auto" w:fill="auto"/>
            <w:vAlign w:val="bottom"/>
          </w:tcPr>
          <w:p w14:paraId="13EDC7DA" w14:textId="77777777" w:rsidR="001640C9" w:rsidRPr="00114C74" w:rsidRDefault="001640C9" w:rsidP="001640C9">
            <w:pPr>
              <w:spacing w:before="60" w:after="60" w:line="240" w:lineRule="auto"/>
              <w:rPr>
                <w:rFonts w:cs="Arial"/>
                <w:b/>
                <w:szCs w:val="21"/>
              </w:rPr>
            </w:pPr>
            <w:r w:rsidRPr="00902A75">
              <w:rPr>
                <w:rFonts w:cs="Arial"/>
                <w:b/>
                <w:szCs w:val="21"/>
              </w:rPr>
              <w:t>Fer plat de 30</w:t>
            </w:r>
          </w:p>
        </w:tc>
        <w:tc>
          <w:tcPr>
            <w:tcW w:w="5689" w:type="dxa"/>
            <w:shd w:val="clear" w:color="auto" w:fill="auto"/>
            <w:vAlign w:val="center"/>
          </w:tcPr>
          <w:p w14:paraId="2418AA33"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61461C40" w14:textId="77777777" w:rsidR="001640C9" w:rsidRPr="00A06705" w:rsidRDefault="001640C9" w:rsidP="001640C9">
            <w:pPr>
              <w:spacing w:before="60" w:after="60" w:line="240" w:lineRule="auto"/>
              <w:jc w:val="center"/>
              <w:rPr>
                <w:rFonts w:cs="Arial"/>
                <w:b/>
                <w:szCs w:val="21"/>
              </w:rPr>
            </w:pPr>
          </w:p>
        </w:tc>
      </w:tr>
      <w:tr w:rsidR="001640C9" w:rsidRPr="008B36C0" w14:paraId="5BBFE6FA" w14:textId="77777777" w:rsidTr="001640C9">
        <w:tc>
          <w:tcPr>
            <w:tcW w:w="1101" w:type="dxa"/>
            <w:tcBorders>
              <w:top w:val="single" w:sz="4" w:space="0" w:color="auto"/>
              <w:bottom w:val="single" w:sz="4" w:space="0" w:color="auto"/>
            </w:tcBorders>
            <w:shd w:val="clear" w:color="auto" w:fill="auto"/>
            <w:vAlign w:val="center"/>
          </w:tcPr>
          <w:p w14:paraId="4F111D61" w14:textId="77777777" w:rsidR="001640C9" w:rsidRPr="00FB12C0" w:rsidRDefault="001640C9" w:rsidP="001640C9">
            <w:pPr>
              <w:spacing w:before="60" w:after="60" w:line="240" w:lineRule="auto"/>
              <w:jc w:val="center"/>
              <w:rPr>
                <w:rFonts w:cs="Arial"/>
                <w:szCs w:val="21"/>
              </w:rPr>
            </w:pPr>
            <w:r>
              <w:rPr>
                <w:rFonts w:cs="Arial"/>
                <w:szCs w:val="21"/>
              </w:rPr>
              <w:t>38.</w:t>
            </w:r>
          </w:p>
        </w:tc>
        <w:tc>
          <w:tcPr>
            <w:tcW w:w="4120" w:type="dxa"/>
            <w:tcBorders>
              <w:top w:val="nil"/>
              <w:left w:val="single" w:sz="4" w:space="0" w:color="auto"/>
              <w:bottom w:val="single" w:sz="4" w:space="0" w:color="auto"/>
              <w:right w:val="single" w:sz="4" w:space="0" w:color="auto"/>
            </w:tcBorders>
            <w:shd w:val="clear" w:color="auto" w:fill="auto"/>
            <w:vAlign w:val="bottom"/>
          </w:tcPr>
          <w:p w14:paraId="5EA0EBB3" w14:textId="77777777" w:rsidR="001640C9" w:rsidRPr="00257727" w:rsidRDefault="001640C9" w:rsidP="001640C9">
            <w:pPr>
              <w:spacing w:before="60" w:after="60" w:line="240" w:lineRule="auto"/>
              <w:rPr>
                <w:rFonts w:cs="Arial"/>
                <w:b/>
                <w:szCs w:val="21"/>
              </w:rPr>
            </w:pPr>
            <w:r w:rsidRPr="00257727">
              <w:rPr>
                <w:rFonts w:cs="Arial"/>
                <w:b/>
                <w:szCs w:val="21"/>
              </w:rPr>
              <w:t>Fer plat de 40</w:t>
            </w:r>
          </w:p>
        </w:tc>
        <w:tc>
          <w:tcPr>
            <w:tcW w:w="5689" w:type="dxa"/>
            <w:shd w:val="clear" w:color="auto" w:fill="auto"/>
            <w:vAlign w:val="center"/>
          </w:tcPr>
          <w:p w14:paraId="5E7F2D95"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50049B1F" w14:textId="77777777" w:rsidR="001640C9" w:rsidRPr="00A06705" w:rsidRDefault="001640C9" w:rsidP="001640C9">
            <w:pPr>
              <w:spacing w:before="60" w:after="60" w:line="240" w:lineRule="auto"/>
              <w:jc w:val="center"/>
              <w:rPr>
                <w:rFonts w:cs="Arial"/>
                <w:b/>
                <w:szCs w:val="21"/>
              </w:rPr>
            </w:pPr>
          </w:p>
        </w:tc>
      </w:tr>
      <w:tr w:rsidR="001640C9" w:rsidRPr="008B36C0" w14:paraId="2BDA09E8" w14:textId="77777777" w:rsidTr="001640C9">
        <w:tc>
          <w:tcPr>
            <w:tcW w:w="1101" w:type="dxa"/>
            <w:tcBorders>
              <w:top w:val="single" w:sz="4" w:space="0" w:color="auto"/>
              <w:bottom w:val="single" w:sz="4" w:space="0" w:color="auto"/>
            </w:tcBorders>
            <w:shd w:val="clear" w:color="auto" w:fill="auto"/>
            <w:vAlign w:val="center"/>
          </w:tcPr>
          <w:p w14:paraId="6C0CE22E" w14:textId="77777777" w:rsidR="001640C9" w:rsidRPr="00FB12C0" w:rsidRDefault="001640C9" w:rsidP="001640C9">
            <w:pPr>
              <w:spacing w:before="60" w:after="60" w:line="240" w:lineRule="auto"/>
              <w:jc w:val="center"/>
              <w:rPr>
                <w:rFonts w:cs="Arial"/>
                <w:szCs w:val="21"/>
              </w:rPr>
            </w:pPr>
            <w:r w:rsidRPr="00FB12C0">
              <w:rPr>
                <w:rFonts w:cs="Arial"/>
                <w:szCs w:val="21"/>
              </w:rPr>
              <w:t>3</w:t>
            </w:r>
            <w:r>
              <w:rPr>
                <w:rFonts w:cs="Arial"/>
                <w:szCs w:val="21"/>
              </w:rPr>
              <w:t>9</w:t>
            </w:r>
            <w:r w:rsidRPr="00FB12C0">
              <w:rPr>
                <w:rFonts w:cs="Arial"/>
                <w:szCs w:val="21"/>
              </w:rPr>
              <w:t>.</w:t>
            </w:r>
          </w:p>
        </w:tc>
        <w:tc>
          <w:tcPr>
            <w:tcW w:w="4120" w:type="dxa"/>
            <w:tcBorders>
              <w:top w:val="nil"/>
              <w:left w:val="single" w:sz="4" w:space="0" w:color="auto"/>
              <w:bottom w:val="single" w:sz="4" w:space="0" w:color="auto"/>
              <w:right w:val="single" w:sz="4" w:space="0" w:color="auto"/>
            </w:tcBorders>
            <w:shd w:val="clear" w:color="auto" w:fill="auto"/>
          </w:tcPr>
          <w:p w14:paraId="454DE4FD" w14:textId="77777777" w:rsidR="001640C9" w:rsidRPr="00902A75" w:rsidRDefault="001640C9" w:rsidP="001640C9">
            <w:pPr>
              <w:spacing w:before="60" w:after="60" w:line="240" w:lineRule="auto"/>
              <w:rPr>
                <w:rFonts w:cs="Arial"/>
                <w:b/>
                <w:szCs w:val="21"/>
              </w:rPr>
            </w:pPr>
            <w:r w:rsidRPr="00BF5873">
              <w:rPr>
                <w:rFonts w:cs="Arial"/>
                <w:b/>
                <w:szCs w:val="21"/>
              </w:rPr>
              <w:t>Fer plat de 20</w:t>
            </w:r>
          </w:p>
        </w:tc>
        <w:tc>
          <w:tcPr>
            <w:tcW w:w="5689" w:type="dxa"/>
            <w:shd w:val="clear" w:color="auto" w:fill="auto"/>
            <w:vAlign w:val="center"/>
          </w:tcPr>
          <w:p w14:paraId="58569580"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0CB2364E" w14:textId="77777777" w:rsidR="001640C9" w:rsidRPr="00A06705" w:rsidRDefault="001640C9" w:rsidP="001640C9">
            <w:pPr>
              <w:spacing w:before="60" w:after="60" w:line="240" w:lineRule="auto"/>
              <w:jc w:val="center"/>
              <w:rPr>
                <w:rFonts w:cs="Arial"/>
                <w:b/>
                <w:szCs w:val="21"/>
              </w:rPr>
            </w:pPr>
          </w:p>
        </w:tc>
      </w:tr>
      <w:tr w:rsidR="001640C9" w:rsidRPr="008B36C0" w14:paraId="3367463E" w14:textId="77777777" w:rsidTr="001640C9">
        <w:tc>
          <w:tcPr>
            <w:tcW w:w="1101" w:type="dxa"/>
            <w:tcBorders>
              <w:top w:val="single" w:sz="4" w:space="0" w:color="auto"/>
              <w:bottom w:val="single" w:sz="4" w:space="0" w:color="auto"/>
            </w:tcBorders>
            <w:shd w:val="clear" w:color="auto" w:fill="auto"/>
            <w:vAlign w:val="center"/>
          </w:tcPr>
          <w:p w14:paraId="66BACC44" w14:textId="77777777" w:rsidR="001640C9" w:rsidRPr="00FB12C0" w:rsidRDefault="001640C9" w:rsidP="001640C9">
            <w:pPr>
              <w:spacing w:before="60" w:after="60" w:line="240" w:lineRule="auto"/>
              <w:jc w:val="center"/>
              <w:rPr>
                <w:rFonts w:cs="Arial"/>
                <w:szCs w:val="21"/>
              </w:rPr>
            </w:pPr>
            <w:r>
              <w:rPr>
                <w:rFonts w:cs="Arial"/>
                <w:szCs w:val="21"/>
              </w:rPr>
              <w:t>40</w:t>
            </w:r>
            <w:r w:rsidRPr="00FB12C0">
              <w:rPr>
                <w:rFonts w:cs="Arial"/>
                <w:szCs w:val="21"/>
              </w:rPr>
              <w:t>.</w:t>
            </w:r>
          </w:p>
        </w:tc>
        <w:tc>
          <w:tcPr>
            <w:tcW w:w="4120" w:type="dxa"/>
            <w:tcBorders>
              <w:top w:val="nil"/>
              <w:left w:val="single" w:sz="4" w:space="0" w:color="auto"/>
              <w:bottom w:val="single" w:sz="4" w:space="0" w:color="auto"/>
              <w:right w:val="single" w:sz="4" w:space="0" w:color="auto"/>
            </w:tcBorders>
            <w:shd w:val="clear" w:color="auto" w:fill="auto"/>
          </w:tcPr>
          <w:p w14:paraId="273B3561" w14:textId="77777777" w:rsidR="001640C9" w:rsidRDefault="001640C9" w:rsidP="001640C9">
            <w:pPr>
              <w:spacing w:before="60" w:after="60" w:line="240" w:lineRule="auto"/>
              <w:rPr>
                <w:rFonts w:cs="Arial"/>
                <w:b/>
                <w:szCs w:val="21"/>
              </w:rPr>
            </w:pPr>
            <w:proofErr w:type="spellStart"/>
            <w:r w:rsidRPr="00BF5873">
              <w:rPr>
                <w:rFonts w:cs="Arial"/>
                <w:b/>
                <w:szCs w:val="21"/>
              </w:rPr>
              <w:t>Trajette</w:t>
            </w:r>
            <w:proofErr w:type="spellEnd"/>
          </w:p>
          <w:p w14:paraId="257B9A90" w14:textId="77777777" w:rsidR="001640C9" w:rsidRPr="008372E0" w:rsidRDefault="001640C9" w:rsidP="001640C9">
            <w:pPr>
              <w:spacing w:before="60" w:after="60" w:line="240" w:lineRule="auto"/>
              <w:rPr>
                <w:rFonts w:cs="Arial"/>
                <w:b/>
                <w:szCs w:val="21"/>
              </w:rPr>
            </w:pPr>
            <w:r>
              <w:rPr>
                <w:rFonts w:cs="Arial"/>
                <w:szCs w:val="21"/>
              </w:rPr>
              <w:t>De 16</w:t>
            </w:r>
          </w:p>
        </w:tc>
        <w:tc>
          <w:tcPr>
            <w:tcW w:w="5689" w:type="dxa"/>
            <w:tcBorders>
              <w:bottom w:val="single" w:sz="4" w:space="0" w:color="auto"/>
            </w:tcBorders>
            <w:shd w:val="clear" w:color="auto" w:fill="auto"/>
            <w:vAlign w:val="center"/>
          </w:tcPr>
          <w:p w14:paraId="11E5555D" w14:textId="77777777" w:rsidR="001640C9" w:rsidRPr="00A06705" w:rsidRDefault="001640C9" w:rsidP="001640C9">
            <w:pPr>
              <w:spacing w:before="60" w:after="60" w:line="240" w:lineRule="auto"/>
              <w:jc w:val="center"/>
              <w:rPr>
                <w:rFonts w:cs="Arial"/>
                <w:b/>
                <w:szCs w:val="21"/>
              </w:rPr>
            </w:pPr>
          </w:p>
        </w:tc>
        <w:tc>
          <w:tcPr>
            <w:tcW w:w="2552" w:type="dxa"/>
            <w:tcBorders>
              <w:bottom w:val="single" w:sz="4" w:space="0" w:color="auto"/>
            </w:tcBorders>
            <w:shd w:val="clear" w:color="auto" w:fill="auto"/>
            <w:vAlign w:val="center"/>
          </w:tcPr>
          <w:p w14:paraId="26089C77" w14:textId="77777777" w:rsidR="001640C9" w:rsidRPr="00A06705" w:rsidRDefault="001640C9" w:rsidP="001640C9">
            <w:pPr>
              <w:spacing w:before="60" w:after="60" w:line="240" w:lineRule="auto"/>
              <w:jc w:val="center"/>
              <w:rPr>
                <w:rFonts w:cs="Arial"/>
                <w:b/>
                <w:szCs w:val="21"/>
              </w:rPr>
            </w:pPr>
          </w:p>
        </w:tc>
      </w:tr>
      <w:tr w:rsidR="001640C9" w:rsidRPr="008B36C0" w14:paraId="341BD4AE" w14:textId="77777777" w:rsidTr="001640C9">
        <w:trPr>
          <w:trHeight w:val="11"/>
        </w:trPr>
        <w:tc>
          <w:tcPr>
            <w:tcW w:w="1101" w:type="dxa"/>
            <w:tcBorders>
              <w:top w:val="single" w:sz="4" w:space="0" w:color="auto"/>
            </w:tcBorders>
            <w:shd w:val="clear" w:color="auto" w:fill="auto"/>
            <w:vAlign w:val="center"/>
          </w:tcPr>
          <w:p w14:paraId="1BFE772B" w14:textId="77777777" w:rsidR="001640C9" w:rsidRPr="00FB12C0" w:rsidRDefault="001640C9" w:rsidP="001640C9">
            <w:pPr>
              <w:spacing w:before="60" w:after="60" w:line="240" w:lineRule="auto"/>
              <w:jc w:val="center"/>
              <w:rPr>
                <w:rFonts w:cs="Arial"/>
                <w:szCs w:val="21"/>
              </w:rPr>
            </w:pPr>
            <w:r w:rsidRPr="00FB12C0">
              <w:rPr>
                <w:rFonts w:cs="Arial"/>
                <w:szCs w:val="21"/>
              </w:rPr>
              <w:t>41.</w:t>
            </w:r>
          </w:p>
        </w:tc>
        <w:tc>
          <w:tcPr>
            <w:tcW w:w="4120" w:type="dxa"/>
            <w:tcBorders>
              <w:top w:val="single" w:sz="4" w:space="0" w:color="auto"/>
              <w:left w:val="single" w:sz="4" w:space="0" w:color="auto"/>
              <w:bottom w:val="single" w:sz="4" w:space="0" w:color="auto"/>
              <w:right w:val="single" w:sz="4" w:space="0" w:color="auto"/>
            </w:tcBorders>
            <w:shd w:val="clear" w:color="auto" w:fill="auto"/>
          </w:tcPr>
          <w:p w14:paraId="0C2E5A68" w14:textId="77777777" w:rsidR="001640C9" w:rsidRPr="00BF5873" w:rsidRDefault="001640C9" w:rsidP="001640C9">
            <w:pPr>
              <w:spacing w:before="60" w:after="60" w:line="240" w:lineRule="auto"/>
              <w:rPr>
                <w:rFonts w:cs="Arial"/>
                <w:b/>
                <w:szCs w:val="21"/>
              </w:rPr>
            </w:pPr>
            <w:proofErr w:type="spellStart"/>
            <w:r w:rsidRPr="00BF5873">
              <w:rPr>
                <w:rFonts w:cs="Arial"/>
                <w:b/>
                <w:szCs w:val="21"/>
              </w:rPr>
              <w:t>Inégale</w:t>
            </w:r>
            <w:proofErr w:type="spellEnd"/>
          </w:p>
        </w:tc>
        <w:tc>
          <w:tcPr>
            <w:tcW w:w="5689" w:type="dxa"/>
            <w:shd w:val="clear" w:color="auto" w:fill="auto"/>
            <w:vAlign w:val="center"/>
          </w:tcPr>
          <w:p w14:paraId="694EFA95"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15F005D1" w14:textId="77777777" w:rsidR="001640C9" w:rsidRPr="00A06705" w:rsidRDefault="001640C9" w:rsidP="001640C9">
            <w:pPr>
              <w:spacing w:before="60" w:after="60" w:line="240" w:lineRule="auto"/>
              <w:jc w:val="center"/>
              <w:rPr>
                <w:rFonts w:cs="Arial"/>
                <w:b/>
                <w:szCs w:val="21"/>
              </w:rPr>
            </w:pPr>
          </w:p>
        </w:tc>
      </w:tr>
      <w:tr w:rsidR="001640C9" w:rsidRPr="008B36C0" w14:paraId="496464D4" w14:textId="77777777" w:rsidTr="001640C9">
        <w:trPr>
          <w:trHeight w:val="11"/>
        </w:trPr>
        <w:tc>
          <w:tcPr>
            <w:tcW w:w="1101" w:type="dxa"/>
            <w:tcBorders>
              <w:top w:val="single" w:sz="4" w:space="0" w:color="auto"/>
            </w:tcBorders>
            <w:shd w:val="clear" w:color="auto" w:fill="auto"/>
            <w:vAlign w:val="center"/>
          </w:tcPr>
          <w:p w14:paraId="2ABAE211" w14:textId="77777777" w:rsidR="001640C9" w:rsidRDefault="001640C9" w:rsidP="001640C9">
            <w:pPr>
              <w:spacing w:before="60" w:after="60" w:line="240" w:lineRule="auto"/>
              <w:jc w:val="center"/>
              <w:rPr>
                <w:rFonts w:cs="Arial"/>
                <w:b/>
                <w:szCs w:val="21"/>
              </w:rPr>
            </w:pPr>
            <w:r w:rsidRPr="00FB12C0">
              <w:rPr>
                <w:rFonts w:cs="Arial"/>
                <w:szCs w:val="21"/>
              </w:rPr>
              <w:t>4</w:t>
            </w:r>
            <w:r>
              <w:rPr>
                <w:rFonts w:cs="Arial"/>
                <w:szCs w:val="21"/>
              </w:rPr>
              <w:t>2</w:t>
            </w:r>
            <w:r w:rsidRPr="00FB12C0">
              <w:rPr>
                <w:rFonts w:cs="Arial"/>
                <w:szCs w:val="21"/>
              </w:rPr>
              <w:t>.</w:t>
            </w:r>
          </w:p>
        </w:tc>
        <w:tc>
          <w:tcPr>
            <w:tcW w:w="4120" w:type="dxa"/>
            <w:tcBorders>
              <w:top w:val="single" w:sz="4" w:space="0" w:color="auto"/>
              <w:left w:val="single" w:sz="4" w:space="0" w:color="auto"/>
              <w:bottom w:val="single" w:sz="4" w:space="0" w:color="auto"/>
              <w:right w:val="single" w:sz="4" w:space="0" w:color="auto"/>
            </w:tcBorders>
            <w:shd w:val="clear" w:color="auto" w:fill="auto"/>
          </w:tcPr>
          <w:p w14:paraId="5E7F6B42" w14:textId="77777777" w:rsidR="001640C9" w:rsidRPr="008372E0" w:rsidRDefault="001640C9" w:rsidP="001640C9">
            <w:pPr>
              <w:spacing w:before="60" w:after="60" w:line="240" w:lineRule="auto"/>
              <w:rPr>
                <w:rFonts w:cs="Arial"/>
                <w:b/>
                <w:szCs w:val="21"/>
              </w:rPr>
            </w:pPr>
            <w:r w:rsidRPr="008372E0">
              <w:rPr>
                <w:rFonts w:cs="Arial"/>
                <w:b/>
                <w:szCs w:val="21"/>
              </w:rPr>
              <w:t xml:space="preserve">Tube rectangle </w:t>
            </w:r>
            <w:proofErr w:type="spellStart"/>
            <w:r w:rsidRPr="008372E0">
              <w:rPr>
                <w:rFonts w:cs="Arial"/>
                <w:b/>
                <w:szCs w:val="21"/>
              </w:rPr>
              <w:t>lourd</w:t>
            </w:r>
            <w:proofErr w:type="spellEnd"/>
          </w:p>
          <w:p w14:paraId="5942AEF2" w14:textId="77777777" w:rsidR="001640C9" w:rsidRPr="00FB12C0" w:rsidRDefault="001640C9" w:rsidP="001640C9">
            <w:pPr>
              <w:spacing w:before="60" w:after="60" w:line="240" w:lineRule="auto"/>
              <w:rPr>
                <w:rFonts w:cs="Arial"/>
                <w:szCs w:val="21"/>
              </w:rPr>
            </w:pPr>
            <w:r w:rsidRPr="00FB12C0">
              <w:rPr>
                <w:rFonts w:cs="Arial"/>
                <w:szCs w:val="21"/>
              </w:rPr>
              <w:t>de 40/60</w:t>
            </w:r>
          </w:p>
        </w:tc>
        <w:tc>
          <w:tcPr>
            <w:tcW w:w="5689" w:type="dxa"/>
            <w:shd w:val="clear" w:color="auto" w:fill="auto"/>
            <w:vAlign w:val="center"/>
          </w:tcPr>
          <w:p w14:paraId="6E3E704C"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6C671382" w14:textId="77777777" w:rsidR="001640C9" w:rsidRPr="00A06705" w:rsidRDefault="001640C9" w:rsidP="001640C9">
            <w:pPr>
              <w:spacing w:before="60" w:after="60" w:line="240" w:lineRule="auto"/>
              <w:jc w:val="center"/>
              <w:rPr>
                <w:rFonts w:cs="Arial"/>
                <w:b/>
                <w:szCs w:val="21"/>
              </w:rPr>
            </w:pPr>
          </w:p>
        </w:tc>
      </w:tr>
      <w:tr w:rsidR="001640C9" w:rsidRPr="008B36C0" w14:paraId="4B04B6BA" w14:textId="77777777" w:rsidTr="001640C9">
        <w:trPr>
          <w:trHeight w:val="11"/>
        </w:trPr>
        <w:tc>
          <w:tcPr>
            <w:tcW w:w="1101" w:type="dxa"/>
            <w:tcBorders>
              <w:top w:val="single" w:sz="4" w:space="0" w:color="auto"/>
            </w:tcBorders>
            <w:shd w:val="clear" w:color="auto" w:fill="auto"/>
            <w:vAlign w:val="center"/>
          </w:tcPr>
          <w:p w14:paraId="2B7CE392" w14:textId="77777777" w:rsidR="001640C9" w:rsidRDefault="001640C9" w:rsidP="001640C9">
            <w:pPr>
              <w:spacing w:before="60" w:after="60" w:line="240" w:lineRule="auto"/>
              <w:jc w:val="center"/>
              <w:rPr>
                <w:rFonts w:cs="Arial"/>
                <w:b/>
                <w:szCs w:val="21"/>
              </w:rPr>
            </w:pPr>
            <w:r w:rsidRPr="00FB12C0">
              <w:rPr>
                <w:rFonts w:cs="Arial"/>
                <w:szCs w:val="21"/>
              </w:rPr>
              <w:t>4</w:t>
            </w:r>
            <w:r>
              <w:rPr>
                <w:rFonts w:cs="Arial"/>
                <w:szCs w:val="21"/>
              </w:rPr>
              <w:t>3</w:t>
            </w:r>
            <w:r w:rsidRPr="00FB12C0">
              <w:rPr>
                <w:rFonts w:cs="Arial"/>
                <w:szCs w:val="21"/>
              </w:rPr>
              <w:t>.</w:t>
            </w:r>
          </w:p>
        </w:tc>
        <w:tc>
          <w:tcPr>
            <w:tcW w:w="4120" w:type="dxa"/>
            <w:tcBorders>
              <w:top w:val="single" w:sz="4" w:space="0" w:color="auto"/>
              <w:left w:val="single" w:sz="4" w:space="0" w:color="auto"/>
              <w:bottom w:val="single" w:sz="4" w:space="0" w:color="auto"/>
              <w:right w:val="single" w:sz="4" w:space="0" w:color="auto"/>
            </w:tcBorders>
            <w:shd w:val="clear" w:color="auto" w:fill="auto"/>
          </w:tcPr>
          <w:p w14:paraId="7133279C" w14:textId="77777777" w:rsidR="001640C9" w:rsidRDefault="001640C9" w:rsidP="001640C9">
            <w:pPr>
              <w:spacing w:before="60" w:after="60" w:line="240" w:lineRule="auto"/>
              <w:rPr>
                <w:rFonts w:cs="Arial"/>
                <w:b/>
                <w:szCs w:val="21"/>
              </w:rPr>
            </w:pPr>
            <w:r w:rsidRPr="008372E0">
              <w:rPr>
                <w:rFonts w:cs="Arial"/>
                <w:b/>
                <w:szCs w:val="21"/>
              </w:rPr>
              <w:t xml:space="preserve">Tube rectangle </w:t>
            </w:r>
            <w:proofErr w:type="spellStart"/>
            <w:r w:rsidRPr="008372E0">
              <w:rPr>
                <w:rFonts w:cs="Arial"/>
                <w:b/>
                <w:szCs w:val="21"/>
              </w:rPr>
              <w:t>lourd</w:t>
            </w:r>
            <w:proofErr w:type="spellEnd"/>
          </w:p>
          <w:p w14:paraId="52838821" w14:textId="77777777" w:rsidR="001640C9" w:rsidRPr="00FB12C0" w:rsidRDefault="001640C9" w:rsidP="001640C9">
            <w:pPr>
              <w:spacing w:before="60" w:after="60" w:line="240" w:lineRule="auto"/>
              <w:rPr>
                <w:rFonts w:cs="Arial"/>
                <w:szCs w:val="21"/>
              </w:rPr>
            </w:pPr>
            <w:r w:rsidRPr="00FB12C0">
              <w:rPr>
                <w:rFonts w:cs="Arial"/>
                <w:szCs w:val="21"/>
              </w:rPr>
              <w:t>de 40/80</w:t>
            </w:r>
          </w:p>
        </w:tc>
        <w:tc>
          <w:tcPr>
            <w:tcW w:w="5689" w:type="dxa"/>
            <w:shd w:val="clear" w:color="auto" w:fill="auto"/>
            <w:vAlign w:val="center"/>
          </w:tcPr>
          <w:p w14:paraId="1B0A2897"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6FC3F115" w14:textId="77777777" w:rsidR="001640C9" w:rsidRPr="00A06705" w:rsidRDefault="001640C9" w:rsidP="001640C9">
            <w:pPr>
              <w:spacing w:before="60" w:after="60" w:line="240" w:lineRule="auto"/>
              <w:jc w:val="center"/>
              <w:rPr>
                <w:rFonts w:cs="Arial"/>
                <w:b/>
                <w:szCs w:val="21"/>
              </w:rPr>
            </w:pPr>
          </w:p>
        </w:tc>
      </w:tr>
      <w:tr w:rsidR="001640C9" w:rsidRPr="008B36C0" w14:paraId="21365EB4" w14:textId="77777777" w:rsidTr="001640C9">
        <w:trPr>
          <w:trHeight w:val="11"/>
        </w:trPr>
        <w:tc>
          <w:tcPr>
            <w:tcW w:w="1101" w:type="dxa"/>
            <w:tcBorders>
              <w:top w:val="single" w:sz="4" w:space="0" w:color="auto"/>
            </w:tcBorders>
            <w:shd w:val="clear" w:color="auto" w:fill="auto"/>
            <w:vAlign w:val="center"/>
          </w:tcPr>
          <w:p w14:paraId="0EE2E067" w14:textId="77777777" w:rsidR="001640C9" w:rsidRDefault="001640C9" w:rsidP="001640C9">
            <w:pPr>
              <w:spacing w:before="60" w:after="60" w:line="240" w:lineRule="auto"/>
              <w:jc w:val="center"/>
              <w:rPr>
                <w:rFonts w:cs="Arial"/>
                <w:b/>
                <w:szCs w:val="21"/>
              </w:rPr>
            </w:pPr>
            <w:r w:rsidRPr="00FB12C0">
              <w:rPr>
                <w:rFonts w:cs="Arial"/>
                <w:szCs w:val="21"/>
              </w:rPr>
              <w:t>4</w:t>
            </w:r>
            <w:r>
              <w:rPr>
                <w:rFonts w:cs="Arial"/>
                <w:szCs w:val="21"/>
              </w:rPr>
              <w:t>4</w:t>
            </w:r>
            <w:r w:rsidRPr="00FB12C0">
              <w:rPr>
                <w:rFonts w:cs="Arial"/>
                <w:szCs w:val="21"/>
              </w:rPr>
              <w:t>.</w:t>
            </w:r>
          </w:p>
        </w:tc>
        <w:tc>
          <w:tcPr>
            <w:tcW w:w="4120" w:type="dxa"/>
            <w:tcBorders>
              <w:top w:val="single" w:sz="4" w:space="0" w:color="auto"/>
              <w:left w:val="single" w:sz="4" w:space="0" w:color="auto"/>
              <w:bottom w:val="single" w:sz="4" w:space="0" w:color="auto"/>
              <w:right w:val="single" w:sz="4" w:space="0" w:color="auto"/>
            </w:tcBorders>
            <w:shd w:val="clear" w:color="auto" w:fill="auto"/>
          </w:tcPr>
          <w:p w14:paraId="30C7994C" w14:textId="77777777" w:rsidR="001640C9" w:rsidRPr="008372E0" w:rsidRDefault="001640C9" w:rsidP="001640C9">
            <w:pPr>
              <w:spacing w:before="60" w:after="60" w:line="240" w:lineRule="auto"/>
              <w:rPr>
                <w:rFonts w:cs="Arial"/>
                <w:b/>
                <w:szCs w:val="21"/>
              </w:rPr>
            </w:pPr>
            <w:r w:rsidRPr="008372E0">
              <w:rPr>
                <w:rFonts w:cs="Arial"/>
                <w:b/>
                <w:szCs w:val="21"/>
              </w:rPr>
              <w:t xml:space="preserve">Fer </w:t>
            </w:r>
            <w:proofErr w:type="spellStart"/>
            <w:r w:rsidRPr="008372E0">
              <w:rPr>
                <w:rFonts w:cs="Arial"/>
                <w:b/>
                <w:szCs w:val="21"/>
              </w:rPr>
              <w:t>rond</w:t>
            </w:r>
            <w:proofErr w:type="spellEnd"/>
            <w:r w:rsidRPr="008372E0">
              <w:rPr>
                <w:rFonts w:cs="Arial"/>
                <w:b/>
                <w:szCs w:val="21"/>
              </w:rPr>
              <w:t xml:space="preserve"> </w:t>
            </w:r>
            <w:proofErr w:type="spellStart"/>
            <w:r w:rsidRPr="008372E0">
              <w:rPr>
                <w:rFonts w:cs="Arial"/>
                <w:b/>
                <w:szCs w:val="21"/>
              </w:rPr>
              <w:t>lisse</w:t>
            </w:r>
            <w:proofErr w:type="spellEnd"/>
            <w:r w:rsidRPr="008372E0">
              <w:rPr>
                <w:rFonts w:cs="Arial"/>
                <w:b/>
                <w:szCs w:val="21"/>
              </w:rPr>
              <w:t xml:space="preserve"> de 10</w:t>
            </w:r>
          </w:p>
        </w:tc>
        <w:tc>
          <w:tcPr>
            <w:tcW w:w="5689" w:type="dxa"/>
            <w:shd w:val="clear" w:color="auto" w:fill="auto"/>
            <w:vAlign w:val="center"/>
          </w:tcPr>
          <w:p w14:paraId="7450D631"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5C3610FB" w14:textId="77777777" w:rsidR="001640C9" w:rsidRPr="00A06705" w:rsidRDefault="001640C9" w:rsidP="001640C9">
            <w:pPr>
              <w:spacing w:before="60" w:after="60" w:line="240" w:lineRule="auto"/>
              <w:jc w:val="center"/>
              <w:rPr>
                <w:rFonts w:cs="Arial"/>
                <w:b/>
                <w:szCs w:val="21"/>
              </w:rPr>
            </w:pPr>
          </w:p>
        </w:tc>
      </w:tr>
      <w:tr w:rsidR="001640C9" w:rsidRPr="008B36C0" w14:paraId="2312B3FF" w14:textId="77777777" w:rsidTr="001640C9">
        <w:trPr>
          <w:trHeight w:val="11"/>
        </w:trPr>
        <w:tc>
          <w:tcPr>
            <w:tcW w:w="1101" w:type="dxa"/>
            <w:tcBorders>
              <w:top w:val="single" w:sz="4" w:space="0" w:color="auto"/>
            </w:tcBorders>
            <w:shd w:val="clear" w:color="auto" w:fill="auto"/>
            <w:vAlign w:val="center"/>
          </w:tcPr>
          <w:p w14:paraId="3DDBD9FC" w14:textId="77777777" w:rsidR="001640C9" w:rsidRDefault="001640C9" w:rsidP="001640C9">
            <w:pPr>
              <w:spacing w:before="60" w:after="60" w:line="240" w:lineRule="auto"/>
              <w:jc w:val="center"/>
              <w:rPr>
                <w:rFonts w:cs="Arial"/>
                <w:b/>
                <w:szCs w:val="21"/>
              </w:rPr>
            </w:pPr>
            <w:r w:rsidRPr="00FB12C0">
              <w:rPr>
                <w:rFonts w:cs="Arial"/>
                <w:szCs w:val="21"/>
              </w:rPr>
              <w:t>4</w:t>
            </w:r>
            <w:r>
              <w:rPr>
                <w:rFonts w:cs="Arial"/>
                <w:szCs w:val="21"/>
              </w:rPr>
              <w:t>5</w:t>
            </w:r>
            <w:r w:rsidRPr="00FB12C0">
              <w:rPr>
                <w:rFonts w:cs="Arial"/>
                <w:szCs w:val="21"/>
              </w:rPr>
              <w:t>.</w:t>
            </w:r>
          </w:p>
        </w:tc>
        <w:tc>
          <w:tcPr>
            <w:tcW w:w="4120" w:type="dxa"/>
            <w:tcBorders>
              <w:top w:val="single" w:sz="4" w:space="0" w:color="auto"/>
              <w:left w:val="single" w:sz="4" w:space="0" w:color="auto"/>
              <w:bottom w:val="single" w:sz="4" w:space="0" w:color="auto"/>
              <w:right w:val="single" w:sz="4" w:space="0" w:color="auto"/>
            </w:tcBorders>
            <w:shd w:val="clear" w:color="auto" w:fill="auto"/>
          </w:tcPr>
          <w:p w14:paraId="36467409" w14:textId="77777777" w:rsidR="001640C9" w:rsidRPr="008372E0" w:rsidRDefault="001640C9" w:rsidP="001640C9">
            <w:pPr>
              <w:spacing w:before="60" w:after="60" w:line="240" w:lineRule="auto"/>
              <w:rPr>
                <w:rFonts w:cs="Arial"/>
                <w:b/>
                <w:szCs w:val="21"/>
              </w:rPr>
            </w:pPr>
            <w:r w:rsidRPr="008372E0">
              <w:rPr>
                <w:rFonts w:cs="Arial"/>
                <w:b/>
                <w:szCs w:val="21"/>
              </w:rPr>
              <w:t xml:space="preserve">Fer </w:t>
            </w:r>
            <w:proofErr w:type="spellStart"/>
            <w:r w:rsidRPr="008372E0">
              <w:rPr>
                <w:rFonts w:cs="Arial"/>
                <w:b/>
                <w:szCs w:val="21"/>
              </w:rPr>
              <w:t>rond</w:t>
            </w:r>
            <w:proofErr w:type="spellEnd"/>
            <w:r w:rsidRPr="008372E0">
              <w:rPr>
                <w:rFonts w:cs="Arial"/>
                <w:b/>
                <w:szCs w:val="21"/>
              </w:rPr>
              <w:t xml:space="preserve"> </w:t>
            </w:r>
            <w:proofErr w:type="spellStart"/>
            <w:r w:rsidRPr="008372E0">
              <w:rPr>
                <w:rFonts w:cs="Arial"/>
                <w:b/>
                <w:szCs w:val="21"/>
              </w:rPr>
              <w:t>lisse</w:t>
            </w:r>
            <w:proofErr w:type="spellEnd"/>
            <w:r w:rsidRPr="008372E0">
              <w:rPr>
                <w:rFonts w:cs="Arial"/>
                <w:b/>
                <w:szCs w:val="21"/>
              </w:rPr>
              <w:t xml:space="preserve"> de 8</w:t>
            </w:r>
          </w:p>
        </w:tc>
        <w:tc>
          <w:tcPr>
            <w:tcW w:w="5689" w:type="dxa"/>
            <w:shd w:val="clear" w:color="auto" w:fill="auto"/>
            <w:vAlign w:val="center"/>
          </w:tcPr>
          <w:p w14:paraId="47DE4ECB"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36818D33" w14:textId="77777777" w:rsidR="001640C9" w:rsidRPr="00A06705" w:rsidRDefault="001640C9" w:rsidP="001640C9">
            <w:pPr>
              <w:spacing w:before="60" w:after="60" w:line="240" w:lineRule="auto"/>
              <w:jc w:val="center"/>
              <w:rPr>
                <w:rFonts w:cs="Arial"/>
                <w:b/>
                <w:szCs w:val="21"/>
              </w:rPr>
            </w:pPr>
          </w:p>
        </w:tc>
      </w:tr>
      <w:tr w:rsidR="001640C9" w:rsidRPr="008B36C0" w14:paraId="4519F35E" w14:textId="77777777" w:rsidTr="001640C9">
        <w:trPr>
          <w:trHeight w:val="11"/>
        </w:trPr>
        <w:tc>
          <w:tcPr>
            <w:tcW w:w="1101" w:type="dxa"/>
            <w:tcBorders>
              <w:top w:val="single" w:sz="4" w:space="0" w:color="auto"/>
            </w:tcBorders>
            <w:shd w:val="clear" w:color="auto" w:fill="auto"/>
            <w:vAlign w:val="center"/>
          </w:tcPr>
          <w:p w14:paraId="1F9008A4" w14:textId="77777777" w:rsidR="001640C9" w:rsidRDefault="001640C9" w:rsidP="001640C9">
            <w:pPr>
              <w:spacing w:before="60" w:after="60" w:line="240" w:lineRule="auto"/>
              <w:jc w:val="center"/>
              <w:rPr>
                <w:rFonts w:cs="Arial"/>
                <w:b/>
                <w:szCs w:val="21"/>
              </w:rPr>
            </w:pPr>
            <w:r w:rsidRPr="00FB12C0">
              <w:rPr>
                <w:rFonts w:cs="Arial"/>
                <w:szCs w:val="21"/>
              </w:rPr>
              <w:t>4</w:t>
            </w:r>
            <w:r>
              <w:rPr>
                <w:rFonts w:cs="Arial"/>
                <w:szCs w:val="21"/>
              </w:rPr>
              <w:t>6</w:t>
            </w:r>
            <w:r w:rsidRPr="00FB12C0">
              <w:rPr>
                <w:rFonts w:cs="Arial"/>
                <w:szCs w:val="21"/>
              </w:rPr>
              <w:t>.</w:t>
            </w:r>
          </w:p>
        </w:tc>
        <w:tc>
          <w:tcPr>
            <w:tcW w:w="4120" w:type="dxa"/>
            <w:tcBorders>
              <w:top w:val="single" w:sz="4" w:space="0" w:color="auto"/>
              <w:left w:val="single" w:sz="4" w:space="0" w:color="auto"/>
              <w:bottom w:val="single" w:sz="4" w:space="0" w:color="auto"/>
              <w:right w:val="single" w:sz="4" w:space="0" w:color="auto"/>
            </w:tcBorders>
            <w:shd w:val="clear" w:color="auto" w:fill="auto"/>
          </w:tcPr>
          <w:p w14:paraId="73A84E99" w14:textId="77777777" w:rsidR="001640C9" w:rsidRDefault="001640C9" w:rsidP="001640C9">
            <w:pPr>
              <w:spacing w:before="60" w:after="60" w:line="240" w:lineRule="auto"/>
              <w:rPr>
                <w:rFonts w:cs="Arial"/>
                <w:b/>
                <w:szCs w:val="21"/>
              </w:rPr>
            </w:pPr>
            <w:proofErr w:type="spellStart"/>
            <w:r w:rsidRPr="008372E0">
              <w:rPr>
                <w:rFonts w:cs="Arial"/>
                <w:b/>
                <w:szCs w:val="21"/>
              </w:rPr>
              <w:t>Cornière</w:t>
            </w:r>
            <w:proofErr w:type="spellEnd"/>
          </w:p>
          <w:p w14:paraId="1ADC2750" w14:textId="77777777" w:rsidR="001640C9" w:rsidRPr="00FB12C0" w:rsidRDefault="001640C9" w:rsidP="001640C9">
            <w:pPr>
              <w:spacing w:before="60" w:after="60" w:line="240" w:lineRule="auto"/>
              <w:rPr>
                <w:rFonts w:cs="Arial"/>
                <w:szCs w:val="21"/>
              </w:rPr>
            </w:pPr>
            <w:r w:rsidRPr="008372E0">
              <w:rPr>
                <w:rFonts w:cs="Arial"/>
                <w:b/>
                <w:szCs w:val="21"/>
              </w:rPr>
              <w:t xml:space="preserve"> </w:t>
            </w:r>
            <w:r w:rsidRPr="00FB12C0">
              <w:rPr>
                <w:rFonts w:cs="Arial"/>
                <w:szCs w:val="21"/>
              </w:rPr>
              <w:t xml:space="preserve">de 40 </w:t>
            </w:r>
            <w:proofErr w:type="spellStart"/>
            <w:r w:rsidRPr="00FB12C0">
              <w:rPr>
                <w:rFonts w:cs="Arial"/>
                <w:szCs w:val="21"/>
              </w:rPr>
              <w:t>lourd</w:t>
            </w:r>
            <w:proofErr w:type="spellEnd"/>
          </w:p>
        </w:tc>
        <w:tc>
          <w:tcPr>
            <w:tcW w:w="5689" w:type="dxa"/>
            <w:shd w:val="clear" w:color="auto" w:fill="auto"/>
            <w:vAlign w:val="center"/>
          </w:tcPr>
          <w:p w14:paraId="0ADCF8EA"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5A45DC1C" w14:textId="77777777" w:rsidR="001640C9" w:rsidRPr="00A06705" w:rsidRDefault="001640C9" w:rsidP="001640C9">
            <w:pPr>
              <w:spacing w:before="60" w:after="60" w:line="240" w:lineRule="auto"/>
              <w:jc w:val="center"/>
              <w:rPr>
                <w:rFonts w:cs="Arial"/>
                <w:b/>
                <w:szCs w:val="21"/>
              </w:rPr>
            </w:pPr>
          </w:p>
        </w:tc>
      </w:tr>
      <w:tr w:rsidR="001640C9" w:rsidRPr="008B36C0" w14:paraId="736726F6" w14:textId="77777777" w:rsidTr="001640C9">
        <w:trPr>
          <w:trHeight w:val="11"/>
        </w:trPr>
        <w:tc>
          <w:tcPr>
            <w:tcW w:w="1101" w:type="dxa"/>
            <w:tcBorders>
              <w:top w:val="single" w:sz="4" w:space="0" w:color="auto"/>
            </w:tcBorders>
            <w:shd w:val="clear" w:color="auto" w:fill="auto"/>
            <w:vAlign w:val="center"/>
          </w:tcPr>
          <w:p w14:paraId="0F9A24C8" w14:textId="77777777" w:rsidR="001640C9" w:rsidRDefault="001640C9" w:rsidP="001640C9">
            <w:pPr>
              <w:spacing w:before="60" w:after="60" w:line="240" w:lineRule="auto"/>
              <w:jc w:val="center"/>
              <w:rPr>
                <w:rFonts w:cs="Arial"/>
                <w:b/>
                <w:szCs w:val="21"/>
              </w:rPr>
            </w:pPr>
            <w:r w:rsidRPr="00FB12C0">
              <w:rPr>
                <w:rFonts w:cs="Arial"/>
                <w:szCs w:val="21"/>
              </w:rPr>
              <w:t>4</w:t>
            </w:r>
            <w:r>
              <w:rPr>
                <w:rFonts w:cs="Arial"/>
                <w:szCs w:val="21"/>
              </w:rPr>
              <w:t>7</w:t>
            </w:r>
            <w:r w:rsidRPr="00FB12C0">
              <w:rPr>
                <w:rFonts w:cs="Arial"/>
                <w:szCs w:val="21"/>
              </w:rPr>
              <w:t>.</w:t>
            </w:r>
          </w:p>
        </w:tc>
        <w:tc>
          <w:tcPr>
            <w:tcW w:w="4120" w:type="dxa"/>
            <w:tcBorders>
              <w:top w:val="single" w:sz="4" w:space="0" w:color="auto"/>
              <w:left w:val="single" w:sz="4" w:space="0" w:color="auto"/>
              <w:bottom w:val="single" w:sz="4" w:space="0" w:color="auto"/>
              <w:right w:val="single" w:sz="4" w:space="0" w:color="auto"/>
            </w:tcBorders>
            <w:shd w:val="clear" w:color="auto" w:fill="auto"/>
          </w:tcPr>
          <w:p w14:paraId="2781D903" w14:textId="77777777" w:rsidR="001640C9" w:rsidRDefault="001640C9" w:rsidP="001640C9">
            <w:pPr>
              <w:spacing w:before="60" w:after="60" w:line="240" w:lineRule="auto"/>
              <w:rPr>
                <w:rFonts w:cs="Arial"/>
                <w:b/>
                <w:szCs w:val="21"/>
              </w:rPr>
            </w:pPr>
            <w:proofErr w:type="spellStart"/>
            <w:r w:rsidRPr="008372E0">
              <w:rPr>
                <w:rFonts w:cs="Arial"/>
                <w:b/>
                <w:szCs w:val="21"/>
              </w:rPr>
              <w:t>Cornière</w:t>
            </w:r>
            <w:proofErr w:type="spellEnd"/>
          </w:p>
          <w:p w14:paraId="3B6EFF16" w14:textId="77777777" w:rsidR="001640C9" w:rsidRPr="00FB12C0" w:rsidRDefault="001640C9" w:rsidP="001640C9">
            <w:pPr>
              <w:spacing w:before="60" w:after="60" w:line="240" w:lineRule="auto"/>
              <w:rPr>
                <w:rFonts w:cs="Arial"/>
                <w:szCs w:val="21"/>
              </w:rPr>
            </w:pPr>
            <w:r w:rsidRPr="00FB12C0">
              <w:rPr>
                <w:rFonts w:cs="Arial"/>
                <w:szCs w:val="21"/>
              </w:rPr>
              <w:t xml:space="preserve">de 50 </w:t>
            </w:r>
            <w:proofErr w:type="spellStart"/>
            <w:r w:rsidRPr="00FB12C0">
              <w:rPr>
                <w:rFonts w:cs="Arial"/>
                <w:szCs w:val="21"/>
              </w:rPr>
              <w:t>lourd</w:t>
            </w:r>
            <w:proofErr w:type="spellEnd"/>
          </w:p>
        </w:tc>
        <w:tc>
          <w:tcPr>
            <w:tcW w:w="5689" w:type="dxa"/>
            <w:shd w:val="clear" w:color="auto" w:fill="auto"/>
            <w:vAlign w:val="center"/>
          </w:tcPr>
          <w:p w14:paraId="2C3CD545"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34CE8F95" w14:textId="77777777" w:rsidR="001640C9" w:rsidRPr="00A06705" w:rsidRDefault="001640C9" w:rsidP="001640C9">
            <w:pPr>
              <w:spacing w:before="60" w:after="60" w:line="240" w:lineRule="auto"/>
              <w:jc w:val="center"/>
              <w:rPr>
                <w:rFonts w:cs="Arial"/>
                <w:b/>
                <w:szCs w:val="21"/>
              </w:rPr>
            </w:pPr>
          </w:p>
        </w:tc>
      </w:tr>
    </w:tbl>
    <w:p w14:paraId="574E916B" w14:textId="77777777" w:rsidR="001640C9" w:rsidRDefault="001640C9" w:rsidP="001640C9">
      <w:pPr>
        <w:spacing w:line="259" w:lineRule="auto"/>
        <w:rPr>
          <w:rFonts w:eastAsia="Times New Roman" w:cs="Arial"/>
          <w:b/>
          <w:snapToGrid w:val="0"/>
        </w:rPr>
      </w:pPr>
    </w:p>
    <w:p w14:paraId="7C2D9EFE" w14:textId="77777777" w:rsidR="001640C9" w:rsidRDefault="001640C9" w:rsidP="001640C9">
      <w:pPr>
        <w:spacing w:line="259" w:lineRule="auto"/>
        <w:rPr>
          <w:rFonts w:eastAsia="Times New Roman" w:cs="Arial"/>
          <w:b/>
          <w:snapToGrid w:val="0"/>
        </w:rPr>
      </w:pPr>
    </w:p>
    <w:p w14:paraId="7D397067" w14:textId="77777777" w:rsidR="001640C9" w:rsidRDefault="001640C9" w:rsidP="001640C9">
      <w:pPr>
        <w:spacing w:line="259" w:lineRule="auto"/>
        <w:rPr>
          <w:rFonts w:eastAsia="Times New Roman" w:cs="Arial"/>
          <w:b/>
          <w:snapToGrid w:val="0"/>
        </w:rPr>
      </w:pPr>
    </w:p>
    <w:p w14:paraId="3BF308C9" w14:textId="77777777" w:rsidR="00F70C25" w:rsidRDefault="00F70C25" w:rsidP="001640C9">
      <w:pPr>
        <w:spacing w:line="259" w:lineRule="auto"/>
        <w:rPr>
          <w:rFonts w:eastAsia="Times New Roman" w:cs="Arial"/>
          <w:b/>
          <w:snapToGrid w:val="0"/>
        </w:rPr>
      </w:pPr>
    </w:p>
    <w:p w14:paraId="1F9A229F" w14:textId="1F4F300C" w:rsidR="001640C9" w:rsidRDefault="001640C9" w:rsidP="001640C9">
      <w:pPr>
        <w:spacing w:line="259" w:lineRule="auto"/>
        <w:rPr>
          <w:rFonts w:eastAsia="Times New Roman" w:cs="Arial"/>
          <w:b/>
          <w:snapToGrid w:val="0"/>
        </w:rPr>
      </w:pPr>
      <w:r w:rsidRPr="00AC198A">
        <w:rPr>
          <w:rFonts w:eastAsia="Times New Roman" w:cs="Arial"/>
          <w:b/>
          <w:snapToGrid w:val="0"/>
        </w:rPr>
        <w:t xml:space="preserve">Kits </w:t>
      </w:r>
      <w:proofErr w:type="spellStart"/>
      <w:r w:rsidRPr="00AC198A">
        <w:rPr>
          <w:rFonts w:eastAsia="Times New Roman" w:cs="Arial"/>
          <w:b/>
          <w:snapToGrid w:val="0"/>
        </w:rPr>
        <w:t>Coutures</w:t>
      </w:r>
      <w:proofErr w:type="spellEnd"/>
    </w:p>
    <w:tbl>
      <w:tblPr>
        <w:tblW w:w="134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1"/>
        <w:gridCol w:w="4120"/>
        <w:gridCol w:w="5689"/>
        <w:gridCol w:w="2552"/>
      </w:tblGrid>
      <w:tr w:rsidR="001640C9" w:rsidRPr="008B36C0" w14:paraId="5E7E1E9C" w14:textId="77777777" w:rsidTr="001640C9">
        <w:tc>
          <w:tcPr>
            <w:tcW w:w="1101" w:type="dxa"/>
            <w:shd w:val="pct10" w:color="auto" w:fill="auto"/>
            <w:vAlign w:val="center"/>
          </w:tcPr>
          <w:p w14:paraId="772EE355" w14:textId="77777777" w:rsidR="001640C9" w:rsidRPr="008B36C0" w:rsidRDefault="001640C9" w:rsidP="001640C9">
            <w:pPr>
              <w:spacing w:before="60" w:after="60" w:line="240" w:lineRule="auto"/>
              <w:jc w:val="center"/>
              <w:rPr>
                <w:rFonts w:eastAsia="Times New Roman" w:cs="Arial"/>
                <w:snapToGrid w:val="0"/>
                <w:sz w:val="20"/>
                <w:szCs w:val="20"/>
              </w:rPr>
            </w:pPr>
            <w:r w:rsidRPr="008B36C0">
              <w:rPr>
                <w:rFonts w:eastAsia="Times New Roman" w:cs="Arial"/>
                <w:b/>
                <w:snapToGrid w:val="0"/>
                <w:sz w:val="20"/>
                <w:szCs w:val="20"/>
              </w:rPr>
              <w:t>1. Poste n°</w:t>
            </w:r>
          </w:p>
        </w:tc>
        <w:tc>
          <w:tcPr>
            <w:tcW w:w="4120" w:type="dxa"/>
            <w:shd w:val="pct10" w:color="auto" w:fill="auto"/>
            <w:vAlign w:val="center"/>
          </w:tcPr>
          <w:p w14:paraId="5CD42F36" w14:textId="77777777" w:rsidR="001640C9" w:rsidRPr="008B36C0" w:rsidRDefault="001640C9" w:rsidP="001640C9">
            <w:pPr>
              <w:spacing w:before="60" w:after="60" w:line="240" w:lineRule="auto"/>
              <w:jc w:val="center"/>
              <w:rPr>
                <w:rFonts w:eastAsia="Times New Roman" w:cs="Arial"/>
                <w:snapToGrid w:val="0"/>
                <w:sz w:val="20"/>
                <w:szCs w:val="20"/>
              </w:rPr>
            </w:pPr>
            <w:r w:rsidRPr="008B36C0">
              <w:rPr>
                <w:rFonts w:eastAsia="Times New Roman" w:cs="Arial"/>
                <w:b/>
                <w:snapToGrid w:val="0"/>
                <w:sz w:val="20"/>
                <w:szCs w:val="20"/>
              </w:rPr>
              <w:t xml:space="preserve">2. </w:t>
            </w:r>
            <w:proofErr w:type="spellStart"/>
            <w:r w:rsidRPr="008B36C0">
              <w:rPr>
                <w:rFonts w:eastAsia="Times New Roman" w:cs="Arial"/>
                <w:b/>
                <w:snapToGrid w:val="0"/>
                <w:sz w:val="20"/>
                <w:szCs w:val="20"/>
              </w:rPr>
              <w:t>Spécifications</w:t>
            </w:r>
            <w:proofErr w:type="spellEnd"/>
            <w:r w:rsidRPr="008B36C0">
              <w:rPr>
                <w:rFonts w:eastAsia="Times New Roman" w:cs="Arial"/>
                <w:b/>
                <w:snapToGrid w:val="0"/>
                <w:sz w:val="20"/>
                <w:szCs w:val="20"/>
              </w:rPr>
              <w:t xml:space="preserve"> </w:t>
            </w:r>
            <w:proofErr w:type="spellStart"/>
            <w:r w:rsidRPr="008B36C0">
              <w:rPr>
                <w:rFonts w:eastAsia="Times New Roman" w:cs="Arial"/>
                <w:b/>
                <w:snapToGrid w:val="0"/>
                <w:sz w:val="20"/>
                <w:szCs w:val="20"/>
              </w:rPr>
              <w:t>requises</w:t>
            </w:r>
            <w:proofErr w:type="spellEnd"/>
          </w:p>
        </w:tc>
        <w:tc>
          <w:tcPr>
            <w:tcW w:w="5689" w:type="dxa"/>
            <w:shd w:val="pct10" w:color="auto" w:fill="auto"/>
            <w:vAlign w:val="center"/>
          </w:tcPr>
          <w:p w14:paraId="532403DB" w14:textId="77777777" w:rsidR="001640C9" w:rsidRPr="008B36C0" w:rsidRDefault="001640C9" w:rsidP="001640C9">
            <w:pPr>
              <w:spacing w:before="60" w:after="60" w:line="240" w:lineRule="auto"/>
              <w:jc w:val="center"/>
              <w:rPr>
                <w:rFonts w:eastAsia="Times New Roman" w:cs="Arial"/>
                <w:snapToGrid w:val="0"/>
                <w:sz w:val="20"/>
                <w:szCs w:val="20"/>
              </w:rPr>
            </w:pPr>
            <w:r w:rsidRPr="008B36C0">
              <w:rPr>
                <w:rFonts w:eastAsia="Times New Roman" w:cs="Arial"/>
                <w:b/>
                <w:snapToGrid w:val="0"/>
                <w:sz w:val="20"/>
                <w:szCs w:val="20"/>
              </w:rPr>
              <w:t xml:space="preserve">3. </w:t>
            </w:r>
            <w:proofErr w:type="spellStart"/>
            <w:r w:rsidRPr="008B36C0">
              <w:rPr>
                <w:rFonts w:eastAsia="Times New Roman" w:cs="Arial"/>
                <w:b/>
                <w:snapToGrid w:val="0"/>
                <w:sz w:val="20"/>
                <w:szCs w:val="20"/>
              </w:rPr>
              <w:t>Spécifications</w:t>
            </w:r>
            <w:proofErr w:type="spellEnd"/>
            <w:r w:rsidRPr="008B36C0">
              <w:rPr>
                <w:rFonts w:eastAsia="Times New Roman" w:cs="Arial"/>
                <w:b/>
                <w:snapToGrid w:val="0"/>
                <w:sz w:val="20"/>
                <w:szCs w:val="20"/>
              </w:rPr>
              <w:t xml:space="preserve"> </w:t>
            </w:r>
            <w:proofErr w:type="spellStart"/>
            <w:r w:rsidRPr="008B36C0">
              <w:rPr>
                <w:rFonts w:eastAsia="Times New Roman" w:cs="Arial"/>
                <w:b/>
                <w:snapToGrid w:val="0"/>
                <w:sz w:val="20"/>
                <w:szCs w:val="20"/>
              </w:rPr>
              <w:t>proposées</w:t>
            </w:r>
            <w:proofErr w:type="spellEnd"/>
            <w:r w:rsidRPr="008B36C0">
              <w:rPr>
                <w:rFonts w:eastAsia="Times New Roman" w:cs="Arial"/>
                <w:b/>
                <w:snapToGrid w:val="0"/>
                <w:sz w:val="20"/>
                <w:szCs w:val="20"/>
              </w:rPr>
              <w:t xml:space="preserve"> + photos</w:t>
            </w:r>
          </w:p>
        </w:tc>
        <w:tc>
          <w:tcPr>
            <w:tcW w:w="2552" w:type="dxa"/>
            <w:shd w:val="pct10" w:color="auto" w:fill="auto"/>
            <w:vAlign w:val="center"/>
          </w:tcPr>
          <w:p w14:paraId="27B4CF36" w14:textId="77777777" w:rsidR="001640C9" w:rsidRPr="008B36C0" w:rsidRDefault="001640C9" w:rsidP="001640C9">
            <w:pPr>
              <w:spacing w:before="60" w:after="60" w:line="240" w:lineRule="auto"/>
              <w:jc w:val="center"/>
              <w:rPr>
                <w:rFonts w:eastAsia="Times New Roman" w:cs="Arial"/>
                <w:snapToGrid w:val="0"/>
                <w:sz w:val="20"/>
                <w:szCs w:val="20"/>
              </w:rPr>
            </w:pPr>
            <w:r w:rsidRPr="008B36C0">
              <w:rPr>
                <w:rFonts w:eastAsia="Times New Roman" w:cs="Arial"/>
                <w:b/>
                <w:snapToGrid w:val="0"/>
                <w:sz w:val="20"/>
                <w:szCs w:val="20"/>
              </w:rPr>
              <w:t xml:space="preserve">4. Notes, remarques, </w:t>
            </w:r>
            <w:proofErr w:type="spellStart"/>
            <w:r w:rsidRPr="008B36C0">
              <w:rPr>
                <w:rFonts w:eastAsia="Times New Roman" w:cs="Arial"/>
                <w:b/>
                <w:snapToGrid w:val="0"/>
                <w:sz w:val="20"/>
                <w:szCs w:val="20"/>
              </w:rPr>
              <w:t>réf</w:t>
            </w:r>
            <w:proofErr w:type="spellEnd"/>
            <w:r w:rsidRPr="008B36C0">
              <w:rPr>
                <w:rFonts w:eastAsia="Times New Roman" w:cs="Arial"/>
                <w:b/>
                <w:snapToGrid w:val="0"/>
                <w:sz w:val="20"/>
                <w:szCs w:val="20"/>
              </w:rPr>
              <w:t xml:space="preserve"> à documentation</w:t>
            </w:r>
          </w:p>
        </w:tc>
      </w:tr>
      <w:tr w:rsidR="001640C9" w:rsidRPr="008B36C0" w14:paraId="68473E9E" w14:textId="77777777" w:rsidTr="001640C9">
        <w:tc>
          <w:tcPr>
            <w:tcW w:w="1101" w:type="dxa"/>
            <w:shd w:val="clear" w:color="auto" w:fill="auto"/>
            <w:vAlign w:val="center"/>
          </w:tcPr>
          <w:p w14:paraId="27693844" w14:textId="77777777" w:rsidR="001640C9" w:rsidRPr="008B36C0" w:rsidRDefault="001640C9" w:rsidP="001640C9">
            <w:pPr>
              <w:spacing w:before="60" w:after="60" w:line="240" w:lineRule="auto"/>
              <w:jc w:val="center"/>
              <w:rPr>
                <w:rFonts w:eastAsia="Times New Roman" w:cs="Arial"/>
                <w:snapToGrid w:val="0"/>
                <w:sz w:val="20"/>
                <w:szCs w:val="20"/>
              </w:rPr>
            </w:pPr>
            <w:r>
              <w:rPr>
                <w:rFonts w:eastAsia="Times New Roman" w:cs="Arial"/>
                <w:snapToGrid w:val="0"/>
                <w:sz w:val="20"/>
                <w:szCs w:val="20"/>
              </w:rPr>
              <w:t>1</w:t>
            </w:r>
            <w:r w:rsidRPr="008B36C0">
              <w:rPr>
                <w:rFonts w:eastAsia="Times New Roman" w:cs="Arial"/>
                <w:snapToGrid w:val="0"/>
                <w:sz w:val="20"/>
                <w:szCs w:val="20"/>
              </w:rPr>
              <w:t>.</w:t>
            </w:r>
          </w:p>
        </w:tc>
        <w:tc>
          <w:tcPr>
            <w:tcW w:w="4120" w:type="dxa"/>
            <w:tcBorders>
              <w:top w:val="nil"/>
              <w:left w:val="single" w:sz="4" w:space="0" w:color="auto"/>
              <w:bottom w:val="single" w:sz="4" w:space="0" w:color="auto"/>
              <w:right w:val="single" w:sz="4" w:space="0" w:color="auto"/>
            </w:tcBorders>
            <w:shd w:val="clear" w:color="auto" w:fill="auto"/>
            <w:vAlign w:val="bottom"/>
          </w:tcPr>
          <w:p w14:paraId="0AA04A45" w14:textId="77777777" w:rsidR="001640C9" w:rsidRPr="00AE2D78" w:rsidRDefault="001640C9" w:rsidP="001640C9">
            <w:pPr>
              <w:spacing w:before="60" w:after="60" w:line="240" w:lineRule="auto"/>
              <w:rPr>
                <w:rFonts w:cs="Arial"/>
                <w:b/>
                <w:szCs w:val="21"/>
              </w:rPr>
            </w:pPr>
            <w:r w:rsidRPr="00C87D29">
              <w:rPr>
                <w:rFonts w:cs="Arial"/>
                <w:b/>
                <w:szCs w:val="21"/>
              </w:rPr>
              <w:t xml:space="preserve">Machine à </w:t>
            </w:r>
            <w:proofErr w:type="spellStart"/>
            <w:r w:rsidRPr="00C87D29">
              <w:rPr>
                <w:rFonts w:cs="Arial"/>
                <w:b/>
                <w:szCs w:val="21"/>
              </w:rPr>
              <w:t>surfilage</w:t>
            </w:r>
            <w:proofErr w:type="spellEnd"/>
          </w:p>
        </w:tc>
        <w:tc>
          <w:tcPr>
            <w:tcW w:w="5689" w:type="dxa"/>
            <w:shd w:val="clear" w:color="auto" w:fill="auto"/>
            <w:vAlign w:val="center"/>
          </w:tcPr>
          <w:p w14:paraId="424DEA12" w14:textId="77777777" w:rsidR="001640C9" w:rsidRPr="008B36C0" w:rsidRDefault="001640C9" w:rsidP="001640C9">
            <w:pPr>
              <w:spacing w:before="60" w:after="60" w:line="240" w:lineRule="auto"/>
              <w:jc w:val="center"/>
              <w:rPr>
                <w:rFonts w:eastAsia="Times New Roman" w:cs="Arial"/>
                <w:snapToGrid w:val="0"/>
                <w:sz w:val="20"/>
                <w:szCs w:val="20"/>
              </w:rPr>
            </w:pPr>
          </w:p>
        </w:tc>
        <w:tc>
          <w:tcPr>
            <w:tcW w:w="2552" w:type="dxa"/>
            <w:shd w:val="clear" w:color="auto" w:fill="auto"/>
            <w:vAlign w:val="center"/>
          </w:tcPr>
          <w:p w14:paraId="42198670" w14:textId="77777777" w:rsidR="001640C9" w:rsidRPr="008B36C0" w:rsidRDefault="001640C9" w:rsidP="001640C9">
            <w:pPr>
              <w:spacing w:before="60" w:after="60" w:line="240" w:lineRule="auto"/>
              <w:jc w:val="center"/>
              <w:rPr>
                <w:rFonts w:eastAsia="Times New Roman" w:cs="Arial"/>
                <w:snapToGrid w:val="0"/>
                <w:sz w:val="20"/>
                <w:szCs w:val="20"/>
              </w:rPr>
            </w:pPr>
          </w:p>
        </w:tc>
      </w:tr>
      <w:tr w:rsidR="001640C9" w:rsidRPr="008B36C0" w14:paraId="31CE2F59" w14:textId="77777777" w:rsidTr="001640C9">
        <w:tc>
          <w:tcPr>
            <w:tcW w:w="1101" w:type="dxa"/>
            <w:shd w:val="clear" w:color="auto" w:fill="auto"/>
            <w:vAlign w:val="center"/>
          </w:tcPr>
          <w:p w14:paraId="103A1BA0" w14:textId="77777777" w:rsidR="001640C9" w:rsidRPr="008B36C0" w:rsidRDefault="001640C9" w:rsidP="001640C9">
            <w:pPr>
              <w:spacing w:before="60" w:after="60" w:line="240" w:lineRule="auto"/>
              <w:jc w:val="center"/>
              <w:rPr>
                <w:rFonts w:eastAsia="Times New Roman" w:cs="Arial"/>
                <w:snapToGrid w:val="0"/>
                <w:sz w:val="20"/>
                <w:szCs w:val="20"/>
              </w:rPr>
            </w:pPr>
            <w:r>
              <w:rPr>
                <w:rFonts w:eastAsia="Times New Roman" w:cs="Arial"/>
                <w:snapToGrid w:val="0"/>
                <w:sz w:val="20"/>
                <w:szCs w:val="20"/>
              </w:rPr>
              <w:t>2</w:t>
            </w:r>
            <w:r w:rsidRPr="008B36C0">
              <w:rPr>
                <w:rFonts w:eastAsia="Times New Roman" w:cs="Arial"/>
                <w:snapToGrid w:val="0"/>
                <w:sz w:val="20"/>
                <w:szCs w:val="20"/>
              </w:rPr>
              <w:t>.</w:t>
            </w:r>
          </w:p>
        </w:tc>
        <w:tc>
          <w:tcPr>
            <w:tcW w:w="4120" w:type="dxa"/>
            <w:tcBorders>
              <w:top w:val="nil"/>
              <w:left w:val="single" w:sz="4" w:space="0" w:color="auto"/>
              <w:bottom w:val="single" w:sz="4" w:space="0" w:color="auto"/>
              <w:right w:val="single" w:sz="4" w:space="0" w:color="auto"/>
            </w:tcBorders>
            <w:shd w:val="clear" w:color="auto" w:fill="auto"/>
            <w:vAlign w:val="bottom"/>
          </w:tcPr>
          <w:p w14:paraId="20429601" w14:textId="77777777" w:rsidR="001640C9" w:rsidRPr="00AE2D78" w:rsidRDefault="001640C9" w:rsidP="001640C9">
            <w:pPr>
              <w:spacing w:before="60" w:after="60" w:line="240" w:lineRule="auto"/>
              <w:rPr>
                <w:rFonts w:cs="Arial"/>
                <w:b/>
                <w:szCs w:val="21"/>
              </w:rPr>
            </w:pPr>
            <w:r w:rsidRPr="00C87D29">
              <w:rPr>
                <w:rFonts w:cs="Arial"/>
                <w:b/>
                <w:szCs w:val="21"/>
              </w:rPr>
              <w:t>Machine à tête blanche</w:t>
            </w:r>
          </w:p>
        </w:tc>
        <w:tc>
          <w:tcPr>
            <w:tcW w:w="5689" w:type="dxa"/>
            <w:shd w:val="clear" w:color="auto" w:fill="auto"/>
            <w:vAlign w:val="center"/>
          </w:tcPr>
          <w:p w14:paraId="358165C7" w14:textId="77777777" w:rsidR="001640C9" w:rsidRPr="008B36C0" w:rsidRDefault="001640C9" w:rsidP="001640C9">
            <w:pPr>
              <w:spacing w:before="60" w:after="60" w:line="240" w:lineRule="auto"/>
              <w:jc w:val="center"/>
              <w:rPr>
                <w:rFonts w:eastAsia="Times New Roman" w:cs="Arial"/>
                <w:snapToGrid w:val="0"/>
                <w:sz w:val="20"/>
                <w:szCs w:val="20"/>
              </w:rPr>
            </w:pPr>
          </w:p>
        </w:tc>
        <w:tc>
          <w:tcPr>
            <w:tcW w:w="2552" w:type="dxa"/>
            <w:shd w:val="clear" w:color="auto" w:fill="auto"/>
            <w:vAlign w:val="center"/>
          </w:tcPr>
          <w:p w14:paraId="402A4CB9" w14:textId="77777777" w:rsidR="001640C9" w:rsidRPr="008B36C0" w:rsidRDefault="001640C9" w:rsidP="001640C9">
            <w:pPr>
              <w:spacing w:before="60" w:after="60" w:line="240" w:lineRule="auto"/>
              <w:jc w:val="center"/>
              <w:rPr>
                <w:rFonts w:eastAsia="Times New Roman" w:cs="Arial"/>
                <w:snapToGrid w:val="0"/>
                <w:sz w:val="20"/>
                <w:szCs w:val="20"/>
              </w:rPr>
            </w:pPr>
          </w:p>
        </w:tc>
      </w:tr>
      <w:tr w:rsidR="001640C9" w:rsidRPr="008B36C0" w14:paraId="0B8B5EBE" w14:textId="77777777" w:rsidTr="001640C9">
        <w:tc>
          <w:tcPr>
            <w:tcW w:w="1101" w:type="dxa"/>
            <w:shd w:val="clear" w:color="auto" w:fill="auto"/>
            <w:vAlign w:val="center"/>
          </w:tcPr>
          <w:p w14:paraId="4DFB3083" w14:textId="77777777" w:rsidR="001640C9" w:rsidRPr="008B36C0" w:rsidRDefault="001640C9" w:rsidP="001640C9">
            <w:pPr>
              <w:spacing w:before="60" w:after="60" w:line="240" w:lineRule="auto"/>
              <w:jc w:val="center"/>
              <w:rPr>
                <w:rFonts w:eastAsia="Times New Roman" w:cs="Arial"/>
                <w:snapToGrid w:val="0"/>
                <w:sz w:val="20"/>
                <w:szCs w:val="20"/>
              </w:rPr>
            </w:pPr>
            <w:r>
              <w:rPr>
                <w:rFonts w:eastAsia="Times New Roman" w:cs="Arial"/>
                <w:snapToGrid w:val="0"/>
                <w:sz w:val="20"/>
                <w:szCs w:val="20"/>
              </w:rPr>
              <w:t>3</w:t>
            </w:r>
            <w:r w:rsidRPr="008B36C0">
              <w:rPr>
                <w:rFonts w:eastAsia="Times New Roman" w:cs="Arial"/>
                <w:snapToGrid w:val="0"/>
                <w:sz w:val="20"/>
                <w:szCs w:val="20"/>
              </w:rPr>
              <w:t>.</w:t>
            </w:r>
          </w:p>
        </w:tc>
        <w:tc>
          <w:tcPr>
            <w:tcW w:w="4120" w:type="dxa"/>
            <w:tcBorders>
              <w:top w:val="nil"/>
              <w:left w:val="single" w:sz="4" w:space="0" w:color="auto"/>
              <w:bottom w:val="single" w:sz="4" w:space="0" w:color="auto"/>
              <w:right w:val="single" w:sz="4" w:space="0" w:color="auto"/>
            </w:tcBorders>
            <w:shd w:val="clear" w:color="auto" w:fill="auto"/>
            <w:vAlign w:val="bottom"/>
          </w:tcPr>
          <w:p w14:paraId="388100DC" w14:textId="77777777" w:rsidR="001640C9" w:rsidRPr="00C87D29" w:rsidRDefault="001640C9" w:rsidP="001640C9">
            <w:pPr>
              <w:spacing w:before="60" w:after="60" w:line="240" w:lineRule="auto"/>
              <w:rPr>
                <w:rFonts w:cs="Arial"/>
                <w:b/>
                <w:szCs w:val="21"/>
              </w:rPr>
            </w:pPr>
            <w:r w:rsidRPr="00C87D29">
              <w:rPr>
                <w:rFonts w:cs="Arial"/>
                <w:b/>
                <w:szCs w:val="21"/>
              </w:rPr>
              <w:t>Aiguille à main</w:t>
            </w:r>
          </w:p>
        </w:tc>
        <w:tc>
          <w:tcPr>
            <w:tcW w:w="5689" w:type="dxa"/>
            <w:shd w:val="clear" w:color="auto" w:fill="auto"/>
            <w:vAlign w:val="center"/>
          </w:tcPr>
          <w:p w14:paraId="480AC7A5" w14:textId="77777777" w:rsidR="001640C9" w:rsidRPr="008B36C0" w:rsidRDefault="001640C9" w:rsidP="001640C9">
            <w:pPr>
              <w:spacing w:before="60" w:after="60" w:line="240" w:lineRule="auto"/>
              <w:jc w:val="center"/>
              <w:rPr>
                <w:rFonts w:eastAsia="Times New Roman" w:cs="Arial"/>
                <w:snapToGrid w:val="0"/>
                <w:sz w:val="20"/>
                <w:szCs w:val="20"/>
              </w:rPr>
            </w:pPr>
          </w:p>
        </w:tc>
        <w:tc>
          <w:tcPr>
            <w:tcW w:w="2552" w:type="dxa"/>
            <w:shd w:val="clear" w:color="auto" w:fill="auto"/>
            <w:vAlign w:val="center"/>
          </w:tcPr>
          <w:p w14:paraId="6099E8F8" w14:textId="77777777" w:rsidR="001640C9" w:rsidRPr="008B36C0" w:rsidRDefault="001640C9" w:rsidP="001640C9">
            <w:pPr>
              <w:spacing w:before="60" w:after="60" w:line="240" w:lineRule="auto"/>
              <w:jc w:val="center"/>
              <w:rPr>
                <w:rFonts w:eastAsia="Times New Roman" w:cs="Arial"/>
                <w:snapToGrid w:val="0"/>
                <w:sz w:val="20"/>
                <w:szCs w:val="20"/>
              </w:rPr>
            </w:pPr>
          </w:p>
        </w:tc>
      </w:tr>
      <w:tr w:rsidR="001640C9" w:rsidRPr="008B36C0" w14:paraId="20CA5EC9" w14:textId="77777777" w:rsidTr="001640C9">
        <w:tc>
          <w:tcPr>
            <w:tcW w:w="1101" w:type="dxa"/>
            <w:shd w:val="clear" w:color="auto" w:fill="auto"/>
            <w:vAlign w:val="center"/>
          </w:tcPr>
          <w:p w14:paraId="7CBE6108" w14:textId="77777777" w:rsidR="001640C9" w:rsidRPr="008B36C0" w:rsidRDefault="001640C9" w:rsidP="001640C9">
            <w:pPr>
              <w:spacing w:before="60" w:after="60" w:line="240" w:lineRule="auto"/>
              <w:jc w:val="center"/>
              <w:rPr>
                <w:rFonts w:eastAsia="Times New Roman" w:cs="Arial"/>
                <w:snapToGrid w:val="0"/>
                <w:sz w:val="20"/>
                <w:szCs w:val="20"/>
              </w:rPr>
            </w:pPr>
            <w:r>
              <w:rPr>
                <w:rFonts w:eastAsia="Times New Roman" w:cs="Arial"/>
                <w:snapToGrid w:val="0"/>
                <w:sz w:val="20"/>
                <w:szCs w:val="20"/>
              </w:rPr>
              <w:t>4</w:t>
            </w:r>
            <w:r w:rsidRPr="008B36C0">
              <w:rPr>
                <w:rFonts w:eastAsia="Times New Roman" w:cs="Arial"/>
                <w:snapToGrid w:val="0"/>
                <w:sz w:val="20"/>
                <w:szCs w:val="20"/>
              </w:rPr>
              <w:t>.</w:t>
            </w:r>
          </w:p>
        </w:tc>
        <w:tc>
          <w:tcPr>
            <w:tcW w:w="4120" w:type="dxa"/>
            <w:tcBorders>
              <w:top w:val="nil"/>
              <w:left w:val="single" w:sz="4" w:space="0" w:color="auto"/>
              <w:bottom w:val="single" w:sz="4" w:space="0" w:color="auto"/>
              <w:right w:val="single" w:sz="4" w:space="0" w:color="auto"/>
            </w:tcBorders>
            <w:shd w:val="clear" w:color="auto" w:fill="auto"/>
            <w:vAlign w:val="bottom"/>
          </w:tcPr>
          <w:p w14:paraId="2E9D7116" w14:textId="77777777" w:rsidR="001640C9" w:rsidRPr="00C87D29" w:rsidRDefault="001640C9" w:rsidP="001640C9">
            <w:pPr>
              <w:spacing w:before="60" w:after="60" w:line="240" w:lineRule="auto"/>
              <w:rPr>
                <w:rFonts w:cs="Arial"/>
                <w:b/>
                <w:szCs w:val="21"/>
              </w:rPr>
            </w:pPr>
            <w:r w:rsidRPr="00C87D29">
              <w:rPr>
                <w:rFonts w:cs="Arial"/>
                <w:b/>
                <w:szCs w:val="21"/>
              </w:rPr>
              <w:t>Aiguille à machine</w:t>
            </w:r>
          </w:p>
        </w:tc>
        <w:tc>
          <w:tcPr>
            <w:tcW w:w="5689" w:type="dxa"/>
            <w:shd w:val="clear" w:color="auto" w:fill="auto"/>
            <w:vAlign w:val="center"/>
          </w:tcPr>
          <w:p w14:paraId="69081229" w14:textId="77777777" w:rsidR="001640C9" w:rsidRPr="008B36C0" w:rsidRDefault="001640C9" w:rsidP="001640C9">
            <w:pPr>
              <w:spacing w:before="60" w:after="60" w:line="240" w:lineRule="auto"/>
              <w:jc w:val="center"/>
              <w:rPr>
                <w:rFonts w:eastAsia="Times New Roman" w:cs="Arial"/>
                <w:snapToGrid w:val="0"/>
                <w:sz w:val="20"/>
                <w:szCs w:val="20"/>
              </w:rPr>
            </w:pPr>
          </w:p>
        </w:tc>
        <w:tc>
          <w:tcPr>
            <w:tcW w:w="2552" w:type="dxa"/>
            <w:shd w:val="clear" w:color="auto" w:fill="auto"/>
            <w:vAlign w:val="center"/>
          </w:tcPr>
          <w:p w14:paraId="75AD9F6F" w14:textId="77777777" w:rsidR="001640C9" w:rsidRPr="008B36C0" w:rsidRDefault="001640C9" w:rsidP="001640C9">
            <w:pPr>
              <w:spacing w:before="60" w:after="60" w:line="240" w:lineRule="auto"/>
              <w:jc w:val="center"/>
              <w:rPr>
                <w:rFonts w:eastAsia="Times New Roman" w:cs="Arial"/>
                <w:snapToGrid w:val="0"/>
                <w:sz w:val="20"/>
                <w:szCs w:val="20"/>
              </w:rPr>
            </w:pPr>
          </w:p>
        </w:tc>
      </w:tr>
      <w:tr w:rsidR="001640C9" w:rsidRPr="008B36C0" w14:paraId="36BA68C6" w14:textId="77777777" w:rsidTr="001640C9">
        <w:tc>
          <w:tcPr>
            <w:tcW w:w="1101" w:type="dxa"/>
            <w:shd w:val="clear" w:color="auto" w:fill="auto"/>
            <w:vAlign w:val="center"/>
          </w:tcPr>
          <w:p w14:paraId="0EA3096F" w14:textId="77777777" w:rsidR="001640C9" w:rsidRPr="00FC2847" w:rsidRDefault="001640C9" w:rsidP="001640C9">
            <w:pPr>
              <w:spacing w:before="60" w:after="60" w:line="240" w:lineRule="auto"/>
              <w:jc w:val="center"/>
              <w:rPr>
                <w:rFonts w:eastAsia="Times New Roman" w:cs="Arial"/>
                <w:snapToGrid w:val="0"/>
                <w:sz w:val="20"/>
                <w:szCs w:val="20"/>
              </w:rPr>
            </w:pPr>
            <w:r>
              <w:rPr>
                <w:rFonts w:eastAsia="Times New Roman" w:cs="Arial"/>
                <w:snapToGrid w:val="0"/>
                <w:sz w:val="20"/>
                <w:szCs w:val="20"/>
              </w:rPr>
              <w:t>5.</w:t>
            </w:r>
          </w:p>
        </w:tc>
        <w:tc>
          <w:tcPr>
            <w:tcW w:w="4120" w:type="dxa"/>
            <w:tcBorders>
              <w:top w:val="nil"/>
              <w:left w:val="single" w:sz="4" w:space="0" w:color="auto"/>
              <w:bottom w:val="single" w:sz="4" w:space="0" w:color="auto"/>
              <w:right w:val="single" w:sz="4" w:space="0" w:color="auto"/>
            </w:tcBorders>
            <w:shd w:val="clear" w:color="auto" w:fill="auto"/>
            <w:vAlign w:val="bottom"/>
          </w:tcPr>
          <w:p w14:paraId="1FAD9495" w14:textId="77777777" w:rsidR="001640C9" w:rsidRPr="004C4335" w:rsidRDefault="001640C9" w:rsidP="001640C9">
            <w:pPr>
              <w:spacing w:before="60" w:after="60" w:line="240" w:lineRule="auto"/>
              <w:rPr>
                <w:rFonts w:cs="Arial"/>
                <w:b/>
                <w:szCs w:val="21"/>
              </w:rPr>
            </w:pPr>
            <w:r w:rsidRPr="004C4335">
              <w:rPr>
                <w:rFonts w:cs="Arial"/>
                <w:b/>
                <w:szCs w:val="21"/>
              </w:rPr>
              <w:t xml:space="preserve">Machine à </w:t>
            </w:r>
            <w:proofErr w:type="spellStart"/>
            <w:r w:rsidRPr="004C4335">
              <w:rPr>
                <w:rFonts w:cs="Arial"/>
                <w:b/>
                <w:szCs w:val="21"/>
              </w:rPr>
              <w:t>coudre</w:t>
            </w:r>
            <w:proofErr w:type="spellEnd"/>
            <w:r w:rsidRPr="004C4335">
              <w:rPr>
                <w:rFonts w:cs="Arial"/>
                <w:b/>
                <w:szCs w:val="21"/>
              </w:rPr>
              <w:t xml:space="preserve"> </w:t>
            </w:r>
            <w:proofErr w:type="spellStart"/>
            <w:r w:rsidRPr="004C4335">
              <w:rPr>
                <w:rFonts w:cs="Arial"/>
                <w:b/>
                <w:szCs w:val="21"/>
              </w:rPr>
              <w:t>tète</w:t>
            </w:r>
            <w:proofErr w:type="spellEnd"/>
            <w:r w:rsidRPr="004C4335">
              <w:rPr>
                <w:rFonts w:cs="Arial"/>
                <w:b/>
                <w:szCs w:val="21"/>
              </w:rPr>
              <w:t xml:space="preserve"> grise</w:t>
            </w:r>
          </w:p>
        </w:tc>
        <w:tc>
          <w:tcPr>
            <w:tcW w:w="5689" w:type="dxa"/>
            <w:shd w:val="clear" w:color="auto" w:fill="auto"/>
            <w:vAlign w:val="center"/>
          </w:tcPr>
          <w:p w14:paraId="6129E6E0" w14:textId="77777777" w:rsidR="001640C9" w:rsidRPr="008B36C0" w:rsidRDefault="001640C9" w:rsidP="001640C9">
            <w:pPr>
              <w:spacing w:before="60" w:after="60" w:line="240" w:lineRule="auto"/>
              <w:jc w:val="center"/>
              <w:rPr>
                <w:rFonts w:eastAsia="Times New Roman" w:cs="Arial"/>
                <w:snapToGrid w:val="0"/>
                <w:sz w:val="20"/>
                <w:szCs w:val="20"/>
              </w:rPr>
            </w:pPr>
          </w:p>
        </w:tc>
        <w:tc>
          <w:tcPr>
            <w:tcW w:w="2552" w:type="dxa"/>
            <w:shd w:val="clear" w:color="auto" w:fill="auto"/>
            <w:vAlign w:val="center"/>
          </w:tcPr>
          <w:p w14:paraId="1F8B1BE8" w14:textId="77777777" w:rsidR="001640C9" w:rsidRPr="008B36C0" w:rsidRDefault="001640C9" w:rsidP="001640C9">
            <w:pPr>
              <w:spacing w:before="60" w:after="60" w:line="240" w:lineRule="auto"/>
              <w:jc w:val="center"/>
              <w:rPr>
                <w:rFonts w:eastAsia="Times New Roman" w:cs="Arial"/>
                <w:snapToGrid w:val="0"/>
                <w:sz w:val="20"/>
                <w:szCs w:val="20"/>
              </w:rPr>
            </w:pPr>
          </w:p>
        </w:tc>
      </w:tr>
      <w:tr w:rsidR="001640C9" w:rsidRPr="008B36C0" w14:paraId="130255E0" w14:textId="77777777" w:rsidTr="001640C9">
        <w:tc>
          <w:tcPr>
            <w:tcW w:w="1101" w:type="dxa"/>
            <w:shd w:val="clear" w:color="auto" w:fill="auto"/>
            <w:vAlign w:val="center"/>
          </w:tcPr>
          <w:p w14:paraId="28525770" w14:textId="77777777" w:rsidR="001640C9" w:rsidRPr="00FC2847" w:rsidRDefault="001640C9" w:rsidP="001640C9">
            <w:pPr>
              <w:spacing w:before="60" w:after="60" w:line="240" w:lineRule="auto"/>
              <w:jc w:val="center"/>
              <w:rPr>
                <w:rFonts w:eastAsia="Times New Roman" w:cs="Arial"/>
                <w:snapToGrid w:val="0"/>
                <w:sz w:val="20"/>
                <w:szCs w:val="20"/>
              </w:rPr>
            </w:pPr>
            <w:r>
              <w:rPr>
                <w:rFonts w:eastAsia="Times New Roman" w:cs="Arial"/>
                <w:snapToGrid w:val="0"/>
                <w:sz w:val="20"/>
                <w:szCs w:val="20"/>
              </w:rPr>
              <w:t>6.</w:t>
            </w:r>
          </w:p>
        </w:tc>
        <w:tc>
          <w:tcPr>
            <w:tcW w:w="4120" w:type="dxa"/>
            <w:tcBorders>
              <w:top w:val="nil"/>
              <w:left w:val="single" w:sz="4" w:space="0" w:color="auto"/>
              <w:bottom w:val="single" w:sz="4" w:space="0" w:color="auto"/>
              <w:right w:val="single" w:sz="4" w:space="0" w:color="auto"/>
            </w:tcBorders>
            <w:shd w:val="clear" w:color="auto" w:fill="auto"/>
            <w:vAlign w:val="bottom"/>
          </w:tcPr>
          <w:p w14:paraId="79F11F8D" w14:textId="77777777" w:rsidR="001640C9" w:rsidRPr="004C4335" w:rsidRDefault="001640C9" w:rsidP="001640C9">
            <w:pPr>
              <w:spacing w:before="60" w:after="60" w:line="240" w:lineRule="auto"/>
              <w:rPr>
                <w:rFonts w:cs="Arial"/>
                <w:b/>
                <w:szCs w:val="21"/>
              </w:rPr>
            </w:pPr>
            <w:r w:rsidRPr="004C4335">
              <w:rPr>
                <w:rFonts w:cs="Arial"/>
                <w:b/>
                <w:szCs w:val="21"/>
              </w:rPr>
              <w:t xml:space="preserve">Fil à </w:t>
            </w:r>
            <w:proofErr w:type="spellStart"/>
            <w:r w:rsidRPr="004C4335">
              <w:rPr>
                <w:rFonts w:cs="Arial"/>
                <w:b/>
                <w:szCs w:val="21"/>
              </w:rPr>
              <w:t>coudre</w:t>
            </w:r>
            <w:proofErr w:type="spellEnd"/>
          </w:p>
        </w:tc>
        <w:tc>
          <w:tcPr>
            <w:tcW w:w="5689" w:type="dxa"/>
            <w:shd w:val="clear" w:color="auto" w:fill="auto"/>
            <w:vAlign w:val="center"/>
          </w:tcPr>
          <w:p w14:paraId="32546972" w14:textId="77777777" w:rsidR="001640C9" w:rsidRPr="008B36C0" w:rsidRDefault="001640C9" w:rsidP="001640C9">
            <w:pPr>
              <w:spacing w:before="60" w:after="60" w:line="240" w:lineRule="auto"/>
              <w:jc w:val="center"/>
              <w:rPr>
                <w:rFonts w:eastAsia="Times New Roman" w:cs="Arial"/>
                <w:snapToGrid w:val="0"/>
                <w:sz w:val="20"/>
                <w:szCs w:val="20"/>
              </w:rPr>
            </w:pPr>
          </w:p>
        </w:tc>
        <w:tc>
          <w:tcPr>
            <w:tcW w:w="2552" w:type="dxa"/>
            <w:shd w:val="clear" w:color="auto" w:fill="auto"/>
            <w:vAlign w:val="center"/>
          </w:tcPr>
          <w:p w14:paraId="6B5E12C1" w14:textId="77777777" w:rsidR="001640C9" w:rsidRPr="008B36C0" w:rsidRDefault="001640C9" w:rsidP="001640C9">
            <w:pPr>
              <w:spacing w:before="60" w:after="60" w:line="240" w:lineRule="auto"/>
              <w:jc w:val="center"/>
              <w:rPr>
                <w:rFonts w:eastAsia="Times New Roman" w:cs="Arial"/>
                <w:snapToGrid w:val="0"/>
                <w:sz w:val="20"/>
                <w:szCs w:val="20"/>
              </w:rPr>
            </w:pPr>
          </w:p>
        </w:tc>
      </w:tr>
      <w:tr w:rsidR="001640C9" w:rsidRPr="008B36C0" w14:paraId="59DF7E3E" w14:textId="77777777" w:rsidTr="001640C9">
        <w:tc>
          <w:tcPr>
            <w:tcW w:w="1101" w:type="dxa"/>
            <w:shd w:val="clear" w:color="auto" w:fill="auto"/>
            <w:vAlign w:val="center"/>
          </w:tcPr>
          <w:p w14:paraId="5BA52B3F" w14:textId="77777777" w:rsidR="001640C9" w:rsidRPr="00FC2847" w:rsidRDefault="001640C9" w:rsidP="001640C9">
            <w:pPr>
              <w:spacing w:before="60" w:after="60" w:line="240" w:lineRule="auto"/>
              <w:jc w:val="center"/>
              <w:rPr>
                <w:rFonts w:eastAsia="Times New Roman" w:cs="Arial"/>
                <w:snapToGrid w:val="0"/>
                <w:sz w:val="20"/>
                <w:szCs w:val="20"/>
              </w:rPr>
            </w:pPr>
            <w:r>
              <w:rPr>
                <w:rFonts w:eastAsia="Times New Roman" w:cs="Arial"/>
                <w:snapToGrid w:val="0"/>
                <w:sz w:val="20"/>
                <w:szCs w:val="20"/>
              </w:rPr>
              <w:t>7.</w:t>
            </w:r>
          </w:p>
        </w:tc>
        <w:tc>
          <w:tcPr>
            <w:tcW w:w="4120" w:type="dxa"/>
            <w:tcBorders>
              <w:top w:val="nil"/>
              <w:left w:val="single" w:sz="4" w:space="0" w:color="auto"/>
              <w:bottom w:val="single" w:sz="4" w:space="0" w:color="auto"/>
              <w:right w:val="single" w:sz="4" w:space="0" w:color="auto"/>
            </w:tcBorders>
            <w:shd w:val="clear" w:color="auto" w:fill="auto"/>
            <w:vAlign w:val="bottom"/>
          </w:tcPr>
          <w:p w14:paraId="6A78E48E" w14:textId="77777777" w:rsidR="001640C9" w:rsidRPr="004C4335" w:rsidRDefault="001640C9" w:rsidP="001640C9">
            <w:pPr>
              <w:spacing w:before="60" w:after="60" w:line="240" w:lineRule="auto"/>
              <w:rPr>
                <w:rFonts w:cs="Arial"/>
                <w:b/>
                <w:szCs w:val="21"/>
              </w:rPr>
            </w:pPr>
            <w:proofErr w:type="spellStart"/>
            <w:r w:rsidRPr="004C4335">
              <w:rPr>
                <w:rFonts w:cs="Arial"/>
                <w:b/>
                <w:szCs w:val="21"/>
              </w:rPr>
              <w:t>Fermeture</w:t>
            </w:r>
            <w:proofErr w:type="spellEnd"/>
          </w:p>
        </w:tc>
        <w:tc>
          <w:tcPr>
            <w:tcW w:w="5689" w:type="dxa"/>
            <w:shd w:val="clear" w:color="auto" w:fill="auto"/>
            <w:vAlign w:val="center"/>
          </w:tcPr>
          <w:p w14:paraId="3AE4FF2B" w14:textId="77777777" w:rsidR="001640C9" w:rsidRPr="008B36C0" w:rsidRDefault="001640C9" w:rsidP="001640C9">
            <w:pPr>
              <w:spacing w:before="60" w:after="60" w:line="240" w:lineRule="auto"/>
              <w:jc w:val="center"/>
              <w:rPr>
                <w:rFonts w:eastAsia="Times New Roman" w:cs="Arial"/>
                <w:snapToGrid w:val="0"/>
                <w:sz w:val="20"/>
                <w:szCs w:val="20"/>
              </w:rPr>
            </w:pPr>
          </w:p>
        </w:tc>
        <w:tc>
          <w:tcPr>
            <w:tcW w:w="2552" w:type="dxa"/>
            <w:shd w:val="clear" w:color="auto" w:fill="auto"/>
            <w:vAlign w:val="center"/>
          </w:tcPr>
          <w:p w14:paraId="7E1DD774" w14:textId="77777777" w:rsidR="001640C9" w:rsidRPr="008B36C0" w:rsidRDefault="001640C9" w:rsidP="001640C9">
            <w:pPr>
              <w:spacing w:before="60" w:after="60" w:line="240" w:lineRule="auto"/>
              <w:jc w:val="center"/>
              <w:rPr>
                <w:rFonts w:eastAsia="Times New Roman" w:cs="Arial"/>
                <w:snapToGrid w:val="0"/>
                <w:sz w:val="20"/>
                <w:szCs w:val="20"/>
              </w:rPr>
            </w:pPr>
          </w:p>
        </w:tc>
      </w:tr>
      <w:tr w:rsidR="001640C9" w:rsidRPr="008B36C0" w14:paraId="03186D81" w14:textId="77777777" w:rsidTr="001640C9">
        <w:tc>
          <w:tcPr>
            <w:tcW w:w="1101" w:type="dxa"/>
            <w:shd w:val="clear" w:color="auto" w:fill="auto"/>
            <w:vAlign w:val="center"/>
          </w:tcPr>
          <w:p w14:paraId="6DFAE929" w14:textId="77777777" w:rsidR="001640C9" w:rsidRPr="00FC2847" w:rsidRDefault="001640C9" w:rsidP="001640C9">
            <w:pPr>
              <w:spacing w:before="60" w:after="60" w:line="240" w:lineRule="auto"/>
              <w:jc w:val="center"/>
              <w:rPr>
                <w:rFonts w:eastAsia="Times New Roman" w:cs="Arial"/>
                <w:snapToGrid w:val="0"/>
                <w:sz w:val="20"/>
                <w:szCs w:val="20"/>
              </w:rPr>
            </w:pPr>
            <w:r>
              <w:rPr>
                <w:rFonts w:eastAsia="Times New Roman" w:cs="Arial"/>
                <w:snapToGrid w:val="0"/>
                <w:sz w:val="20"/>
                <w:szCs w:val="20"/>
              </w:rPr>
              <w:t>8.</w:t>
            </w:r>
          </w:p>
        </w:tc>
        <w:tc>
          <w:tcPr>
            <w:tcW w:w="4120" w:type="dxa"/>
            <w:tcBorders>
              <w:top w:val="nil"/>
              <w:left w:val="single" w:sz="4" w:space="0" w:color="auto"/>
              <w:bottom w:val="single" w:sz="4" w:space="0" w:color="auto"/>
              <w:right w:val="single" w:sz="4" w:space="0" w:color="auto"/>
            </w:tcBorders>
            <w:shd w:val="clear" w:color="auto" w:fill="auto"/>
            <w:vAlign w:val="bottom"/>
          </w:tcPr>
          <w:p w14:paraId="4DCFC587" w14:textId="77777777" w:rsidR="001640C9" w:rsidRPr="004C4335" w:rsidRDefault="001640C9" w:rsidP="001640C9">
            <w:pPr>
              <w:spacing w:before="60" w:after="60" w:line="240" w:lineRule="auto"/>
              <w:rPr>
                <w:rFonts w:cs="Arial"/>
                <w:b/>
                <w:szCs w:val="21"/>
              </w:rPr>
            </w:pPr>
            <w:r w:rsidRPr="004C4335">
              <w:rPr>
                <w:rFonts w:cs="Arial"/>
                <w:b/>
                <w:szCs w:val="21"/>
              </w:rPr>
              <w:t xml:space="preserve">Aiguille </w:t>
            </w:r>
            <w:proofErr w:type="spellStart"/>
            <w:r w:rsidRPr="004C4335">
              <w:rPr>
                <w:rFonts w:cs="Arial"/>
                <w:b/>
                <w:szCs w:val="21"/>
              </w:rPr>
              <w:t>surfilage</w:t>
            </w:r>
            <w:proofErr w:type="spellEnd"/>
          </w:p>
        </w:tc>
        <w:tc>
          <w:tcPr>
            <w:tcW w:w="5689" w:type="dxa"/>
            <w:shd w:val="clear" w:color="auto" w:fill="auto"/>
            <w:vAlign w:val="center"/>
          </w:tcPr>
          <w:p w14:paraId="36D99ACB" w14:textId="77777777" w:rsidR="001640C9" w:rsidRPr="008B36C0" w:rsidRDefault="001640C9" w:rsidP="001640C9">
            <w:pPr>
              <w:spacing w:before="60" w:after="60" w:line="240" w:lineRule="auto"/>
              <w:jc w:val="center"/>
              <w:rPr>
                <w:rFonts w:eastAsia="Times New Roman" w:cs="Arial"/>
                <w:snapToGrid w:val="0"/>
                <w:sz w:val="20"/>
                <w:szCs w:val="20"/>
              </w:rPr>
            </w:pPr>
          </w:p>
        </w:tc>
        <w:tc>
          <w:tcPr>
            <w:tcW w:w="2552" w:type="dxa"/>
            <w:shd w:val="clear" w:color="auto" w:fill="auto"/>
            <w:vAlign w:val="center"/>
          </w:tcPr>
          <w:p w14:paraId="551433EA" w14:textId="77777777" w:rsidR="001640C9" w:rsidRPr="008B36C0" w:rsidRDefault="001640C9" w:rsidP="001640C9">
            <w:pPr>
              <w:spacing w:before="60" w:after="60" w:line="240" w:lineRule="auto"/>
              <w:jc w:val="center"/>
              <w:rPr>
                <w:rFonts w:eastAsia="Times New Roman" w:cs="Arial"/>
                <w:snapToGrid w:val="0"/>
                <w:sz w:val="20"/>
                <w:szCs w:val="20"/>
              </w:rPr>
            </w:pPr>
          </w:p>
        </w:tc>
      </w:tr>
      <w:tr w:rsidR="001640C9" w:rsidRPr="008B36C0" w14:paraId="7CB6942C" w14:textId="77777777" w:rsidTr="001640C9">
        <w:tc>
          <w:tcPr>
            <w:tcW w:w="1101" w:type="dxa"/>
            <w:shd w:val="clear" w:color="auto" w:fill="auto"/>
            <w:vAlign w:val="center"/>
          </w:tcPr>
          <w:p w14:paraId="5B2DAB01" w14:textId="77777777" w:rsidR="001640C9" w:rsidRPr="008B36C0" w:rsidRDefault="001640C9" w:rsidP="001640C9">
            <w:pPr>
              <w:spacing w:before="60" w:after="60" w:line="240" w:lineRule="auto"/>
              <w:jc w:val="center"/>
              <w:rPr>
                <w:rFonts w:eastAsia="Times New Roman" w:cs="Arial"/>
                <w:snapToGrid w:val="0"/>
                <w:sz w:val="20"/>
                <w:szCs w:val="20"/>
              </w:rPr>
            </w:pPr>
            <w:r>
              <w:rPr>
                <w:rFonts w:eastAsia="Times New Roman" w:cs="Arial"/>
                <w:snapToGrid w:val="0"/>
                <w:sz w:val="20"/>
                <w:szCs w:val="20"/>
              </w:rPr>
              <w:t>9</w:t>
            </w:r>
            <w:r w:rsidRPr="008B36C0">
              <w:rPr>
                <w:rFonts w:eastAsia="Times New Roman" w:cs="Arial"/>
                <w:snapToGrid w:val="0"/>
                <w:sz w:val="20"/>
                <w:szCs w:val="20"/>
              </w:rPr>
              <w:t>.</w:t>
            </w:r>
          </w:p>
        </w:tc>
        <w:tc>
          <w:tcPr>
            <w:tcW w:w="4120" w:type="dxa"/>
            <w:tcBorders>
              <w:top w:val="nil"/>
              <w:left w:val="single" w:sz="4" w:space="0" w:color="auto"/>
              <w:bottom w:val="single" w:sz="4" w:space="0" w:color="auto"/>
              <w:right w:val="single" w:sz="4" w:space="0" w:color="auto"/>
            </w:tcBorders>
            <w:shd w:val="clear" w:color="auto" w:fill="auto"/>
          </w:tcPr>
          <w:p w14:paraId="0206279A" w14:textId="77777777" w:rsidR="001640C9" w:rsidRDefault="001640C9" w:rsidP="001640C9">
            <w:pPr>
              <w:spacing w:before="60" w:after="60" w:line="240" w:lineRule="auto"/>
              <w:rPr>
                <w:rFonts w:cs="Arial"/>
                <w:b/>
                <w:szCs w:val="21"/>
              </w:rPr>
            </w:pPr>
            <w:proofErr w:type="spellStart"/>
            <w:r w:rsidRPr="00C87D29">
              <w:rPr>
                <w:rFonts w:cs="Arial"/>
                <w:b/>
                <w:szCs w:val="21"/>
              </w:rPr>
              <w:t>Mètre</w:t>
            </w:r>
            <w:proofErr w:type="spellEnd"/>
            <w:r w:rsidRPr="00C87D29">
              <w:rPr>
                <w:rFonts w:cs="Arial"/>
                <w:b/>
                <w:szCs w:val="21"/>
              </w:rPr>
              <w:t xml:space="preserve"> à </w:t>
            </w:r>
            <w:proofErr w:type="spellStart"/>
            <w:r w:rsidRPr="00C87D29">
              <w:rPr>
                <w:rFonts w:cs="Arial"/>
                <w:b/>
                <w:szCs w:val="21"/>
              </w:rPr>
              <w:t>ruban</w:t>
            </w:r>
            <w:proofErr w:type="spellEnd"/>
          </w:p>
          <w:p w14:paraId="4129E815" w14:textId="75A4EB58" w:rsidR="001640C9" w:rsidRPr="004C4335" w:rsidRDefault="001640C9" w:rsidP="001640C9">
            <w:pPr>
              <w:spacing w:before="60" w:after="60" w:line="240" w:lineRule="auto"/>
              <w:rPr>
                <w:rFonts w:cs="Arial"/>
                <w:szCs w:val="21"/>
              </w:rPr>
            </w:pPr>
            <w:r w:rsidRPr="004C4335">
              <w:rPr>
                <w:rFonts w:cs="Arial"/>
                <w:szCs w:val="21"/>
              </w:rPr>
              <w:t xml:space="preserve">En matière plastique / </w:t>
            </w:r>
            <w:proofErr w:type="spellStart"/>
            <w:r w:rsidRPr="004C4335">
              <w:rPr>
                <w:rFonts w:cs="Arial"/>
                <w:szCs w:val="21"/>
              </w:rPr>
              <w:t>Largeur</w:t>
            </w:r>
            <w:proofErr w:type="spellEnd"/>
            <w:r w:rsidRPr="004C4335">
              <w:rPr>
                <w:rFonts w:cs="Arial"/>
                <w:szCs w:val="21"/>
              </w:rPr>
              <w:t xml:space="preserve">: 25mm, longueur :150 cm au </w:t>
            </w:r>
            <w:proofErr w:type="spellStart"/>
            <w:r w:rsidRPr="004C4335">
              <w:rPr>
                <w:rFonts w:cs="Arial"/>
                <w:szCs w:val="21"/>
              </w:rPr>
              <w:t>moins</w:t>
            </w:r>
            <w:proofErr w:type="spellEnd"/>
          </w:p>
        </w:tc>
        <w:tc>
          <w:tcPr>
            <w:tcW w:w="5689" w:type="dxa"/>
            <w:shd w:val="clear" w:color="auto" w:fill="auto"/>
            <w:vAlign w:val="center"/>
          </w:tcPr>
          <w:p w14:paraId="7FB93CC1" w14:textId="77777777" w:rsidR="001640C9" w:rsidRPr="008B36C0" w:rsidRDefault="001640C9" w:rsidP="001640C9">
            <w:pPr>
              <w:spacing w:before="60" w:after="60" w:line="240" w:lineRule="auto"/>
              <w:jc w:val="center"/>
              <w:rPr>
                <w:rFonts w:eastAsia="Times New Roman" w:cs="Arial"/>
                <w:snapToGrid w:val="0"/>
                <w:sz w:val="20"/>
                <w:szCs w:val="20"/>
              </w:rPr>
            </w:pPr>
          </w:p>
        </w:tc>
        <w:tc>
          <w:tcPr>
            <w:tcW w:w="2552" w:type="dxa"/>
            <w:shd w:val="clear" w:color="auto" w:fill="auto"/>
            <w:vAlign w:val="center"/>
          </w:tcPr>
          <w:p w14:paraId="005CA1C4" w14:textId="77777777" w:rsidR="001640C9" w:rsidRPr="008B36C0" w:rsidRDefault="001640C9" w:rsidP="001640C9">
            <w:pPr>
              <w:spacing w:before="60" w:after="60" w:line="240" w:lineRule="auto"/>
              <w:jc w:val="center"/>
              <w:rPr>
                <w:rFonts w:eastAsia="Times New Roman" w:cs="Arial"/>
                <w:snapToGrid w:val="0"/>
                <w:sz w:val="20"/>
                <w:szCs w:val="20"/>
              </w:rPr>
            </w:pPr>
          </w:p>
        </w:tc>
      </w:tr>
      <w:tr w:rsidR="001640C9" w:rsidRPr="008B36C0" w14:paraId="4D49005A" w14:textId="77777777" w:rsidTr="001640C9">
        <w:tc>
          <w:tcPr>
            <w:tcW w:w="1101" w:type="dxa"/>
            <w:shd w:val="clear" w:color="auto" w:fill="auto"/>
            <w:vAlign w:val="center"/>
          </w:tcPr>
          <w:p w14:paraId="035F5021" w14:textId="77777777" w:rsidR="001640C9" w:rsidRPr="008B36C0" w:rsidRDefault="001640C9" w:rsidP="001640C9">
            <w:pPr>
              <w:spacing w:before="60" w:after="60" w:line="240" w:lineRule="auto"/>
              <w:jc w:val="center"/>
              <w:rPr>
                <w:rFonts w:eastAsia="Times New Roman" w:cs="Arial"/>
                <w:snapToGrid w:val="0"/>
                <w:sz w:val="20"/>
                <w:szCs w:val="20"/>
              </w:rPr>
            </w:pPr>
            <w:r>
              <w:rPr>
                <w:rFonts w:eastAsia="Times New Roman" w:cs="Arial"/>
                <w:snapToGrid w:val="0"/>
                <w:sz w:val="20"/>
                <w:szCs w:val="20"/>
              </w:rPr>
              <w:t>10</w:t>
            </w:r>
            <w:r w:rsidRPr="008B36C0">
              <w:rPr>
                <w:rFonts w:eastAsia="Times New Roman" w:cs="Arial"/>
                <w:snapToGrid w:val="0"/>
                <w:sz w:val="20"/>
                <w:szCs w:val="20"/>
              </w:rPr>
              <w:t>.</w:t>
            </w:r>
          </w:p>
        </w:tc>
        <w:tc>
          <w:tcPr>
            <w:tcW w:w="4120" w:type="dxa"/>
            <w:tcBorders>
              <w:top w:val="nil"/>
              <w:left w:val="single" w:sz="4" w:space="0" w:color="auto"/>
              <w:bottom w:val="single" w:sz="4" w:space="0" w:color="auto"/>
              <w:right w:val="single" w:sz="4" w:space="0" w:color="auto"/>
            </w:tcBorders>
            <w:shd w:val="clear" w:color="auto" w:fill="auto"/>
          </w:tcPr>
          <w:p w14:paraId="7A91B250" w14:textId="77777777" w:rsidR="001640C9" w:rsidRDefault="001640C9" w:rsidP="001640C9">
            <w:pPr>
              <w:spacing w:before="60" w:after="60" w:line="240" w:lineRule="auto"/>
              <w:rPr>
                <w:rFonts w:cs="Arial"/>
                <w:b/>
                <w:szCs w:val="21"/>
              </w:rPr>
            </w:pPr>
            <w:r w:rsidRPr="00C87D29">
              <w:rPr>
                <w:rFonts w:cs="Arial"/>
                <w:b/>
                <w:szCs w:val="21"/>
              </w:rPr>
              <w:t xml:space="preserve">Fer à </w:t>
            </w:r>
            <w:proofErr w:type="spellStart"/>
            <w:r w:rsidRPr="00C87D29">
              <w:rPr>
                <w:rFonts w:cs="Arial"/>
                <w:b/>
                <w:szCs w:val="21"/>
              </w:rPr>
              <w:t>repasser</w:t>
            </w:r>
            <w:proofErr w:type="spellEnd"/>
          </w:p>
          <w:p w14:paraId="4272AD56" w14:textId="77777777" w:rsidR="001640C9" w:rsidRPr="00C87D29" w:rsidRDefault="001640C9" w:rsidP="001640C9">
            <w:pPr>
              <w:spacing w:before="60" w:after="60" w:line="240" w:lineRule="auto"/>
              <w:rPr>
                <w:rFonts w:cs="Arial"/>
                <w:szCs w:val="21"/>
              </w:rPr>
            </w:pPr>
            <w:r w:rsidRPr="00C87D29">
              <w:rPr>
                <w:rFonts w:cs="Arial"/>
                <w:szCs w:val="21"/>
              </w:rPr>
              <w:t xml:space="preserve">A </w:t>
            </w:r>
            <w:proofErr w:type="spellStart"/>
            <w:r w:rsidRPr="00C87D29">
              <w:rPr>
                <w:rFonts w:cs="Arial"/>
                <w:szCs w:val="21"/>
              </w:rPr>
              <w:t>charbon</w:t>
            </w:r>
            <w:proofErr w:type="spellEnd"/>
            <w:r w:rsidRPr="00C87D29">
              <w:rPr>
                <w:rFonts w:cs="Arial"/>
                <w:szCs w:val="21"/>
              </w:rPr>
              <w:t xml:space="preserve">, Grande </w:t>
            </w:r>
            <w:proofErr w:type="spellStart"/>
            <w:r w:rsidRPr="00C87D29">
              <w:rPr>
                <w:rFonts w:cs="Arial"/>
                <w:szCs w:val="21"/>
              </w:rPr>
              <w:t>taill</w:t>
            </w:r>
            <w:r>
              <w:rPr>
                <w:rFonts w:cs="Arial"/>
                <w:szCs w:val="21"/>
              </w:rPr>
              <w:t>e</w:t>
            </w:r>
            <w:proofErr w:type="spellEnd"/>
          </w:p>
        </w:tc>
        <w:tc>
          <w:tcPr>
            <w:tcW w:w="5689" w:type="dxa"/>
            <w:shd w:val="clear" w:color="auto" w:fill="auto"/>
            <w:vAlign w:val="center"/>
          </w:tcPr>
          <w:p w14:paraId="447082E6" w14:textId="77777777" w:rsidR="001640C9" w:rsidRPr="008B36C0" w:rsidRDefault="001640C9" w:rsidP="001640C9">
            <w:pPr>
              <w:spacing w:before="60" w:after="60" w:line="240" w:lineRule="auto"/>
              <w:jc w:val="center"/>
              <w:rPr>
                <w:rFonts w:eastAsia="Times New Roman" w:cs="Arial"/>
                <w:snapToGrid w:val="0"/>
                <w:sz w:val="20"/>
                <w:szCs w:val="20"/>
              </w:rPr>
            </w:pPr>
          </w:p>
        </w:tc>
        <w:tc>
          <w:tcPr>
            <w:tcW w:w="2552" w:type="dxa"/>
            <w:shd w:val="clear" w:color="auto" w:fill="auto"/>
            <w:vAlign w:val="center"/>
          </w:tcPr>
          <w:p w14:paraId="2B5A9669" w14:textId="77777777" w:rsidR="001640C9" w:rsidRPr="008B36C0" w:rsidRDefault="001640C9" w:rsidP="001640C9">
            <w:pPr>
              <w:spacing w:before="60" w:after="60" w:line="240" w:lineRule="auto"/>
              <w:jc w:val="center"/>
              <w:rPr>
                <w:rFonts w:eastAsia="Times New Roman" w:cs="Arial"/>
                <w:snapToGrid w:val="0"/>
                <w:sz w:val="20"/>
                <w:szCs w:val="20"/>
              </w:rPr>
            </w:pPr>
          </w:p>
        </w:tc>
      </w:tr>
      <w:tr w:rsidR="001640C9" w:rsidRPr="008B36C0" w14:paraId="2F6EE752" w14:textId="77777777" w:rsidTr="001640C9">
        <w:tc>
          <w:tcPr>
            <w:tcW w:w="1101" w:type="dxa"/>
            <w:shd w:val="clear" w:color="auto" w:fill="auto"/>
            <w:vAlign w:val="center"/>
          </w:tcPr>
          <w:p w14:paraId="049F5E1B" w14:textId="77777777" w:rsidR="001640C9" w:rsidRPr="008B36C0" w:rsidRDefault="001640C9" w:rsidP="001640C9">
            <w:pPr>
              <w:spacing w:before="60" w:after="60" w:line="240" w:lineRule="auto"/>
              <w:jc w:val="center"/>
              <w:rPr>
                <w:rFonts w:eastAsia="Times New Roman" w:cs="Arial"/>
                <w:snapToGrid w:val="0"/>
                <w:sz w:val="20"/>
                <w:szCs w:val="20"/>
              </w:rPr>
            </w:pPr>
            <w:r>
              <w:rPr>
                <w:rFonts w:eastAsia="Times New Roman" w:cs="Arial"/>
                <w:snapToGrid w:val="0"/>
                <w:sz w:val="20"/>
                <w:szCs w:val="20"/>
              </w:rPr>
              <w:t>11</w:t>
            </w:r>
            <w:r w:rsidRPr="008B36C0">
              <w:rPr>
                <w:rFonts w:eastAsia="Times New Roman" w:cs="Arial"/>
                <w:snapToGrid w:val="0"/>
                <w:sz w:val="20"/>
                <w:szCs w:val="20"/>
              </w:rPr>
              <w:t>.</w:t>
            </w:r>
          </w:p>
        </w:tc>
        <w:tc>
          <w:tcPr>
            <w:tcW w:w="4120" w:type="dxa"/>
            <w:tcBorders>
              <w:top w:val="nil"/>
              <w:left w:val="single" w:sz="4" w:space="0" w:color="auto"/>
              <w:bottom w:val="single" w:sz="4" w:space="0" w:color="auto"/>
              <w:right w:val="single" w:sz="4" w:space="0" w:color="auto"/>
            </w:tcBorders>
            <w:shd w:val="clear" w:color="auto" w:fill="auto"/>
          </w:tcPr>
          <w:p w14:paraId="70E9EA60" w14:textId="77777777" w:rsidR="001640C9" w:rsidRDefault="001640C9" w:rsidP="001640C9">
            <w:pPr>
              <w:spacing w:before="60" w:after="60" w:line="240" w:lineRule="auto"/>
              <w:rPr>
                <w:rFonts w:cs="Arial"/>
                <w:b/>
                <w:szCs w:val="21"/>
              </w:rPr>
            </w:pPr>
            <w:proofErr w:type="spellStart"/>
            <w:r w:rsidRPr="00C87D29">
              <w:rPr>
                <w:rFonts w:cs="Arial"/>
                <w:b/>
                <w:szCs w:val="21"/>
              </w:rPr>
              <w:t>Règle</w:t>
            </w:r>
            <w:proofErr w:type="spellEnd"/>
            <w:r w:rsidRPr="00C87D29">
              <w:rPr>
                <w:rFonts w:cs="Arial"/>
                <w:b/>
                <w:szCs w:val="21"/>
              </w:rPr>
              <w:t xml:space="preserve"> droite </w:t>
            </w:r>
          </w:p>
          <w:p w14:paraId="58D16A65" w14:textId="77777777" w:rsidR="001640C9" w:rsidRPr="00C87D29" w:rsidRDefault="001640C9" w:rsidP="001640C9">
            <w:pPr>
              <w:spacing w:before="60" w:after="60" w:line="240" w:lineRule="auto"/>
              <w:rPr>
                <w:rFonts w:cs="Arial"/>
                <w:szCs w:val="21"/>
              </w:rPr>
            </w:pPr>
            <w:proofErr w:type="spellStart"/>
            <w:r w:rsidRPr="00C87D29">
              <w:rPr>
                <w:rFonts w:cs="Arial"/>
                <w:szCs w:val="21"/>
              </w:rPr>
              <w:t>Longeur</w:t>
            </w:r>
            <w:proofErr w:type="spellEnd"/>
            <w:r w:rsidRPr="00C87D29">
              <w:rPr>
                <w:rFonts w:cs="Arial"/>
                <w:szCs w:val="21"/>
              </w:rPr>
              <w:t xml:space="preserve"> = 1m, couleur jaune, en plastique grand format pour couture</w:t>
            </w:r>
          </w:p>
        </w:tc>
        <w:tc>
          <w:tcPr>
            <w:tcW w:w="5689" w:type="dxa"/>
            <w:shd w:val="clear" w:color="auto" w:fill="auto"/>
            <w:vAlign w:val="center"/>
          </w:tcPr>
          <w:p w14:paraId="74EB98E7" w14:textId="77777777" w:rsidR="001640C9" w:rsidRPr="008B36C0" w:rsidRDefault="001640C9" w:rsidP="001640C9">
            <w:pPr>
              <w:spacing w:before="60" w:after="60" w:line="240" w:lineRule="auto"/>
              <w:jc w:val="center"/>
              <w:rPr>
                <w:rFonts w:eastAsia="Times New Roman" w:cs="Arial"/>
                <w:snapToGrid w:val="0"/>
                <w:sz w:val="20"/>
                <w:szCs w:val="20"/>
              </w:rPr>
            </w:pPr>
          </w:p>
        </w:tc>
        <w:tc>
          <w:tcPr>
            <w:tcW w:w="2552" w:type="dxa"/>
            <w:shd w:val="clear" w:color="auto" w:fill="auto"/>
            <w:vAlign w:val="center"/>
          </w:tcPr>
          <w:p w14:paraId="0D55CB8F" w14:textId="77777777" w:rsidR="001640C9" w:rsidRPr="008B36C0" w:rsidRDefault="001640C9" w:rsidP="001640C9">
            <w:pPr>
              <w:spacing w:before="60" w:after="60" w:line="240" w:lineRule="auto"/>
              <w:jc w:val="center"/>
              <w:rPr>
                <w:rFonts w:eastAsia="Times New Roman" w:cs="Arial"/>
                <w:snapToGrid w:val="0"/>
                <w:sz w:val="20"/>
                <w:szCs w:val="20"/>
              </w:rPr>
            </w:pPr>
          </w:p>
        </w:tc>
      </w:tr>
      <w:tr w:rsidR="001640C9" w:rsidRPr="008B36C0" w14:paraId="1415911A" w14:textId="77777777" w:rsidTr="001640C9">
        <w:tc>
          <w:tcPr>
            <w:tcW w:w="1101" w:type="dxa"/>
            <w:shd w:val="clear" w:color="auto" w:fill="auto"/>
            <w:vAlign w:val="center"/>
          </w:tcPr>
          <w:p w14:paraId="4CACFB5F" w14:textId="77777777" w:rsidR="001640C9" w:rsidRPr="008B36C0" w:rsidRDefault="001640C9" w:rsidP="001640C9">
            <w:pPr>
              <w:spacing w:before="60" w:after="60" w:line="240" w:lineRule="auto"/>
              <w:jc w:val="center"/>
              <w:rPr>
                <w:rFonts w:eastAsia="Times New Roman" w:cs="Arial"/>
                <w:snapToGrid w:val="0"/>
                <w:sz w:val="20"/>
                <w:szCs w:val="20"/>
              </w:rPr>
            </w:pPr>
            <w:r>
              <w:rPr>
                <w:rFonts w:eastAsia="Times New Roman" w:cs="Arial"/>
                <w:snapToGrid w:val="0"/>
                <w:sz w:val="20"/>
                <w:szCs w:val="20"/>
              </w:rPr>
              <w:t>12</w:t>
            </w:r>
            <w:r w:rsidRPr="008B36C0">
              <w:rPr>
                <w:rFonts w:eastAsia="Times New Roman" w:cs="Arial"/>
                <w:snapToGrid w:val="0"/>
                <w:sz w:val="20"/>
                <w:szCs w:val="20"/>
              </w:rPr>
              <w:t>.</w:t>
            </w:r>
          </w:p>
        </w:tc>
        <w:tc>
          <w:tcPr>
            <w:tcW w:w="4120" w:type="dxa"/>
            <w:tcBorders>
              <w:top w:val="nil"/>
              <w:left w:val="single" w:sz="4" w:space="0" w:color="auto"/>
              <w:bottom w:val="single" w:sz="4" w:space="0" w:color="auto"/>
              <w:right w:val="single" w:sz="4" w:space="0" w:color="auto"/>
            </w:tcBorders>
            <w:shd w:val="clear" w:color="auto" w:fill="auto"/>
          </w:tcPr>
          <w:p w14:paraId="23344966" w14:textId="77777777" w:rsidR="001640C9" w:rsidRDefault="001640C9" w:rsidP="001640C9">
            <w:pPr>
              <w:spacing w:before="60" w:after="60" w:line="240" w:lineRule="auto"/>
              <w:rPr>
                <w:rFonts w:cs="Arial"/>
                <w:b/>
                <w:szCs w:val="21"/>
              </w:rPr>
            </w:pPr>
            <w:proofErr w:type="spellStart"/>
            <w:r w:rsidRPr="00C87D29">
              <w:rPr>
                <w:rFonts w:cs="Arial"/>
                <w:b/>
                <w:szCs w:val="21"/>
              </w:rPr>
              <w:t>Equerre</w:t>
            </w:r>
            <w:proofErr w:type="spellEnd"/>
            <w:r w:rsidRPr="00C87D29">
              <w:rPr>
                <w:rFonts w:cs="Arial"/>
                <w:b/>
                <w:szCs w:val="21"/>
              </w:rPr>
              <w:t xml:space="preserve"> </w:t>
            </w:r>
          </w:p>
          <w:p w14:paraId="27F09863" w14:textId="77777777" w:rsidR="001640C9" w:rsidRPr="007128D5" w:rsidRDefault="001640C9" w:rsidP="001640C9">
            <w:pPr>
              <w:spacing w:before="60" w:after="60" w:line="240" w:lineRule="auto"/>
              <w:rPr>
                <w:rFonts w:cs="Arial"/>
                <w:szCs w:val="21"/>
              </w:rPr>
            </w:pPr>
            <w:r w:rsidRPr="007128D5">
              <w:rPr>
                <w:rFonts w:cs="Arial"/>
                <w:szCs w:val="21"/>
              </w:rPr>
              <w:t>Couleur jaune, en plastique grand format pour couture</w:t>
            </w:r>
          </w:p>
        </w:tc>
        <w:tc>
          <w:tcPr>
            <w:tcW w:w="5689" w:type="dxa"/>
            <w:shd w:val="clear" w:color="auto" w:fill="auto"/>
            <w:vAlign w:val="center"/>
          </w:tcPr>
          <w:p w14:paraId="5412C8A2" w14:textId="77777777" w:rsidR="001640C9" w:rsidRPr="008B36C0" w:rsidRDefault="001640C9" w:rsidP="001640C9">
            <w:pPr>
              <w:spacing w:before="60" w:after="60" w:line="240" w:lineRule="auto"/>
              <w:jc w:val="center"/>
              <w:rPr>
                <w:rFonts w:eastAsia="Times New Roman" w:cs="Arial"/>
                <w:snapToGrid w:val="0"/>
                <w:sz w:val="20"/>
                <w:szCs w:val="20"/>
              </w:rPr>
            </w:pPr>
          </w:p>
        </w:tc>
        <w:tc>
          <w:tcPr>
            <w:tcW w:w="2552" w:type="dxa"/>
            <w:shd w:val="clear" w:color="auto" w:fill="auto"/>
            <w:vAlign w:val="center"/>
          </w:tcPr>
          <w:p w14:paraId="6FA7D14E" w14:textId="77777777" w:rsidR="001640C9" w:rsidRPr="008B36C0" w:rsidRDefault="001640C9" w:rsidP="001640C9">
            <w:pPr>
              <w:spacing w:before="60" w:after="60" w:line="240" w:lineRule="auto"/>
              <w:jc w:val="center"/>
              <w:rPr>
                <w:rFonts w:eastAsia="Times New Roman" w:cs="Arial"/>
                <w:snapToGrid w:val="0"/>
                <w:sz w:val="20"/>
                <w:szCs w:val="20"/>
              </w:rPr>
            </w:pPr>
          </w:p>
        </w:tc>
      </w:tr>
      <w:tr w:rsidR="001640C9" w:rsidRPr="008B36C0" w14:paraId="7B9333FC" w14:textId="77777777" w:rsidTr="001640C9">
        <w:tc>
          <w:tcPr>
            <w:tcW w:w="1101" w:type="dxa"/>
            <w:shd w:val="clear" w:color="auto" w:fill="auto"/>
            <w:vAlign w:val="center"/>
          </w:tcPr>
          <w:p w14:paraId="1A6C5E5A" w14:textId="77777777" w:rsidR="001640C9" w:rsidRPr="008B36C0" w:rsidRDefault="001640C9" w:rsidP="001640C9">
            <w:pPr>
              <w:spacing w:before="60" w:after="60" w:line="240" w:lineRule="auto"/>
              <w:jc w:val="center"/>
              <w:rPr>
                <w:rFonts w:eastAsia="Times New Roman" w:cs="Arial"/>
                <w:snapToGrid w:val="0"/>
                <w:sz w:val="20"/>
                <w:szCs w:val="20"/>
              </w:rPr>
            </w:pPr>
            <w:r w:rsidRPr="008B36C0">
              <w:rPr>
                <w:rFonts w:eastAsia="Times New Roman" w:cs="Arial"/>
                <w:snapToGrid w:val="0"/>
                <w:sz w:val="20"/>
                <w:szCs w:val="20"/>
              </w:rPr>
              <w:t>1</w:t>
            </w:r>
            <w:r>
              <w:rPr>
                <w:rFonts w:eastAsia="Times New Roman" w:cs="Arial"/>
                <w:snapToGrid w:val="0"/>
                <w:sz w:val="20"/>
                <w:szCs w:val="20"/>
              </w:rPr>
              <w:t>3</w:t>
            </w:r>
            <w:r w:rsidRPr="008B36C0">
              <w:rPr>
                <w:rFonts w:eastAsia="Times New Roman" w:cs="Arial"/>
                <w:snapToGrid w:val="0"/>
                <w:sz w:val="20"/>
                <w:szCs w:val="20"/>
              </w:rPr>
              <w:t>.</w:t>
            </w:r>
          </w:p>
        </w:tc>
        <w:tc>
          <w:tcPr>
            <w:tcW w:w="4120" w:type="dxa"/>
            <w:tcBorders>
              <w:top w:val="nil"/>
              <w:left w:val="single" w:sz="4" w:space="0" w:color="auto"/>
              <w:bottom w:val="single" w:sz="4" w:space="0" w:color="auto"/>
              <w:right w:val="single" w:sz="4" w:space="0" w:color="auto"/>
            </w:tcBorders>
            <w:shd w:val="clear" w:color="auto" w:fill="auto"/>
          </w:tcPr>
          <w:p w14:paraId="4A6C563F" w14:textId="77777777" w:rsidR="001640C9" w:rsidRDefault="001640C9" w:rsidP="001640C9">
            <w:pPr>
              <w:spacing w:before="60" w:after="60" w:line="240" w:lineRule="auto"/>
              <w:rPr>
                <w:rFonts w:cs="Arial"/>
                <w:b/>
                <w:szCs w:val="21"/>
              </w:rPr>
            </w:pPr>
            <w:r w:rsidRPr="00C87D29">
              <w:rPr>
                <w:rFonts w:cs="Arial"/>
                <w:b/>
                <w:szCs w:val="21"/>
              </w:rPr>
              <w:t xml:space="preserve">Rapporteur </w:t>
            </w:r>
          </w:p>
          <w:p w14:paraId="39358787" w14:textId="77777777" w:rsidR="001640C9" w:rsidRPr="007128D5" w:rsidRDefault="001640C9" w:rsidP="001640C9">
            <w:pPr>
              <w:spacing w:before="60" w:after="60" w:line="240" w:lineRule="auto"/>
              <w:rPr>
                <w:rFonts w:cs="Arial"/>
                <w:szCs w:val="21"/>
              </w:rPr>
            </w:pPr>
            <w:r w:rsidRPr="007128D5">
              <w:rPr>
                <w:rFonts w:cs="Arial"/>
                <w:szCs w:val="21"/>
              </w:rPr>
              <w:t>Couleur jaune en plastique grand format pour couture</w:t>
            </w:r>
          </w:p>
        </w:tc>
        <w:tc>
          <w:tcPr>
            <w:tcW w:w="5689" w:type="dxa"/>
            <w:shd w:val="clear" w:color="auto" w:fill="auto"/>
            <w:vAlign w:val="center"/>
          </w:tcPr>
          <w:p w14:paraId="559D1B4F" w14:textId="77777777" w:rsidR="001640C9" w:rsidRPr="008B36C0" w:rsidRDefault="001640C9" w:rsidP="001640C9">
            <w:pPr>
              <w:spacing w:before="60" w:after="60" w:line="240" w:lineRule="auto"/>
              <w:jc w:val="center"/>
              <w:rPr>
                <w:rFonts w:eastAsia="Times New Roman" w:cs="Arial"/>
                <w:snapToGrid w:val="0"/>
                <w:sz w:val="20"/>
                <w:szCs w:val="20"/>
              </w:rPr>
            </w:pPr>
          </w:p>
        </w:tc>
        <w:tc>
          <w:tcPr>
            <w:tcW w:w="2552" w:type="dxa"/>
            <w:shd w:val="clear" w:color="auto" w:fill="auto"/>
            <w:vAlign w:val="center"/>
          </w:tcPr>
          <w:p w14:paraId="072D9AAB" w14:textId="77777777" w:rsidR="001640C9" w:rsidRPr="008B36C0" w:rsidRDefault="001640C9" w:rsidP="001640C9">
            <w:pPr>
              <w:spacing w:before="60" w:after="60" w:line="240" w:lineRule="auto"/>
              <w:jc w:val="center"/>
              <w:rPr>
                <w:rFonts w:eastAsia="Times New Roman" w:cs="Arial"/>
                <w:snapToGrid w:val="0"/>
                <w:sz w:val="20"/>
                <w:szCs w:val="20"/>
              </w:rPr>
            </w:pPr>
          </w:p>
        </w:tc>
      </w:tr>
      <w:tr w:rsidR="001640C9" w:rsidRPr="008B36C0" w14:paraId="04D29743" w14:textId="77777777" w:rsidTr="001640C9">
        <w:tc>
          <w:tcPr>
            <w:tcW w:w="1101" w:type="dxa"/>
            <w:shd w:val="clear" w:color="auto" w:fill="auto"/>
            <w:vAlign w:val="center"/>
          </w:tcPr>
          <w:p w14:paraId="593E4EA5" w14:textId="77777777" w:rsidR="001640C9" w:rsidRPr="008B36C0" w:rsidRDefault="001640C9" w:rsidP="001640C9">
            <w:pPr>
              <w:spacing w:before="60" w:after="60" w:line="240" w:lineRule="auto"/>
              <w:jc w:val="center"/>
              <w:rPr>
                <w:rFonts w:eastAsia="Times New Roman" w:cs="Arial"/>
                <w:snapToGrid w:val="0"/>
                <w:sz w:val="20"/>
                <w:szCs w:val="20"/>
              </w:rPr>
            </w:pPr>
            <w:r w:rsidRPr="008B36C0">
              <w:rPr>
                <w:rFonts w:eastAsia="Times New Roman" w:cs="Arial"/>
                <w:snapToGrid w:val="0"/>
                <w:sz w:val="20"/>
                <w:szCs w:val="20"/>
              </w:rPr>
              <w:t>1</w:t>
            </w:r>
            <w:r>
              <w:rPr>
                <w:rFonts w:eastAsia="Times New Roman" w:cs="Arial"/>
                <w:snapToGrid w:val="0"/>
                <w:sz w:val="20"/>
                <w:szCs w:val="20"/>
              </w:rPr>
              <w:t>4</w:t>
            </w:r>
            <w:r w:rsidRPr="008B36C0">
              <w:rPr>
                <w:rFonts w:eastAsia="Times New Roman" w:cs="Arial"/>
                <w:snapToGrid w:val="0"/>
                <w:sz w:val="20"/>
                <w:szCs w:val="20"/>
              </w:rPr>
              <w:t>.</w:t>
            </w:r>
          </w:p>
        </w:tc>
        <w:tc>
          <w:tcPr>
            <w:tcW w:w="4120" w:type="dxa"/>
            <w:tcBorders>
              <w:top w:val="nil"/>
              <w:left w:val="single" w:sz="4" w:space="0" w:color="auto"/>
              <w:bottom w:val="single" w:sz="4" w:space="0" w:color="auto"/>
              <w:right w:val="single" w:sz="4" w:space="0" w:color="auto"/>
            </w:tcBorders>
            <w:shd w:val="clear" w:color="auto" w:fill="auto"/>
          </w:tcPr>
          <w:p w14:paraId="465BF2C6" w14:textId="77777777" w:rsidR="001640C9" w:rsidRDefault="001640C9" w:rsidP="001640C9">
            <w:pPr>
              <w:spacing w:before="60" w:after="60" w:line="240" w:lineRule="auto"/>
              <w:rPr>
                <w:rFonts w:cs="Arial"/>
                <w:b/>
                <w:szCs w:val="21"/>
              </w:rPr>
            </w:pPr>
            <w:proofErr w:type="spellStart"/>
            <w:r w:rsidRPr="00C87D29">
              <w:rPr>
                <w:rFonts w:cs="Arial"/>
                <w:b/>
                <w:szCs w:val="21"/>
              </w:rPr>
              <w:t>Ciseaux</w:t>
            </w:r>
            <w:proofErr w:type="spellEnd"/>
            <w:r w:rsidRPr="00C87D29">
              <w:rPr>
                <w:rFonts w:cs="Arial"/>
                <w:b/>
                <w:szCs w:val="21"/>
              </w:rPr>
              <w:t xml:space="preserve"> de coupe</w:t>
            </w:r>
          </w:p>
          <w:p w14:paraId="507D5FCF" w14:textId="77777777" w:rsidR="001640C9" w:rsidRPr="007128D5" w:rsidRDefault="001640C9" w:rsidP="001640C9">
            <w:pPr>
              <w:spacing w:before="60" w:after="60" w:line="240" w:lineRule="auto"/>
              <w:rPr>
                <w:rFonts w:cs="Arial"/>
                <w:szCs w:val="21"/>
              </w:rPr>
            </w:pPr>
            <w:r w:rsidRPr="007128D5">
              <w:rPr>
                <w:rFonts w:cs="Arial"/>
                <w:szCs w:val="21"/>
              </w:rPr>
              <w:t xml:space="preserve">Grande </w:t>
            </w:r>
            <w:proofErr w:type="spellStart"/>
            <w:r w:rsidRPr="007128D5">
              <w:rPr>
                <w:rFonts w:cs="Arial"/>
                <w:szCs w:val="21"/>
              </w:rPr>
              <w:t>taille</w:t>
            </w:r>
            <w:proofErr w:type="spellEnd"/>
            <w:r w:rsidRPr="007128D5">
              <w:rPr>
                <w:rFonts w:cs="Arial"/>
                <w:szCs w:val="21"/>
              </w:rPr>
              <w:t xml:space="preserve">, </w:t>
            </w:r>
            <w:proofErr w:type="spellStart"/>
            <w:r w:rsidRPr="007128D5">
              <w:rPr>
                <w:rFonts w:cs="Arial"/>
                <w:szCs w:val="21"/>
              </w:rPr>
              <w:t>poignet</w:t>
            </w:r>
            <w:proofErr w:type="spellEnd"/>
            <w:r w:rsidRPr="007128D5">
              <w:rPr>
                <w:rFonts w:cs="Arial"/>
                <w:szCs w:val="21"/>
              </w:rPr>
              <w:t xml:space="preserve"> et lame en </w:t>
            </w:r>
            <w:proofErr w:type="spellStart"/>
            <w:r w:rsidRPr="007128D5">
              <w:rPr>
                <w:rFonts w:cs="Arial"/>
                <w:szCs w:val="21"/>
              </w:rPr>
              <w:t>acier</w:t>
            </w:r>
            <w:proofErr w:type="spellEnd"/>
          </w:p>
        </w:tc>
        <w:tc>
          <w:tcPr>
            <w:tcW w:w="5689" w:type="dxa"/>
            <w:shd w:val="clear" w:color="auto" w:fill="auto"/>
            <w:vAlign w:val="center"/>
          </w:tcPr>
          <w:p w14:paraId="74D165C8" w14:textId="77777777" w:rsidR="001640C9" w:rsidRPr="008B36C0" w:rsidRDefault="001640C9" w:rsidP="001640C9">
            <w:pPr>
              <w:spacing w:before="60" w:after="60" w:line="240" w:lineRule="auto"/>
              <w:jc w:val="center"/>
              <w:rPr>
                <w:rFonts w:eastAsia="Times New Roman" w:cs="Arial"/>
                <w:snapToGrid w:val="0"/>
                <w:sz w:val="20"/>
                <w:szCs w:val="20"/>
              </w:rPr>
            </w:pPr>
          </w:p>
        </w:tc>
        <w:tc>
          <w:tcPr>
            <w:tcW w:w="2552" w:type="dxa"/>
            <w:shd w:val="clear" w:color="auto" w:fill="auto"/>
            <w:vAlign w:val="center"/>
          </w:tcPr>
          <w:p w14:paraId="203AA4D7" w14:textId="77777777" w:rsidR="001640C9" w:rsidRPr="008B36C0" w:rsidRDefault="001640C9" w:rsidP="001640C9">
            <w:pPr>
              <w:spacing w:before="60" w:after="60" w:line="240" w:lineRule="auto"/>
              <w:jc w:val="center"/>
              <w:rPr>
                <w:rFonts w:eastAsia="Times New Roman" w:cs="Arial"/>
                <w:snapToGrid w:val="0"/>
                <w:sz w:val="20"/>
                <w:szCs w:val="20"/>
              </w:rPr>
            </w:pPr>
          </w:p>
        </w:tc>
      </w:tr>
      <w:tr w:rsidR="001640C9" w:rsidRPr="00A06705" w14:paraId="546E1461" w14:textId="77777777" w:rsidTr="001640C9">
        <w:tc>
          <w:tcPr>
            <w:tcW w:w="1101" w:type="dxa"/>
            <w:shd w:val="clear" w:color="auto" w:fill="auto"/>
            <w:vAlign w:val="center"/>
          </w:tcPr>
          <w:p w14:paraId="1E019FF0" w14:textId="77777777" w:rsidR="001640C9" w:rsidRPr="00ED20FE" w:rsidRDefault="001640C9" w:rsidP="001640C9">
            <w:pPr>
              <w:spacing w:before="60" w:after="60" w:line="240" w:lineRule="auto"/>
              <w:jc w:val="center"/>
              <w:rPr>
                <w:rFonts w:cs="Arial"/>
                <w:szCs w:val="21"/>
              </w:rPr>
            </w:pPr>
            <w:r w:rsidRPr="00ED20FE">
              <w:rPr>
                <w:rFonts w:cs="Arial"/>
                <w:szCs w:val="21"/>
              </w:rPr>
              <w:t>1</w:t>
            </w:r>
            <w:r>
              <w:rPr>
                <w:rFonts w:cs="Arial"/>
                <w:szCs w:val="21"/>
              </w:rPr>
              <w:t>5</w:t>
            </w:r>
            <w:r w:rsidRPr="00ED20FE">
              <w:rPr>
                <w:rFonts w:cs="Arial"/>
                <w:szCs w:val="21"/>
              </w:rPr>
              <w:t>.</w:t>
            </w:r>
          </w:p>
        </w:tc>
        <w:tc>
          <w:tcPr>
            <w:tcW w:w="4120" w:type="dxa"/>
            <w:tcBorders>
              <w:top w:val="nil"/>
              <w:left w:val="single" w:sz="4" w:space="0" w:color="auto"/>
              <w:bottom w:val="single" w:sz="4" w:space="0" w:color="auto"/>
              <w:right w:val="single" w:sz="4" w:space="0" w:color="auto"/>
            </w:tcBorders>
            <w:shd w:val="clear" w:color="auto" w:fill="auto"/>
          </w:tcPr>
          <w:p w14:paraId="3F616F50" w14:textId="77777777" w:rsidR="001640C9" w:rsidRPr="004C4335" w:rsidRDefault="001640C9" w:rsidP="001640C9">
            <w:pPr>
              <w:spacing w:before="60" w:after="60" w:line="240" w:lineRule="auto"/>
              <w:rPr>
                <w:rFonts w:cs="Arial"/>
                <w:b/>
                <w:szCs w:val="21"/>
              </w:rPr>
            </w:pPr>
            <w:proofErr w:type="spellStart"/>
            <w:r w:rsidRPr="004C4335">
              <w:rPr>
                <w:rFonts w:cs="Arial"/>
                <w:b/>
                <w:szCs w:val="21"/>
              </w:rPr>
              <w:t>Roulète</w:t>
            </w:r>
            <w:proofErr w:type="spellEnd"/>
          </w:p>
        </w:tc>
        <w:tc>
          <w:tcPr>
            <w:tcW w:w="5689" w:type="dxa"/>
            <w:shd w:val="clear" w:color="auto" w:fill="auto"/>
            <w:vAlign w:val="center"/>
          </w:tcPr>
          <w:p w14:paraId="17F82196"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252D42F2" w14:textId="77777777" w:rsidR="001640C9" w:rsidRPr="00A06705" w:rsidRDefault="001640C9" w:rsidP="001640C9">
            <w:pPr>
              <w:spacing w:before="60" w:after="60" w:line="240" w:lineRule="auto"/>
              <w:jc w:val="center"/>
              <w:rPr>
                <w:rFonts w:cs="Arial"/>
                <w:b/>
                <w:szCs w:val="21"/>
              </w:rPr>
            </w:pPr>
          </w:p>
        </w:tc>
      </w:tr>
      <w:tr w:rsidR="001640C9" w:rsidRPr="00A06705" w14:paraId="4CEDEBE4" w14:textId="77777777" w:rsidTr="001640C9">
        <w:tc>
          <w:tcPr>
            <w:tcW w:w="1101" w:type="dxa"/>
            <w:tcBorders>
              <w:bottom w:val="single" w:sz="4" w:space="0" w:color="auto"/>
            </w:tcBorders>
            <w:shd w:val="clear" w:color="auto" w:fill="auto"/>
            <w:vAlign w:val="center"/>
          </w:tcPr>
          <w:p w14:paraId="1E10BE9B" w14:textId="77777777" w:rsidR="001640C9" w:rsidRPr="00ED20FE" w:rsidRDefault="001640C9" w:rsidP="001640C9">
            <w:pPr>
              <w:spacing w:before="60" w:after="60" w:line="240" w:lineRule="auto"/>
              <w:jc w:val="center"/>
              <w:rPr>
                <w:rFonts w:cs="Arial"/>
                <w:szCs w:val="21"/>
              </w:rPr>
            </w:pPr>
            <w:r w:rsidRPr="00ED20FE">
              <w:rPr>
                <w:rFonts w:cs="Arial"/>
                <w:szCs w:val="21"/>
              </w:rPr>
              <w:t>1</w:t>
            </w:r>
            <w:r>
              <w:rPr>
                <w:rFonts w:cs="Arial"/>
                <w:szCs w:val="21"/>
              </w:rPr>
              <w:t>6</w:t>
            </w:r>
            <w:r w:rsidRPr="00ED20FE">
              <w:rPr>
                <w:rFonts w:cs="Arial"/>
                <w:szCs w:val="21"/>
              </w:rPr>
              <w:t>.</w:t>
            </w:r>
          </w:p>
        </w:tc>
        <w:tc>
          <w:tcPr>
            <w:tcW w:w="4120" w:type="dxa"/>
            <w:tcBorders>
              <w:top w:val="nil"/>
              <w:left w:val="single" w:sz="4" w:space="0" w:color="auto"/>
              <w:bottom w:val="single" w:sz="4" w:space="0" w:color="auto"/>
              <w:right w:val="single" w:sz="4" w:space="0" w:color="auto"/>
            </w:tcBorders>
            <w:shd w:val="clear" w:color="auto" w:fill="auto"/>
          </w:tcPr>
          <w:p w14:paraId="036D1355" w14:textId="77777777" w:rsidR="001640C9" w:rsidRPr="004C4335" w:rsidRDefault="001640C9" w:rsidP="001640C9">
            <w:pPr>
              <w:spacing w:before="60" w:after="60" w:line="240" w:lineRule="auto"/>
              <w:rPr>
                <w:rFonts w:cs="Arial"/>
                <w:b/>
                <w:szCs w:val="21"/>
              </w:rPr>
            </w:pPr>
            <w:r w:rsidRPr="004C4335">
              <w:rPr>
                <w:rFonts w:cs="Arial"/>
                <w:b/>
                <w:szCs w:val="21"/>
              </w:rPr>
              <w:t>Crayon de papier</w:t>
            </w:r>
          </w:p>
        </w:tc>
        <w:tc>
          <w:tcPr>
            <w:tcW w:w="5689" w:type="dxa"/>
            <w:shd w:val="clear" w:color="auto" w:fill="auto"/>
            <w:vAlign w:val="center"/>
          </w:tcPr>
          <w:p w14:paraId="0A8B6140"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201E7EA9" w14:textId="77777777" w:rsidR="001640C9" w:rsidRPr="00A06705" w:rsidRDefault="001640C9" w:rsidP="001640C9">
            <w:pPr>
              <w:spacing w:before="60" w:after="60" w:line="240" w:lineRule="auto"/>
              <w:jc w:val="center"/>
              <w:rPr>
                <w:rFonts w:cs="Arial"/>
                <w:b/>
                <w:szCs w:val="21"/>
              </w:rPr>
            </w:pPr>
          </w:p>
        </w:tc>
      </w:tr>
      <w:tr w:rsidR="001640C9" w:rsidRPr="00A06705" w14:paraId="2BE896B9" w14:textId="77777777" w:rsidTr="001640C9">
        <w:tc>
          <w:tcPr>
            <w:tcW w:w="1101" w:type="dxa"/>
            <w:tcBorders>
              <w:bottom w:val="single" w:sz="4" w:space="0" w:color="auto"/>
            </w:tcBorders>
            <w:shd w:val="clear" w:color="auto" w:fill="auto"/>
            <w:vAlign w:val="center"/>
          </w:tcPr>
          <w:p w14:paraId="5E7F6324" w14:textId="77777777" w:rsidR="001640C9" w:rsidRPr="00ED20FE" w:rsidRDefault="001640C9" w:rsidP="001640C9">
            <w:pPr>
              <w:spacing w:before="60" w:after="60" w:line="240" w:lineRule="auto"/>
              <w:jc w:val="center"/>
              <w:rPr>
                <w:rFonts w:cs="Arial"/>
                <w:szCs w:val="21"/>
              </w:rPr>
            </w:pPr>
            <w:r w:rsidRPr="00ED20FE">
              <w:rPr>
                <w:rFonts w:cs="Arial"/>
                <w:szCs w:val="21"/>
              </w:rPr>
              <w:t>1</w:t>
            </w:r>
            <w:r>
              <w:rPr>
                <w:rFonts w:cs="Arial"/>
                <w:szCs w:val="21"/>
              </w:rPr>
              <w:t>7</w:t>
            </w:r>
            <w:r w:rsidRPr="00ED20FE">
              <w:rPr>
                <w:rFonts w:cs="Arial"/>
                <w:szCs w:val="21"/>
              </w:rPr>
              <w:t>.</w:t>
            </w:r>
          </w:p>
        </w:tc>
        <w:tc>
          <w:tcPr>
            <w:tcW w:w="4120" w:type="dxa"/>
            <w:tcBorders>
              <w:top w:val="nil"/>
              <w:left w:val="single" w:sz="4" w:space="0" w:color="auto"/>
              <w:bottom w:val="single" w:sz="4" w:space="0" w:color="auto"/>
              <w:right w:val="single" w:sz="4" w:space="0" w:color="auto"/>
            </w:tcBorders>
            <w:shd w:val="clear" w:color="auto" w:fill="auto"/>
          </w:tcPr>
          <w:p w14:paraId="580B49B2" w14:textId="77777777" w:rsidR="001640C9" w:rsidRPr="004C4335" w:rsidRDefault="001640C9" w:rsidP="001640C9">
            <w:pPr>
              <w:spacing w:before="60" w:after="60" w:line="240" w:lineRule="auto"/>
              <w:rPr>
                <w:rFonts w:cs="Arial"/>
                <w:b/>
                <w:szCs w:val="21"/>
              </w:rPr>
            </w:pPr>
            <w:r w:rsidRPr="004C4335">
              <w:rPr>
                <w:rFonts w:cs="Arial"/>
                <w:b/>
                <w:szCs w:val="21"/>
              </w:rPr>
              <w:t xml:space="preserve">Boutons de </w:t>
            </w:r>
            <w:proofErr w:type="spellStart"/>
            <w:r w:rsidRPr="004C4335">
              <w:rPr>
                <w:rFonts w:cs="Arial"/>
                <w:b/>
                <w:szCs w:val="21"/>
              </w:rPr>
              <w:t>pantalon</w:t>
            </w:r>
            <w:proofErr w:type="spellEnd"/>
          </w:p>
        </w:tc>
        <w:tc>
          <w:tcPr>
            <w:tcW w:w="5689" w:type="dxa"/>
            <w:shd w:val="clear" w:color="auto" w:fill="auto"/>
            <w:vAlign w:val="center"/>
          </w:tcPr>
          <w:p w14:paraId="441727E7"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47629485" w14:textId="77777777" w:rsidR="001640C9" w:rsidRPr="00A06705" w:rsidRDefault="001640C9" w:rsidP="001640C9">
            <w:pPr>
              <w:spacing w:before="60" w:after="60" w:line="240" w:lineRule="auto"/>
              <w:jc w:val="center"/>
              <w:rPr>
                <w:rFonts w:cs="Arial"/>
                <w:b/>
                <w:szCs w:val="21"/>
              </w:rPr>
            </w:pPr>
          </w:p>
        </w:tc>
      </w:tr>
      <w:tr w:rsidR="001640C9" w:rsidRPr="00A06705" w14:paraId="1615EFD9" w14:textId="77777777" w:rsidTr="001640C9">
        <w:tc>
          <w:tcPr>
            <w:tcW w:w="1101" w:type="dxa"/>
            <w:tcBorders>
              <w:bottom w:val="single" w:sz="4" w:space="0" w:color="auto"/>
            </w:tcBorders>
            <w:shd w:val="clear" w:color="auto" w:fill="auto"/>
            <w:vAlign w:val="center"/>
          </w:tcPr>
          <w:p w14:paraId="14EAF9F9" w14:textId="77777777" w:rsidR="001640C9" w:rsidRPr="00ED20FE" w:rsidRDefault="001640C9" w:rsidP="001640C9">
            <w:pPr>
              <w:spacing w:before="60" w:after="60" w:line="240" w:lineRule="auto"/>
              <w:jc w:val="center"/>
              <w:rPr>
                <w:rFonts w:cs="Arial"/>
                <w:szCs w:val="21"/>
              </w:rPr>
            </w:pPr>
            <w:r w:rsidRPr="00ED20FE">
              <w:rPr>
                <w:rFonts w:cs="Arial"/>
                <w:szCs w:val="21"/>
              </w:rPr>
              <w:t>1</w:t>
            </w:r>
            <w:r>
              <w:rPr>
                <w:rFonts w:cs="Arial"/>
                <w:szCs w:val="21"/>
              </w:rPr>
              <w:t>8</w:t>
            </w:r>
            <w:r w:rsidRPr="00ED20FE">
              <w:rPr>
                <w:rFonts w:cs="Arial"/>
                <w:szCs w:val="21"/>
              </w:rPr>
              <w:t>.</w:t>
            </w:r>
          </w:p>
        </w:tc>
        <w:tc>
          <w:tcPr>
            <w:tcW w:w="4120" w:type="dxa"/>
            <w:tcBorders>
              <w:top w:val="nil"/>
              <w:left w:val="single" w:sz="4" w:space="0" w:color="auto"/>
              <w:bottom w:val="single" w:sz="4" w:space="0" w:color="auto"/>
              <w:right w:val="single" w:sz="4" w:space="0" w:color="auto"/>
            </w:tcBorders>
            <w:shd w:val="clear" w:color="auto" w:fill="auto"/>
          </w:tcPr>
          <w:p w14:paraId="158472DE" w14:textId="77777777" w:rsidR="001640C9" w:rsidRPr="004C4335" w:rsidRDefault="001640C9" w:rsidP="001640C9">
            <w:pPr>
              <w:spacing w:before="60" w:after="60" w:line="240" w:lineRule="auto"/>
              <w:rPr>
                <w:rFonts w:cs="Arial"/>
                <w:b/>
                <w:szCs w:val="21"/>
              </w:rPr>
            </w:pPr>
            <w:r w:rsidRPr="004C4335">
              <w:rPr>
                <w:rFonts w:cs="Arial"/>
                <w:b/>
                <w:szCs w:val="21"/>
              </w:rPr>
              <w:t>Bouton de chemise</w:t>
            </w:r>
          </w:p>
        </w:tc>
        <w:tc>
          <w:tcPr>
            <w:tcW w:w="5689" w:type="dxa"/>
            <w:shd w:val="clear" w:color="auto" w:fill="auto"/>
            <w:vAlign w:val="center"/>
          </w:tcPr>
          <w:p w14:paraId="153764F9"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09297263" w14:textId="77777777" w:rsidR="001640C9" w:rsidRPr="00A06705" w:rsidRDefault="001640C9" w:rsidP="001640C9">
            <w:pPr>
              <w:spacing w:before="60" w:after="60" w:line="240" w:lineRule="auto"/>
              <w:jc w:val="center"/>
              <w:rPr>
                <w:rFonts w:cs="Arial"/>
                <w:b/>
                <w:szCs w:val="21"/>
              </w:rPr>
            </w:pPr>
          </w:p>
        </w:tc>
      </w:tr>
      <w:tr w:rsidR="001640C9" w:rsidRPr="00A06705" w14:paraId="0316C51D" w14:textId="77777777" w:rsidTr="001640C9">
        <w:tc>
          <w:tcPr>
            <w:tcW w:w="1101" w:type="dxa"/>
            <w:tcBorders>
              <w:bottom w:val="single" w:sz="4" w:space="0" w:color="auto"/>
            </w:tcBorders>
            <w:shd w:val="clear" w:color="auto" w:fill="auto"/>
            <w:vAlign w:val="center"/>
          </w:tcPr>
          <w:p w14:paraId="629F0DEE" w14:textId="77777777" w:rsidR="001640C9" w:rsidRPr="00ED20FE" w:rsidRDefault="001640C9" w:rsidP="001640C9">
            <w:pPr>
              <w:spacing w:before="60" w:after="60" w:line="240" w:lineRule="auto"/>
              <w:jc w:val="center"/>
              <w:rPr>
                <w:rFonts w:cs="Arial"/>
                <w:szCs w:val="21"/>
              </w:rPr>
            </w:pPr>
            <w:r w:rsidRPr="00ED20FE">
              <w:rPr>
                <w:rFonts w:cs="Arial"/>
                <w:szCs w:val="21"/>
              </w:rPr>
              <w:t>1</w:t>
            </w:r>
            <w:r>
              <w:rPr>
                <w:rFonts w:cs="Arial"/>
                <w:szCs w:val="21"/>
              </w:rPr>
              <w:t>9</w:t>
            </w:r>
            <w:r w:rsidRPr="00ED20FE">
              <w:rPr>
                <w:rFonts w:cs="Arial"/>
                <w:szCs w:val="21"/>
              </w:rPr>
              <w:t>.</w:t>
            </w:r>
          </w:p>
        </w:tc>
        <w:tc>
          <w:tcPr>
            <w:tcW w:w="4120" w:type="dxa"/>
            <w:tcBorders>
              <w:top w:val="nil"/>
              <w:left w:val="single" w:sz="4" w:space="0" w:color="auto"/>
              <w:bottom w:val="single" w:sz="4" w:space="0" w:color="auto"/>
              <w:right w:val="single" w:sz="4" w:space="0" w:color="auto"/>
            </w:tcBorders>
            <w:shd w:val="clear" w:color="auto" w:fill="auto"/>
          </w:tcPr>
          <w:p w14:paraId="0AE642D9" w14:textId="77777777" w:rsidR="001640C9" w:rsidRPr="004C4335" w:rsidRDefault="001640C9" w:rsidP="001640C9">
            <w:pPr>
              <w:spacing w:before="60" w:after="60" w:line="240" w:lineRule="auto"/>
              <w:rPr>
                <w:rFonts w:cs="Arial"/>
                <w:b/>
                <w:szCs w:val="21"/>
              </w:rPr>
            </w:pPr>
            <w:r w:rsidRPr="004C4335">
              <w:rPr>
                <w:rFonts w:cs="Arial"/>
                <w:b/>
                <w:szCs w:val="21"/>
              </w:rPr>
              <w:t xml:space="preserve">Fil à </w:t>
            </w:r>
            <w:proofErr w:type="spellStart"/>
            <w:r w:rsidRPr="004C4335">
              <w:rPr>
                <w:rFonts w:cs="Arial"/>
                <w:b/>
                <w:szCs w:val="21"/>
              </w:rPr>
              <w:t>surfiler</w:t>
            </w:r>
            <w:proofErr w:type="spellEnd"/>
          </w:p>
        </w:tc>
        <w:tc>
          <w:tcPr>
            <w:tcW w:w="5689" w:type="dxa"/>
            <w:shd w:val="clear" w:color="auto" w:fill="auto"/>
            <w:vAlign w:val="center"/>
          </w:tcPr>
          <w:p w14:paraId="3E9F3B13"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7DAA233D" w14:textId="77777777" w:rsidR="001640C9" w:rsidRPr="00A06705" w:rsidRDefault="001640C9" w:rsidP="001640C9">
            <w:pPr>
              <w:spacing w:before="60" w:after="60" w:line="240" w:lineRule="auto"/>
              <w:jc w:val="center"/>
              <w:rPr>
                <w:rFonts w:cs="Arial"/>
                <w:b/>
                <w:szCs w:val="21"/>
              </w:rPr>
            </w:pPr>
          </w:p>
        </w:tc>
      </w:tr>
      <w:tr w:rsidR="001640C9" w:rsidRPr="00A06705" w14:paraId="05E26224" w14:textId="77777777" w:rsidTr="001640C9">
        <w:tc>
          <w:tcPr>
            <w:tcW w:w="1101" w:type="dxa"/>
            <w:tcBorders>
              <w:bottom w:val="single" w:sz="4" w:space="0" w:color="auto"/>
            </w:tcBorders>
            <w:shd w:val="clear" w:color="auto" w:fill="auto"/>
            <w:vAlign w:val="center"/>
          </w:tcPr>
          <w:p w14:paraId="1B949705" w14:textId="77777777" w:rsidR="001640C9" w:rsidRPr="00ED20FE" w:rsidRDefault="001640C9" w:rsidP="001640C9">
            <w:pPr>
              <w:spacing w:before="60" w:after="60" w:line="240" w:lineRule="auto"/>
              <w:jc w:val="center"/>
              <w:rPr>
                <w:rFonts w:cs="Arial"/>
                <w:szCs w:val="21"/>
              </w:rPr>
            </w:pPr>
            <w:r>
              <w:rPr>
                <w:rFonts w:cs="Arial"/>
                <w:szCs w:val="21"/>
              </w:rPr>
              <w:t>20</w:t>
            </w:r>
            <w:r w:rsidRPr="00ED20FE">
              <w:rPr>
                <w:rFonts w:cs="Arial"/>
                <w:szCs w:val="21"/>
              </w:rPr>
              <w:t>.</w:t>
            </w:r>
          </w:p>
        </w:tc>
        <w:tc>
          <w:tcPr>
            <w:tcW w:w="4120" w:type="dxa"/>
            <w:tcBorders>
              <w:top w:val="nil"/>
              <w:left w:val="single" w:sz="4" w:space="0" w:color="auto"/>
              <w:bottom w:val="single" w:sz="4" w:space="0" w:color="auto"/>
              <w:right w:val="single" w:sz="4" w:space="0" w:color="auto"/>
            </w:tcBorders>
            <w:shd w:val="clear" w:color="auto" w:fill="auto"/>
          </w:tcPr>
          <w:p w14:paraId="2E72581D" w14:textId="77777777" w:rsidR="001640C9" w:rsidRPr="00AA6DC2" w:rsidRDefault="001640C9" w:rsidP="001640C9">
            <w:pPr>
              <w:spacing w:before="60" w:after="60" w:line="240" w:lineRule="auto"/>
              <w:rPr>
                <w:rFonts w:cs="Arial"/>
                <w:b/>
                <w:szCs w:val="21"/>
              </w:rPr>
            </w:pPr>
            <w:proofErr w:type="spellStart"/>
            <w:r w:rsidRPr="00AA6DC2">
              <w:rPr>
                <w:rFonts w:cs="Arial"/>
                <w:b/>
                <w:szCs w:val="21"/>
              </w:rPr>
              <w:t>Rame</w:t>
            </w:r>
            <w:proofErr w:type="spellEnd"/>
            <w:r w:rsidRPr="00AA6DC2">
              <w:rPr>
                <w:rFonts w:cs="Arial"/>
                <w:b/>
                <w:szCs w:val="21"/>
              </w:rPr>
              <w:t xml:space="preserve"> de papier</w:t>
            </w:r>
          </w:p>
        </w:tc>
        <w:tc>
          <w:tcPr>
            <w:tcW w:w="5689" w:type="dxa"/>
            <w:shd w:val="clear" w:color="auto" w:fill="auto"/>
            <w:vAlign w:val="center"/>
          </w:tcPr>
          <w:p w14:paraId="73AB0AFA"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03D10CBD" w14:textId="77777777" w:rsidR="001640C9" w:rsidRPr="00A06705" w:rsidRDefault="001640C9" w:rsidP="001640C9">
            <w:pPr>
              <w:spacing w:before="60" w:after="60" w:line="240" w:lineRule="auto"/>
              <w:jc w:val="center"/>
              <w:rPr>
                <w:rFonts w:cs="Arial"/>
                <w:b/>
                <w:szCs w:val="21"/>
              </w:rPr>
            </w:pPr>
          </w:p>
        </w:tc>
      </w:tr>
      <w:tr w:rsidR="001640C9" w:rsidRPr="00A06705" w14:paraId="26CC8369" w14:textId="77777777" w:rsidTr="001640C9">
        <w:tc>
          <w:tcPr>
            <w:tcW w:w="1101" w:type="dxa"/>
            <w:tcBorders>
              <w:bottom w:val="single" w:sz="4" w:space="0" w:color="auto"/>
            </w:tcBorders>
            <w:shd w:val="clear" w:color="auto" w:fill="auto"/>
            <w:vAlign w:val="center"/>
          </w:tcPr>
          <w:p w14:paraId="58DBAA63" w14:textId="77777777" w:rsidR="001640C9" w:rsidRPr="00ED20FE" w:rsidRDefault="001640C9" w:rsidP="001640C9">
            <w:pPr>
              <w:spacing w:before="60" w:after="60" w:line="240" w:lineRule="auto"/>
              <w:jc w:val="center"/>
              <w:rPr>
                <w:rFonts w:cs="Arial"/>
                <w:szCs w:val="21"/>
              </w:rPr>
            </w:pPr>
            <w:r>
              <w:rPr>
                <w:rFonts w:cs="Arial"/>
                <w:szCs w:val="21"/>
              </w:rPr>
              <w:t>21</w:t>
            </w:r>
            <w:r w:rsidRPr="00ED20FE">
              <w:rPr>
                <w:rFonts w:cs="Arial"/>
                <w:szCs w:val="21"/>
              </w:rPr>
              <w:t>.</w:t>
            </w:r>
          </w:p>
        </w:tc>
        <w:tc>
          <w:tcPr>
            <w:tcW w:w="4120" w:type="dxa"/>
            <w:tcBorders>
              <w:top w:val="nil"/>
              <w:left w:val="single" w:sz="4" w:space="0" w:color="auto"/>
              <w:bottom w:val="single" w:sz="4" w:space="0" w:color="auto"/>
              <w:right w:val="single" w:sz="4" w:space="0" w:color="auto"/>
            </w:tcBorders>
            <w:shd w:val="clear" w:color="auto" w:fill="auto"/>
          </w:tcPr>
          <w:p w14:paraId="7E24715A" w14:textId="77777777" w:rsidR="001640C9" w:rsidRPr="00AA6DC2" w:rsidRDefault="001640C9" w:rsidP="001640C9">
            <w:pPr>
              <w:spacing w:before="60" w:after="60" w:line="240" w:lineRule="auto"/>
              <w:rPr>
                <w:rFonts w:cs="Arial"/>
                <w:b/>
                <w:szCs w:val="21"/>
              </w:rPr>
            </w:pPr>
            <w:proofErr w:type="spellStart"/>
            <w:r w:rsidRPr="00AA6DC2">
              <w:rPr>
                <w:rFonts w:cs="Arial"/>
                <w:b/>
                <w:szCs w:val="21"/>
              </w:rPr>
              <w:t>Gomme</w:t>
            </w:r>
            <w:proofErr w:type="spellEnd"/>
          </w:p>
        </w:tc>
        <w:tc>
          <w:tcPr>
            <w:tcW w:w="5689" w:type="dxa"/>
            <w:shd w:val="clear" w:color="auto" w:fill="auto"/>
            <w:vAlign w:val="center"/>
          </w:tcPr>
          <w:p w14:paraId="571D7E48"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21828246" w14:textId="77777777" w:rsidR="001640C9" w:rsidRPr="00A06705" w:rsidRDefault="001640C9" w:rsidP="001640C9">
            <w:pPr>
              <w:spacing w:before="60" w:after="60" w:line="240" w:lineRule="auto"/>
              <w:jc w:val="center"/>
              <w:rPr>
                <w:rFonts w:cs="Arial"/>
                <w:b/>
                <w:szCs w:val="21"/>
              </w:rPr>
            </w:pPr>
          </w:p>
        </w:tc>
      </w:tr>
      <w:tr w:rsidR="001640C9" w:rsidRPr="00A06705" w14:paraId="736CC457" w14:textId="77777777" w:rsidTr="001640C9">
        <w:tc>
          <w:tcPr>
            <w:tcW w:w="1101" w:type="dxa"/>
            <w:tcBorders>
              <w:bottom w:val="single" w:sz="4" w:space="0" w:color="auto"/>
            </w:tcBorders>
            <w:shd w:val="clear" w:color="auto" w:fill="auto"/>
            <w:vAlign w:val="center"/>
          </w:tcPr>
          <w:p w14:paraId="0EDA0DAB" w14:textId="77777777" w:rsidR="001640C9" w:rsidRPr="00ED20FE" w:rsidRDefault="001640C9" w:rsidP="001640C9">
            <w:pPr>
              <w:spacing w:before="60" w:after="60" w:line="240" w:lineRule="auto"/>
              <w:jc w:val="center"/>
              <w:rPr>
                <w:rFonts w:cs="Arial"/>
                <w:szCs w:val="21"/>
              </w:rPr>
            </w:pPr>
            <w:r>
              <w:rPr>
                <w:rFonts w:cs="Arial"/>
                <w:szCs w:val="21"/>
              </w:rPr>
              <w:t>22</w:t>
            </w:r>
            <w:r w:rsidRPr="00ED20FE">
              <w:rPr>
                <w:rFonts w:cs="Arial"/>
                <w:szCs w:val="21"/>
              </w:rPr>
              <w:t>.</w:t>
            </w:r>
          </w:p>
        </w:tc>
        <w:tc>
          <w:tcPr>
            <w:tcW w:w="4120" w:type="dxa"/>
            <w:tcBorders>
              <w:top w:val="nil"/>
              <w:left w:val="single" w:sz="4" w:space="0" w:color="auto"/>
              <w:bottom w:val="single" w:sz="4" w:space="0" w:color="auto"/>
              <w:right w:val="single" w:sz="4" w:space="0" w:color="auto"/>
            </w:tcBorders>
            <w:shd w:val="clear" w:color="auto" w:fill="auto"/>
          </w:tcPr>
          <w:p w14:paraId="5E4B0747" w14:textId="77777777" w:rsidR="001640C9" w:rsidRPr="00AA6DC2" w:rsidRDefault="001640C9" w:rsidP="001640C9">
            <w:pPr>
              <w:spacing w:before="60" w:after="60" w:line="240" w:lineRule="auto"/>
              <w:rPr>
                <w:rFonts w:cs="Arial"/>
                <w:b/>
                <w:szCs w:val="21"/>
              </w:rPr>
            </w:pPr>
            <w:r w:rsidRPr="00AA6DC2">
              <w:rPr>
                <w:rFonts w:cs="Arial"/>
                <w:b/>
                <w:szCs w:val="21"/>
              </w:rPr>
              <w:t>Bic Bleu</w:t>
            </w:r>
          </w:p>
        </w:tc>
        <w:tc>
          <w:tcPr>
            <w:tcW w:w="5689" w:type="dxa"/>
            <w:shd w:val="clear" w:color="auto" w:fill="auto"/>
            <w:vAlign w:val="center"/>
          </w:tcPr>
          <w:p w14:paraId="7F63046F"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14AE07C5" w14:textId="77777777" w:rsidR="001640C9" w:rsidRPr="00A06705" w:rsidRDefault="001640C9" w:rsidP="001640C9">
            <w:pPr>
              <w:spacing w:before="60" w:after="60" w:line="240" w:lineRule="auto"/>
              <w:jc w:val="center"/>
              <w:rPr>
                <w:rFonts w:cs="Arial"/>
                <w:b/>
                <w:szCs w:val="21"/>
              </w:rPr>
            </w:pPr>
          </w:p>
        </w:tc>
      </w:tr>
      <w:tr w:rsidR="001640C9" w:rsidRPr="00A06705" w14:paraId="4BB6F2F6" w14:textId="77777777" w:rsidTr="001640C9">
        <w:tc>
          <w:tcPr>
            <w:tcW w:w="1101" w:type="dxa"/>
            <w:tcBorders>
              <w:bottom w:val="single" w:sz="4" w:space="0" w:color="auto"/>
            </w:tcBorders>
            <w:shd w:val="clear" w:color="auto" w:fill="auto"/>
            <w:vAlign w:val="center"/>
          </w:tcPr>
          <w:p w14:paraId="2EB52B27" w14:textId="77777777" w:rsidR="001640C9" w:rsidRPr="00ED20FE" w:rsidRDefault="001640C9" w:rsidP="001640C9">
            <w:pPr>
              <w:spacing w:before="60" w:after="60" w:line="240" w:lineRule="auto"/>
              <w:jc w:val="center"/>
              <w:rPr>
                <w:rFonts w:cs="Arial"/>
                <w:szCs w:val="21"/>
              </w:rPr>
            </w:pPr>
            <w:r>
              <w:rPr>
                <w:rFonts w:cs="Arial"/>
                <w:szCs w:val="21"/>
              </w:rPr>
              <w:t>23</w:t>
            </w:r>
            <w:r w:rsidRPr="00ED20FE">
              <w:rPr>
                <w:rFonts w:cs="Arial"/>
                <w:szCs w:val="21"/>
              </w:rPr>
              <w:t>.</w:t>
            </w:r>
          </w:p>
        </w:tc>
        <w:tc>
          <w:tcPr>
            <w:tcW w:w="4120" w:type="dxa"/>
            <w:tcBorders>
              <w:top w:val="nil"/>
              <w:left w:val="single" w:sz="4" w:space="0" w:color="auto"/>
              <w:bottom w:val="single" w:sz="4" w:space="0" w:color="auto"/>
              <w:right w:val="single" w:sz="4" w:space="0" w:color="auto"/>
            </w:tcBorders>
            <w:shd w:val="clear" w:color="auto" w:fill="auto"/>
          </w:tcPr>
          <w:p w14:paraId="77454038" w14:textId="77777777" w:rsidR="001640C9" w:rsidRPr="00AA6DC2" w:rsidRDefault="001640C9" w:rsidP="001640C9">
            <w:pPr>
              <w:spacing w:before="60" w:after="60" w:line="240" w:lineRule="auto"/>
              <w:rPr>
                <w:rFonts w:cs="Arial"/>
                <w:b/>
                <w:szCs w:val="21"/>
              </w:rPr>
            </w:pPr>
            <w:r w:rsidRPr="00AA6DC2">
              <w:rPr>
                <w:rFonts w:cs="Arial"/>
                <w:b/>
                <w:szCs w:val="21"/>
              </w:rPr>
              <w:t>Colorant</w:t>
            </w:r>
          </w:p>
        </w:tc>
        <w:tc>
          <w:tcPr>
            <w:tcW w:w="5689" w:type="dxa"/>
            <w:shd w:val="clear" w:color="auto" w:fill="auto"/>
            <w:vAlign w:val="center"/>
          </w:tcPr>
          <w:p w14:paraId="36BDA85E"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24F0FA16" w14:textId="77777777" w:rsidR="001640C9" w:rsidRPr="00A06705" w:rsidRDefault="001640C9" w:rsidP="001640C9">
            <w:pPr>
              <w:spacing w:before="60" w:after="60" w:line="240" w:lineRule="auto"/>
              <w:jc w:val="center"/>
              <w:rPr>
                <w:rFonts w:cs="Arial"/>
                <w:b/>
                <w:szCs w:val="21"/>
              </w:rPr>
            </w:pPr>
          </w:p>
        </w:tc>
      </w:tr>
      <w:tr w:rsidR="001640C9" w:rsidRPr="00A06705" w14:paraId="7991B425" w14:textId="77777777" w:rsidTr="001640C9">
        <w:tc>
          <w:tcPr>
            <w:tcW w:w="1101" w:type="dxa"/>
            <w:tcBorders>
              <w:bottom w:val="single" w:sz="4" w:space="0" w:color="auto"/>
            </w:tcBorders>
            <w:shd w:val="clear" w:color="auto" w:fill="auto"/>
            <w:vAlign w:val="center"/>
          </w:tcPr>
          <w:p w14:paraId="4493A075" w14:textId="77777777" w:rsidR="001640C9" w:rsidRPr="00537244" w:rsidRDefault="001640C9" w:rsidP="001640C9">
            <w:pPr>
              <w:spacing w:before="60" w:after="60" w:line="240" w:lineRule="auto"/>
              <w:jc w:val="center"/>
              <w:rPr>
                <w:rFonts w:cs="Arial"/>
                <w:szCs w:val="21"/>
              </w:rPr>
            </w:pPr>
            <w:r>
              <w:rPr>
                <w:rFonts w:cs="Arial"/>
                <w:szCs w:val="21"/>
              </w:rPr>
              <w:t>24</w:t>
            </w:r>
            <w:r w:rsidRPr="00ED20FE">
              <w:rPr>
                <w:rFonts w:cs="Arial"/>
                <w:szCs w:val="21"/>
              </w:rPr>
              <w:t>.</w:t>
            </w:r>
          </w:p>
        </w:tc>
        <w:tc>
          <w:tcPr>
            <w:tcW w:w="4120" w:type="dxa"/>
            <w:tcBorders>
              <w:top w:val="nil"/>
              <w:left w:val="single" w:sz="4" w:space="0" w:color="auto"/>
              <w:bottom w:val="single" w:sz="4" w:space="0" w:color="auto"/>
              <w:right w:val="single" w:sz="4" w:space="0" w:color="auto"/>
            </w:tcBorders>
            <w:shd w:val="clear" w:color="auto" w:fill="auto"/>
          </w:tcPr>
          <w:p w14:paraId="6E7F8137" w14:textId="77777777" w:rsidR="001640C9" w:rsidRPr="00AA6DC2" w:rsidRDefault="001640C9" w:rsidP="001640C9">
            <w:pPr>
              <w:spacing w:before="60" w:after="60" w:line="240" w:lineRule="auto"/>
              <w:rPr>
                <w:rFonts w:cs="Arial"/>
                <w:b/>
                <w:szCs w:val="21"/>
              </w:rPr>
            </w:pPr>
            <w:proofErr w:type="spellStart"/>
            <w:r w:rsidRPr="00AA6DC2">
              <w:rPr>
                <w:rFonts w:cs="Arial"/>
                <w:b/>
                <w:szCs w:val="21"/>
              </w:rPr>
              <w:t>Craie</w:t>
            </w:r>
            <w:proofErr w:type="spellEnd"/>
          </w:p>
        </w:tc>
        <w:tc>
          <w:tcPr>
            <w:tcW w:w="5689" w:type="dxa"/>
            <w:shd w:val="clear" w:color="auto" w:fill="auto"/>
            <w:vAlign w:val="center"/>
          </w:tcPr>
          <w:p w14:paraId="2C8D1D95"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3CB4A7AF" w14:textId="77777777" w:rsidR="001640C9" w:rsidRPr="00A06705" w:rsidRDefault="001640C9" w:rsidP="001640C9">
            <w:pPr>
              <w:spacing w:before="60" w:after="60" w:line="240" w:lineRule="auto"/>
              <w:jc w:val="center"/>
              <w:rPr>
                <w:rFonts w:cs="Arial"/>
                <w:b/>
                <w:szCs w:val="21"/>
              </w:rPr>
            </w:pPr>
          </w:p>
        </w:tc>
      </w:tr>
      <w:tr w:rsidR="001640C9" w:rsidRPr="00A06705" w14:paraId="0BBDAE2A" w14:textId="77777777" w:rsidTr="001640C9">
        <w:tc>
          <w:tcPr>
            <w:tcW w:w="1101" w:type="dxa"/>
            <w:tcBorders>
              <w:bottom w:val="single" w:sz="4" w:space="0" w:color="auto"/>
            </w:tcBorders>
            <w:shd w:val="clear" w:color="auto" w:fill="auto"/>
            <w:vAlign w:val="center"/>
          </w:tcPr>
          <w:p w14:paraId="65B8EBE5" w14:textId="77777777" w:rsidR="001640C9" w:rsidRPr="00ED20FE" w:rsidRDefault="001640C9" w:rsidP="001640C9">
            <w:pPr>
              <w:spacing w:before="60" w:after="60" w:line="240" w:lineRule="auto"/>
              <w:jc w:val="center"/>
              <w:rPr>
                <w:rFonts w:cs="Arial"/>
                <w:szCs w:val="21"/>
              </w:rPr>
            </w:pPr>
            <w:r>
              <w:rPr>
                <w:rFonts w:cs="Arial"/>
                <w:szCs w:val="21"/>
              </w:rPr>
              <w:t>25</w:t>
            </w:r>
            <w:r w:rsidRPr="00ED20FE">
              <w:rPr>
                <w:rFonts w:cs="Arial"/>
                <w:szCs w:val="21"/>
              </w:rPr>
              <w:t>.</w:t>
            </w:r>
          </w:p>
        </w:tc>
        <w:tc>
          <w:tcPr>
            <w:tcW w:w="4120" w:type="dxa"/>
            <w:tcBorders>
              <w:top w:val="nil"/>
              <w:left w:val="single" w:sz="4" w:space="0" w:color="auto"/>
              <w:bottom w:val="single" w:sz="4" w:space="0" w:color="auto"/>
              <w:right w:val="single" w:sz="4" w:space="0" w:color="auto"/>
            </w:tcBorders>
            <w:shd w:val="clear" w:color="auto" w:fill="auto"/>
          </w:tcPr>
          <w:p w14:paraId="023EA529" w14:textId="77777777" w:rsidR="001640C9" w:rsidRPr="00537244" w:rsidRDefault="001640C9" w:rsidP="001640C9">
            <w:pPr>
              <w:spacing w:before="60" w:after="60" w:line="240" w:lineRule="auto"/>
              <w:rPr>
                <w:rFonts w:cs="Arial"/>
                <w:szCs w:val="21"/>
              </w:rPr>
            </w:pPr>
            <w:proofErr w:type="spellStart"/>
            <w:r>
              <w:rPr>
                <w:rFonts w:cs="Arial"/>
                <w:b/>
                <w:szCs w:val="21"/>
              </w:rPr>
              <w:t>Navette</w:t>
            </w:r>
            <w:proofErr w:type="spellEnd"/>
          </w:p>
        </w:tc>
        <w:tc>
          <w:tcPr>
            <w:tcW w:w="5689" w:type="dxa"/>
            <w:shd w:val="clear" w:color="auto" w:fill="auto"/>
            <w:vAlign w:val="center"/>
          </w:tcPr>
          <w:p w14:paraId="3852B7C3"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58609194" w14:textId="77777777" w:rsidR="001640C9" w:rsidRPr="00A06705" w:rsidRDefault="001640C9" w:rsidP="001640C9">
            <w:pPr>
              <w:spacing w:before="60" w:after="60" w:line="240" w:lineRule="auto"/>
              <w:jc w:val="center"/>
              <w:rPr>
                <w:rFonts w:cs="Arial"/>
                <w:b/>
                <w:szCs w:val="21"/>
              </w:rPr>
            </w:pPr>
          </w:p>
        </w:tc>
      </w:tr>
      <w:tr w:rsidR="001640C9" w:rsidRPr="00A06705" w14:paraId="569D828C" w14:textId="77777777" w:rsidTr="001640C9">
        <w:tc>
          <w:tcPr>
            <w:tcW w:w="1101" w:type="dxa"/>
            <w:tcBorders>
              <w:bottom w:val="single" w:sz="4" w:space="0" w:color="auto"/>
            </w:tcBorders>
            <w:shd w:val="clear" w:color="auto" w:fill="auto"/>
            <w:vAlign w:val="center"/>
          </w:tcPr>
          <w:p w14:paraId="06CF3B1B" w14:textId="77777777" w:rsidR="001640C9" w:rsidRPr="00ED20FE" w:rsidRDefault="001640C9" w:rsidP="001640C9">
            <w:pPr>
              <w:spacing w:before="60" w:after="60" w:line="240" w:lineRule="auto"/>
              <w:jc w:val="center"/>
              <w:rPr>
                <w:rFonts w:cs="Arial"/>
                <w:szCs w:val="21"/>
              </w:rPr>
            </w:pPr>
            <w:r>
              <w:rPr>
                <w:rFonts w:cs="Arial"/>
                <w:szCs w:val="21"/>
              </w:rPr>
              <w:t>26</w:t>
            </w:r>
            <w:r w:rsidRPr="00ED20FE">
              <w:rPr>
                <w:rFonts w:cs="Arial"/>
                <w:szCs w:val="21"/>
              </w:rPr>
              <w:t>.</w:t>
            </w:r>
          </w:p>
        </w:tc>
        <w:tc>
          <w:tcPr>
            <w:tcW w:w="4120" w:type="dxa"/>
            <w:tcBorders>
              <w:top w:val="nil"/>
              <w:left w:val="single" w:sz="4" w:space="0" w:color="auto"/>
              <w:bottom w:val="single" w:sz="4" w:space="0" w:color="auto"/>
              <w:right w:val="single" w:sz="4" w:space="0" w:color="auto"/>
            </w:tcBorders>
            <w:shd w:val="clear" w:color="auto" w:fill="auto"/>
          </w:tcPr>
          <w:p w14:paraId="571B36FA" w14:textId="77777777" w:rsidR="001640C9" w:rsidRPr="00537244" w:rsidRDefault="001640C9" w:rsidP="001640C9">
            <w:pPr>
              <w:spacing w:before="60" w:after="60" w:line="240" w:lineRule="auto"/>
              <w:rPr>
                <w:rFonts w:cs="Arial"/>
                <w:szCs w:val="21"/>
              </w:rPr>
            </w:pPr>
            <w:proofErr w:type="spellStart"/>
            <w:r w:rsidRPr="004C4335">
              <w:rPr>
                <w:rFonts w:cs="Arial"/>
                <w:b/>
                <w:szCs w:val="21"/>
              </w:rPr>
              <w:t>Caneltes</w:t>
            </w:r>
            <w:proofErr w:type="spellEnd"/>
          </w:p>
        </w:tc>
        <w:tc>
          <w:tcPr>
            <w:tcW w:w="5689" w:type="dxa"/>
            <w:shd w:val="clear" w:color="auto" w:fill="auto"/>
            <w:vAlign w:val="center"/>
          </w:tcPr>
          <w:p w14:paraId="4A18E930"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38B6C482" w14:textId="77777777" w:rsidR="001640C9" w:rsidRPr="00A06705" w:rsidRDefault="001640C9" w:rsidP="001640C9">
            <w:pPr>
              <w:spacing w:before="60" w:after="60" w:line="240" w:lineRule="auto"/>
              <w:jc w:val="center"/>
              <w:rPr>
                <w:rFonts w:cs="Arial"/>
                <w:b/>
                <w:szCs w:val="21"/>
              </w:rPr>
            </w:pPr>
          </w:p>
        </w:tc>
      </w:tr>
      <w:tr w:rsidR="001640C9" w:rsidRPr="00A06705" w14:paraId="7A366CA9" w14:textId="77777777" w:rsidTr="001640C9">
        <w:tc>
          <w:tcPr>
            <w:tcW w:w="1101" w:type="dxa"/>
            <w:tcBorders>
              <w:bottom w:val="single" w:sz="4" w:space="0" w:color="auto"/>
            </w:tcBorders>
            <w:shd w:val="clear" w:color="auto" w:fill="auto"/>
            <w:vAlign w:val="center"/>
          </w:tcPr>
          <w:p w14:paraId="73A60E19" w14:textId="77777777" w:rsidR="001640C9" w:rsidRPr="00ED20FE" w:rsidRDefault="001640C9" w:rsidP="001640C9">
            <w:pPr>
              <w:spacing w:before="60" w:after="60" w:line="240" w:lineRule="auto"/>
              <w:jc w:val="center"/>
              <w:rPr>
                <w:rFonts w:cs="Arial"/>
                <w:szCs w:val="21"/>
              </w:rPr>
            </w:pPr>
            <w:r>
              <w:rPr>
                <w:rFonts w:cs="Arial"/>
                <w:szCs w:val="21"/>
              </w:rPr>
              <w:t>27</w:t>
            </w:r>
            <w:r w:rsidRPr="00ED20FE">
              <w:rPr>
                <w:rFonts w:cs="Arial"/>
                <w:szCs w:val="21"/>
              </w:rPr>
              <w:t>.</w:t>
            </w:r>
          </w:p>
        </w:tc>
        <w:tc>
          <w:tcPr>
            <w:tcW w:w="4120" w:type="dxa"/>
            <w:tcBorders>
              <w:top w:val="nil"/>
              <w:left w:val="single" w:sz="4" w:space="0" w:color="auto"/>
              <w:bottom w:val="single" w:sz="4" w:space="0" w:color="auto"/>
              <w:right w:val="single" w:sz="4" w:space="0" w:color="auto"/>
            </w:tcBorders>
            <w:shd w:val="clear" w:color="auto" w:fill="auto"/>
          </w:tcPr>
          <w:p w14:paraId="4477BBBC" w14:textId="77777777" w:rsidR="001640C9" w:rsidRPr="004C4335" w:rsidRDefault="001640C9" w:rsidP="001640C9">
            <w:pPr>
              <w:spacing w:before="60" w:after="60" w:line="240" w:lineRule="auto"/>
              <w:rPr>
                <w:rFonts w:cs="Arial"/>
                <w:b/>
                <w:szCs w:val="21"/>
              </w:rPr>
            </w:pPr>
            <w:r>
              <w:rPr>
                <w:rFonts w:cs="Arial"/>
                <w:b/>
                <w:szCs w:val="21"/>
              </w:rPr>
              <w:t xml:space="preserve">Papier </w:t>
            </w:r>
            <w:proofErr w:type="spellStart"/>
            <w:r>
              <w:rPr>
                <w:rFonts w:cs="Arial"/>
                <w:b/>
                <w:szCs w:val="21"/>
              </w:rPr>
              <w:t>graphe</w:t>
            </w:r>
            <w:proofErr w:type="spellEnd"/>
          </w:p>
        </w:tc>
        <w:tc>
          <w:tcPr>
            <w:tcW w:w="5689" w:type="dxa"/>
            <w:shd w:val="clear" w:color="auto" w:fill="auto"/>
            <w:vAlign w:val="center"/>
          </w:tcPr>
          <w:p w14:paraId="4069EF71"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3B139B37" w14:textId="77777777" w:rsidR="001640C9" w:rsidRPr="00A06705" w:rsidRDefault="001640C9" w:rsidP="001640C9">
            <w:pPr>
              <w:spacing w:before="60" w:after="60" w:line="240" w:lineRule="auto"/>
              <w:jc w:val="center"/>
              <w:rPr>
                <w:rFonts w:cs="Arial"/>
                <w:b/>
                <w:szCs w:val="21"/>
              </w:rPr>
            </w:pPr>
          </w:p>
        </w:tc>
      </w:tr>
      <w:tr w:rsidR="001640C9" w:rsidRPr="00A06705" w14:paraId="121A3ECE" w14:textId="77777777" w:rsidTr="001640C9">
        <w:tc>
          <w:tcPr>
            <w:tcW w:w="1101" w:type="dxa"/>
            <w:tcBorders>
              <w:top w:val="single" w:sz="4" w:space="0" w:color="auto"/>
              <w:bottom w:val="single" w:sz="4" w:space="0" w:color="auto"/>
            </w:tcBorders>
            <w:shd w:val="clear" w:color="auto" w:fill="auto"/>
            <w:vAlign w:val="center"/>
          </w:tcPr>
          <w:p w14:paraId="14F38DE0" w14:textId="77777777" w:rsidR="001640C9" w:rsidRPr="00ED20FE" w:rsidRDefault="001640C9" w:rsidP="001640C9">
            <w:pPr>
              <w:spacing w:before="60" w:after="60" w:line="240" w:lineRule="auto"/>
              <w:jc w:val="center"/>
              <w:rPr>
                <w:rFonts w:cs="Arial"/>
                <w:szCs w:val="21"/>
              </w:rPr>
            </w:pPr>
            <w:r>
              <w:rPr>
                <w:rFonts w:cs="Arial"/>
                <w:szCs w:val="21"/>
              </w:rPr>
              <w:t>28</w:t>
            </w:r>
            <w:r w:rsidRPr="00ED20FE">
              <w:rPr>
                <w:rFonts w:cs="Arial"/>
                <w:szCs w:val="21"/>
              </w:rPr>
              <w:t>.</w:t>
            </w:r>
          </w:p>
        </w:tc>
        <w:tc>
          <w:tcPr>
            <w:tcW w:w="4120" w:type="dxa"/>
            <w:tcBorders>
              <w:top w:val="nil"/>
              <w:left w:val="single" w:sz="4" w:space="0" w:color="auto"/>
              <w:bottom w:val="single" w:sz="4" w:space="0" w:color="auto"/>
              <w:right w:val="single" w:sz="4" w:space="0" w:color="auto"/>
            </w:tcBorders>
            <w:shd w:val="clear" w:color="auto" w:fill="auto"/>
          </w:tcPr>
          <w:p w14:paraId="5E96953A" w14:textId="77777777" w:rsidR="001640C9" w:rsidRPr="00A24BEF" w:rsidRDefault="001640C9" w:rsidP="001640C9">
            <w:pPr>
              <w:spacing w:before="60" w:after="60" w:line="240" w:lineRule="auto"/>
              <w:rPr>
                <w:rFonts w:cs="Arial"/>
                <w:szCs w:val="21"/>
              </w:rPr>
            </w:pPr>
            <w:proofErr w:type="spellStart"/>
            <w:r w:rsidRPr="00C87D29">
              <w:rPr>
                <w:rFonts w:cs="Arial"/>
                <w:b/>
                <w:szCs w:val="21"/>
              </w:rPr>
              <w:t>Tissu</w:t>
            </w:r>
            <w:proofErr w:type="spellEnd"/>
            <w:r w:rsidRPr="00C87D29">
              <w:rPr>
                <w:rFonts w:cs="Arial"/>
                <w:b/>
                <w:szCs w:val="21"/>
              </w:rPr>
              <w:t xml:space="preserve"> </w:t>
            </w:r>
          </w:p>
          <w:p w14:paraId="51E7BD84" w14:textId="77777777" w:rsidR="001640C9" w:rsidRPr="004C4335" w:rsidRDefault="001640C9" w:rsidP="001640C9">
            <w:pPr>
              <w:spacing w:before="60" w:after="60" w:line="240" w:lineRule="auto"/>
              <w:rPr>
                <w:rFonts w:cs="Arial"/>
                <w:szCs w:val="21"/>
              </w:rPr>
            </w:pPr>
            <w:proofErr w:type="spellStart"/>
            <w:r>
              <w:rPr>
                <w:rFonts w:cs="Arial"/>
                <w:szCs w:val="21"/>
              </w:rPr>
              <w:t>Gabadine</w:t>
            </w:r>
            <w:proofErr w:type="spellEnd"/>
          </w:p>
        </w:tc>
        <w:tc>
          <w:tcPr>
            <w:tcW w:w="5689" w:type="dxa"/>
            <w:shd w:val="clear" w:color="auto" w:fill="auto"/>
            <w:vAlign w:val="center"/>
          </w:tcPr>
          <w:p w14:paraId="425E5CED"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391FC01F" w14:textId="77777777" w:rsidR="001640C9" w:rsidRPr="00A06705" w:rsidRDefault="001640C9" w:rsidP="001640C9">
            <w:pPr>
              <w:spacing w:before="60" w:after="60" w:line="240" w:lineRule="auto"/>
              <w:jc w:val="center"/>
              <w:rPr>
                <w:rFonts w:cs="Arial"/>
                <w:b/>
                <w:szCs w:val="21"/>
              </w:rPr>
            </w:pPr>
          </w:p>
        </w:tc>
      </w:tr>
      <w:tr w:rsidR="001640C9" w:rsidRPr="00A06705" w14:paraId="57D7512A" w14:textId="77777777" w:rsidTr="001640C9">
        <w:tc>
          <w:tcPr>
            <w:tcW w:w="1101" w:type="dxa"/>
            <w:tcBorders>
              <w:top w:val="single" w:sz="4" w:space="0" w:color="auto"/>
              <w:bottom w:val="single" w:sz="4" w:space="0" w:color="auto"/>
            </w:tcBorders>
            <w:shd w:val="clear" w:color="auto" w:fill="auto"/>
            <w:vAlign w:val="center"/>
          </w:tcPr>
          <w:p w14:paraId="13E81AA3" w14:textId="77777777" w:rsidR="001640C9" w:rsidRPr="00ED20FE" w:rsidRDefault="001640C9" w:rsidP="001640C9">
            <w:pPr>
              <w:spacing w:before="60" w:after="60" w:line="240" w:lineRule="auto"/>
              <w:jc w:val="center"/>
              <w:rPr>
                <w:rFonts w:cs="Arial"/>
                <w:szCs w:val="21"/>
              </w:rPr>
            </w:pPr>
            <w:r>
              <w:rPr>
                <w:rFonts w:cs="Arial"/>
                <w:szCs w:val="21"/>
              </w:rPr>
              <w:t>29</w:t>
            </w:r>
            <w:r w:rsidRPr="00ED20FE">
              <w:rPr>
                <w:rFonts w:cs="Arial"/>
                <w:szCs w:val="21"/>
              </w:rPr>
              <w:t>.</w:t>
            </w:r>
          </w:p>
        </w:tc>
        <w:tc>
          <w:tcPr>
            <w:tcW w:w="4120" w:type="dxa"/>
            <w:tcBorders>
              <w:top w:val="nil"/>
              <w:left w:val="single" w:sz="4" w:space="0" w:color="auto"/>
              <w:bottom w:val="single" w:sz="4" w:space="0" w:color="auto"/>
              <w:right w:val="single" w:sz="4" w:space="0" w:color="auto"/>
            </w:tcBorders>
            <w:shd w:val="clear" w:color="auto" w:fill="auto"/>
          </w:tcPr>
          <w:p w14:paraId="4A52A2BA" w14:textId="77777777" w:rsidR="001640C9" w:rsidRDefault="001640C9" w:rsidP="001640C9">
            <w:pPr>
              <w:spacing w:before="60" w:after="60" w:line="240" w:lineRule="auto"/>
              <w:rPr>
                <w:rFonts w:cs="Arial"/>
                <w:b/>
                <w:szCs w:val="21"/>
              </w:rPr>
            </w:pPr>
            <w:proofErr w:type="spellStart"/>
            <w:r>
              <w:rPr>
                <w:rFonts w:cs="Arial"/>
                <w:b/>
                <w:szCs w:val="21"/>
              </w:rPr>
              <w:t>Ciseaux</w:t>
            </w:r>
            <w:proofErr w:type="spellEnd"/>
          </w:p>
          <w:p w14:paraId="5F39864C" w14:textId="77777777" w:rsidR="001640C9" w:rsidRPr="004C4335" w:rsidRDefault="001640C9" w:rsidP="001640C9">
            <w:pPr>
              <w:spacing w:before="60" w:after="60" w:line="240" w:lineRule="auto"/>
              <w:rPr>
                <w:rFonts w:cs="Arial"/>
                <w:szCs w:val="21"/>
              </w:rPr>
            </w:pPr>
            <w:proofErr w:type="spellStart"/>
            <w:r w:rsidRPr="004C4335">
              <w:rPr>
                <w:rFonts w:cs="Arial"/>
                <w:szCs w:val="21"/>
              </w:rPr>
              <w:t>Taille</w:t>
            </w:r>
            <w:proofErr w:type="spellEnd"/>
            <w:r w:rsidRPr="004C4335">
              <w:rPr>
                <w:rFonts w:cs="Arial"/>
                <w:szCs w:val="21"/>
              </w:rPr>
              <w:t xml:space="preserve"> </w:t>
            </w:r>
            <w:proofErr w:type="spellStart"/>
            <w:r w:rsidRPr="004C4335">
              <w:rPr>
                <w:rFonts w:cs="Arial"/>
                <w:szCs w:val="21"/>
              </w:rPr>
              <w:t>moyenne</w:t>
            </w:r>
            <w:proofErr w:type="spellEnd"/>
          </w:p>
        </w:tc>
        <w:tc>
          <w:tcPr>
            <w:tcW w:w="5689" w:type="dxa"/>
            <w:shd w:val="clear" w:color="auto" w:fill="auto"/>
            <w:vAlign w:val="center"/>
          </w:tcPr>
          <w:p w14:paraId="3CE1EB73"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42126C73" w14:textId="77777777" w:rsidR="001640C9" w:rsidRPr="00A06705" w:rsidRDefault="001640C9" w:rsidP="001640C9">
            <w:pPr>
              <w:spacing w:before="60" w:after="60" w:line="240" w:lineRule="auto"/>
              <w:jc w:val="center"/>
              <w:rPr>
                <w:rFonts w:cs="Arial"/>
                <w:b/>
                <w:szCs w:val="21"/>
              </w:rPr>
            </w:pPr>
          </w:p>
        </w:tc>
      </w:tr>
      <w:tr w:rsidR="001640C9" w:rsidRPr="00A06705" w14:paraId="22102FF4" w14:textId="77777777" w:rsidTr="001640C9">
        <w:tc>
          <w:tcPr>
            <w:tcW w:w="1101" w:type="dxa"/>
            <w:tcBorders>
              <w:top w:val="single" w:sz="4" w:space="0" w:color="auto"/>
              <w:bottom w:val="single" w:sz="4" w:space="0" w:color="auto"/>
            </w:tcBorders>
            <w:shd w:val="clear" w:color="auto" w:fill="auto"/>
            <w:vAlign w:val="center"/>
          </w:tcPr>
          <w:p w14:paraId="7A51ACD8" w14:textId="77777777" w:rsidR="001640C9" w:rsidRPr="00ED20FE" w:rsidRDefault="001640C9" w:rsidP="001640C9">
            <w:pPr>
              <w:spacing w:before="60" w:after="60" w:line="240" w:lineRule="auto"/>
              <w:jc w:val="center"/>
              <w:rPr>
                <w:rFonts w:cs="Arial"/>
                <w:szCs w:val="21"/>
              </w:rPr>
            </w:pPr>
            <w:r>
              <w:rPr>
                <w:rFonts w:cs="Arial"/>
                <w:szCs w:val="21"/>
              </w:rPr>
              <w:t>30</w:t>
            </w:r>
            <w:r w:rsidRPr="00ED20FE">
              <w:rPr>
                <w:rFonts w:cs="Arial"/>
                <w:szCs w:val="21"/>
              </w:rPr>
              <w:t>.</w:t>
            </w:r>
          </w:p>
        </w:tc>
        <w:tc>
          <w:tcPr>
            <w:tcW w:w="4120" w:type="dxa"/>
            <w:tcBorders>
              <w:top w:val="nil"/>
              <w:left w:val="single" w:sz="4" w:space="0" w:color="auto"/>
              <w:bottom w:val="single" w:sz="4" w:space="0" w:color="auto"/>
              <w:right w:val="single" w:sz="4" w:space="0" w:color="auto"/>
            </w:tcBorders>
            <w:shd w:val="clear" w:color="auto" w:fill="auto"/>
          </w:tcPr>
          <w:p w14:paraId="2A60CC96" w14:textId="77777777" w:rsidR="001640C9" w:rsidRDefault="001640C9" w:rsidP="001640C9">
            <w:pPr>
              <w:spacing w:before="60" w:after="60" w:line="240" w:lineRule="auto"/>
              <w:rPr>
                <w:rFonts w:cs="Arial"/>
                <w:b/>
                <w:szCs w:val="21"/>
              </w:rPr>
            </w:pPr>
            <w:proofErr w:type="spellStart"/>
            <w:r>
              <w:rPr>
                <w:rFonts w:cs="Arial"/>
                <w:b/>
                <w:szCs w:val="21"/>
              </w:rPr>
              <w:t>Règle</w:t>
            </w:r>
            <w:proofErr w:type="spellEnd"/>
            <w:r>
              <w:rPr>
                <w:rFonts w:cs="Arial"/>
                <w:b/>
                <w:szCs w:val="21"/>
              </w:rPr>
              <w:t xml:space="preserve"> anglaise</w:t>
            </w:r>
          </w:p>
          <w:p w14:paraId="5E95628B" w14:textId="77777777" w:rsidR="001640C9" w:rsidRPr="00537244" w:rsidRDefault="001640C9" w:rsidP="001640C9">
            <w:pPr>
              <w:spacing w:before="60" w:after="60" w:line="240" w:lineRule="auto"/>
              <w:rPr>
                <w:rFonts w:cs="Arial"/>
                <w:szCs w:val="21"/>
              </w:rPr>
            </w:pPr>
            <w:r w:rsidRPr="004C4335">
              <w:rPr>
                <w:rFonts w:cs="Arial"/>
                <w:szCs w:val="21"/>
              </w:rPr>
              <w:t xml:space="preserve">En </w:t>
            </w:r>
            <w:proofErr w:type="spellStart"/>
            <w:r w:rsidRPr="004C4335">
              <w:rPr>
                <w:rFonts w:cs="Arial"/>
                <w:szCs w:val="21"/>
              </w:rPr>
              <w:t>bois</w:t>
            </w:r>
            <w:proofErr w:type="spellEnd"/>
            <w:r w:rsidRPr="004C4335">
              <w:rPr>
                <w:rFonts w:cs="Arial"/>
                <w:szCs w:val="21"/>
              </w:rPr>
              <w:t xml:space="preserve">, </w:t>
            </w:r>
            <w:proofErr w:type="spellStart"/>
            <w:r w:rsidRPr="004C4335">
              <w:rPr>
                <w:rFonts w:cs="Arial"/>
                <w:szCs w:val="21"/>
              </w:rPr>
              <w:t>destiné</w:t>
            </w:r>
            <w:proofErr w:type="spellEnd"/>
            <w:r w:rsidRPr="004C4335">
              <w:rPr>
                <w:rFonts w:cs="Arial"/>
                <w:szCs w:val="21"/>
              </w:rPr>
              <w:t xml:space="preserve"> à la couture</w:t>
            </w:r>
          </w:p>
        </w:tc>
        <w:tc>
          <w:tcPr>
            <w:tcW w:w="5689" w:type="dxa"/>
            <w:shd w:val="clear" w:color="auto" w:fill="auto"/>
            <w:vAlign w:val="center"/>
          </w:tcPr>
          <w:p w14:paraId="23F25659"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22E764BB" w14:textId="77777777" w:rsidR="001640C9" w:rsidRPr="00A06705" w:rsidRDefault="001640C9" w:rsidP="001640C9">
            <w:pPr>
              <w:spacing w:before="60" w:after="60" w:line="240" w:lineRule="auto"/>
              <w:jc w:val="center"/>
              <w:rPr>
                <w:rFonts w:cs="Arial"/>
                <w:b/>
                <w:szCs w:val="21"/>
              </w:rPr>
            </w:pPr>
          </w:p>
        </w:tc>
      </w:tr>
      <w:tr w:rsidR="001640C9" w:rsidRPr="00A06705" w14:paraId="5234AEB4" w14:textId="77777777" w:rsidTr="001640C9">
        <w:tc>
          <w:tcPr>
            <w:tcW w:w="1101" w:type="dxa"/>
            <w:tcBorders>
              <w:top w:val="single" w:sz="4" w:space="0" w:color="auto"/>
              <w:bottom w:val="single" w:sz="4" w:space="0" w:color="auto"/>
            </w:tcBorders>
            <w:shd w:val="clear" w:color="auto" w:fill="auto"/>
            <w:vAlign w:val="center"/>
          </w:tcPr>
          <w:p w14:paraId="620C6B32" w14:textId="77777777" w:rsidR="001640C9" w:rsidRPr="00ED20FE" w:rsidRDefault="001640C9" w:rsidP="001640C9">
            <w:pPr>
              <w:spacing w:before="60" w:after="60" w:line="240" w:lineRule="auto"/>
              <w:jc w:val="center"/>
              <w:rPr>
                <w:rFonts w:cs="Arial"/>
                <w:szCs w:val="21"/>
              </w:rPr>
            </w:pPr>
            <w:r>
              <w:rPr>
                <w:rFonts w:cs="Arial"/>
                <w:szCs w:val="21"/>
              </w:rPr>
              <w:t>31</w:t>
            </w:r>
            <w:r w:rsidRPr="00ED20FE">
              <w:rPr>
                <w:rFonts w:cs="Arial"/>
                <w:szCs w:val="21"/>
              </w:rPr>
              <w:t>.</w:t>
            </w:r>
          </w:p>
        </w:tc>
        <w:tc>
          <w:tcPr>
            <w:tcW w:w="4120" w:type="dxa"/>
            <w:tcBorders>
              <w:top w:val="nil"/>
              <w:left w:val="single" w:sz="4" w:space="0" w:color="auto"/>
              <w:bottom w:val="single" w:sz="4" w:space="0" w:color="auto"/>
              <w:right w:val="single" w:sz="4" w:space="0" w:color="auto"/>
            </w:tcBorders>
            <w:shd w:val="clear" w:color="auto" w:fill="auto"/>
          </w:tcPr>
          <w:p w14:paraId="117948EA" w14:textId="77777777" w:rsidR="001640C9" w:rsidRDefault="001640C9" w:rsidP="001640C9">
            <w:pPr>
              <w:spacing w:before="60" w:after="60" w:line="240" w:lineRule="auto"/>
              <w:rPr>
                <w:rFonts w:cs="Arial"/>
                <w:b/>
                <w:szCs w:val="21"/>
              </w:rPr>
            </w:pPr>
            <w:r>
              <w:rPr>
                <w:rFonts w:cs="Arial"/>
                <w:b/>
                <w:szCs w:val="21"/>
              </w:rPr>
              <w:t>Perroquet</w:t>
            </w:r>
          </w:p>
          <w:p w14:paraId="74EEF420" w14:textId="77777777" w:rsidR="001640C9" w:rsidRPr="004C4335" w:rsidRDefault="001640C9" w:rsidP="001640C9">
            <w:pPr>
              <w:spacing w:before="60" w:after="60" w:line="240" w:lineRule="auto"/>
              <w:rPr>
                <w:rFonts w:cs="Arial"/>
                <w:szCs w:val="21"/>
              </w:rPr>
            </w:pPr>
            <w:r w:rsidRPr="004C4335">
              <w:rPr>
                <w:rFonts w:cs="Arial"/>
                <w:szCs w:val="21"/>
              </w:rPr>
              <w:t xml:space="preserve">en </w:t>
            </w:r>
            <w:proofErr w:type="spellStart"/>
            <w:r w:rsidRPr="004C4335">
              <w:rPr>
                <w:rFonts w:cs="Arial"/>
                <w:szCs w:val="21"/>
              </w:rPr>
              <w:t>bois</w:t>
            </w:r>
            <w:proofErr w:type="spellEnd"/>
            <w:r w:rsidRPr="004C4335">
              <w:rPr>
                <w:rFonts w:cs="Arial"/>
                <w:szCs w:val="21"/>
              </w:rPr>
              <w:t xml:space="preserve">, </w:t>
            </w:r>
            <w:proofErr w:type="spellStart"/>
            <w:r w:rsidRPr="004C4335">
              <w:rPr>
                <w:rFonts w:cs="Arial"/>
                <w:szCs w:val="21"/>
              </w:rPr>
              <w:t>destiné</w:t>
            </w:r>
            <w:proofErr w:type="spellEnd"/>
            <w:r w:rsidRPr="004C4335">
              <w:rPr>
                <w:rFonts w:cs="Arial"/>
                <w:szCs w:val="21"/>
              </w:rPr>
              <w:t xml:space="preserve"> à la couture</w:t>
            </w:r>
          </w:p>
        </w:tc>
        <w:tc>
          <w:tcPr>
            <w:tcW w:w="5689" w:type="dxa"/>
            <w:shd w:val="clear" w:color="auto" w:fill="auto"/>
            <w:vAlign w:val="center"/>
          </w:tcPr>
          <w:p w14:paraId="0E185588"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5695F714" w14:textId="77777777" w:rsidR="001640C9" w:rsidRPr="00A06705" w:rsidRDefault="001640C9" w:rsidP="001640C9">
            <w:pPr>
              <w:spacing w:before="60" w:after="60" w:line="240" w:lineRule="auto"/>
              <w:jc w:val="center"/>
              <w:rPr>
                <w:rFonts w:cs="Arial"/>
                <w:b/>
                <w:szCs w:val="21"/>
              </w:rPr>
            </w:pPr>
          </w:p>
        </w:tc>
      </w:tr>
      <w:tr w:rsidR="001640C9" w:rsidRPr="00A06705" w14:paraId="0F1EA576" w14:textId="77777777" w:rsidTr="001640C9">
        <w:tc>
          <w:tcPr>
            <w:tcW w:w="1101" w:type="dxa"/>
            <w:tcBorders>
              <w:top w:val="single" w:sz="4" w:space="0" w:color="auto"/>
              <w:bottom w:val="single" w:sz="4" w:space="0" w:color="auto"/>
            </w:tcBorders>
            <w:shd w:val="clear" w:color="auto" w:fill="auto"/>
            <w:vAlign w:val="center"/>
          </w:tcPr>
          <w:p w14:paraId="4A1F1392" w14:textId="77777777" w:rsidR="001640C9" w:rsidRPr="00ED20FE" w:rsidRDefault="001640C9" w:rsidP="001640C9">
            <w:pPr>
              <w:spacing w:before="60" w:after="60" w:line="240" w:lineRule="auto"/>
              <w:jc w:val="center"/>
              <w:rPr>
                <w:rFonts w:cs="Arial"/>
                <w:szCs w:val="21"/>
              </w:rPr>
            </w:pPr>
            <w:r>
              <w:rPr>
                <w:rFonts w:cs="Arial"/>
                <w:szCs w:val="21"/>
              </w:rPr>
              <w:t>32</w:t>
            </w:r>
            <w:r w:rsidRPr="00ED20FE">
              <w:rPr>
                <w:rFonts w:cs="Arial"/>
                <w:szCs w:val="21"/>
              </w:rPr>
              <w:t>.</w:t>
            </w:r>
          </w:p>
        </w:tc>
        <w:tc>
          <w:tcPr>
            <w:tcW w:w="4120" w:type="dxa"/>
            <w:tcBorders>
              <w:top w:val="nil"/>
              <w:left w:val="single" w:sz="4" w:space="0" w:color="auto"/>
              <w:bottom w:val="single" w:sz="4" w:space="0" w:color="auto"/>
              <w:right w:val="single" w:sz="4" w:space="0" w:color="auto"/>
            </w:tcBorders>
            <w:shd w:val="clear" w:color="auto" w:fill="auto"/>
          </w:tcPr>
          <w:p w14:paraId="253E9C43" w14:textId="77777777" w:rsidR="001640C9" w:rsidRDefault="001640C9" w:rsidP="001640C9">
            <w:pPr>
              <w:spacing w:before="60" w:after="60" w:line="240" w:lineRule="auto"/>
              <w:rPr>
                <w:rFonts w:cs="Arial"/>
                <w:b/>
                <w:szCs w:val="21"/>
              </w:rPr>
            </w:pPr>
            <w:r>
              <w:rPr>
                <w:rFonts w:cs="Arial"/>
                <w:b/>
                <w:szCs w:val="21"/>
              </w:rPr>
              <w:t>Table de coupe</w:t>
            </w:r>
          </w:p>
          <w:p w14:paraId="6DFD701B" w14:textId="77777777" w:rsidR="001640C9" w:rsidRPr="00537244" w:rsidRDefault="001640C9" w:rsidP="001640C9">
            <w:pPr>
              <w:spacing w:before="60" w:after="60" w:line="240" w:lineRule="auto"/>
              <w:rPr>
                <w:rFonts w:cs="Arial"/>
                <w:szCs w:val="21"/>
              </w:rPr>
            </w:pPr>
            <w:r w:rsidRPr="004C4335">
              <w:rPr>
                <w:rFonts w:cs="Arial"/>
                <w:szCs w:val="21"/>
              </w:rPr>
              <w:t xml:space="preserve">Dossier en </w:t>
            </w:r>
            <w:proofErr w:type="spellStart"/>
            <w:r w:rsidRPr="004C4335">
              <w:rPr>
                <w:rFonts w:cs="Arial"/>
                <w:szCs w:val="21"/>
              </w:rPr>
              <w:t>bois</w:t>
            </w:r>
            <w:proofErr w:type="spellEnd"/>
            <w:r w:rsidRPr="004C4335">
              <w:rPr>
                <w:rFonts w:cs="Arial"/>
                <w:szCs w:val="21"/>
              </w:rPr>
              <w:t xml:space="preserve">, support en </w:t>
            </w:r>
            <w:proofErr w:type="spellStart"/>
            <w:r w:rsidRPr="004C4335">
              <w:rPr>
                <w:rFonts w:cs="Arial"/>
                <w:szCs w:val="21"/>
              </w:rPr>
              <w:t>fer</w:t>
            </w:r>
            <w:proofErr w:type="spellEnd"/>
            <w:r w:rsidRPr="004C4335">
              <w:rPr>
                <w:rFonts w:cs="Arial"/>
                <w:szCs w:val="21"/>
              </w:rPr>
              <w:t xml:space="preserve">, Longueur =1,5m, </w:t>
            </w:r>
            <w:proofErr w:type="spellStart"/>
            <w:r w:rsidRPr="004C4335">
              <w:rPr>
                <w:rFonts w:cs="Arial"/>
                <w:szCs w:val="21"/>
              </w:rPr>
              <w:t>largeur</w:t>
            </w:r>
            <w:proofErr w:type="spellEnd"/>
            <w:r w:rsidRPr="004C4335">
              <w:rPr>
                <w:rFonts w:cs="Arial"/>
                <w:szCs w:val="21"/>
              </w:rPr>
              <w:t xml:space="preserve"> =0,80, hauteur = 0,92m</w:t>
            </w:r>
          </w:p>
        </w:tc>
        <w:tc>
          <w:tcPr>
            <w:tcW w:w="5689" w:type="dxa"/>
            <w:shd w:val="clear" w:color="auto" w:fill="auto"/>
            <w:vAlign w:val="center"/>
          </w:tcPr>
          <w:p w14:paraId="2EC2BDBC"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7FF5ADEF" w14:textId="77777777" w:rsidR="001640C9" w:rsidRPr="00A06705" w:rsidRDefault="001640C9" w:rsidP="001640C9">
            <w:pPr>
              <w:spacing w:before="60" w:after="60" w:line="240" w:lineRule="auto"/>
              <w:jc w:val="center"/>
              <w:rPr>
                <w:rFonts w:cs="Arial"/>
                <w:b/>
                <w:szCs w:val="21"/>
              </w:rPr>
            </w:pPr>
          </w:p>
        </w:tc>
      </w:tr>
      <w:tr w:rsidR="001640C9" w:rsidRPr="00A06705" w14:paraId="36750F52" w14:textId="77777777" w:rsidTr="001640C9">
        <w:tc>
          <w:tcPr>
            <w:tcW w:w="1101" w:type="dxa"/>
            <w:tcBorders>
              <w:top w:val="single" w:sz="4" w:space="0" w:color="auto"/>
              <w:bottom w:val="single" w:sz="4" w:space="0" w:color="auto"/>
            </w:tcBorders>
            <w:shd w:val="clear" w:color="auto" w:fill="auto"/>
            <w:vAlign w:val="center"/>
          </w:tcPr>
          <w:p w14:paraId="25BE4841" w14:textId="77777777" w:rsidR="001640C9" w:rsidRPr="00ED20FE" w:rsidRDefault="001640C9" w:rsidP="001640C9">
            <w:pPr>
              <w:spacing w:before="60" w:after="60" w:line="240" w:lineRule="auto"/>
              <w:jc w:val="center"/>
              <w:rPr>
                <w:rFonts w:cs="Arial"/>
                <w:szCs w:val="21"/>
              </w:rPr>
            </w:pPr>
            <w:r>
              <w:rPr>
                <w:rFonts w:cs="Arial"/>
                <w:szCs w:val="21"/>
              </w:rPr>
              <w:t>33</w:t>
            </w:r>
            <w:r w:rsidRPr="00ED20FE">
              <w:rPr>
                <w:rFonts w:cs="Arial"/>
                <w:szCs w:val="21"/>
              </w:rPr>
              <w:t>.</w:t>
            </w:r>
          </w:p>
        </w:tc>
        <w:tc>
          <w:tcPr>
            <w:tcW w:w="4120" w:type="dxa"/>
            <w:tcBorders>
              <w:top w:val="single" w:sz="4" w:space="0" w:color="auto"/>
              <w:left w:val="single" w:sz="4" w:space="0" w:color="auto"/>
              <w:bottom w:val="single" w:sz="4" w:space="0" w:color="auto"/>
              <w:right w:val="single" w:sz="4" w:space="0" w:color="auto"/>
            </w:tcBorders>
            <w:shd w:val="clear" w:color="auto" w:fill="auto"/>
          </w:tcPr>
          <w:p w14:paraId="0FE6BBC9" w14:textId="77777777" w:rsidR="001640C9" w:rsidRDefault="001640C9" w:rsidP="001640C9">
            <w:pPr>
              <w:spacing w:before="60" w:after="60" w:line="240" w:lineRule="auto"/>
              <w:rPr>
                <w:rFonts w:cs="Arial"/>
                <w:b/>
                <w:szCs w:val="21"/>
              </w:rPr>
            </w:pPr>
            <w:proofErr w:type="spellStart"/>
            <w:r w:rsidRPr="00BD4472">
              <w:rPr>
                <w:rFonts w:cs="Arial"/>
                <w:b/>
                <w:szCs w:val="21"/>
              </w:rPr>
              <w:t>Tissu</w:t>
            </w:r>
            <w:proofErr w:type="spellEnd"/>
            <w:r w:rsidRPr="00BD4472">
              <w:rPr>
                <w:rFonts w:cs="Arial"/>
                <w:b/>
                <w:szCs w:val="21"/>
              </w:rPr>
              <w:t xml:space="preserve"> </w:t>
            </w:r>
            <w:proofErr w:type="spellStart"/>
            <w:r w:rsidRPr="00BD4472">
              <w:rPr>
                <w:rFonts w:cs="Arial"/>
                <w:b/>
                <w:szCs w:val="21"/>
              </w:rPr>
              <w:t>thermocollant</w:t>
            </w:r>
            <w:proofErr w:type="spellEnd"/>
            <w:r w:rsidRPr="00BD4472">
              <w:rPr>
                <w:rFonts w:cs="Arial"/>
                <w:b/>
                <w:szCs w:val="21"/>
              </w:rPr>
              <w:t xml:space="preserve"> (double </w:t>
            </w:r>
            <w:proofErr w:type="spellStart"/>
            <w:r w:rsidRPr="00BD4472">
              <w:rPr>
                <w:rFonts w:cs="Arial"/>
                <w:b/>
                <w:szCs w:val="21"/>
              </w:rPr>
              <w:t>colle</w:t>
            </w:r>
            <w:proofErr w:type="spellEnd"/>
            <w:r w:rsidRPr="00BD4472">
              <w:rPr>
                <w:rFonts w:cs="Arial"/>
                <w:b/>
                <w:szCs w:val="21"/>
              </w:rPr>
              <w:t>)</w:t>
            </w:r>
          </w:p>
          <w:p w14:paraId="21BEBD27" w14:textId="77777777" w:rsidR="001640C9" w:rsidRPr="00537244" w:rsidRDefault="001640C9" w:rsidP="001640C9">
            <w:pPr>
              <w:spacing w:before="60" w:after="60" w:line="240" w:lineRule="auto"/>
              <w:rPr>
                <w:rFonts w:cs="Arial"/>
                <w:szCs w:val="21"/>
              </w:rPr>
            </w:pPr>
            <w:r w:rsidRPr="00BD4472">
              <w:rPr>
                <w:rFonts w:cs="Arial"/>
                <w:szCs w:val="21"/>
              </w:rPr>
              <w:t>en Polyester, 10x10x10 cm</w:t>
            </w:r>
          </w:p>
        </w:tc>
        <w:tc>
          <w:tcPr>
            <w:tcW w:w="5689" w:type="dxa"/>
            <w:shd w:val="clear" w:color="auto" w:fill="auto"/>
            <w:vAlign w:val="center"/>
          </w:tcPr>
          <w:p w14:paraId="2D6B3E50"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06423EEF" w14:textId="77777777" w:rsidR="001640C9" w:rsidRPr="00A06705" w:rsidRDefault="001640C9" w:rsidP="001640C9">
            <w:pPr>
              <w:spacing w:before="60" w:after="60" w:line="240" w:lineRule="auto"/>
              <w:jc w:val="center"/>
              <w:rPr>
                <w:rFonts w:cs="Arial"/>
                <w:b/>
                <w:szCs w:val="21"/>
              </w:rPr>
            </w:pPr>
          </w:p>
        </w:tc>
      </w:tr>
      <w:tr w:rsidR="001640C9" w:rsidRPr="00A06705" w14:paraId="020EE41E" w14:textId="77777777" w:rsidTr="001640C9">
        <w:tc>
          <w:tcPr>
            <w:tcW w:w="1101" w:type="dxa"/>
            <w:tcBorders>
              <w:top w:val="single" w:sz="4" w:space="0" w:color="auto"/>
              <w:bottom w:val="single" w:sz="4" w:space="0" w:color="auto"/>
            </w:tcBorders>
            <w:shd w:val="clear" w:color="auto" w:fill="auto"/>
            <w:vAlign w:val="center"/>
          </w:tcPr>
          <w:p w14:paraId="43D994FB" w14:textId="77777777" w:rsidR="001640C9" w:rsidRPr="00ED20FE" w:rsidRDefault="001640C9" w:rsidP="001640C9">
            <w:pPr>
              <w:spacing w:before="60" w:after="60" w:line="240" w:lineRule="auto"/>
              <w:jc w:val="center"/>
              <w:rPr>
                <w:rFonts w:cs="Arial"/>
                <w:szCs w:val="21"/>
              </w:rPr>
            </w:pPr>
            <w:r>
              <w:rPr>
                <w:rFonts w:cs="Arial"/>
                <w:szCs w:val="21"/>
              </w:rPr>
              <w:t>34</w:t>
            </w:r>
            <w:r w:rsidRPr="00ED20FE">
              <w:rPr>
                <w:rFonts w:cs="Arial"/>
                <w:szCs w:val="21"/>
              </w:rPr>
              <w:t>.</w:t>
            </w:r>
          </w:p>
        </w:tc>
        <w:tc>
          <w:tcPr>
            <w:tcW w:w="4120" w:type="dxa"/>
            <w:tcBorders>
              <w:top w:val="single" w:sz="4" w:space="0" w:color="auto"/>
              <w:left w:val="single" w:sz="4" w:space="0" w:color="auto"/>
              <w:bottom w:val="single" w:sz="4" w:space="0" w:color="auto"/>
              <w:right w:val="single" w:sz="4" w:space="0" w:color="auto"/>
            </w:tcBorders>
            <w:shd w:val="clear" w:color="auto" w:fill="auto"/>
          </w:tcPr>
          <w:p w14:paraId="0D353302" w14:textId="77777777" w:rsidR="001640C9" w:rsidRDefault="001640C9" w:rsidP="001640C9">
            <w:pPr>
              <w:spacing w:before="60" w:after="60" w:line="240" w:lineRule="auto"/>
              <w:rPr>
                <w:rFonts w:cs="Arial"/>
                <w:b/>
                <w:szCs w:val="21"/>
              </w:rPr>
            </w:pPr>
            <w:proofErr w:type="spellStart"/>
            <w:r>
              <w:rPr>
                <w:rFonts w:cs="Arial"/>
                <w:b/>
                <w:szCs w:val="21"/>
              </w:rPr>
              <w:t>Tabouret</w:t>
            </w:r>
            <w:proofErr w:type="spellEnd"/>
            <w:r>
              <w:rPr>
                <w:rFonts w:cs="Arial"/>
                <w:b/>
                <w:szCs w:val="21"/>
              </w:rPr>
              <w:t xml:space="preserve"> </w:t>
            </w:r>
            <w:proofErr w:type="spellStart"/>
            <w:r>
              <w:rPr>
                <w:rFonts w:cs="Arial"/>
                <w:b/>
                <w:szCs w:val="21"/>
              </w:rPr>
              <w:t>métallique</w:t>
            </w:r>
            <w:proofErr w:type="spellEnd"/>
          </w:p>
          <w:p w14:paraId="4CF294B0" w14:textId="77777777" w:rsidR="001640C9" w:rsidRPr="00BD4472" w:rsidRDefault="001640C9" w:rsidP="001640C9">
            <w:pPr>
              <w:spacing w:before="60" w:after="60" w:line="240" w:lineRule="auto"/>
              <w:rPr>
                <w:rFonts w:cs="Arial"/>
                <w:szCs w:val="21"/>
              </w:rPr>
            </w:pPr>
            <w:r w:rsidRPr="00BD4472">
              <w:rPr>
                <w:rFonts w:cs="Arial"/>
                <w:szCs w:val="21"/>
              </w:rPr>
              <w:t xml:space="preserve">en </w:t>
            </w:r>
            <w:proofErr w:type="spellStart"/>
            <w:r w:rsidRPr="00BD4472">
              <w:rPr>
                <w:rFonts w:cs="Arial"/>
                <w:szCs w:val="21"/>
              </w:rPr>
              <w:t>acier</w:t>
            </w:r>
            <w:proofErr w:type="spellEnd"/>
            <w:r w:rsidRPr="00BD4472">
              <w:rPr>
                <w:rFonts w:cs="Arial"/>
                <w:szCs w:val="21"/>
              </w:rPr>
              <w:t xml:space="preserve">, </w:t>
            </w:r>
            <w:proofErr w:type="spellStart"/>
            <w:r w:rsidRPr="00BD4472">
              <w:rPr>
                <w:rFonts w:cs="Arial"/>
                <w:szCs w:val="21"/>
              </w:rPr>
              <w:t>destiné</w:t>
            </w:r>
            <w:proofErr w:type="spellEnd"/>
          </w:p>
        </w:tc>
        <w:tc>
          <w:tcPr>
            <w:tcW w:w="5689" w:type="dxa"/>
            <w:shd w:val="clear" w:color="auto" w:fill="auto"/>
            <w:vAlign w:val="center"/>
          </w:tcPr>
          <w:p w14:paraId="113F1049"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3B608D06" w14:textId="77777777" w:rsidR="001640C9" w:rsidRPr="00A06705" w:rsidRDefault="001640C9" w:rsidP="001640C9">
            <w:pPr>
              <w:spacing w:before="60" w:after="60" w:line="240" w:lineRule="auto"/>
              <w:jc w:val="center"/>
              <w:rPr>
                <w:rFonts w:cs="Arial"/>
                <w:b/>
                <w:szCs w:val="21"/>
              </w:rPr>
            </w:pPr>
          </w:p>
        </w:tc>
      </w:tr>
      <w:tr w:rsidR="001640C9" w:rsidRPr="00A06705" w14:paraId="36200CC3" w14:textId="77777777" w:rsidTr="001640C9">
        <w:tc>
          <w:tcPr>
            <w:tcW w:w="1101" w:type="dxa"/>
            <w:tcBorders>
              <w:top w:val="single" w:sz="4" w:space="0" w:color="auto"/>
              <w:bottom w:val="single" w:sz="4" w:space="0" w:color="auto"/>
            </w:tcBorders>
            <w:shd w:val="clear" w:color="auto" w:fill="auto"/>
            <w:vAlign w:val="center"/>
          </w:tcPr>
          <w:p w14:paraId="10520A93" w14:textId="77777777" w:rsidR="001640C9" w:rsidRPr="00ED20FE" w:rsidRDefault="001640C9" w:rsidP="001640C9">
            <w:pPr>
              <w:spacing w:before="60" w:after="60" w:line="240" w:lineRule="auto"/>
              <w:jc w:val="center"/>
              <w:rPr>
                <w:rFonts w:cs="Arial"/>
                <w:szCs w:val="21"/>
              </w:rPr>
            </w:pPr>
            <w:r>
              <w:rPr>
                <w:rFonts w:cs="Arial"/>
                <w:szCs w:val="21"/>
              </w:rPr>
              <w:t>35</w:t>
            </w:r>
            <w:r w:rsidRPr="00ED20FE">
              <w:rPr>
                <w:rFonts w:cs="Arial"/>
                <w:szCs w:val="21"/>
              </w:rPr>
              <w:t>.</w:t>
            </w:r>
          </w:p>
        </w:tc>
        <w:tc>
          <w:tcPr>
            <w:tcW w:w="4120" w:type="dxa"/>
            <w:tcBorders>
              <w:top w:val="single" w:sz="4" w:space="0" w:color="auto"/>
              <w:left w:val="single" w:sz="4" w:space="0" w:color="auto"/>
              <w:bottom w:val="single" w:sz="4" w:space="0" w:color="auto"/>
              <w:right w:val="single" w:sz="4" w:space="0" w:color="auto"/>
            </w:tcBorders>
            <w:shd w:val="clear" w:color="auto" w:fill="auto"/>
          </w:tcPr>
          <w:p w14:paraId="366C5B4F" w14:textId="77777777" w:rsidR="001640C9" w:rsidRDefault="001640C9" w:rsidP="001640C9">
            <w:pPr>
              <w:spacing w:before="60" w:after="60" w:line="240" w:lineRule="auto"/>
              <w:rPr>
                <w:rFonts w:cs="Arial"/>
                <w:b/>
                <w:szCs w:val="21"/>
              </w:rPr>
            </w:pPr>
            <w:r>
              <w:rPr>
                <w:rFonts w:cs="Arial"/>
                <w:b/>
                <w:szCs w:val="21"/>
              </w:rPr>
              <w:t>Banc</w:t>
            </w:r>
          </w:p>
          <w:p w14:paraId="75F7AF20" w14:textId="77777777" w:rsidR="001640C9" w:rsidRPr="00BD4472" w:rsidRDefault="001640C9" w:rsidP="001640C9">
            <w:pPr>
              <w:spacing w:before="60" w:after="60" w:line="240" w:lineRule="auto"/>
              <w:rPr>
                <w:rFonts w:cs="Arial"/>
                <w:szCs w:val="21"/>
              </w:rPr>
            </w:pPr>
            <w:r w:rsidRPr="00BD4472">
              <w:rPr>
                <w:rFonts w:cs="Arial"/>
                <w:szCs w:val="21"/>
              </w:rPr>
              <w:t xml:space="preserve">en </w:t>
            </w:r>
            <w:proofErr w:type="spellStart"/>
            <w:r w:rsidRPr="00BD4472">
              <w:rPr>
                <w:rFonts w:cs="Arial"/>
                <w:szCs w:val="21"/>
              </w:rPr>
              <w:t>bois</w:t>
            </w:r>
            <w:proofErr w:type="spellEnd"/>
            <w:r w:rsidRPr="00BD4472">
              <w:rPr>
                <w:rFonts w:cs="Arial"/>
                <w:szCs w:val="21"/>
              </w:rPr>
              <w:t xml:space="preserve"> blanc, 1,80 m de long</w:t>
            </w:r>
          </w:p>
        </w:tc>
        <w:tc>
          <w:tcPr>
            <w:tcW w:w="5689" w:type="dxa"/>
            <w:shd w:val="clear" w:color="auto" w:fill="auto"/>
            <w:vAlign w:val="center"/>
          </w:tcPr>
          <w:p w14:paraId="3A065F21"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217C3C3F" w14:textId="77777777" w:rsidR="001640C9" w:rsidRPr="00A06705" w:rsidRDefault="001640C9" w:rsidP="001640C9">
            <w:pPr>
              <w:spacing w:before="60" w:after="60" w:line="240" w:lineRule="auto"/>
              <w:jc w:val="center"/>
              <w:rPr>
                <w:rFonts w:cs="Arial"/>
                <w:b/>
                <w:szCs w:val="21"/>
              </w:rPr>
            </w:pPr>
          </w:p>
        </w:tc>
      </w:tr>
      <w:tr w:rsidR="001640C9" w:rsidRPr="00A06705" w14:paraId="1C468BF2" w14:textId="77777777" w:rsidTr="001640C9">
        <w:tc>
          <w:tcPr>
            <w:tcW w:w="1101" w:type="dxa"/>
            <w:tcBorders>
              <w:top w:val="single" w:sz="4" w:space="0" w:color="auto"/>
              <w:bottom w:val="single" w:sz="4" w:space="0" w:color="auto"/>
            </w:tcBorders>
            <w:shd w:val="clear" w:color="auto" w:fill="auto"/>
            <w:vAlign w:val="center"/>
          </w:tcPr>
          <w:p w14:paraId="06966072" w14:textId="77777777" w:rsidR="001640C9" w:rsidRPr="00ED20FE" w:rsidRDefault="001640C9" w:rsidP="001640C9">
            <w:pPr>
              <w:spacing w:before="60" w:after="60" w:line="240" w:lineRule="auto"/>
              <w:jc w:val="center"/>
              <w:rPr>
                <w:rFonts w:cs="Arial"/>
                <w:szCs w:val="21"/>
              </w:rPr>
            </w:pPr>
            <w:r>
              <w:rPr>
                <w:rFonts w:cs="Arial"/>
                <w:szCs w:val="21"/>
              </w:rPr>
              <w:t>36</w:t>
            </w:r>
            <w:r w:rsidRPr="00ED20FE">
              <w:rPr>
                <w:rFonts w:cs="Arial"/>
                <w:szCs w:val="21"/>
              </w:rPr>
              <w:t>.</w:t>
            </w:r>
          </w:p>
        </w:tc>
        <w:tc>
          <w:tcPr>
            <w:tcW w:w="4120" w:type="dxa"/>
            <w:tcBorders>
              <w:top w:val="single" w:sz="4" w:space="0" w:color="auto"/>
              <w:left w:val="single" w:sz="4" w:space="0" w:color="auto"/>
              <w:bottom w:val="single" w:sz="4" w:space="0" w:color="auto"/>
              <w:right w:val="single" w:sz="4" w:space="0" w:color="auto"/>
            </w:tcBorders>
            <w:shd w:val="clear" w:color="auto" w:fill="auto"/>
          </w:tcPr>
          <w:p w14:paraId="51FEB374" w14:textId="77777777" w:rsidR="001640C9" w:rsidRDefault="001640C9" w:rsidP="001640C9">
            <w:pPr>
              <w:spacing w:before="60" w:after="60" w:line="240" w:lineRule="auto"/>
              <w:rPr>
                <w:rFonts w:cs="Arial"/>
                <w:b/>
                <w:szCs w:val="21"/>
              </w:rPr>
            </w:pPr>
            <w:proofErr w:type="spellStart"/>
            <w:r>
              <w:rPr>
                <w:rFonts w:cs="Arial"/>
                <w:b/>
                <w:szCs w:val="21"/>
              </w:rPr>
              <w:t>Popeline</w:t>
            </w:r>
            <w:proofErr w:type="spellEnd"/>
          </w:p>
          <w:p w14:paraId="33375244" w14:textId="77777777" w:rsidR="001640C9" w:rsidRPr="00BD4472" w:rsidRDefault="001640C9" w:rsidP="001640C9">
            <w:pPr>
              <w:spacing w:before="60" w:after="60" w:line="240" w:lineRule="auto"/>
              <w:rPr>
                <w:rFonts w:cs="Arial"/>
                <w:szCs w:val="21"/>
              </w:rPr>
            </w:pPr>
            <w:proofErr w:type="spellStart"/>
            <w:r w:rsidRPr="00BD4472">
              <w:rPr>
                <w:rFonts w:cs="Arial"/>
                <w:szCs w:val="21"/>
              </w:rPr>
              <w:t>tissu</w:t>
            </w:r>
            <w:proofErr w:type="spellEnd"/>
            <w:r w:rsidRPr="00BD4472">
              <w:rPr>
                <w:rFonts w:cs="Arial"/>
                <w:szCs w:val="21"/>
              </w:rPr>
              <w:t xml:space="preserve"> en </w:t>
            </w:r>
            <w:proofErr w:type="spellStart"/>
            <w:r w:rsidRPr="00BD4472">
              <w:rPr>
                <w:rFonts w:cs="Arial"/>
                <w:szCs w:val="21"/>
              </w:rPr>
              <w:t>coton</w:t>
            </w:r>
            <w:proofErr w:type="spellEnd"/>
            <w:r w:rsidRPr="00BD4472">
              <w:rPr>
                <w:rFonts w:cs="Arial"/>
                <w:szCs w:val="21"/>
              </w:rPr>
              <w:t xml:space="preserve">, dense, </w:t>
            </w:r>
            <w:proofErr w:type="spellStart"/>
            <w:r w:rsidRPr="00BD4472">
              <w:rPr>
                <w:rFonts w:cs="Arial"/>
                <w:szCs w:val="21"/>
              </w:rPr>
              <w:t>légèrement</w:t>
            </w:r>
            <w:proofErr w:type="spellEnd"/>
            <w:r w:rsidRPr="00BD4472">
              <w:rPr>
                <w:rFonts w:cs="Arial"/>
                <w:szCs w:val="21"/>
              </w:rPr>
              <w:t xml:space="preserve"> </w:t>
            </w:r>
            <w:proofErr w:type="spellStart"/>
            <w:r w:rsidRPr="00BD4472">
              <w:rPr>
                <w:rFonts w:cs="Arial"/>
                <w:szCs w:val="21"/>
              </w:rPr>
              <w:t>satiné</w:t>
            </w:r>
            <w:proofErr w:type="spellEnd"/>
            <w:r w:rsidRPr="00BD4472">
              <w:rPr>
                <w:rFonts w:cs="Arial"/>
                <w:szCs w:val="21"/>
              </w:rPr>
              <w:t xml:space="preserve"> et </w:t>
            </w:r>
            <w:proofErr w:type="spellStart"/>
            <w:r w:rsidRPr="00BD4472">
              <w:rPr>
                <w:rFonts w:cs="Arial"/>
                <w:szCs w:val="21"/>
              </w:rPr>
              <w:t>duveteux</w:t>
            </w:r>
            <w:proofErr w:type="spellEnd"/>
            <w:r w:rsidRPr="00BD4472">
              <w:rPr>
                <w:rFonts w:cs="Arial"/>
                <w:szCs w:val="21"/>
              </w:rPr>
              <w:t xml:space="preserve"> </w:t>
            </w:r>
            <w:proofErr w:type="spellStart"/>
            <w:r w:rsidRPr="00BD4472">
              <w:rPr>
                <w:rFonts w:cs="Arial"/>
                <w:szCs w:val="21"/>
              </w:rPr>
              <w:t>destiné</w:t>
            </w:r>
            <w:proofErr w:type="spellEnd"/>
            <w:r w:rsidRPr="00BD4472">
              <w:rPr>
                <w:rFonts w:cs="Arial"/>
                <w:szCs w:val="21"/>
              </w:rPr>
              <w:t xml:space="preserve"> à la </w:t>
            </w:r>
            <w:proofErr w:type="spellStart"/>
            <w:r w:rsidRPr="00BD4472">
              <w:rPr>
                <w:rFonts w:cs="Arial"/>
                <w:szCs w:val="21"/>
              </w:rPr>
              <w:t>doublure</w:t>
            </w:r>
            <w:proofErr w:type="spellEnd"/>
            <w:r w:rsidRPr="00BD4472">
              <w:rPr>
                <w:rFonts w:cs="Arial"/>
                <w:szCs w:val="21"/>
              </w:rPr>
              <w:t xml:space="preserve"> des habits</w:t>
            </w:r>
          </w:p>
        </w:tc>
        <w:tc>
          <w:tcPr>
            <w:tcW w:w="5689" w:type="dxa"/>
            <w:shd w:val="clear" w:color="auto" w:fill="auto"/>
            <w:vAlign w:val="center"/>
          </w:tcPr>
          <w:p w14:paraId="6C5BCE78" w14:textId="77777777" w:rsidR="001640C9" w:rsidRPr="00A06705" w:rsidRDefault="001640C9" w:rsidP="001640C9">
            <w:pPr>
              <w:spacing w:before="60" w:after="60" w:line="240" w:lineRule="auto"/>
              <w:jc w:val="center"/>
              <w:rPr>
                <w:rFonts w:cs="Arial"/>
                <w:b/>
                <w:szCs w:val="21"/>
              </w:rPr>
            </w:pPr>
          </w:p>
        </w:tc>
        <w:tc>
          <w:tcPr>
            <w:tcW w:w="2552" w:type="dxa"/>
            <w:shd w:val="clear" w:color="auto" w:fill="auto"/>
            <w:vAlign w:val="center"/>
          </w:tcPr>
          <w:p w14:paraId="190CD4A5" w14:textId="77777777" w:rsidR="001640C9" w:rsidRPr="00A06705" w:rsidRDefault="001640C9" w:rsidP="001640C9">
            <w:pPr>
              <w:spacing w:before="60" w:after="60" w:line="240" w:lineRule="auto"/>
              <w:jc w:val="center"/>
              <w:rPr>
                <w:rFonts w:cs="Arial"/>
                <w:b/>
                <w:szCs w:val="21"/>
              </w:rPr>
            </w:pPr>
          </w:p>
        </w:tc>
      </w:tr>
    </w:tbl>
    <w:p w14:paraId="597379C3" w14:textId="77777777" w:rsidR="001640C9" w:rsidRDefault="001640C9" w:rsidP="001640C9">
      <w:pPr>
        <w:spacing w:line="259" w:lineRule="auto"/>
        <w:rPr>
          <w:rFonts w:eastAsia="Times New Roman" w:cs="Arial"/>
          <w:b/>
          <w:snapToGrid w:val="0"/>
        </w:rPr>
      </w:pPr>
    </w:p>
    <w:p w14:paraId="076E78A2" w14:textId="26E0A35A" w:rsidR="00120D3F" w:rsidRPr="0090094D" w:rsidRDefault="00120D3F" w:rsidP="0090094D">
      <w:pPr>
        <w:jc w:val="both"/>
        <w:rPr>
          <w:rFonts w:eastAsia="Times New Roman" w:cs="Arial"/>
          <w:snapToGrid w:val="0"/>
          <w:sz w:val="22"/>
          <w:lang w:val="fr-FR"/>
        </w:rPr>
        <w:sectPr w:rsidR="00120D3F" w:rsidRPr="0090094D" w:rsidSect="00E77B45">
          <w:pgSz w:w="16838" w:h="11906" w:orient="landscape"/>
          <w:pgMar w:top="1418" w:right="1531" w:bottom="1418" w:left="1871" w:header="709" w:footer="709" w:gutter="0"/>
          <w:cols w:space="708"/>
          <w:titlePg/>
          <w:docGrid w:linePitch="360"/>
        </w:sectPr>
      </w:pPr>
    </w:p>
    <w:p w14:paraId="1CE0498A" w14:textId="4F666940" w:rsidR="00120D3F" w:rsidRPr="006D208C" w:rsidRDefault="00120D3F" w:rsidP="0090094D">
      <w:pPr>
        <w:spacing w:line="259" w:lineRule="auto"/>
        <w:rPr>
          <w:lang w:val="fr-FR"/>
        </w:rPr>
      </w:pPr>
    </w:p>
    <w:sectPr w:rsidR="00120D3F" w:rsidRPr="006D208C" w:rsidSect="00E77B45">
      <w:pgSz w:w="11906" w:h="16838"/>
      <w:pgMar w:top="1418" w:right="1531" w:bottom="1418" w:left="187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5" w:author="EL KHARCHY, Ahmed" w:date="2024-07-24T11:46:00Z" w:initials="EKA">
    <w:p w14:paraId="1F522B2A" w14:textId="2E4EB93C" w:rsidR="00D94BB6" w:rsidRDefault="00D94BB6">
      <w:pPr>
        <w:pStyle w:val="Commentaire"/>
      </w:pPr>
      <w:r>
        <w:rPr>
          <w:rStyle w:val="Marquedecommentaire"/>
        </w:rPr>
        <w:annotationRef/>
      </w:r>
    </w:p>
  </w:comment>
  <w:comment w:id="116" w:author="EL KHARCHY, Ahmed" w:date="2024-07-24T11:46:00Z" w:initials="EKA">
    <w:p w14:paraId="2E37FF5C" w14:textId="126AC37B" w:rsidR="00D94BB6" w:rsidRDefault="00D94BB6">
      <w:pPr>
        <w:pStyle w:val="Commentaire"/>
      </w:pPr>
      <w:r>
        <w:rPr>
          <w:rStyle w:val="Marquedecommentaire"/>
        </w:rPr>
        <w:annotationRef/>
      </w:r>
      <w:r>
        <w:t>Bien confirmer avec le projet que ce délai est réaliste</w:t>
      </w:r>
    </w:p>
  </w:comment>
  <w:comment w:id="179" w:author="EL KHARCHY, Ahmed" w:date="2024-07-24T14:03:00Z" w:initials="EKA">
    <w:p w14:paraId="36F78F88" w14:textId="524A2301" w:rsidR="0056097C" w:rsidRDefault="0056097C">
      <w:pPr>
        <w:pStyle w:val="Commentaire"/>
      </w:pPr>
      <w:r>
        <w:rPr>
          <w:rStyle w:val="Marquedecommentaire"/>
        </w:rPr>
        <w:annotationRef/>
      </w:r>
    </w:p>
  </w:comment>
  <w:comment w:id="180" w:author="EL KHARCHY, Ahmed" w:date="2024-07-24T14:03:00Z" w:initials="EKA">
    <w:p w14:paraId="012DCBF6" w14:textId="19429D12" w:rsidR="0056097C" w:rsidRDefault="0056097C">
      <w:pPr>
        <w:pStyle w:val="Commentaire"/>
      </w:pPr>
      <w:r>
        <w:rPr>
          <w:rStyle w:val="Marquedecommentaire"/>
        </w:rPr>
        <w:annotationRef/>
      </w:r>
      <w:r>
        <w:t>Offre fin avec les prix des articles</w:t>
      </w:r>
    </w:p>
  </w:comment>
  <w:comment w:id="192" w:author="EL KHARCHY, Ahmed" w:date="2024-07-24T14:01:00Z" w:initials="EKA">
    <w:p w14:paraId="3396E2D5" w14:textId="3AFEE57B" w:rsidR="0056097C" w:rsidRDefault="0056097C">
      <w:pPr>
        <w:pStyle w:val="Commentaire"/>
      </w:pPr>
      <w:r>
        <w:rPr>
          <w:rStyle w:val="Marquedecommentaire"/>
        </w:rPr>
        <w:annotationRef/>
      </w:r>
      <w:r>
        <w:t xml:space="preserve">Donner quelques indications : taille, manche, </w:t>
      </w:r>
      <w:proofErr w:type="gramStart"/>
      <w:r>
        <w:t>tissu,…</w:t>
      </w:r>
      <w:proofErr w:type="gramEnd"/>
      <w:r>
        <w:t>.</w:t>
      </w:r>
    </w:p>
  </w:comment>
  <w:comment w:id="193" w:author="EL KHARCHY, Ahmed" w:date="2024-07-24T14:01:00Z" w:initials="EKA">
    <w:p w14:paraId="5FB67314" w14:textId="762F1724" w:rsidR="0056097C" w:rsidRDefault="0056097C">
      <w:pPr>
        <w:pStyle w:val="Commentaire"/>
      </w:pPr>
      <w:r>
        <w:rPr>
          <w:rStyle w:val="Marquedecommentaire"/>
        </w:rPr>
        <w:annotationRef/>
      </w:r>
      <w:r>
        <w:t>Tissu et taille ???</w:t>
      </w:r>
    </w:p>
  </w:comment>
  <w:comment w:id="194" w:author="EL KHARCHY, Ahmed" w:date="2024-07-24T14:02:00Z" w:initials="EKA">
    <w:p w14:paraId="0797BD11" w14:textId="69D387D1" w:rsidR="0056097C" w:rsidRDefault="0056097C">
      <w:pPr>
        <w:pStyle w:val="Commentaire"/>
      </w:pPr>
      <w:r>
        <w:rPr>
          <w:rStyle w:val="Marquedecommentaire"/>
        </w:rPr>
        <w:annotationRef/>
      </w:r>
      <w:r>
        <w:t>St,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F522B2A" w15:done="0"/>
  <w15:commentEx w15:paraId="2E37FF5C" w15:paraIdParent="1F522B2A" w15:done="0"/>
  <w15:commentEx w15:paraId="36F78F88" w15:done="0"/>
  <w15:commentEx w15:paraId="012DCBF6" w15:paraIdParent="36F78F88" w15:done="0"/>
  <w15:commentEx w15:paraId="3396E2D5" w15:done="0"/>
  <w15:commentEx w15:paraId="5FB67314" w15:done="0"/>
  <w15:commentEx w15:paraId="0797BD1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522B2A" w16cid:durableId="2A4B6823"/>
  <w16cid:commentId w16cid:paraId="2E37FF5C" w16cid:durableId="2A4B6827"/>
  <w16cid:commentId w16cid:paraId="36F78F88" w16cid:durableId="2A4B8815"/>
  <w16cid:commentId w16cid:paraId="012DCBF6" w16cid:durableId="2A4B881B"/>
  <w16cid:commentId w16cid:paraId="3396E2D5" w16cid:durableId="2A4B87A4"/>
  <w16cid:commentId w16cid:paraId="5FB67314" w16cid:durableId="2A4B87D0"/>
  <w16cid:commentId w16cid:paraId="0797BD11" w16cid:durableId="2A4B87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99FB52" w14:textId="77777777" w:rsidR="00114FC0" w:rsidRDefault="00114FC0" w:rsidP="00C913B3">
      <w:pPr>
        <w:spacing w:after="0" w:line="240" w:lineRule="auto"/>
      </w:pPr>
      <w:r>
        <w:separator/>
      </w:r>
    </w:p>
  </w:endnote>
  <w:endnote w:type="continuationSeparator" w:id="0">
    <w:p w14:paraId="0FB88D9B" w14:textId="77777777" w:rsidR="00114FC0" w:rsidRDefault="00114FC0" w:rsidP="00C913B3">
      <w:pPr>
        <w:spacing w:after="0" w:line="240" w:lineRule="auto"/>
      </w:pPr>
      <w:r>
        <w:continuationSeparator/>
      </w:r>
    </w:p>
  </w:endnote>
  <w:endnote w:type="continuationNotice" w:id="1">
    <w:p w14:paraId="193769BE" w14:textId="77777777" w:rsidR="00114FC0" w:rsidRDefault="00114FC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Bol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ejaVu Sans">
    <w:altName w:val="Arial"/>
    <w:charset w:val="00"/>
    <w:family w:val="auto"/>
    <w:pitch w:val="variable"/>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Rockwell">
    <w:panose1 w:val="020606030202050204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487709"/>
      <w:docPartObj>
        <w:docPartGallery w:val="Page Numbers (Bottom of Page)"/>
        <w:docPartUnique/>
      </w:docPartObj>
    </w:sdtPr>
    <w:sdtContent>
      <w:p w14:paraId="20FBC801" w14:textId="77777777" w:rsidR="00D94BB6" w:rsidRDefault="00D94BB6">
        <w:pPr>
          <w:pStyle w:val="Pieddepage"/>
          <w:jc w:val="right"/>
        </w:pPr>
        <w:r w:rsidRPr="00F04881">
          <w:rPr>
            <w:rFonts w:eastAsia="Calibri" w:cs="Times New Roman"/>
            <w:noProof/>
            <w:color w:val="404040"/>
            <w:sz w:val="20"/>
            <w:szCs w:val="20"/>
            <w:lang w:eastAsia="en-GB"/>
          </w:rPr>
          <mc:AlternateContent>
            <mc:Choice Requires="wps">
              <w:drawing>
                <wp:anchor distT="45720" distB="45720" distL="114300" distR="114300" simplePos="0" relativeHeight="251658240" behindDoc="1" locked="0" layoutInCell="1" allowOverlap="1" wp14:anchorId="29F94EC2" wp14:editId="5C4F3E31">
                  <wp:simplePos x="0" y="0"/>
                  <wp:positionH relativeFrom="margin">
                    <wp:posOffset>74658</wp:posOffset>
                  </wp:positionH>
                  <wp:positionV relativeFrom="page">
                    <wp:posOffset>9840686</wp:posOffset>
                  </wp:positionV>
                  <wp:extent cx="4828631" cy="1276350"/>
                  <wp:effectExtent l="0" t="0" r="0" b="0"/>
                  <wp:wrapNone/>
                  <wp:docPr id="310" name="Zone de texte 3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8631" cy="1276350"/>
                          </a:xfrm>
                          <a:prstGeom prst="rect">
                            <a:avLst/>
                          </a:prstGeom>
                          <a:solidFill>
                            <a:srgbClr val="FFFFFF"/>
                          </a:solidFill>
                          <a:ln w="9525">
                            <a:noFill/>
                            <a:miter lim="800000"/>
                            <a:headEnd/>
                            <a:tailEnd/>
                          </a:ln>
                        </wps:spPr>
                        <wps:txbx>
                          <w:txbxContent>
                            <w:p w14:paraId="73CC3448" w14:textId="77777777" w:rsidR="00D94BB6" w:rsidRPr="00126C92" w:rsidRDefault="00D94BB6" w:rsidP="008367A0">
                              <w:pPr>
                                <w:pStyle w:val="Pieddepage1"/>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9F94EC2" id="_x0000_t202" coordsize="21600,21600" o:spt="202" path="m,l,21600r21600,l21600,xe">
                  <v:stroke joinstyle="miter"/>
                  <v:path gradientshapeok="t" o:connecttype="rect"/>
                </v:shapetype>
                <v:shape id="Zone de texte 310" o:spid="_x0000_s1027" type="#_x0000_t202" style="position:absolute;left:0;text-align:left;margin-left:5.9pt;margin-top:774.85pt;width:380.2pt;height:100.5pt;z-index:-2516582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" stroked="f">
                  <v:textbox>
                    <w:txbxContent>
                      <w:p w14:paraId="73CC3448" w14:textId="77777777" w:rsidR="00D94BB6" w:rsidRPr="00126C92" w:rsidRDefault="00D94BB6" w:rsidP="008367A0">
                        <w:pPr>
                          <w:pStyle w:val="Pieddepage1"/>
                        </w:pPr>
                      </w:p>
                    </w:txbxContent>
                  </v:textbox>
                  <w10:wrap anchorx="margin" anchory="page"/>
                </v:shape>
              </w:pict>
            </mc:Fallback>
          </mc:AlternateContent>
        </w:r>
        <w:r>
          <w:fldChar w:fldCharType="begin"/>
        </w:r>
        <w:r>
          <w:instrText>PAGE   \* MERGEFORMAT</w:instrText>
        </w:r>
        <w:r>
          <w:fldChar w:fldCharType="separate"/>
        </w:r>
        <w:r w:rsidRPr="001262C3">
          <w:rPr>
            <w:noProof/>
            <w:lang w:val="fr-FR"/>
          </w:rPr>
          <w:t>10</w:t>
        </w:r>
        <w:r>
          <w:fldChar w:fldCharType="end"/>
        </w:r>
      </w:p>
    </w:sdtContent>
  </w:sdt>
  <w:p w14:paraId="76348F49" w14:textId="77777777" w:rsidR="00D94BB6" w:rsidRDefault="00D94BB6" w:rsidP="00F04881">
    <w:pPr>
      <w:pStyle w:val="Pieddepage"/>
      <w:ind w:firstLine="70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6163412"/>
      <w:docPartObj>
        <w:docPartGallery w:val="Page Numbers (Bottom of Page)"/>
        <w:docPartUnique/>
      </w:docPartObj>
    </w:sdtPr>
    <w:sdtContent>
      <w:p w14:paraId="6CBA07E7" w14:textId="77777777" w:rsidR="00D94BB6" w:rsidRDefault="00D94BB6">
        <w:pPr>
          <w:pStyle w:val="Pieddepage"/>
          <w:jc w:val="right"/>
        </w:pPr>
        <w:r>
          <w:rPr>
            <w:noProof/>
            <w:lang w:eastAsia="en-GB"/>
          </w:rPr>
          <mc:AlternateContent>
            <mc:Choice Requires="wps">
              <w:drawing>
                <wp:anchor distT="45720" distB="45720" distL="114300" distR="114300" simplePos="0" relativeHeight="251658241" behindDoc="1" locked="0" layoutInCell="1" allowOverlap="1" wp14:anchorId="4EE69408" wp14:editId="7EC9C487">
                  <wp:simplePos x="0" y="0"/>
                  <wp:positionH relativeFrom="margin">
                    <wp:posOffset>85090</wp:posOffset>
                  </wp:positionH>
                  <wp:positionV relativeFrom="page">
                    <wp:posOffset>9829800</wp:posOffset>
                  </wp:positionV>
                  <wp:extent cx="5346700" cy="594360"/>
                  <wp:effectExtent l="0" t="0" r="6350" b="0"/>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6700" cy="594360"/>
                          </a:xfrm>
                          <a:prstGeom prst="rect">
                            <a:avLst/>
                          </a:prstGeom>
                          <a:solidFill>
                            <a:srgbClr val="FFFFFF"/>
                          </a:solidFill>
                          <a:ln w="9525">
                            <a:noFill/>
                            <a:miter lim="800000"/>
                            <a:headEnd/>
                            <a:tailEnd/>
                          </a:ln>
                        </wps:spPr>
                        <wps:txbx>
                          <w:txbxContent>
                            <w:p w14:paraId="75906470" w14:textId="77777777" w:rsidR="00D94BB6" w:rsidRPr="00E05ED3" w:rsidRDefault="00D94BB6" w:rsidP="00122348">
                              <w:pPr>
                                <w:pStyle w:val="Pieddepage10"/>
                                <w:rPr>
                                  <w:lang w:val="en-US"/>
                                </w:rPr>
                              </w:pPr>
                              <w:r w:rsidRPr="00E05ED3">
                                <w:rPr>
                                  <w:lang w:val="en-US"/>
                                </w:rPr>
                                <w:t xml:space="preserve">Enabel </w:t>
                              </w:r>
                              <w:r w:rsidRPr="00E05ED3">
                                <w:rPr>
                                  <w:color w:val="EC0308"/>
                                  <w:lang w:val="en-US"/>
                                </w:rPr>
                                <w:t xml:space="preserve">• </w:t>
                              </w:r>
                              <w:r w:rsidRPr="00E05ED3">
                                <w:rPr>
                                  <w:lang w:val="en-US"/>
                                </w:rPr>
                                <w:t xml:space="preserve">Belgian Development Agency </w:t>
                              </w:r>
                              <w:r w:rsidRPr="00E05ED3">
                                <w:rPr>
                                  <w:color w:val="EC0308"/>
                                  <w:lang w:val="en-US"/>
                                </w:rPr>
                                <w:t xml:space="preserve">• </w:t>
                              </w:r>
                              <w:r w:rsidRPr="00E05ED3">
                                <w:rPr>
                                  <w:lang w:val="en-US"/>
                                </w:rPr>
                                <w:t>Public-law company with social purposes</w:t>
                              </w:r>
                            </w:p>
                            <w:p w14:paraId="3F6A121A" w14:textId="77777777" w:rsidR="00D94BB6" w:rsidRPr="00E05ED3" w:rsidRDefault="00D94BB6" w:rsidP="00122348">
                              <w:pPr>
                                <w:pStyle w:val="Pieddepage10"/>
                                <w:rPr>
                                  <w:lang w:val="fr-BE"/>
                                </w:rPr>
                              </w:pPr>
                              <w:r w:rsidRPr="00E05ED3">
                                <w:rPr>
                                  <w:lang w:val="fr-BE"/>
                                </w:rPr>
                                <w:t xml:space="preserve">Rue Haute 147 </w:t>
                              </w:r>
                              <w:r w:rsidRPr="00E05ED3">
                                <w:rPr>
                                  <w:color w:val="EC0308"/>
                                  <w:lang w:val="fr-BE"/>
                                </w:rPr>
                                <w:t xml:space="preserve">• </w:t>
                              </w:r>
                              <w:r w:rsidRPr="00E05ED3">
                                <w:rPr>
                                  <w:lang w:val="fr-BE"/>
                                </w:rPr>
                                <w:t xml:space="preserve">1000 Brussels </w:t>
                              </w:r>
                              <w:r w:rsidRPr="00E05ED3">
                                <w:rPr>
                                  <w:color w:val="EC0308"/>
                                  <w:lang w:val="fr-BE"/>
                                </w:rPr>
                                <w:t xml:space="preserve">• </w:t>
                              </w:r>
                              <w:r w:rsidRPr="00E05ED3">
                                <w:rPr>
                                  <w:lang w:val="fr-BE"/>
                                </w:rPr>
                                <w:t xml:space="preserve">T. +32 (0)2 505 37 00 </w:t>
                              </w:r>
                              <w:r w:rsidRPr="00E05ED3">
                                <w:rPr>
                                  <w:color w:val="EC0308"/>
                                  <w:lang w:val="fr-BE"/>
                                </w:rPr>
                                <w:t xml:space="preserve">• </w:t>
                              </w:r>
                              <w:r w:rsidRPr="00E05ED3">
                                <w:rPr>
                                  <w:lang w:val="fr-BE"/>
                                </w:rPr>
                                <w:t>enabel.be</w:t>
                              </w:r>
                            </w:p>
                            <w:p w14:paraId="63453B32" w14:textId="77777777" w:rsidR="00D94BB6" w:rsidRPr="00122348" w:rsidRDefault="00D94BB6" w:rsidP="008367A0">
                              <w:pPr>
                                <w:pStyle w:val="Pieddepage1"/>
                                <w:rPr>
                                  <w:lang w:val="fr-B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E69408" id="_x0000_t202" coordsize="21600,21600" o:spt="202" path="m,l,21600r21600,l21600,xe">
                  <v:stroke joinstyle="miter"/>
                  <v:path gradientshapeok="t" o:connecttype="rect"/>
                </v:shapetype>
                <v:shape id="Zone de texte 3" o:spid="_x0000_s1028" type="#_x0000_t202" style="position:absolute;left:0;text-align:left;margin-left:6.7pt;margin-top:774pt;width:421pt;height:46.8pt;z-index:-251658239;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" stroked="f">
                  <v:textbox>
                    <w:txbxContent>
                      <w:p w14:paraId="75906470" w14:textId="77777777" w:rsidR="00D94BB6" w:rsidRPr="00E05ED3" w:rsidRDefault="00D94BB6" w:rsidP="00122348">
                        <w:pPr>
                          <w:pStyle w:val="Pieddepage10"/>
                          <w:rPr>
                            <w:lang w:val="en-US"/>
                          </w:rPr>
                        </w:pPr>
                        <w:r w:rsidRPr="00E05ED3">
                          <w:rPr>
                            <w:lang w:val="en-US"/>
                          </w:rPr>
                          <w:t xml:space="preserve">Enabel </w:t>
                        </w:r>
                        <w:r w:rsidRPr="00E05ED3">
                          <w:rPr>
                            <w:color w:val="EC0308"/>
                            <w:lang w:val="en-US"/>
                          </w:rPr>
                          <w:t xml:space="preserve">• </w:t>
                        </w:r>
                        <w:r w:rsidRPr="00E05ED3">
                          <w:rPr>
                            <w:lang w:val="en-US"/>
                          </w:rPr>
                          <w:t xml:space="preserve">Belgian Development Agency </w:t>
                        </w:r>
                        <w:r w:rsidRPr="00E05ED3">
                          <w:rPr>
                            <w:color w:val="EC0308"/>
                            <w:lang w:val="en-US"/>
                          </w:rPr>
                          <w:t xml:space="preserve">• </w:t>
                        </w:r>
                        <w:r w:rsidRPr="00E05ED3">
                          <w:rPr>
                            <w:lang w:val="en-US"/>
                          </w:rPr>
                          <w:t>Public-law company with social purposes</w:t>
                        </w:r>
                      </w:p>
                      <w:p w14:paraId="3F6A121A" w14:textId="77777777" w:rsidR="00D94BB6" w:rsidRPr="00E05ED3" w:rsidRDefault="00D94BB6" w:rsidP="00122348">
                        <w:pPr>
                          <w:pStyle w:val="Pieddepage10"/>
                          <w:rPr>
                            <w:lang w:val="fr-BE"/>
                          </w:rPr>
                        </w:pPr>
                        <w:r w:rsidRPr="00E05ED3">
                          <w:rPr>
                            <w:lang w:val="fr-BE"/>
                          </w:rPr>
                          <w:t xml:space="preserve">Rue Haute 147 </w:t>
                        </w:r>
                        <w:r w:rsidRPr="00E05ED3">
                          <w:rPr>
                            <w:color w:val="EC0308"/>
                            <w:lang w:val="fr-BE"/>
                          </w:rPr>
                          <w:t xml:space="preserve">• </w:t>
                        </w:r>
                        <w:r w:rsidRPr="00E05ED3">
                          <w:rPr>
                            <w:lang w:val="fr-BE"/>
                          </w:rPr>
                          <w:t xml:space="preserve">1000 Brussels </w:t>
                        </w:r>
                        <w:r w:rsidRPr="00E05ED3">
                          <w:rPr>
                            <w:color w:val="EC0308"/>
                            <w:lang w:val="fr-BE"/>
                          </w:rPr>
                          <w:t xml:space="preserve">• </w:t>
                        </w:r>
                        <w:r w:rsidRPr="00E05ED3">
                          <w:rPr>
                            <w:lang w:val="fr-BE"/>
                          </w:rPr>
                          <w:t xml:space="preserve">T. +32 (0)2 505 37 00 </w:t>
                        </w:r>
                        <w:r w:rsidRPr="00E05ED3">
                          <w:rPr>
                            <w:color w:val="EC0308"/>
                            <w:lang w:val="fr-BE"/>
                          </w:rPr>
                          <w:t xml:space="preserve">• </w:t>
                        </w:r>
                        <w:r w:rsidRPr="00E05ED3">
                          <w:rPr>
                            <w:lang w:val="fr-BE"/>
                          </w:rPr>
                          <w:t>enabel.be</w:t>
                        </w:r>
                      </w:p>
                      <w:p w14:paraId="63453B32" w14:textId="77777777" w:rsidR="00D94BB6" w:rsidRPr="00122348" w:rsidRDefault="00D94BB6" w:rsidP="008367A0">
                        <w:pPr>
                          <w:pStyle w:val="Pieddepage1"/>
                          <w:rPr>
                            <w:lang w:val="fr-BE"/>
                          </w:rPr>
                        </w:pPr>
                      </w:p>
                    </w:txbxContent>
                  </v:textbox>
                  <w10:wrap anchorx="margin" anchory="page"/>
                </v:shape>
              </w:pict>
            </mc:Fallback>
          </mc:AlternateContent>
        </w:r>
      </w:p>
    </w:sdtContent>
  </w:sdt>
  <w:p w14:paraId="37CE1EDB" w14:textId="77777777" w:rsidR="00D94BB6" w:rsidRDefault="00D94BB6">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2183734"/>
      <w:docPartObj>
        <w:docPartGallery w:val="Page Numbers (Bottom of Page)"/>
        <w:docPartUnique/>
      </w:docPartObj>
    </w:sdtPr>
    <w:sdtContent>
      <w:p w14:paraId="381A789A" w14:textId="77777777" w:rsidR="00D94BB6" w:rsidRDefault="00D94BB6">
        <w:pPr>
          <w:pStyle w:val="Pieddepage"/>
          <w:jc w:val="right"/>
        </w:pPr>
        <w:r w:rsidRPr="0048020D">
          <w:rPr>
            <w:sz w:val="20"/>
            <w:szCs w:val="20"/>
          </w:rPr>
          <w:fldChar w:fldCharType="begin"/>
        </w:r>
        <w:r w:rsidRPr="0048020D">
          <w:rPr>
            <w:sz w:val="20"/>
            <w:szCs w:val="20"/>
          </w:rPr>
          <w:instrText>PAGE   \* MERGEFORMAT</w:instrText>
        </w:r>
        <w:r w:rsidRPr="0048020D">
          <w:rPr>
            <w:sz w:val="20"/>
            <w:szCs w:val="20"/>
          </w:rPr>
          <w:fldChar w:fldCharType="separate"/>
        </w:r>
        <w:r w:rsidRPr="0048020D">
          <w:rPr>
            <w:noProof/>
            <w:sz w:val="20"/>
            <w:szCs w:val="20"/>
            <w:lang w:val="fr-FR"/>
          </w:rPr>
          <w:t>2</w:t>
        </w:r>
        <w:r w:rsidRPr="0048020D">
          <w:rPr>
            <w:sz w:val="20"/>
            <w:szCs w:val="20"/>
          </w:rPr>
          <w:fldChar w:fldCharType="end"/>
        </w:r>
      </w:p>
    </w:sdtContent>
  </w:sdt>
  <w:p w14:paraId="6A917F30" w14:textId="77777777" w:rsidR="00D94BB6" w:rsidRDefault="00D94BB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E5117B" w14:textId="77777777" w:rsidR="00114FC0" w:rsidRDefault="00114FC0" w:rsidP="00C913B3">
      <w:pPr>
        <w:spacing w:after="0" w:line="240" w:lineRule="auto"/>
      </w:pPr>
      <w:r>
        <w:separator/>
      </w:r>
    </w:p>
  </w:footnote>
  <w:footnote w:type="continuationSeparator" w:id="0">
    <w:p w14:paraId="5B645E0A" w14:textId="77777777" w:rsidR="00114FC0" w:rsidRDefault="00114FC0" w:rsidP="00C913B3">
      <w:pPr>
        <w:spacing w:after="0" w:line="240" w:lineRule="auto"/>
      </w:pPr>
      <w:r>
        <w:continuationSeparator/>
      </w:r>
    </w:p>
  </w:footnote>
  <w:footnote w:type="continuationNotice" w:id="1">
    <w:p w14:paraId="0F34C5D2" w14:textId="77777777" w:rsidR="00114FC0" w:rsidRDefault="00114FC0">
      <w:pPr>
        <w:spacing w:after="0" w:line="240" w:lineRule="auto"/>
      </w:pPr>
    </w:p>
  </w:footnote>
  <w:footnote w:id="2">
    <w:p w14:paraId="1D857624" w14:textId="77777777" w:rsidR="00D94BB6" w:rsidRPr="001262C3" w:rsidRDefault="00D94BB6">
      <w:pPr>
        <w:pStyle w:val="Notedebasdepage"/>
        <w:rPr>
          <w:rFonts w:ascii="Georgia" w:hAnsi="Georgia"/>
          <w:sz w:val="18"/>
          <w:szCs w:val="18"/>
          <w:lang w:val="fr-FR"/>
        </w:rPr>
      </w:pPr>
      <w:r w:rsidRPr="001262C3">
        <w:rPr>
          <w:rStyle w:val="Appelnotedebasdep"/>
          <w:rFonts w:ascii="Georgia" w:hAnsi="Georgia"/>
          <w:sz w:val="18"/>
          <w:szCs w:val="18"/>
          <w:lang w:val="fr-FR"/>
        </w:rPr>
        <w:footnoteRef/>
      </w:r>
      <w:r w:rsidRPr="001262C3">
        <w:rPr>
          <w:rFonts w:ascii="Georgia" w:hAnsi="Georgia"/>
          <w:sz w:val="18"/>
          <w:szCs w:val="18"/>
          <w:lang w:val="fr-FR"/>
        </w:rPr>
        <w:t xml:space="preserve"> M.B. du 30 décembre 1998, du 17 novembre 2001, du 6 juillet 2012, du 15 janvier 2013 et du 26 mars 2013.</w:t>
      </w:r>
    </w:p>
  </w:footnote>
  <w:footnote w:id="3">
    <w:p w14:paraId="241209BD" w14:textId="77777777" w:rsidR="00D94BB6" w:rsidRPr="001262C3" w:rsidRDefault="00D94BB6">
      <w:pPr>
        <w:pStyle w:val="Notedebasdepage"/>
        <w:rPr>
          <w:rFonts w:ascii="Georgia" w:hAnsi="Georgia"/>
          <w:sz w:val="18"/>
          <w:szCs w:val="18"/>
          <w:lang w:val="fr-FR"/>
        </w:rPr>
      </w:pPr>
      <w:r w:rsidRPr="001262C3">
        <w:rPr>
          <w:rStyle w:val="Appelnotedebasdep"/>
          <w:rFonts w:ascii="Georgia" w:hAnsi="Georgia"/>
          <w:sz w:val="18"/>
          <w:szCs w:val="18"/>
          <w:lang w:val="fr-FR"/>
        </w:rPr>
        <w:footnoteRef/>
      </w:r>
      <w:r w:rsidRPr="001262C3">
        <w:rPr>
          <w:rFonts w:ascii="Georgia" w:hAnsi="Georgia"/>
          <w:sz w:val="18"/>
          <w:szCs w:val="18"/>
          <w:lang w:val="fr-FR"/>
        </w:rPr>
        <w:t xml:space="preserve"> M.B. du 1er juillet 1999.</w:t>
      </w:r>
    </w:p>
  </w:footnote>
  <w:footnote w:id="4">
    <w:p w14:paraId="630C5626" w14:textId="77777777" w:rsidR="00D94BB6" w:rsidRPr="001262C3" w:rsidRDefault="00D94BB6">
      <w:pPr>
        <w:pStyle w:val="Notedebasdepage"/>
        <w:rPr>
          <w:rFonts w:ascii="Georgia" w:hAnsi="Georgia"/>
          <w:sz w:val="18"/>
          <w:szCs w:val="18"/>
          <w:lang w:val="fr-FR"/>
        </w:rPr>
      </w:pPr>
      <w:r w:rsidRPr="001262C3">
        <w:rPr>
          <w:rStyle w:val="Appelnotedebasdep"/>
          <w:rFonts w:ascii="Georgia" w:hAnsi="Georgia"/>
          <w:sz w:val="18"/>
          <w:szCs w:val="18"/>
          <w:lang w:val="fr-FR"/>
        </w:rPr>
        <w:footnoteRef/>
      </w:r>
      <w:r w:rsidRPr="001262C3">
        <w:rPr>
          <w:rFonts w:ascii="Georgia" w:hAnsi="Georgia"/>
          <w:sz w:val="18"/>
          <w:szCs w:val="18"/>
          <w:lang w:val="fr-FR"/>
        </w:rPr>
        <w:t xml:space="preserve"> M.B. du 18 novembre 2008.</w:t>
      </w:r>
    </w:p>
  </w:footnote>
  <w:footnote w:id="5">
    <w:p w14:paraId="6B51DC60" w14:textId="77777777" w:rsidR="00D94BB6" w:rsidRPr="001262C3" w:rsidRDefault="00D94BB6">
      <w:pPr>
        <w:pStyle w:val="Notedebasdepage"/>
        <w:rPr>
          <w:rFonts w:ascii="Georgia" w:hAnsi="Georgia"/>
          <w:sz w:val="18"/>
          <w:szCs w:val="18"/>
          <w:lang w:val="fr-FR"/>
        </w:rPr>
      </w:pPr>
      <w:r w:rsidRPr="001262C3">
        <w:rPr>
          <w:rStyle w:val="Appelnotedebasdep"/>
          <w:rFonts w:ascii="Georgia" w:hAnsi="Georgia"/>
          <w:sz w:val="18"/>
          <w:szCs w:val="18"/>
          <w:lang w:val="fr-FR"/>
        </w:rPr>
        <w:footnoteRef/>
      </w:r>
      <w:r w:rsidRPr="001262C3">
        <w:rPr>
          <w:rFonts w:ascii="Georgia" w:hAnsi="Georgia"/>
          <w:sz w:val="18"/>
          <w:szCs w:val="18"/>
          <w:lang w:val="fr-FR"/>
        </w:rPr>
        <w:t xml:space="preserve"> M.B. 14 juillet 2016.</w:t>
      </w:r>
    </w:p>
  </w:footnote>
  <w:footnote w:id="6">
    <w:p w14:paraId="3E803048" w14:textId="77777777" w:rsidR="00D94BB6" w:rsidRPr="001262C3" w:rsidRDefault="00D94BB6">
      <w:pPr>
        <w:pStyle w:val="Notedebasdepage"/>
        <w:rPr>
          <w:rFonts w:ascii="Georgia" w:hAnsi="Georgia"/>
          <w:sz w:val="18"/>
          <w:szCs w:val="18"/>
          <w:lang w:val="fr-FR"/>
        </w:rPr>
      </w:pPr>
      <w:r w:rsidRPr="001262C3">
        <w:rPr>
          <w:rStyle w:val="Appelnotedebasdep"/>
          <w:rFonts w:ascii="Georgia" w:hAnsi="Georgia"/>
          <w:sz w:val="18"/>
          <w:szCs w:val="18"/>
          <w:lang w:val="fr-FR"/>
        </w:rPr>
        <w:footnoteRef/>
      </w:r>
      <w:r w:rsidRPr="001262C3">
        <w:rPr>
          <w:rFonts w:ascii="Georgia" w:hAnsi="Georgia"/>
          <w:sz w:val="18"/>
          <w:szCs w:val="18"/>
          <w:lang w:val="fr-FR"/>
        </w:rPr>
        <w:t xml:space="preserve"> M.B. du 21 juin 2013.</w:t>
      </w:r>
    </w:p>
  </w:footnote>
  <w:footnote w:id="7">
    <w:p w14:paraId="56C91917" w14:textId="77777777" w:rsidR="00D94BB6" w:rsidRPr="001262C3" w:rsidRDefault="00D94BB6">
      <w:pPr>
        <w:pStyle w:val="Notedebasdepage"/>
        <w:rPr>
          <w:rFonts w:ascii="Georgia" w:hAnsi="Georgia"/>
          <w:sz w:val="18"/>
          <w:szCs w:val="18"/>
          <w:lang w:val="fr-FR"/>
        </w:rPr>
      </w:pPr>
      <w:r w:rsidRPr="001262C3">
        <w:rPr>
          <w:rStyle w:val="Appelnotedebasdep"/>
          <w:rFonts w:ascii="Georgia" w:hAnsi="Georgia"/>
          <w:sz w:val="18"/>
          <w:szCs w:val="18"/>
          <w:lang w:val="fr-FR"/>
        </w:rPr>
        <w:footnoteRef/>
      </w:r>
      <w:r w:rsidRPr="001262C3">
        <w:rPr>
          <w:rFonts w:ascii="Georgia" w:hAnsi="Georgia"/>
          <w:sz w:val="18"/>
          <w:szCs w:val="18"/>
          <w:lang w:val="fr-FR"/>
        </w:rPr>
        <w:t xml:space="preserve"> M.B. 9 mai 2017.</w:t>
      </w:r>
    </w:p>
  </w:footnote>
  <w:footnote w:id="8">
    <w:p w14:paraId="7BD46683" w14:textId="77777777" w:rsidR="00D94BB6" w:rsidRPr="001262C3" w:rsidRDefault="00D94BB6">
      <w:pPr>
        <w:pStyle w:val="Notedebasdepage"/>
        <w:rPr>
          <w:rFonts w:ascii="Georgia" w:hAnsi="Georgia"/>
          <w:sz w:val="18"/>
          <w:szCs w:val="18"/>
          <w:lang w:val="fr-FR"/>
        </w:rPr>
      </w:pPr>
      <w:r w:rsidRPr="001262C3">
        <w:rPr>
          <w:rStyle w:val="Appelnotedebasdep"/>
          <w:rFonts w:ascii="Georgia" w:hAnsi="Georgia"/>
          <w:sz w:val="18"/>
          <w:szCs w:val="18"/>
          <w:lang w:val="fr-FR"/>
        </w:rPr>
        <w:footnoteRef/>
      </w:r>
      <w:r w:rsidRPr="001262C3">
        <w:rPr>
          <w:rFonts w:ascii="Georgia" w:hAnsi="Georgia"/>
          <w:sz w:val="18"/>
          <w:szCs w:val="18"/>
          <w:lang w:val="fr-FR"/>
        </w:rPr>
        <w:t xml:space="preserve"> M.B. 27 juin 2017.</w:t>
      </w:r>
    </w:p>
  </w:footnote>
  <w:footnote w:id="9">
    <w:p w14:paraId="2DE036F9" w14:textId="7B36C53B" w:rsidR="00D94BB6" w:rsidRPr="00FD4E76" w:rsidRDefault="00D94BB6">
      <w:pPr>
        <w:pStyle w:val="Notedebasdepage"/>
        <w:rPr>
          <w:lang w:val="fr-FR"/>
        </w:rPr>
      </w:pPr>
      <w:r>
        <w:rPr>
          <w:rStyle w:val="Appelnotedebasdep"/>
        </w:rPr>
        <w:footnoteRef/>
      </w:r>
      <w:r w:rsidRPr="00FD4E76">
        <w:rPr>
          <w:lang w:val="fr-FR"/>
        </w:rPr>
        <w:t xml:space="preserve"> </w:t>
      </w:r>
      <w:r w:rsidRPr="005B5424">
        <w:rPr>
          <w:lang w:val="fr-FR"/>
        </w:rPr>
        <w:t>Voir aussi</w:t>
      </w:r>
      <w:r>
        <w:rPr>
          <w:lang w:val="fr-FR"/>
        </w:rPr>
        <w:t> </w:t>
      </w:r>
      <w:r w:rsidRPr="005B5424">
        <w:rPr>
          <w:lang w:val="fr-FR"/>
        </w:rPr>
        <w:t>: https://www.enabel.be/fr/content/declaration-de-confidentialite-denabel</w:t>
      </w:r>
    </w:p>
  </w:footnote>
  <w:footnote w:id="10">
    <w:p w14:paraId="1E6DA3A8" w14:textId="77777777" w:rsidR="00D94BB6" w:rsidRPr="001262C3" w:rsidRDefault="00D94BB6">
      <w:pPr>
        <w:pStyle w:val="Notedebasdepage"/>
        <w:rPr>
          <w:rFonts w:ascii="Georgia" w:hAnsi="Georgia"/>
          <w:sz w:val="18"/>
          <w:szCs w:val="18"/>
          <w:lang w:val="fr-FR"/>
        </w:rPr>
      </w:pPr>
      <w:r w:rsidRPr="001262C3">
        <w:rPr>
          <w:rStyle w:val="Appelnotedebasdep"/>
          <w:rFonts w:ascii="Georgia" w:hAnsi="Georgia"/>
          <w:sz w:val="18"/>
          <w:szCs w:val="18"/>
        </w:rPr>
        <w:footnoteRef/>
      </w:r>
      <w:r w:rsidRPr="001262C3">
        <w:rPr>
          <w:rFonts w:ascii="Georgia" w:hAnsi="Georgia"/>
          <w:sz w:val="18"/>
          <w:szCs w:val="18"/>
          <w:lang w:val="fr-FR"/>
        </w:rPr>
        <w:t xml:space="preserve"> http://www.iccwbo.org/products-and-services/trade-facilitation/incoterms-2010/the-incoterms-rules</w:t>
      </w:r>
    </w:p>
  </w:footnote>
  <w:footnote w:id="11">
    <w:p w14:paraId="5697FF82" w14:textId="77777777" w:rsidR="00D94BB6" w:rsidRPr="002B4EF6" w:rsidRDefault="00D94BB6" w:rsidP="00380E5E">
      <w:pPr>
        <w:pStyle w:val="Notedebasdepage"/>
        <w:jc w:val="both"/>
        <w:rPr>
          <w:rFonts w:ascii="Georgia" w:hAnsi="Georgia"/>
          <w:sz w:val="18"/>
          <w:szCs w:val="18"/>
          <w:lang w:val="fr-FR"/>
        </w:rPr>
      </w:pPr>
      <w:r w:rsidRPr="001262C3">
        <w:rPr>
          <w:rStyle w:val="Appelnotedebasdep"/>
          <w:rFonts w:ascii="Georgia" w:hAnsi="Georgia"/>
          <w:sz w:val="18"/>
          <w:szCs w:val="18"/>
          <w:lang w:val="fr-FR"/>
        </w:rPr>
        <w:footnoteRef/>
      </w:r>
      <w:r w:rsidRPr="002B4EF6">
        <w:rPr>
          <w:rFonts w:ascii="Georgia" w:hAnsi="Georgia"/>
          <w:sz w:val="18"/>
          <w:szCs w:val="18"/>
          <w:lang w:val="fr-FR"/>
        </w:rPr>
        <w:t xml:space="preserve"> En cas d</w:t>
      </w:r>
      <w:r>
        <w:rPr>
          <w:rFonts w:ascii="Georgia" w:hAnsi="Georgia"/>
          <w:sz w:val="18"/>
          <w:szCs w:val="18"/>
          <w:lang w:val="fr-FR"/>
        </w:rPr>
        <w:t>’</w:t>
      </w:r>
      <w:r w:rsidRPr="002B4EF6">
        <w:rPr>
          <w:rFonts w:ascii="Georgia" w:hAnsi="Georgia"/>
          <w:sz w:val="18"/>
          <w:szCs w:val="18"/>
          <w:lang w:val="fr-FR"/>
        </w:rPr>
        <w:t>association momentanée, l'attestation doit être présentée pour tous les membres d</w:t>
      </w:r>
      <w:r>
        <w:rPr>
          <w:rFonts w:ascii="Georgia" w:hAnsi="Georgia"/>
          <w:sz w:val="18"/>
          <w:szCs w:val="18"/>
          <w:lang w:val="fr-FR"/>
        </w:rPr>
        <w:t>e l’association</w:t>
      </w:r>
      <w:r w:rsidRPr="002B4EF6">
        <w:rPr>
          <w:rFonts w:ascii="Georgia" w:hAnsi="Georgia"/>
          <w:sz w:val="18"/>
          <w:szCs w:val="18"/>
          <w:lang w:val="fr-FR"/>
        </w:rPr>
        <w:t>.</w:t>
      </w:r>
    </w:p>
  </w:footnote>
  <w:footnote w:id="12">
    <w:p w14:paraId="0BC2A96D" w14:textId="77777777" w:rsidR="00D94BB6" w:rsidRPr="00435FF5" w:rsidRDefault="00D94BB6" w:rsidP="00435FF5">
      <w:pPr>
        <w:pStyle w:val="Notedebasdepage"/>
        <w:rPr>
          <w:lang w:val="fr-FR"/>
        </w:rPr>
      </w:pPr>
      <w:r>
        <w:rPr>
          <w:rStyle w:val="Appelnotedebasdep"/>
        </w:rPr>
        <w:footnoteRef/>
      </w:r>
      <w:r w:rsidRPr="00435FF5">
        <w:rPr>
          <w:lang w:val="fr-FR"/>
        </w:rPr>
        <w:t xml:space="preserve"> En cas de contrat-cadre (sans valeur contractuelle), seuls les contrats correspondant aux taches mises en œuvre dans le cadre d'un tel contrat seront pris en considération.</w:t>
      </w:r>
    </w:p>
  </w:footnote>
  <w:footnote w:id="13">
    <w:p w14:paraId="6453404A" w14:textId="77777777" w:rsidR="00D94BB6" w:rsidRPr="00D27A05" w:rsidRDefault="00D94BB6" w:rsidP="001640C9">
      <w:pPr>
        <w:pStyle w:val="Notedebasdepage"/>
        <w:jc w:val="both"/>
        <w:rPr>
          <w:rFonts w:ascii="Georgia" w:hAnsi="Georgia"/>
          <w:sz w:val="18"/>
          <w:szCs w:val="18"/>
          <w:lang w:val="fr-FR"/>
        </w:rPr>
      </w:pPr>
      <w:r w:rsidRPr="001262C3">
        <w:rPr>
          <w:rStyle w:val="Appelnotedebasdep"/>
          <w:rFonts w:ascii="Georgia" w:hAnsi="Georgia"/>
          <w:sz w:val="18"/>
          <w:szCs w:val="18"/>
          <w:lang w:val="fr-FR"/>
        </w:rPr>
        <w:footnoteRef/>
      </w:r>
      <w:r w:rsidRPr="00D27A05">
        <w:rPr>
          <w:rFonts w:ascii="Georgia" w:hAnsi="Georgia"/>
          <w:sz w:val="18"/>
          <w:szCs w:val="18"/>
          <w:lang w:val="fr-FR"/>
        </w:rPr>
        <w:t xml:space="preserve"> Incoterms 2010 </w:t>
      </w:r>
      <w:r>
        <w:rPr>
          <w:rFonts w:ascii="Georgia" w:hAnsi="Georgia"/>
          <w:sz w:val="18"/>
          <w:szCs w:val="18"/>
          <w:lang w:val="fr-FR"/>
        </w:rPr>
        <w:t xml:space="preserve">– </w:t>
      </w:r>
      <w:r w:rsidRPr="00D27A05">
        <w:rPr>
          <w:rFonts w:ascii="Georgia" w:hAnsi="Georgia"/>
          <w:sz w:val="18"/>
          <w:szCs w:val="18"/>
          <w:lang w:val="fr-FR"/>
        </w:rPr>
        <w:t>Chambre de Commerce Internationale</w:t>
      </w:r>
      <w:r>
        <w:rPr>
          <w:rFonts w:ascii="Georgia" w:hAnsi="Georgia"/>
          <w:sz w:val="18"/>
          <w:szCs w:val="18"/>
          <w:lang w:val="fr-FR"/>
        </w:rPr>
        <w:t>,</w:t>
      </w:r>
      <w:r w:rsidRPr="00D27A05">
        <w:rPr>
          <w:rFonts w:ascii="Georgia" w:hAnsi="Georgia"/>
          <w:sz w:val="18"/>
          <w:szCs w:val="18"/>
          <w:lang w:val="fr-FR"/>
        </w:rPr>
        <w:t xml:space="preserve"> http://www.iccwbo.org/products-and-services/trade-facilitation/incoterms-2010/the-incoterms-rules/</w:t>
      </w:r>
    </w:p>
  </w:footnote>
  <w:footnote w:id="14">
    <w:p w14:paraId="68D65309" w14:textId="77777777" w:rsidR="00D94BB6" w:rsidRPr="00D27A05" w:rsidRDefault="00D94BB6" w:rsidP="001640C9">
      <w:pPr>
        <w:pStyle w:val="Notedebasdepage"/>
        <w:jc w:val="both"/>
        <w:rPr>
          <w:rFonts w:ascii="Georgia" w:hAnsi="Georgia"/>
          <w:sz w:val="18"/>
          <w:szCs w:val="18"/>
          <w:lang w:val="fr-FR"/>
        </w:rPr>
      </w:pPr>
      <w:r w:rsidRPr="001262C3">
        <w:rPr>
          <w:rStyle w:val="Appelnotedebasdep"/>
          <w:rFonts w:ascii="Georgia" w:hAnsi="Georgia"/>
          <w:sz w:val="18"/>
          <w:szCs w:val="18"/>
          <w:lang w:val="fr-FR"/>
        </w:rPr>
        <w:footnoteRef/>
      </w:r>
      <w:r w:rsidRPr="00D27A05">
        <w:rPr>
          <w:rFonts w:ascii="Georgia" w:hAnsi="Georgia"/>
          <w:sz w:val="18"/>
          <w:szCs w:val="18"/>
          <w:lang w:val="fr-FR"/>
        </w:rPr>
        <w:t xml:space="preserve"> Incoterms 2010 </w:t>
      </w:r>
      <w:r>
        <w:rPr>
          <w:rFonts w:ascii="Georgia" w:hAnsi="Georgia"/>
          <w:sz w:val="18"/>
          <w:szCs w:val="18"/>
          <w:lang w:val="fr-FR"/>
        </w:rPr>
        <w:t xml:space="preserve">– </w:t>
      </w:r>
      <w:r w:rsidRPr="00D27A05">
        <w:rPr>
          <w:rFonts w:ascii="Georgia" w:hAnsi="Georgia"/>
          <w:sz w:val="18"/>
          <w:szCs w:val="18"/>
          <w:lang w:val="fr-FR"/>
        </w:rPr>
        <w:t>Chambre de Commerce Internationale</w:t>
      </w:r>
      <w:r>
        <w:rPr>
          <w:rFonts w:ascii="Georgia" w:hAnsi="Georgia"/>
          <w:sz w:val="18"/>
          <w:szCs w:val="18"/>
          <w:lang w:val="fr-FR"/>
        </w:rPr>
        <w:t>,</w:t>
      </w:r>
      <w:r w:rsidRPr="00D27A05">
        <w:rPr>
          <w:rFonts w:ascii="Georgia" w:hAnsi="Georgia"/>
          <w:sz w:val="18"/>
          <w:szCs w:val="18"/>
          <w:lang w:val="fr-FR"/>
        </w:rPr>
        <w:t xml:space="preserve"> http://www.iccwbo.org/products-and-services/trade-facilitation/incoterms-2010/the-incoterms-rules/</w:t>
      </w:r>
    </w:p>
  </w:footnote>
  <w:footnote w:id="15">
    <w:p w14:paraId="7DFA6D6F" w14:textId="77777777" w:rsidR="00D94BB6" w:rsidRPr="00D27A05" w:rsidRDefault="00D94BB6" w:rsidP="001640C9">
      <w:pPr>
        <w:pStyle w:val="Notedebasdepage"/>
        <w:jc w:val="both"/>
        <w:rPr>
          <w:rFonts w:ascii="Georgia" w:hAnsi="Georgia"/>
          <w:sz w:val="18"/>
          <w:szCs w:val="18"/>
          <w:lang w:val="fr-FR"/>
        </w:rPr>
      </w:pPr>
      <w:r w:rsidRPr="001262C3">
        <w:rPr>
          <w:rStyle w:val="Appelnotedebasdep"/>
          <w:rFonts w:ascii="Georgia" w:hAnsi="Georgia"/>
          <w:sz w:val="18"/>
          <w:szCs w:val="18"/>
          <w:lang w:val="fr-FR"/>
        </w:rPr>
        <w:footnoteRef/>
      </w:r>
      <w:r w:rsidRPr="00D27A05">
        <w:rPr>
          <w:rFonts w:ascii="Georgia" w:hAnsi="Georgia"/>
          <w:sz w:val="18"/>
          <w:szCs w:val="18"/>
          <w:lang w:val="fr-FR"/>
        </w:rPr>
        <w:t xml:space="preserve"> Incoterms 2010 </w:t>
      </w:r>
      <w:r>
        <w:rPr>
          <w:rFonts w:ascii="Georgia" w:hAnsi="Georgia"/>
          <w:sz w:val="18"/>
          <w:szCs w:val="18"/>
          <w:lang w:val="fr-FR"/>
        </w:rPr>
        <w:t xml:space="preserve">– </w:t>
      </w:r>
      <w:r w:rsidRPr="00D27A05">
        <w:rPr>
          <w:rFonts w:ascii="Georgia" w:hAnsi="Georgia"/>
          <w:sz w:val="18"/>
          <w:szCs w:val="18"/>
          <w:lang w:val="fr-FR"/>
        </w:rPr>
        <w:t>Chambre de Commerce Internationale</w:t>
      </w:r>
      <w:r>
        <w:rPr>
          <w:rFonts w:ascii="Georgia" w:hAnsi="Georgia"/>
          <w:sz w:val="18"/>
          <w:szCs w:val="18"/>
          <w:lang w:val="fr-FR"/>
        </w:rPr>
        <w:t>,</w:t>
      </w:r>
      <w:r w:rsidRPr="00D27A05">
        <w:rPr>
          <w:rFonts w:ascii="Georgia" w:hAnsi="Georgia"/>
          <w:sz w:val="18"/>
          <w:szCs w:val="18"/>
          <w:lang w:val="fr-FR"/>
        </w:rPr>
        <w:t xml:space="preserve"> http://www.iccwbo.org/products-and-services/trade-facilitation/incoterms-2010/the-incoterms-rules/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AD1D3" w14:textId="5724F4C5" w:rsidR="00D94BB6" w:rsidRDefault="00D94BB6" w:rsidP="0034799E">
    <w:pPr>
      <w:pStyle w:val="En-tte"/>
      <w:tabs>
        <w:tab w:val="clear" w:pos="4536"/>
        <w:tab w:val="clear" w:pos="9072"/>
        <w:tab w:val="left" w:pos="6216"/>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27918" w14:textId="77777777" w:rsidR="00D94BB6" w:rsidRDefault="00D94BB6" w:rsidP="0034799E">
    <w:pPr>
      <w:pStyle w:val="En-tte"/>
      <w:tabs>
        <w:tab w:val="clear" w:pos="4536"/>
        <w:tab w:val="clear" w:pos="9072"/>
        <w:tab w:val="left" w:pos="1620"/>
      </w:tabs>
    </w:pPr>
    <w:r>
      <w:rPr>
        <w:noProof/>
        <w:lang w:eastAsia="en-GB"/>
      </w:rPr>
      <w:drawing>
        <wp:anchor distT="36576" distB="59055" distL="163068" distR="161925" simplePos="0" relativeHeight="251658242" behindDoc="0" locked="1" layoutInCell="1" allowOverlap="1" wp14:anchorId="6711D635" wp14:editId="3253AB7C">
          <wp:simplePos x="0" y="0"/>
          <wp:positionH relativeFrom="page">
            <wp:align>center</wp:align>
          </wp:positionH>
          <wp:positionV relativeFrom="margin">
            <wp:align>center</wp:align>
          </wp:positionV>
          <wp:extent cx="7541895" cy="10670540"/>
          <wp:effectExtent l="57150" t="38100" r="59055" b="7366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
                    <a:extLst>
                      <a:ext uri="{28A0092B-C50C-407E-A947-70E740481C1C}">
                        <a14:useLocalDpi xmlns:a14="http://schemas.microsoft.com/office/drawing/2010/main" val="0"/>
                      </a:ext>
                    </a:extLst>
                  </a:blip>
                  <a:stretch>
                    <a:fillRect/>
                  </a:stretch>
                </pic:blipFill>
                <pic:spPr>
                  <a:xfrm>
                    <a:off x="0" y="0"/>
                    <a:ext cx="7541895" cy="10670540"/>
                  </a:xfrm>
                  <a:prstGeom prst="rect">
                    <a:avLst/>
                  </a:prstGeom>
                  <a:effectLst>
                    <a:outerShdw blurRad="50800" dist="12700" dir="5400000" algn="ctr" rotWithShape="0">
                      <a:srgbClr val="000000">
                        <a:alpha val="43137"/>
                      </a:srgbClr>
                    </a:outerShdw>
                  </a:effec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6CDF0" w14:textId="77777777" w:rsidR="00D94BB6" w:rsidRDefault="00D94BB6" w:rsidP="0034799E">
    <w:pPr>
      <w:pStyle w:val="En-tte"/>
      <w:tabs>
        <w:tab w:val="clear" w:pos="4536"/>
        <w:tab w:val="clear" w:pos="9072"/>
        <w:tab w:val="left" w:pos="162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rPr>
        <w:rFonts w:cs="Times New Roman"/>
      </w:rPr>
    </w:lvl>
  </w:abstractNum>
  <w:abstractNum w:abstractNumId="1" w15:restartNumberingAfterBreak="0">
    <w:nsid w:val="00000003"/>
    <w:multiLevelType w:val="multilevel"/>
    <w:tmpl w:val="645C9BE8"/>
    <w:lvl w:ilvl="0">
      <w:start w:val="1"/>
      <w:numFmt w:val="decimal"/>
      <w:lvlText w:val="%1."/>
      <w:lvlJc w:val="left"/>
      <w:pPr>
        <w:tabs>
          <w:tab w:val="num" w:pos="720"/>
        </w:tabs>
        <w:ind w:left="720" w:hanging="360"/>
      </w:pPr>
      <w:rPr>
        <w:rFonts w:ascii="Garamond" w:hAnsi="Garamond" w:hint="default"/>
      </w:rPr>
    </w:lvl>
    <w:lvl w:ilvl="1">
      <w:start w:val="1"/>
      <w:numFmt w:val="decimal"/>
      <w:lvlText w:val="%2."/>
      <w:lvlJc w:val="left"/>
      <w:pPr>
        <w:tabs>
          <w:tab w:val="num" w:pos="-1800"/>
        </w:tabs>
        <w:ind w:left="-180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080"/>
        </w:tabs>
        <w:ind w:left="-1080" w:hanging="360"/>
      </w:pPr>
      <w:rPr>
        <w:rFonts w:hint="default"/>
      </w:rPr>
    </w:lvl>
    <w:lvl w:ilvl="4">
      <w:start w:val="1"/>
      <w:numFmt w:val="decimal"/>
      <w:lvlText w:val="%5."/>
      <w:lvlJc w:val="left"/>
      <w:pPr>
        <w:tabs>
          <w:tab w:val="num" w:pos="-720"/>
        </w:tabs>
        <w:ind w:left="-720" w:hanging="360"/>
      </w:pPr>
      <w:rPr>
        <w:rFonts w:hint="default"/>
      </w:rPr>
    </w:lvl>
    <w:lvl w:ilvl="5">
      <w:start w:val="1"/>
      <w:numFmt w:val="decimal"/>
      <w:lvlText w:val="%6."/>
      <w:lvlJc w:val="left"/>
      <w:pPr>
        <w:tabs>
          <w:tab w:val="num" w:pos="-360"/>
        </w:tabs>
        <w:ind w:left="-360" w:hanging="360"/>
      </w:pPr>
      <w:rPr>
        <w:rFonts w:hint="default"/>
      </w:rPr>
    </w:lvl>
    <w:lvl w:ilvl="6">
      <w:start w:val="1"/>
      <w:numFmt w:val="decimal"/>
      <w:lvlText w:val="%7."/>
      <w:lvlJc w:val="left"/>
      <w:pPr>
        <w:tabs>
          <w:tab w:val="num" w:pos="0"/>
        </w:tabs>
        <w:ind w:left="0" w:hanging="360"/>
      </w:pPr>
      <w:rPr>
        <w:rFonts w:hint="default"/>
      </w:rPr>
    </w:lvl>
    <w:lvl w:ilvl="7">
      <w:start w:val="1"/>
      <w:numFmt w:val="decimal"/>
      <w:lvlText w:val="%8."/>
      <w:lvlJc w:val="left"/>
      <w:pPr>
        <w:tabs>
          <w:tab w:val="num" w:pos="360"/>
        </w:tabs>
        <w:ind w:left="360" w:hanging="360"/>
      </w:pPr>
      <w:rPr>
        <w:rFonts w:hint="default"/>
      </w:rPr>
    </w:lvl>
    <w:lvl w:ilvl="8">
      <w:start w:val="1"/>
      <w:numFmt w:val="decimal"/>
      <w:pStyle w:val="BTCBullets"/>
      <w:lvlText w:val="%9."/>
      <w:lvlJc w:val="left"/>
      <w:pPr>
        <w:tabs>
          <w:tab w:val="num" w:pos="720"/>
        </w:tabs>
        <w:ind w:left="720" w:hanging="360"/>
      </w:pPr>
      <w:rPr>
        <w:rFonts w:hint="default"/>
      </w:rPr>
    </w:lvl>
  </w:abstractNum>
  <w:abstractNum w:abstractNumId="2" w15:restartNumberingAfterBreak="0">
    <w:nsid w:val="03476A4F"/>
    <w:multiLevelType w:val="hybridMultilevel"/>
    <w:tmpl w:val="2FB47BF6"/>
    <w:lvl w:ilvl="0" w:tplc="4C12E6E4">
      <w:start w:val="1"/>
      <w:numFmt w:val="bullet"/>
      <w:lvlText w:val=""/>
      <w:lvlJc w:val="left"/>
      <w:pPr>
        <w:tabs>
          <w:tab w:val="num" w:pos="737"/>
        </w:tabs>
        <w:ind w:left="737" w:hanging="17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64B1730"/>
    <w:multiLevelType w:val="hybridMultilevel"/>
    <w:tmpl w:val="88DCCE2C"/>
    <w:lvl w:ilvl="0" w:tplc="2000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7087742"/>
    <w:multiLevelType w:val="hybridMultilevel"/>
    <w:tmpl w:val="D7CC25D4"/>
    <w:lvl w:ilvl="0" w:tplc="2070DBFA">
      <w:start w:val="1"/>
      <w:numFmt w:val="bullet"/>
      <w:lvlText w:val=""/>
      <w:lvlJc w:val="left"/>
      <w:pPr>
        <w:tabs>
          <w:tab w:val="num" w:pos="170"/>
        </w:tabs>
        <w:ind w:left="170" w:hanging="17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ABC109E"/>
    <w:multiLevelType w:val="hybridMultilevel"/>
    <w:tmpl w:val="A7BC59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B2C48CA"/>
    <w:multiLevelType w:val="hybridMultilevel"/>
    <w:tmpl w:val="073CC166"/>
    <w:lvl w:ilvl="0" w:tplc="B798B0AE">
      <w:start w:val="1"/>
      <w:numFmt w:val="bullet"/>
      <w:lvlText w:val=""/>
      <w:lvlJc w:val="left"/>
      <w:pPr>
        <w:tabs>
          <w:tab w:val="num" w:pos="113"/>
        </w:tabs>
        <w:ind w:left="113" w:hanging="113"/>
      </w:pPr>
      <w:rPr>
        <w:rFonts w:ascii="Wingdings" w:hAnsi="Wingdings" w:hint="default"/>
        <w:color w:val="auto"/>
      </w:rPr>
    </w:lvl>
    <w:lvl w:ilvl="1" w:tplc="093209DE">
      <w:start w:val="1"/>
      <w:numFmt w:val="bullet"/>
      <w:lvlText w:val="o"/>
      <w:lvlJc w:val="left"/>
      <w:pPr>
        <w:tabs>
          <w:tab w:val="num" w:pos="0"/>
        </w:tabs>
        <w:ind w:left="227" w:hanging="114"/>
      </w:pPr>
      <w:rPr>
        <w:rFonts w:ascii="Courier New" w:hAnsi="Courier New" w:hint="default"/>
        <w:color w:val="auto"/>
        <w:lang w:val="fr-FR"/>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0BA5647B"/>
    <w:multiLevelType w:val="hybridMultilevel"/>
    <w:tmpl w:val="10BAF0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0D0D5727"/>
    <w:multiLevelType w:val="multilevel"/>
    <w:tmpl w:val="1E226ADC"/>
    <w:lvl w:ilvl="0">
      <w:start w:val="1"/>
      <w:numFmt w:val="decimal"/>
      <w:lvlText w:val="ANNEXE %1 :"/>
      <w:lvlJc w:val="left"/>
      <w:pPr>
        <w:ind w:left="0" w:firstLine="0"/>
      </w:pPr>
      <w:rPr>
        <w:rFonts w:ascii="Georgia" w:hAnsi="Georgia" w:hint="default"/>
        <w:b/>
        <w:i w:val="0"/>
        <w:caps w:val="0"/>
        <w:strike w:val="0"/>
        <w:dstrike w:val="0"/>
        <w:vanish w:val="0"/>
        <w:color w:val="585756"/>
        <w:sz w:val="22"/>
        <w:u w:val="none"/>
        <w:vertAlign w:val="baseline"/>
      </w:r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14E9552E"/>
    <w:multiLevelType w:val="hybridMultilevel"/>
    <w:tmpl w:val="A61C1C4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8BF03DD"/>
    <w:multiLevelType w:val="hybridMultilevel"/>
    <w:tmpl w:val="D83CF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541CC2"/>
    <w:multiLevelType w:val="multilevel"/>
    <w:tmpl w:val="08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2" w15:restartNumberingAfterBreak="0">
    <w:nsid w:val="1C3D7E23"/>
    <w:multiLevelType w:val="multilevel"/>
    <w:tmpl w:val="81D08CE0"/>
    <w:lvl w:ilvl="0">
      <w:start w:val="1"/>
      <w:numFmt w:val="decimal"/>
      <w:lvlText w:val="ANNEXE %1 :"/>
      <w:lvlJc w:val="left"/>
      <w:pPr>
        <w:ind w:left="432" w:hanging="432"/>
      </w:pPr>
      <w:rPr>
        <w:rFonts w:ascii="Georgia" w:hAnsi="Georgia" w:hint="default"/>
        <w:b/>
        <w:i w:val="0"/>
        <w:caps w:val="0"/>
        <w:strike w:val="0"/>
        <w:dstrike w:val="0"/>
        <w:vanish w:val="0"/>
        <w:color w:val="585756"/>
        <w:sz w:val="22"/>
        <w:u w:val="none"/>
        <w:vertAlign w:val="baseli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15:restartNumberingAfterBreak="0">
    <w:nsid w:val="1DF50662"/>
    <w:multiLevelType w:val="hybridMultilevel"/>
    <w:tmpl w:val="098C8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EF96B09"/>
    <w:multiLevelType w:val="multilevel"/>
    <w:tmpl w:val="B6568A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79248E1"/>
    <w:multiLevelType w:val="hybridMultilevel"/>
    <w:tmpl w:val="10BAF05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DE55EE2"/>
    <w:multiLevelType w:val="multilevel"/>
    <w:tmpl w:val="B6568A1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2E1A6750"/>
    <w:multiLevelType w:val="hybridMultilevel"/>
    <w:tmpl w:val="F3DCCC6C"/>
    <w:lvl w:ilvl="0" w:tplc="AE3A97FA">
      <w:start w:val="5"/>
      <w:numFmt w:val="bullet"/>
      <w:lvlText w:val="-"/>
      <w:lvlJc w:val="left"/>
      <w:pPr>
        <w:ind w:left="720" w:hanging="360"/>
      </w:pPr>
      <w:rPr>
        <w:rFonts w:ascii="Calibri" w:eastAsia="Times New Roman"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18" w15:restartNumberingAfterBreak="0">
    <w:nsid w:val="30E32CDF"/>
    <w:multiLevelType w:val="hybridMultilevel"/>
    <w:tmpl w:val="419C5A20"/>
    <w:lvl w:ilvl="0" w:tplc="15BA005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2DB3C0E"/>
    <w:multiLevelType w:val="hybridMultilevel"/>
    <w:tmpl w:val="813A22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3566486A"/>
    <w:multiLevelType w:val="hybridMultilevel"/>
    <w:tmpl w:val="1CDA536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8E01E8C"/>
    <w:multiLevelType w:val="hybridMultilevel"/>
    <w:tmpl w:val="9E50F15A"/>
    <w:lvl w:ilvl="0" w:tplc="499E90F0">
      <w:start w:val="1"/>
      <w:numFmt w:val="bullet"/>
      <w:pStyle w:val="BankNormal"/>
      <w:lvlText w:val=""/>
      <w:lvlJc w:val="left"/>
      <w:pPr>
        <w:tabs>
          <w:tab w:val="num" w:pos="720"/>
        </w:tabs>
        <w:ind w:left="720" w:hanging="360"/>
      </w:pPr>
      <w:rPr>
        <w:rFonts w:ascii="Symbol" w:hAnsi="Symbol" w:hint="default"/>
      </w:rPr>
    </w:lvl>
    <w:lvl w:ilvl="1" w:tplc="700264A8">
      <w:start w:val="1"/>
      <w:numFmt w:val="bullet"/>
      <w:lvlText w:val=""/>
      <w:lvlJc w:val="left"/>
      <w:pPr>
        <w:tabs>
          <w:tab w:val="num" w:pos="1594"/>
        </w:tabs>
        <w:ind w:left="1594" w:hanging="360"/>
      </w:pPr>
      <w:rPr>
        <w:rFonts w:ascii="Symbol" w:hAnsi="Symbol" w:hint="default"/>
        <w:color w:val="auto"/>
      </w:rPr>
    </w:lvl>
    <w:lvl w:ilvl="2" w:tplc="04090005" w:tentative="1">
      <w:start w:val="1"/>
      <w:numFmt w:val="bullet"/>
      <w:lvlText w:val=""/>
      <w:lvlJc w:val="left"/>
      <w:pPr>
        <w:tabs>
          <w:tab w:val="num" w:pos="2314"/>
        </w:tabs>
        <w:ind w:left="2314" w:hanging="360"/>
      </w:pPr>
      <w:rPr>
        <w:rFonts w:ascii="Wingdings" w:hAnsi="Wingdings" w:hint="default"/>
      </w:rPr>
    </w:lvl>
    <w:lvl w:ilvl="3" w:tplc="04090001" w:tentative="1">
      <w:start w:val="1"/>
      <w:numFmt w:val="bullet"/>
      <w:lvlText w:val=""/>
      <w:lvlJc w:val="left"/>
      <w:pPr>
        <w:tabs>
          <w:tab w:val="num" w:pos="3034"/>
        </w:tabs>
        <w:ind w:left="3034" w:hanging="360"/>
      </w:pPr>
      <w:rPr>
        <w:rFonts w:ascii="Symbol" w:hAnsi="Symbol" w:hint="default"/>
      </w:rPr>
    </w:lvl>
    <w:lvl w:ilvl="4" w:tplc="04090003" w:tentative="1">
      <w:start w:val="1"/>
      <w:numFmt w:val="bullet"/>
      <w:lvlText w:val="o"/>
      <w:lvlJc w:val="left"/>
      <w:pPr>
        <w:tabs>
          <w:tab w:val="num" w:pos="3754"/>
        </w:tabs>
        <w:ind w:left="3754" w:hanging="360"/>
      </w:pPr>
      <w:rPr>
        <w:rFonts w:ascii="Courier New" w:hAnsi="Courier New" w:hint="default"/>
      </w:rPr>
    </w:lvl>
    <w:lvl w:ilvl="5" w:tplc="04090005" w:tentative="1">
      <w:start w:val="1"/>
      <w:numFmt w:val="bullet"/>
      <w:lvlText w:val=""/>
      <w:lvlJc w:val="left"/>
      <w:pPr>
        <w:tabs>
          <w:tab w:val="num" w:pos="4474"/>
        </w:tabs>
        <w:ind w:left="4474" w:hanging="360"/>
      </w:pPr>
      <w:rPr>
        <w:rFonts w:ascii="Wingdings" w:hAnsi="Wingdings" w:hint="default"/>
      </w:rPr>
    </w:lvl>
    <w:lvl w:ilvl="6" w:tplc="04090001" w:tentative="1">
      <w:start w:val="1"/>
      <w:numFmt w:val="bullet"/>
      <w:lvlText w:val=""/>
      <w:lvlJc w:val="left"/>
      <w:pPr>
        <w:tabs>
          <w:tab w:val="num" w:pos="5194"/>
        </w:tabs>
        <w:ind w:left="5194" w:hanging="360"/>
      </w:pPr>
      <w:rPr>
        <w:rFonts w:ascii="Symbol" w:hAnsi="Symbol" w:hint="default"/>
      </w:rPr>
    </w:lvl>
    <w:lvl w:ilvl="7" w:tplc="04090003" w:tentative="1">
      <w:start w:val="1"/>
      <w:numFmt w:val="bullet"/>
      <w:lvlText w:val="o"/>
      <w:lvlJc w:val="left"/>
      <w:pPr>
        <w:tabs>
          <w:tab w:val="num" w:pos="5914"/>
        </w:tabs>
        <w:ind w:left="5914" w:hanging="360"/>
      </w:pPr>
      <w:rPr>
        <w:rFonts w:ascii="Courier New" w:hAnsi="Courier New" w:hint="default"/>
      </w:rPr>
    </w:lvl>
    <w:lvl w:ilvl="8" w:tplc="04090005" w:tentative="1">
      <w:start w:val="1"/>
      <w:numFmt w:val="bullet"/>
      <w:lvlText w:val=""/>
      <w:lvlJc w:val="left"/>
      <w:pPr>
        <w:tabs>
          <w:tab w:val="num" w:pos="6634"/>
        </w:tabs>
        <w:ind w:left="6634" w:hanging="360"/>
      </w:pPr>
      <w:rPr>
        <w:rFonts w:ascii="Wingdings" w:hAnsi="Wingdings" w:hint="default"/>
      </w:rPr>
    </w:lvl>
  </w:abstractNum>
  <w:abstractNum w:abstractNumId="22" w15:restartNumberingAfterBreak="0">
    <w:nsid w:val="396104D1"/>
    <w:multiLevelType w:val="hybridMultilevel"/>
    <w:tmpl w:val="F3AA4B88"/>
    <w:lvl w:ilvl="0" w:tplc="20000017">
      <w:start w:val="1"/>
      <w:numFmt w:val="lowerLetter"/>
      <w:lvlText w:val="%1)"/>
      <w:lvlJc w:val="left"/>
      <w:pPr>
        <w:ind w:left="1004" w:hanging="360"/>
      </w:pPr>
    </w:lvl>
    <w:lvl w:ilvl="1" w:tplc="20000019" w:tentative="1">
      <w:start w:val="1"/>
      <w:numFmt w:val="lowerLetter"/>
      <w:lvlText w:val="%2."/>
      <w:lvlJc w:val="left"/>
      <w:pPr>
        <w:ind w:left="1724" w:hanging="360"/>
      </w:pPr>
    </w:lvl>
    <w:lvl w:ilvl="2" w:tplc="2000001B" w:tentative="1">
      <w:start w:val="1"/>
      <w:numFmt w:val="lowerRoman"/>
      <w:lvlText w:val="%3."/>
      <w:lvlJc w:val="right"/>
      <w:pPr>
        <w:ind w:left="2444" w:hanging="180"/>
      </w:pPr>
    </w:lvl>
    <w:lvl w:ilvl="3" w:tplc="2000000F" w:tentative="1">
      <w:start w:val="1"/>
      <w:numFmt w:val="decimal"/>
      <w:lvlText w:val="%4."/>
      <w:lvlJc w:val="left"/>
      <w:pPr>
        <w:ind w:left="3164" w:hanging="360"/>
      </w:pPr>
    </w:lvl>
    <w:lvl w:ilvl="4" w:tplc="20000019" w:tentative="1">
      <w:start w:val="1"/>
      <w:numFmt w:val="lowerLetter"/>
      <w:lvlText w:val="%5."/>
      <w:lvlJc w:val="left"/>
      <w:pPr>
        <w:ind w:left="3884" w:hanging="360"/>
      </w:pPr>
    </w:lvl>
    <w:lvl w:ilvl="5" w:tplc="2000001B" w:tentative="1">
      <w:start w:val="1"/>
      <w:numFmt w:val="lowerRoman"/>
      <w:lvlText w:val="%6."/>
      <w:lvlJc w:val="right"/>
      <w:pPr>
        <w:ind w:left="4604" w:hanging="180"/>
      </w:pPr>
    </w:lvl>
    <w:lvl w:ilvl="6" w:tplc="2000000F" w:tentative="1">
      <w:start w:val="1"/>
      <w:numFmt w:val="decimal"/>
      <w:lvlText w:val="%7."/>
      <w:lvlJc w:val="left"/>
      <w:pPr>
        <w:ind w:left="5324" w:hanging="360"/>
      </w:pPr>
    </w:lvl>
    <w:lvl w:ilvl="7" w:tplc="20000019" w:tentative="1">
      <w:start w:val="1"/>
      <w:numFmt w:val="lowerLetter"/>
      <w:lvlText w:val="%8."/>
      <w:lvlJc w:val="left"/>
      <w:pPr>
        <w:ind w:left="6044" w:hanging="360"/>
      </w:pPr>
    </w:lvl>
    <w:lvl w:ilvl="8" w:tplc="2000001B" w:tentative="1">
      <w:start w:val="1"/>
      <w:numFmt w:val="lowerRoman"/>
      <w:lvlText w:val="%9."/>
      <w:lvlJc w:val="right"/>
      <w:pPr>
        <w:ind w:left="6764" w:hanging="180"/>
      </w:pPr>
    </w:lvl>
  </w:abstractNum>
  <w:abstractNum w:abstractNumId="23" w15:restartNumberingAfterBreak="0">
    <w:nsid w:val="4770477B"/>
    <w:multiLevelType w:val="multilevel"/>
    <w:tmpl w:val="0809001F"/>
    <w:lvl w:ilvl="0">
      <w:start w:val="1"/>
      <w:numFmt w:val="decimal"/>
      <w:lvlText w:val="%1."/>
      <w:lvlJc w:val="left"/>
      <w:pPr>
        <w:ind w:left="360" w:hanging="360"/>
      </w:pPr>
    </w:lvl>
    <w:lvl w:ilvl="1">
      <w:start w:val="1"/>
      <w:numFmt w:val="decimal"/>
      <w:lvlText w:val="%1.%2."/>
      <w:lvlJc w:val="left"/>
      <w:pPr>
        <w:ind w:left="3551"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D3E0A78"/>
    <w:multiLevelType w:val="hybridMultilevel"/>
    <w:tmpl w:val="7E46CAF2"/>
    <w:lvl w:ilvl="0" w:tplc="8FA653A0">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57051246"/>
    <w:multiLevelType w:val="hybridMultilevel"/>
    <w:tmpl w:val="5BD69CAC"/>
    <w:lvl w:ilvl="0" w:tplc="35CC2B4A">
      <w:start w:val="1"/>
      <w:numFmt w:val="bullet"/>
      <w:lvlText w:val=""/>
      <w:lvlJc w:val="left"/>
      <w:pPr>
        <w:tabs>
          <w:tab w:val="num" w:pos="113"/>
        </w:tabs>
        <w:ind w:left="113" w:hanging="113"/>
      </w:pPr>
      <w:rPr>
        <w:rFonts w:ascii="Symbol" w:hAnsi="Symbol" w:hint="default"/>
        <w:color w:val="auto"/>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9C35400"/>
    <w:multiLevelType w:val="hybridMultilevel"/>
    <w:tmpl w:val="7CBC9DEC"/>
    <w:lvl w:ilvl="0" w:tplc="BA3C1ADC">
      <w:start w:val="1"/>
      <w:numFmt w:val="bullet"/>
      <w:lvlText w:val=""/>
      <w:lvlJc w:val="left"/>
      <w:pPr>
        <w:tabs>
          <w:tab w:val="num" w:pos="170"/>
        </w:tabs>
        <w:ind w:left="170" w:hanging="17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D2D5702"/>
    <w:multiLevelType w:val="hybridMultilevel"/>
    <w:tmpl w:val="496044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FD52950"/>
    <w:multiLevelType w:val="multilevel"/>
    <w:tmpl w:val="34D668C0"/>
    <w:lvl w:ilvl="0">
      <w:start w:val="1"/>
      <w:numFmt w:val="decimal"/>
      <w:lvlText w:val="%1."/>
      <w:lvlJc w:val="left"/>
      <w:pPr>
        <w:ind w:left="502" w:hanging="360"/>
      </w:pPr>
      <w:rPr>
        <w:rFonts w:hint="default"/>
      </w:rPr>
    </w:lvl>
    <w:lvl w:ilvl="1">
      <w:start w:val="1"/>
      <w:numFmt w:val="lowerLetter"/>
      <w:lvlText w:val="%2."/>
      <w:lvlJc w:val="left"/>
      <w:pPr>
        <w:ind w:left="1222" w:hanging="360"/>
      </w:pPr>
      <w:rPr>
        <w:rFonts w:hint="default"/>
      </w:rPr>
    </w:lvl>
    <w:lvl w:ilvl="2">
      <w:start w:val="1"/>
      <w:numFmt w:val="lowerRoman"/>
      <w:lvlText w:val="%3."/>
      <w:lvlJc w:val="right"/>
      <w:pPr>
        <w:ind w:left="1942" w:hanging="180"/>
      </w:pPr>
      <w:rPr>
        <w:rFonts w:hint="default"/>
      </w:rPr>
    </w:lvl>
    <w:lvl w:ilvl="3">
      <w:start w:val="1"/>
      <w:numFmt w:val="decimal"/>
      <w:lvlText w:val="%4."/>
      <w:lvlJc w:val="left"/>
      <w:pPr>
        <w:ind w:left="2662" w:hanging="360"/>
      </w:pPr>
      <w:rPr>
        <w:rFonts w:hint="default"/>
      </w:rPr>
    </w:lvl>
    <w:lvl w:ilvl="4">
      <w:start w:val="1"/>
      <w:numFmt w:val="lowerLetter"/>
      <w:lvlText w:val="%5."/>
      <w:lvlJc w:val="left"/>
      <w:pPr>
        <w:ind w:left="3382" w:hanging="360"/>
      </w:pPr>
      <w:rPr>
        <w:rFonts w:hint="default"/>
      </w:rPr>
    </w:lvl>
    <w:lvl w:ilvl="5">
      <w:start w:val="1"/>
      <w:numFmt w:val="lowerRoman"/>
      <w:lvlText w:val="%6."/>
      <w:lvlJc w:val="right"/>
      <w:pPr>
        <w:ind w:left="4102" w:hanging="180"/>
      </w:pPr>
      <w:rPr>
        <w:rFonts w:hint="default"/>
      </w:rPr>
    </w:lvl>
    <w:lvl w:ilvl="6">
      <w:start w:val="1"/>
      <w:numFmt w:val="decimal"/>
      <w:lvlText w:val="%7."/>
      <w:lvlJc w:val="left"/>
      <w:pPr>
        <w:ind w:left="4822" w:hanging="360"/>
      </w:pPr>
      <w:rPr>
        <w:rFonts w:hint="default"/>
      </w:rPr>
    </w:lvl>
    <w:lvl w:ilvl="7">
      <w:start w:val="1"/>
      <w:numFmt w:val="lowerLetter"/>
      <w:lvlText w:val="%8."/>
      <w:lvlJc w:val="left"/>
      <w:pPr>
        <w:ind w:left="5542" w:hanging="360"/>
      </w:pPr>
      <w:rPr>
        <w:rFonts w:hint="default"/>
      </w:rPr>
    </w:lvl>
    <w:lvl w:ilvl="8">
      <w:start w:val="1"/>
      <w:numFmt w:val="lowerRoman"/>
      <w:lvlText w:val="%9."/>
      <w:lvlJc w:val="right"/>
      <w:pPr>
        <w:ind w:left="6262" w:hanging="180"/>
      </w:pPr>
      <w:rPr>
        <w:rFonts w:hint="default"/>
      </w:rPr>
    </w:lvl>
  </w:abstractNum>
  <w:abstractNum w:abstractNumId="29" w15:restartNumberingAfterBreak="0">
    <w:nsid w:val="67421AFE"/>
    <w:multiLevelType w:val="hybridMultilevel"/>
    <w:tmpl w:val="3FD897B2"/>
    <w:lvl w:ilvl="0" w:tplc="34A62BF2">
      <w:start w:val="1"/>
      <w:numFmt w:val="bullet"/>
      <w:lvlText w:val=""/>
      <w:lvlJc w:val="left"/>
      <w:pPr>
        <w:tabs>
          <w:tab w:val="num" w:pos="1224"/>
        </w:tabs>
        <w:ind w:left="1152" w:hanging="288"/>
      </w:pPr>
      <w:rPr>
        <w:rFonts w:ascii="Symbol" w:hAnsi="Symbol" w:hint="default"/>
      </w:rPr>
    </w:lvl>
    <w:lvl w:ilvl="1" w:tplc="0409000F">
      <w:start w:val="1"/>
      <w:numFmt w:val="decimal"/>
      <w:lvlText w:val="%2."/>
      <w:lvlJc w:val="left"/>
      <w:pPr>
        <w:tabs>
          <w:tab w:val="num" w:pos="1440"/>
        </w:tabs>
        <w:ind w:left="1440" w:hanging="360"/>
      </w:p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9C616A3"/>
    <w:multiLevelType w:val="multilevel"/>
    <w:tmpl w:val="B8ECD704"/>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pStyle w:val="Titre"/>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39603F8"/>
    <w:multiLevelType w:val="hybridMultilevel"/>
    <w:tmpl w:val="034CCE64"/>
    <w:lvl w:ilvl="0" w:tplc="4BFC5C34">
      <w:start w:val="1"/>
      <w:numFmt w:val="decimal"/>
      <w:pStyle w:val="StyleStyleHeading1BlackArialNarrow8pt"/>
      <w:lvlText w:val="%1."/>
      <w:lvlJc w:val="left"/>
      <w:pPr>
        <w:tabs>
          <w:tab w:val="num" w:pos="2269"/>
        </w:tabs>
        <w:ind w:left="2609" w:hanging="340"/>
      </w:pPr>
      <w:rPr>
        <w:rFonts w:hint="default"/>
      </w:rPr>
    </w:lvl>
    <w:lvl w:ilvl="1" w:tplc="1C288C14">
      <w:start w:val="1"/>
      <w:numFmt w:val="bullet"/>
      <w:lvlText w:val=""/>
      <w:lvlJc w:val="left"/>
      <w:pPr>
        <w:tabs>
          <w:tab w:val="num" w:pos="170"/>
        </w:tabs>
        <w:ind w:left="170" w:hanging="170"/>
      </w:pPr>
      <w:rPr>
        <w:rFonts w:ascii="Symbol" w:hAnsi="Symbol" w:hint="default"/>
        <w:color w:val="auto"/>
      </w:rPr>
    </w:lvl>
    <w:lvl w:ilvl="2" w:tplc="04130001">
      <w:start w:val="1"/>
      <w:numFmt w:val="bullet"/>
      <w:lvlText w:val=""/>
      <w:lvlJc w:val="left"/>
      <w:pPr>
        <w:tabs>
          <w:tab w:val="num" w:pos="2340"/>
        </w:tabs>
        <w:ind w:left="2340" w:hanging="360"/>
      </w:pPr>
      <w:rPr>
        <w:rFonts w:ascii="Symbol" w:hAnsi="Symbol" w:hint="default"/>
      </w:r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2" w15:restartNumberingAfterBreak="0">
    <w:nsid w:val="76B3143A"/>
    <w:multiLevelType w:val="hybridMultilevel"/>
    <w:tmpl w:val="2D961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0"/>
  </w:num>
  <w:num w:numId="2">
    <w:abstractNumId w:val="11"/>
  </w:num>
  <w:num w:numId="3">
    <w:abstractNumId w:val="10"/>
  </w:num>
  <w:num w:numId="4">
    <w:abstractNumId w:val="5"/>
  </w:num>
  <w:num w:numId="5">
    <w:abstractNumId w:val="1"/>
  </w:num>
  <w:num w:numId="6">
    <w:abstractNumId w:val="2"/>
  </w:num>
  <w:num w:numId="7">
    <w:abstractNumId w:val="24"/>
  </w:num>
  <w:num w:numId="8">
    <w:abstractNumId w:val="11"/>
    <w:lvlOverride w:ilvl="0">
      <w:startOverride w:val="2"/>
    </w:lvlOverride>
  </w:num>
  <w:num w:numId="9">
    <w:abstractNumId w:val="23"/>
  </w:num>
  <w:num w:numId="10">
    <w:abstractNumId w:val="11"/>
  </w:num>
  <w:num w:numId="11">
    <w:abstractNumId w:val="11"/>
  </w:num>
  <w:num w:numId="12">
    <w:abstractNumId w:val="11"/>
  </w:num>
  <w:num w:numId="13">
    <w:abstractNumId w:val="11"/>
  </w:num>
  <w:num w:numId="14">
    <w:abstractNumId w:val="21"/>
  </w:num>
  <w:num w:numId="15">
    <w:abstractNumId w:val="19"/>
  </w:num>
  <w:num w:numId="16">
    <w:abstractNumId w:val="11"/>
  </w:num>
  <w:num w:numId="17">
    <w:abstractNumId w:val="11"/>
  </w:num>
  <w:num w:numId="18">
    <w:abstractNumId w:val="11"/>
  </w:num>
  <w:num w:numId="19">
    <w:abstractNumId w:val="20"/>
  </w:num>
  <w:num w:numId="20">
    <w:abstractNumId w:val="3"/>
  </w:num>
  <w:num w:numId="21">
    <w:abstractNumId w:val="22"/>
  </w:num>
  <w:num w:numId="22">
    <w:abstractNumId w:val="15"/>
  </w:num>
  <w:num w:numId="23">
    <w:abstractNumId w:val="31"/>
  </w:num>
  <w:num w:numId="24">
    <w:abstractNumId w:val="4"/>
  </w:num>
  <w:num w:numId="25">
    <w:abstractNumId w:val="27"/>
  </w:num>
  <w:num w:numId="26">
    <w:abstractNumId w:val="28"/>
  </w:num>
  <w:num w:numId="27">
    <w:abstractNumId w:val="7"/>
  </w:num>
  <w:num w:numId="28">
    <w:abstractNumId w:val="0"/>
    <w:lvlOverride w:ilvl="0">
      <w:lvl w:ilvl="0">
        <w:start w:val="1"/>
        <w:numFmt w:val="bullet"/>
        <w:lvlText w:val=""/>
        <w:lvlJc w:val="left"/>
        <w:pPr>
          <w:ind w:left="360" w:hanging="360"/>
        </w:pPr>
        <w:rPr>
          <w:rFonts w:ascii="Symbol" w:hAnsi="Symbol" w:hint="default"/>
        </w:rPr>
      </w:lvl>
    </w:lvlOverride>
  </w:num>
  <w:num w:numId="29">
    <w:abstractNumId w:val="17"/>
  </w:num>
  <w:num w:numId="30">
    <w:abstractNumId w:val="18"/>
  </w:num>
  <w:num w:numId="31">
    <w:abstractNumId w:val="6"/>
  </w:num>
  <w:num w:numId="32">
    <w:abstractNumId w:val="25"/>
  </w:num>
  <w:num w:numId="33">
    <w:abstractNumId w:val="26"/>
  </w:num>
  <w:num w:numId="34">
    <w:abstractNumId w:val="29"/>
  </w:num>
  <w:num w:numId="35">
    <w:abstractNumId w:val="9"/>
  </w:num>
  <w:num w:numId="36">
    <w:abstractNumId w:val="31"/>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3"/>
  </w:num>
  <w:num w:numId="38">
    <w:abstractNumId w:val="16"/>
  </w:num>
  <w:num w:numId="39">
    <w:abstractNumId w:val="14"/>
  </w:num>
  <w:num w:numId="40">
    <w:abstractNumId w:val="32"/>
  </w:num>
  <w:num w:numId="41">
    <w:abstractNumId w:val="12"/>
  </w:num>
  <w:num w:numId="42">
    <w:abstractNumId w:val="8"/>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EL KHARCHY, Ahmed">
    <w15:presenceInfo w15:providerId="AD" w15:userId="S-1-12-1-73241345-1129985725-139561661-8443290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ocumentProtection w:formatting="1" w:enforcement="0"/>
  <w:defaultTabStop w:val="708"/>
  <w:hyphenationZone w:val="425"/>
  <w:characterSpacingControl w:val="doNotCompress"/>
  <w:savePreviewPicture/>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0750"/>
    <w:rsid w:val="00000381"/>
    <w:rsid w:val="00004ABB"/>
    <w:rsid w:val="00004E2B"/>
    <w:rsid w:val="00014E8C"/>
    <w:rsid w:val="000165D7"/>
    <w:rsid w:val="00020621"/>
    <w:rsid w:val="00025735"/>
    <w:rsid w:val="0002587C"/>
    <w:rsid w:val="000267FF"/>
    <w:rsid w:val="000377C6"/>
    <w:rsid w:val="00044886"/>
    <w:rsid w:val="00044F4D"/>
    <w:rsid w:val="00045C06"/>
    <w:rsid w:val="00046626"/>
    <w:rsid w:val="0004666F"/>
    <w:rsid w:val="00055B71"/>
    <w:rsid w:val="0006282C"/>
    <w:rsid w:val="00063222"/>
    <w:rsid w:val="00063311"/>
    <w:rsid w:val="00064AD4"/>
    <w:rsid w:val="00066543"/>
    <w:rsid w:val="000753B2"/>
    <w:rsid w:val="00075C28"/>
    <w:rsid w:val="000836DD"/>
    <w:rsid w:val="00085BE5"/>
    <w:rsid w:val="00090F6C"/>
    <w:rsid w:val="00096B53"/>
    <w:rsid w:val="00097D6C"/>
    <w:rsid w:val="000A5016"/>
    <w:rsid w:val="000A7CAF"/>
    <w:rsid w:val="000B0285"/>
    <w:rsid w:val="000B0D40"/>
    <w:rsid w:val="000B1207"/>
    <w:rsid w:val="000B1F5E"/>
    <w:rsid w:val="000B4CD6"/>
    <w:rsid w:val="000C0032"/>
    <w:rsid w:val="000C048C"/>
    <w:rsid w:val="000C14CC"/>
    <w:rsid w:val="000C7915"/>
    <w:rsid w:val="000D1B41"/>
    <w:rsid w:val="000D2447"/>
    <w:rsid w:val="000D4932"/>
    <w:rsid w:val="000E0623"/>
    <w:rsid w:val="000E4064"/>
    <w:rsid w:val="00102196"/>
    <w:rsid w:val="00103568"/>
    <w:rsid w:val="00107664"/>
    <w:rsid w:val="00112D11"/>
    <w:rsid w:val="00114FC0"/>
    <w:rsid w:val="001177C7"/>
    <w:rsid w:val="00120D3F"/>
    <w:rsid w:val="00122348"/>
    <w:rsid w:val="00124559"/>
    <w:rsid w:val="001262C3"/>
    <w:rsid w:val="00127846"/>
    <w:rsid w:val="00132327"/>
    <w:rsid w:val="001351F2"/>
    <w:rsid w:val="0013597E"/>
    <w:rsid w:val="00135F1F"/>
    <w:rsid w:val="00137260"/>
    <w:rsid w:val="001461A5"/>
    <w:rsid w:val="0015484D"/>
    <w:rsid w:val="00156AA3"/>
    <w:rsid w:val="00160338"/>
    <w:rsid w:val="0016106E"/>
    <w:rsid w:val="001612F8"/>
    <w:rsid w:val="001632B0"/>
    <w:rsid w:val="001640C9"/>
    <w:rsid w:val="001710D1"/>
    <w:rsid w:val="00180CEE"/>
    <w:rsid w:val="00182077"/>
    <w:rsid w:val="00184ABC"/>
    <w:rsid w:val="00185E6C"/>
    <w:rsid w:val="00193F4F"/>
    <w:rsid w:val="00194970"/>
    <w:rsid w:val="00195035"/>
    <w:rsid w:val="001973EF"/>
    <w:rsid w:val="001A789E"/>
    <w:rsid w:val="001B201F"/>
    <w:rsid w:val="001B3646"/>
    <w:rsid w:val="001B4FB0"/>
    <w:rsid w:val="001C0A40"/>
    <w:rsid w:val="001C7660"/>
    <w:rsid w:val="001D53D2"/>
    <w:rsid w:val="001D5859"/>
    <w:rsid w:val="001D6FD0"/>
    <w:rsid w:val="001D7A62"/>
    <w:rsid w:val="001E3169"/>
    <w:rsid w:val="001E6FAF"/>
    <w:rsid w:val="001F2891"/>
    <w:rsid w:val="001F3E5E"/>
    <w:rsid w:val="001F4472"/>
    <w:rsid w:val="001F5B23"/>
    <w:rsid w:val="001F60F2"/>
    <w:rsid w:val="001F6787"/>
    <w:rsid w:val="001F6F4F"/>
    <w:rsid w:val="001F796C"/>
    <w:rsid w:val="002014AB"/>
    <w:rsid w:val="00201904"/>
    <w:rsid w:val="00201B3D"/>
    <w:rsid w:val="00203FF6"/>
    <w:rsid w:val="002050E2"/>
    <w:rsid w:val="002052F4"/>
    <w:rsid w:val="00205F93"/>
    <w:rsid w:val="00212368"/>
    <w:rsid w:val="0021254C"/>
    <w:rsid w:val="00214624"/>
    <w:rsid w:val="00214DE1"/>
    <w:rsid w:val="00215DD3"/>
    <w:rsid w:val="00216FEA"/>
    <w:rsid w:val="0021755A"/>
    <w:rsid w:val="00221AD0"/>
    <w:rsid w:val="00222417"/>
    <w:rsid w:val="002232F3"/>
    <w:rsid w:val="00237FB7"/>
    <w:rsid w:val="00243751"/>
    <w:rsid w:val="00243A56"/>
    <w:rsid w:val="00246423"/>
    <w:rsid w:val="00247166"/>
    <w:rsid w:val="00250994"/>
    <w:rsid w:val="00251977"/>
    <w:rsid w:val="00253EF5"/>
    <w:rsid w:val="00256621"/>
    <w:rsid w:val="002566DD"/>
    <w:rsid w:val="0025727D"/>
    <w:rsid w:val="00261A70"/>
    <w:rsid w:val="00271CBE"/>
    <w:rsid w:val="00273863"/>
    <w:rsid w:val="00274C39"/>
    <w:rsid w:val="00276111"/>
    <w:rsid w:val="00282284"/>
    <w:rsid w:val="002824A2"/>
    <w:rsid w:val="002839C1"/>
    <w:rsid w:val="00291A08"/>
    <w:rsid w:val="00297B78"/>
    <w:rsid w:val="002A4737"/>
    <w:rsid w:val="002A7BAB"/>
    <w:rsid w:val="002B28F2"/>
    <w:rsid w:val="002B4EF6"/>
    <w:rsid w:val="002B5440"/>
    <w:rsid w:val="002B7D5A"/>
    <w:rsid w:val="002C4003"/>
    <w:rsid w:val="002C40E5"/>
    <w:rsid w:val="002C641B"/>
    <w:rsid w:val="002D5BA6"/>
    <w:rsid w:val="002E31EB"/>
    <w:rsid w:val="002F040F"/>
    <w:rsid w:val="002F37A8"/>
    <w:rsid w:val="00304197"/>
    <w:rsid w:val="00312744"/>
    <w:rsid w:val="0031313C"/>
    <w:rsid w:val="00316743"/>
    <w:rsid w:val="00317758"/>
    <w:rsid w:val="00321BE2"/>
    <w:rsid w:val="00332A46"/>
    <w:rsid w:val="0033638B"/>
    <w:rsid w:val="00340C17"/>
    <w:rsid w:val="003424B3"/>
    <w:rsid w:val="00343BFC"/>
    <w:rsid w:val="00347085"/>
    <w:rsid w:val="0034799E"/>
    <w:rsid w:val="0036235B"/>
    <w:rsid w:val="003639F6"/>
    <w:rsid w:val="003664E0"/>
    <w:rsid w:val="00367799"/>
    <w:rsid w:val="00367C12"/>
    <w:rsid w:val="00370CB1"/>
    <w:rsid w:val="00371CCA"/>
    <w:rsid w:val="00372E50"/>
    <w:rsid w:val="00373D9B"/>
    <w:rsid w:val="003803AC"/>
    <w:rsid w:val="00380E5E"/>
    <w:rsid w:val="00386AAB"/>
    <w:rsid w:val="00390A6F"/>
    <w:rsid w:val="00392334"/>
    <w:rsid w:val="00392BEE"/>
    <w:rsid w:val="003A111D"/>
    <w:rsid w:val="003A4142"/>
    <w:rsid w:val="003A4F31"/>
    <w:rsid w:val="003A5395"/>
    <w:rsid w:val="003B0144"/>
    <w:rsid w:val="003B4F4F"/>
    <w:rsid w:val="003C06CD"/>
    <w:rsid w:val="003C0B14"/>
    <w:rsid w:val="003C2059"/>
    <w:rsid w:val="003D14C2"/>
    <w:rsid w:val="003D3779"/>
    <w:rsid w:val="003D7DD9"/>
    <w:rsid w:val="003E134A"/>
    <w:rsid w:val="003E38E5"/>
    <w:rsid w:val="003F63CC"/>
    <w:rsid w:val="003F6972"/>
    <w:rsid w:val="004012FC"/>
    <w:rsid w:val="00401416"/>
    <w:rsid w:val="00412ADE"/>
    <w:rsid w:val="00413425"/>
    <w:rsid w:val="004145B4"/>
    <w:rsid w:val="00417117"/>
    <w:rsid w:val="00425748"/>
    <w:rsid w:val="00430D7B"/>
    <w:rsid w:val="00435FF5"/>
    <w:rsid w:val="00441621"/>
    <w:rsid w:val="00454A3C"/>
    <w:rsid w:val="00460802"/>
    <w:rsid w:val="0046721F"/>
    <w:rsid w:val="004708D5"/>
    <w:rsid w:val="004721B5"/>
    <w:rsid w:val="00473011"/>
    <w:rsid w:val="00476D16"/>
    <w:rsid w:val="0048020D"/>
    <w:rsid w:val="00481EEA"/>
    <w:rsid w:val="00484B59"/>
    <w:rsid w:val="0049232E"/>
    <w:rsid w:val="0049252E"/>
    <w:rsid w:val="00492E0D"/>
    <w:rsid w:val="004931C6"/>
    <w:rsid w:val="004933D3"/>
    <w:rsid w:val="00495502"/>
    <w:rsid w:val="004A01CA"/>
    <w:rsid w:val="004A238E"/>
    <w:rsid w:val="004B089E"/>
    <w:rsid w:val="004B2BFC"/>
    <w:rsid w:val="004B5180"/>
    <w:rsid w:val="004C0294"/>
    <w:rsid w:val="004C709F"/>
    <w:rsid w:val="004C7DCF"/>
    <w:rsid w:val="004D0EB6"/>
    <w:rsid w:val="004D345B"/>
    <w:rsid w:val="004D6F8C"/>
    <w:rsid w:val="004E1E85"/>
    <w:rsid w:val="004E3B65"/>
    <w:rsid w:val="004F327F"/>
    <w:rsid w:val="004F60A0"/>
    <w:rsid w:val="00503D7C"/>
    <w:rsid w:val="005055B3"/>
    <w:rsid w:val="00522508"/>
    <w:rsid w:val="0052583C"/>
    <w:rsid w:val="0052591D"/>
    <w:rsid w:val="0053045A"/>
    <w:rsid w:val="00535DA7"/>
    <w:rsid w:val="0053675F"/>
    <w:rsid w:val="00536C49"/>
    <w:rsid w:val="0053702A"/>
    <w:rsid w:val="00540F2F"/>
    <w:rsid w:val="00541BB8"/>
    <w:rsid w:val="00542E04"/>
    <w:rsid w:val="00543092"/>
    <w:rsid w:val="005441CA"/>
    <w:rsid w:val="0055519D"/>
    <w:rsid w:val="00557219"/>
    <w:rsid w:val="0055735E"/>
    <w:rsid w:val="0056097C"/>
    <w:rsid w:val="0056147B"/>
    <w:rsid w:val="005623DB"/>
    <w:rsid w:val="0057243F"/>
    <w:rsid w:val="00573991"/>
    <w:rsid w:val="00583AB2"/>
    <w:rsid w:val="00585870"/>
    <w:rsid w:val="0059309C"/>
    <w:rsid w:val="00594A55"/>
    <w:rsid w:val="0059565B"/>
    <w:rsid w:val="005975EE"/>
    <w:rsid w:val="0059776B"/>
    <w:rsid w:val="005A3988"/>
    <w:rsid w:val="005A3E85"/>
    <w:rsid w:val="005A50DB"/>
    <w:rsid w:val="005A5811"/>
    <w:rsid w:val="005B38D7"/>
    <w:rsid w:val="005C7C90"/>
    <w:rsid w:val="005D080C"/>
    <w:rsid w:val="005D0EB6"/>
    <w:rsid w:val="005D1C02"/>
    <w:rsid w:val="005D2A6B"/>
    <w:rsid w:val="005D6374"/>
    <w:rsid w:val="005E282F"/>
    <w:rsid w:val="005F46AC"/>
    <w:rsid w:val="005F4706"/>
    <w:rsid w:val="005F7219"/>
    <w:rsid w:val="00600001"/>
    <w:rsid w:val="00600DA7"/>
    <w:rsid w:val="00601386"/>
    <w:rsid w:val="0060499D"/>
    <w:rsid w:val="0060762A"/>
    <w:rsid w:val="006166B1"/>
    <w:rsid w:val="00617C3D"/>
    <w:rsid w:val="00622317"/>
    <w:rsid w:val="00624F93"/>
    <w:rsid w:val="00626386"/>
    <w:rsid w:val="006272A9"/>
    <w:rsid w:val="0062745A"/>
    <w:rsid w:val="00632EAC"/>
    <w:rsid w:val="0063328E"/>
    <w:rsid w:val="006346ED"/>
    <w:rsid w:val="00636089"/>
    <w:rsid w:val="006371D8"/>
    <w:rsid w:val="006414CE"/>
    <w:rsid w:val="00642D3F"/>
    <w:rsid w:val="00644639"/>
    <w:rsid w:val="0064646F"/>
    <w:rsid w:val="006623A5"/>
    <w:rsid w:val="00666A24"/>
    <w:rsid w:val="00670D7C"/>
    <w:rsid w:val="006760FA"/>
    <w:rsid w:val="00681C7C"/>
    <w:rsid w:val="00685417"/>
    <w:rsid w:val="00690C50"/>
    <w:rsid w:val="006928AB"/>
    <w:rsid w:val="00696B0F"/>
    <w:rsid w:val="006B1BA6"/>
    <w:rsid w:val="006B2C96"/>
    <w:rsid w:val="006C13CD"/>
    <w:rsid w:val="006D140C"/>
    <w:rsid w:val="006D208C"/>
    <w:rsid w:val="006E48B4"/>
    <w:rsid w:val="006E5D09"/>
    <w:rsid w:val="006E6324"/>
    <w:rsid w:val="006F030D"/>
    <w:rsid w:val="007015A0"/>
    <w:rsid w:val="0070353A"/>
    <w:rsid w:val="00715AE9"/>
    <w:rsid w:val="00715E8A"/>
    <w:rsid w:val="00720680"/>
    <w:rsid w:val="00722452"/>
    <w:rsid w:val="00730CC7"/>
    <w:rsid w:val="00733CC4"/>
    <w:rsid w:val="0073661F"/>
    <w:rsid w:val="0074710D"/>
    <w:rsid w:val="00751508"/>
    <w:rsid w:val="007536C6"/>
    <w:rsid w:val="00754AAA"/>
    <w:rsid w:val="00764668"/>
    <w:rsid w:val="0077180D"/>
    <w:rsid w:val="00772DCD"/>
    <w:rsid w:val="007749A0"/>
    <w:rsid w:val="00774F05"/>
    <w:rsid w:val="0077631D"/>
    <w:rsid w:val="00776349"/>
    <w:rsid w:val="00780F3C"/>
    <w:rsid w:val="00782077"/>
    <w:rsid w:val="007829A2"/>
    <w:rsid w:val="00787EC2"/>
    <w:rsid w:val="0079118D"/>
    <w:rsid w:val="007961EE"/>
    <w:rsid w:val="007A1E55"/>
    <w:rsid w:val="007A3149"/>
    <w:rsid w:val="007A3A3A"/>
    <w:rsid w:val="007A4576"/>
    <w:rsid w:val="007B06AE"/>
    <w:rsid w:val="007B186A"/>
    <w:rsid w:val="007C01E4"/>
    <w:rsid w:val="007C06FC"/>
    <w:rsid w:val="007D3CE2"/>
    <w:rsid w:val="007D5491"/>
    <w:rsid w:val="007E2CDB"/>
    <w:rsid w:val="007F0A5F"/>
    <w:rsid w:val="007F2F5E"/>
    <w:rsid w:val="007F5562"/>
    <w:rsid w:val="008009C1"/>
    <w:rsid w:val="0080343C"/>
    <w:rsid w:val="00803A94"/>
    <w:rsid w:val="00804861"/>
    <w:rsid w:val="008067FB"/>
    <w:rsid w:val="00807A5D"/>
    <w:rsid w:val="00807AA6"/>
    <w:rsid w:val="00807D40"/>
    <w:rsid w:val="00807F5E"/>
    <w:rsid w:val="00810246"/>
    <w:rsid w:val="00811BF5"/>
    <w:rsid w:val="0081248F"/>
    <w:rsid w:val="00813E50"/>
    <w:rsid w:val="008152EA"/>
    <w:rsid w:val="008175C8"/>
    <w:rsid w:val="0082010C"/>
    <w:rsid w:val="00835A0C"/>
    <w:rsid w:val="00835A8C"/>
    <w:rsid w:val="008367A0"/>
    <w:rsid w:val="00845F82"/>
    <w:rsid w:val="0084663D"/>
    <w:rsid w:val="00862B9B"/>
    <w:rsid w:val="00866B20"/>
    <w:rsid w:val="00874B20"/>
    <w:rsid w:val="00882081"/>
    <w:rsid w:val="00885A3D"/>
    <w:rsid w:val="008910CA"/>
    <w:rsid w:val="00892076"/>
    <w:rsid w:val="00893F70"/>
    <w:rsid w:val="00896461"/>
    <w:rsid w:val="0089753C"/>
    <w:rsid w:val="008B2971"/>
    <w:rsid w:val="008B6DD5"/>
    <w:rsid w:val="008C40BE"/>
    <w:rsid w:val="008C6FA6"/>
    <w:rsid w:val="008D4D0C"/>
    <w:rsid w:val="008D7867"/>
    <w:rsid w:val="008E04FE"/>
    <w:rsid w:val="008E3459"/>
    <w:rsid w:val="008E4F4E"/>
    <w:rsid w:val="008E5FE6"/>
    <w:rsid w:val="008E7E40"/>
    <w:rsid w:val="008F078F"/>
    <w:rsid w:val="008F0836"/>
    <w:rsid w:val="008F4769"/>
    <w:rsid w:val="008F4FD5"/>
    <w:rsid w:val="008F6AC0"/>
    <w:rsid w:val="0090094D"/>
    <w:rsid w:val="009148D5"/>
    <w:rsid w:val="00914EF0"/>
    <w:rsid w:val="00920B80"/>
    <w:rsid w:val="00921701"/>
    <w:rsid w:val="0092571F"/>
    <w:rsid w:val="00926761"/>
    <w:rsid w:val="00927770"/>
    <w:rsid w:val="00932D06"/>
    <w:rsid w:val="00933EFC"/>
    <w:rsid w:val="00942BD5"/>
    <w:rsid w:val="00942EC8"/>
    <w:rsid w:val="00945E93"/>
    <w:rsid w:val="00951F92"/>
    <w:rsid w:val="00957511"/>
    <w:rsid w:val="00974B39"/>
    <w:rsid w:val="00981708"/>
    <w:rsid w:val="009852CA"/>
    <w:rsid w:val="009852D9"/>
    <w:rsid w:val="0098672F"/>
    <w:rsid w:val="00987C5D"/>
    <w:rsid w:val="009A0DC1"/>
    <w:rsid w:val="009A2363"/>
    <w:rsid w:val="009A3E16"/>
    <w:rsid w:val="009A6CB3"/>
    <w:rsid w:val="009B58D2"/>
    <w:rsid w:val="009B5D30"/>
    <w:rsid w:val="009D0D3D"/>
    <w:rsid w:val="009D7EDE"/>
    <w:rsid w:val="009E15A1"/>
    <w:rsid w:val="009E2660"/>
    <w:rsid w:val="009E40D6"/>
    <w:rsid w:val="009E49AE"/>
    <w:rsid w:val="00A012CA"/>
    <w:rsid w:val="00A04E33"/>
    <w:rsid w:val="00A11D38"/>
    <w:rsid w:val="00A12276"/>
    <w:rsid w:val="00A14D53"/>
    <w:rsid w:val="00A20192"/>
    <w:rsid w:val="00A2186E"/>
    <w:rsid w:val="00A25530"/>
    <w:rsid w:val="00A26402"/>
    <w:rsid w:val="00A27FAD"/>
    <w:rsid w:val="00A35490"/>
    <w:rsid w:val="00A36072"/>
    <w:rsid w:val="00A379B8"/>
    <w:rsid w:val="00A40337"/>
    <w:rsid w:val="00A42E3E"/>
    <w:rsid w:val="00A42FA7"/>
    <w:rsid w:val="00A4576D"/>
    <w:rsid w:val="00A533CE"/>
    <w:rsid w:val="00A5354F"/>
    <w:rsid w:val="00A55753"/>
    <w:rsid w:val="00A560F2"/>
    <w:rsid w:val="00A564F6"/>
    <w:rsid w:val="00A61E49"/>
    <w:rsid w:val="00A65D6A"/>
    <w:rsid w:val="00A733AA"/>
    <w:rsid w:val="00A73FBA"/>
    <w:rsid w:val="00A87563"/>
    <w:rsid w:val="00AA107D"/>
    <w:rsid w:val="00AA4AA3"/>
    <w:rsid w:val="00AA714C"/>
    <w:rsid w:val="00AB1DAB"/>
    <w:rsid w:val="00AB49E6"/>
    <w:rsid w:val="00AB655B"/>
    <w:rsid w:val="00AD5326"/>
    <w:rsid w:val="00AE6A1F"/>
    <w:rsid w:val="00AF0588"/>
    <w:rsid w:val="00AF078A"/>
    <w:rsid w:val="00AF0CB7"/>
    <w:rsid w:val="00AF6E9E"/>
    <w:rsid w:val="00B016CC"/>
    <w:rsid w:val="00B04978"/>
    <w:rsid w:val="00B058DA"/>
    <w:rsid w:val="00B12AFF"/>
    <w:rsid w:val="00B13D1E"/>
    <w:rsid w:val="00B21C66"/>
    <w:rsid w:val="00B24F54"/>
    <w:rsid w:val="00B270C1"/>
    <w:rsid w:val="00B3201D"/>
    <w:rsid w:val="00B35135"/>
    <w:rsid w:val="00B35CCE"/>
    <w:rsid w:val="00B373B9"/>
    <w:rsid w:val="00B40BA7"/>
    <w:rsid w:val="00B41B89"/>
    <w:rsid w:val="00B434A1"/>
    <w:rsid w:val="00B44571"/>
    <w:rsid w:val="00B47D9E"/>
    <w:rsid w:val="00B5095A"/>
    <w:rsid w:val="00B54576"/>
    <w:rsid w:val="00B55977"/>
    <w:rsid w:val="00B627AE"/>
    <w:rsid w:val="00B64CF6"/>
    <w:rsid w:val="00B737B5"/>
    <w:rsid w:val="00B80C06"/>
    <w:rsid w:val="00B82703"/>
    <w:rsid w:val="00B83707"/>
    <w:rsid w:val="00BB4403"/>
    <w:rsid w:val="00BB5C49"/>
    <w:rsid w:val="00BB668A"/>
    <w:rsid w:val="00BB7268"/>
    <w:rsid w:val="00BC0026"/>
    <w:rsid w:val="00BD7D67"/>
    <w:rsid w:val="00BE2336"/>
    <w:rsid w:val="00BE5580"/>
    <w:rsid w:val="00C00178"/>
    <w:rsid w:val="00C02787"/>
    <w:rsid w:val="00C048D9"/>
    <w:rsid w:val="00C077D9"/>
    <w:rsid w:val="00C126CB"/>
    <w:rsid w:val="00C14B35"/>
    <w:rsid w:val="00C20B78"/>
    <w:rsid w:val="00C22CF3"/>
    <w:rsid w:val="00C25390"/>
    <w:rsid w:val="00C263EB"/>
    <w:rsid w:val="00C33075"/>
    <w:rsid w:val="00C33378"/>
    <w:rsid w:val="00C355D8"/>
    <w:rsid w:val="00C45EFE"/>
    <w:rsid w:val="00C45FA0"/>
    <w:rsid w:val="00C47CE8"/>
    <w:rsid w:val="00C50750"/>
    <w:rsid w:val="00C5227F"/>
    <w:rsid w:val="00C57655"/>
    <w:rsid w:val="00C72D78"/>
    <w:rsid w:val="00C77AC8"/>
    <w:rsid w:val="00C83C52"/>
    <w:rsid w:val="00C90373"/>
    <w:rsid w:val="00C913B3"/>
    <w:rsid w:val="00CA04AD"/>
    <w:rsid w:val="00CA7A0A"/>
    <w:rsid w:val="00CC4595"/>
    <w:rsid w:val="00CD39E4"/>
    <w:rsid w:val="00CE033F"/>
    <w:rsid w:val="00CE092F"/>
    <w:rsid w:val="00CE1724"/>
    <w:rsid w:val="00CE3D18"/>
    <w:rsid w:val="00CE7883"/>
    <w:rsid w:val="00CF0222"/>
    <w:rsid w:val="00CF40E1"/>
    <w:rsid w:val="00CF46EC"/>
    <w:rsid w:val="00CF7C26"/>
    <w:rsid w:val="00D0492F"/>
    <w:rsid w:val="00D12403"/>
    <w:rsid w:val="00D13276"/>
    <w:rsid w:val="00D2222E"/>
    <w:rsid w:val="00D22C18"/>
    <w:rsid w:val="00D269EB"/>
    <w:rsid w:val="00D27701"/>
    <w:rsid w:val="00D27A05"/>
    <w:rsid w:val="00D30B76"/>
    <w:rsid w:val="00D3593D"/>
    <w:rsid w:val="00D37C80"/>
    <w:rsid w:val="00D41E24"/>
    <w:rsid w:val="00D44A3B"/>
    <w:rsid w:val="00D4760B"/>
    <w:rsid w:val="00D55263"/>
    <w:rsid w:val="00D558FF"/>
    <w:rsid w:val="00D626B4"/>
    <w:rsid w:val="00D627B4"/>
    <w:rsid w:val="00D652E1"/>
    <w:rsid w:val="00D6578E"/>
    <w:rsid w:val="00D71303"/>
    <w:rsid w:val="00D817A8"/>
    <w:rsid w:val="00D837CD"/>
    <w:rsid w:val="00D85158"/>
    <w:rsid w:val="00D87230"/>
    <w:rsid w:val="00D9136D"/>
    <w:rsid w:val="00D913B2"/>
    <w:rsid w:val="00D923F4"/>
    <w:rsid w:val="00D9433E"/>
    <w:rsid w:val="00D94BB6"/>
    <w:rsid w:val="00D94CDC"/>
    <w:rsid w:val="00DA0698"/>
    <w:rsid w:val="00DA250C"/>
    <w:rsid w:val="00DB00F2"/>
    <w:rsid w:val="00DC1261"/>
    <w:rsid w:val="00DC1553"/>
    <w:rsid w:val="00DC327A"/>
    <w:rsid w:val="00DC5B1E"/>
    <w:rsid w:val="00DC797E"/>
    <w:rsid w:val="00DC7B65"/>
    <w:rsid w:val="00DD1C62"/>
    <w:rsid w:val="00DE72EA"/>
    <w:rsid w:val="00DF1F28"/>
    <w:rsid w:val="00DF27D8"/>
    <w:rsid w:val="00DF6170"/>
    <w:rsid w:val="00DF6543"/>
    <w:rsid w:val="00E0347D"/>
    <w:rsid w:val="00E169F8"/>
    <w:rsid w:val="00E17A82"/>
    <w:rsid w:val="00E25D87"/>
    <w:rsid w:val="00E2724A"/>
    <w:rsid w:val="00E31ADC"/>
    <w:rsid w:val="00E410FD"/>
    <w:rsid w:val="00E417BB"/>
    <w:rsid w:val="00E41E2D"/>
    <w:rsid w:val="00E451B0"/>
    <w:rsid w:val="00E456A1"/>
    <w:rsid w:val="00E474D0"/>
    <w:rsid w:val="00E51326"/>
    <w:rsid w:val="00E53BEE"/>
    <w:rsid w:val="00E54331"/>
    <w:rsid w:val="00E615C3"/>
    <w:rsid w:val="00E66A7C"/>
    <w:rsid w:val="00E67E16"/>
    <w:rsid w:val="00E7022B"/>
    <w:rsid w:val="00E71018"/>
    <w:rsid w:val="00E71FCE"/>
    <w:rsid w:val="00E71FE2"/>
    <w:rsid w:val="00E7221B"/>
    <w:rsid w:val="00E743AC"/>
    <w:rsid w:val="00E74E8C"/>
    <w:rsid w:val="00E7553D"/>
    <w:rsid w:val="00E75AC9"/>
    <w:rsid w:val="00E77B45"/>
    <w:rsid w:val="00E80A40"/>
    <w:rsid w:val="00E8181E"/>
    <w:rsid w:val="00E8703E"/>
    <w:rsid w:val="00E952EB"/>
    <w:rsid w:val="00E959C1"/>
    <w:rsid w:val="00E97D84"/>
    <w:rsid w:val="00EA0E2A"/>
    <w:rsid w:val="00EA4C01"/>
    <w:rsid w:val="00EA757A"/>
    <w:rsid w:val="00EB2148"/>
    <w:rsid w:val="00EB72C1"/>
    <w:rsid w:val="00EC18C3"/>
    <w:rsid w:val="00EC46A1"/>
    <w:rsid w:val="00EC69E6"/>
    <w:rsid w:val="00ED52EB"/>
    <w:rsid w:val="00ED6E54"/>
    <w:rsid w:val="00EE03A0"/>
    <w:rsid w:val="00EE1B4B"/>
    <w:rsid w:val="00EE29E2"/>
    <w:rsid w:val="00EE468D"/>
    <w:rsid w:val="00EF2884"/>
    <w:rsid w:val="00EF60B1"/>
    <w:rsid w:val="00F04881"/>
    <w:rsid w:val="00F07FD9"/>
    <w:rsid w:val="00F2156B"/>
    <w:rsid w:val="00F225A0"/>
    <w:rsid w:val="00F2291A"/>
    <w:rsid w:val="00F230FA"/>
    <w:rsid w:val="00F23C85"/>
    <w:rsid w:val="00F26534"/>
    <w:rsid w:val="00F26E15"/>
    <w:rsid w:val="00F30294"/>
    <w:rsid w:val="00F3029C"/>
    <w:rsid w:val="00F331D4"/>
    <w:rsid w:val="00F446E9"/>
    <w:rsid w:val="00F479FF"/>
    <w:rsid w:val="00F52E95"/>
    <w:rsid w:val="00F6508A"/>
    <w:rsid w:val="00F66B3A"/>
    <w:rsid w:val="00F70C25"/>
    <w:rsid w:val="00F71A96"/>
    <w:rsid w:val="00F727B5"/>
    <w:rsid w:val="00F72FE5"/>
    <w:rsid w:val="00F836A3"/>
    <w:rsid w:val="00F911C6"/>
    <w:rsid w:val="00F92C31"/>
    <w:rsid w:val="00F9576C"/>
    <w:rsid w:val="00F96D74"/>
    <w:rsid w:val="00FB321B"/>
    <w:rsid w:val="00FB4493"/>
    <w:rsid w:val="00FC2718"/>
    <w:rsid w:val="00FC40A3"/>
    <w:rsid w:val="00FC60A3"/>
    <w:rsid w:val="00FD1A0B"/>
    <w:rsid w:val="00FD3309"/>
    <w:rsid w:val="00FD486D"/>
    <w:rsid w:val="00FD4D56"/>
    <w:rsid w:val="00FD4E76"/>
    <w:rsid w:val="00FD703E"/>
    <w:rsid w:val="00FE1D6D"/>
    <w:rsid w:val="00FE552B"/>
    <w:rsid w:val="00FE6BA9"/>
    <w:rsid w:val="00FE7C35"/>
    <w:rsid w:val="00FF225E"/>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E638CB"/>
  <w15:docId w15:val="{DE844CD8-DE33-4EE9-98DA-77FE73199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95502"/>
    <w:pPr>
      <w:spacing w:line="276" w:lineRule="auto"/>
    </w:pPr>
    <w:rPr>
      <w:rFonts w:ascii="Georgia" w:hAnsi="Georgia"/>
      <w:color w:val="585756"/>
      <w:sz w:val="21"/>
      <w:lang w:val="en-GB"/>
    </w:rPr>
  </w:style>
  <w:style w:type="paragraph" w:styleId="Titre1">
    <w:name w:val="heading 1"/>
    <w:aliases w:val="Title 1,Document Header1"/>
    <w:basedOn w:val="Normal"/>
    <w:next w:val="Normal"/>
    <w:link w:val="Titre1Car"/>
    <w:qFormat/>
    <w:rsid w:val="00A379B8"/>
    <w:pPr>
      <w:numPr>
        <w:numId w:val="2"/>
      </w:numPr>
      <w:shd w:val="clear" w:color="auto" w:fill="D81A1C"/>
      <w:autoSpaceDE w:val="0"/>
      <w:autoSpaceDN w:val="0"/>
      <w:adjustRightInd w:val="0"/>
      <w:spacing w:before="240" w:after="240"/>
      <w:outlineLvl w:val="0"/>
    </w:pPr>
    <w:rPr>
      <w:rFonts w:asciiTheme="minorHAnsi" w:hAnsiTheme="minorHAnsi" w:cstheme="minorHAnsi"/>
      <w:b/>
      <w:color w:val="FFFFFF" w:themeColor="background1"/>
      <w:sz w:val="32"/>
      <w:szCs w:val="32"/>
    </w:rPr>
  </w:style>
  <w:style w:type="paragraph" w:styleId="Titre2">
    <w:name w:val="heading 2"/>
    <w:aliases w:val="Title 2,Title Header2"/>
    <w:basedOn w:val="Normal"/>
    <w:next w:val="Normal"/>
    <w:link w:val="Titre2Car"/>
    <w:unhideWhenUsed/>
    <w:qFormat/>
    <w:rsid w:val="000753B2"/>
    <w:pPr>
      <w:keepNext/>
      <w:keepLines/>
      <w:numPr>
        <w:ilvl w:val="1"/>
        <w:numId w:val="2"/>
      </w:numPr>
      <w:spacing w:before="120" w:after="120" w:line="240" w:lineRule="auto"/>
      <w:outlineLvl w:val="1"/>
    </w:pPr>
    <w:rPr>
      <w:rFonts w:ascii="Calibri" w:eastAsiaTheme="majorEastAsia" w:hAnsi="Calibri" w:cstheme="majorBidi"/>
      <w:b/>
      <w:color w:val="D81A1A"/>
      <w:sz w:val="28"/>
      <w:szCs w:val="26"/>
    </w:rPr>
  </w:style>
  <w:style w:type="paragraph" w:styleId="Titre3">
    <w:name w:val="heading 3"/>
    <w:aliases w:val="Title 3,Car,Section Header3"/>
    <w:basedOn w:val="Paragraphedeliste"/>
    <w:next w:val="Normal"/>
    <w:link w:val="Titre3Car"/>
    <w:unhideWhenUsed/>
    <w:qFormat/>
    <w:rsid w:val="005D080C"/>
    <w:pPr>
      <w:numPr>
        <w:ilvl w:val="2"/>
        <w:numId w:val="2"/>
      </w:numPr>
      <w:autoSpaceDE w:val="0"/>
      <w:autoSpaceDN w:val="0"/>
      <w:adjustRightInd w:val="0"/>
      <w:spacing w:before="60" w:after="60" w:line="240" w:lineRule="auto"/>
      <w:outlineLvl w:val="2"/>
    </w:pPr>
    <w:rPr>
      <w:rFonts w:ascii="Calibri" w:hAnsi="Calibri" w:cs="Calibri-Bold"/>
      <w:b/>
      <w:bCs/>
      <w:sz w:val="24"/>
      <w:szCs w:val="24"/>
      <w:lang w:val="en-US"/>
    </w:rPr>
  </w:style>
  <w:style w:type="paragraph" w:styleId="Titre4">
    <w:name w:val="heading 4"/>
    <w:aliases w:val="Title 4"/>
    <w:basedOn w:val="Normal"/>
    <w:next w:val="Normal"/>
    <w:link w:val="Titre4Car"/>
    <w:unhideWhenUsed/>
    <w:qFormat/>
    <w:rsid w:val="005D080C"/>
    <w:pPr>
      <w:keepNext/>
      <w:keepLines/>
      <w:numPr>
        <w:ilvl w:val="3"/>
        <w:numId w:val="2"/>
      </w:numPr>
      <w:spacing w:before="60" w:after="60"/>
      <w:outlineLvl w:val="3"/>
    </w:pPr>
    <w:rPr>
      <w:rFonts w:asciiTheme="minorHAnsi" w:eastAsiaTheme="majorEastAsia" w:hAnsiTheme="minorHAnsi" w:cstheme="majorBidi"/>
      <w:b/>
      <w:iCs/>
    </w:rPr>
  </w:style>
  <w:style w:type="paragraph" w:styleId="Titre5">
    <w:name w:val="heading 5"/>
    <w:aliases w:val="(1.1.1.1.1.),a"/>
    <w:basedOn w:val="Normal"/>
    <w:next w:val="Normal"/>
    <w:link w:val="Titre5Car"/>
    <w:unhideWhenUsed/>
    <w:qFormat/>
    <w:rsid w:val="00C45EF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nhideWhenUsed/>
    <w:qFormat/>
    <w:rsid w:val="00C45EF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aliases w:val="centré 12"/>
    <w:basedOn w:val="Normal"/>
    <w:next w:val="Normal"/>
    <w:link w:val="Titre7Car"/>
    <w:unhideWhenUsed/>
    <w:qFormat/>
    <w:rsid w:val="00C45EF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nhideWhenUsed/>
    <w:qFormat/>
    <w:rsid w:val="00C45EFE"/>
    <w:pPr>
      <w:keepNext/>
      <w:keepLines/>
      <w:numPr>
        <w:ilvl w:val="7"/>
        <w:numId w:val="2"/>
      </w:numPr>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aliases w:val="Heading 9-paranum"/>
    <w:basedOn w:val="Normal"/>
    <w:next w:val="Normal"/>
    <w:link w:val="Titre9Car"/>
    <w:unhideWhenUsed/>
    <w:qFormat/>
    <w:rsid w:val="00C45EFE"/>
    <w:pPr>
      <w:keepNext/>
      <w:keepLines/>
      <w:numPr>
        <w:ilvl w:val="8"/>
        <w:numId w:val="2"/>
      </w:numPr>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Title 1 Car"/>
    <w:basedOn w:val="Policepardfaut"/>
    <w:link w:val="Titre1"/>
    <w:uiPriority w:val="9"/>
    <w:rsid w:val="00A379B8"/>
    <w:rPr>
      <w:rFonts w:cstheme="minorHAnsi"/>
      <w:b/>
      <w:color w:val="FFFFFF" w:themeColor="background1"/>
      <w:sz w:val="32"/>
      <w:szCs w:val="32"/>
      <w:shd w:val="clear" w:color="auto" w:fill="D81A1C"/>
      <w:lang w:val="en-GB"/>
    </w:rPr>
  </w:style>
  <w:style w:type="character" w:customStyle="1" w:styleId="Titre2Car">
    <w:name w:val="Titre 2 Car"/>
    <w:aliases w:val="Title 2 Car"/>
    <w:basedOn w:val="Policepardfaut"/>
    <w:link w:val="Titre2"/>
    <w:uiPriority w:val="9"/>
    <w:rsid w:val="000753B2"/>
    <w:rPr>
      <w:rFonts w:ascii="Calibri" w:eastAsiaTheme="majorEastAsia" w:hAnsi="Calibri" w:cstheme="majorBidi"/>
      <w:b/>
      <w:color w:val="D81A1A"/>
      <w:sz w:val="28"/>
      <w:szCs w:val="26"/>
      <w:lang w:val="en-GB"/>
    </w:rPr>
  </w:style>
  <w:style w:type="paragraph" w:styleId="Paragraphedeliste">
    <w:name w:val="List Paragraph"/>
    <w:basedOn w:val="Normal"/>
    <w:uiPriority w:val="34"/>
    <w:qFormat/>
    <w:rsid w:val="00AB1DAB"/>
    <w:pPr>
      <w:ind w:left="720"/>
      <w:contextualSpacing/>
    </w:pPr>
  </w:style>
  <w:style w:type="character" w:customStyle="1" w:styleId="Titre3Car">
    <w:name w:val="Titre 3 Car"/>
    <w:aliases w:val="Title 3 Car,Car Car"/>
    <w:basedOn w:val="Policepardfaut"/>
    <w:link w:val="Titre3"/>
    <w:uiPriority w:val="9"/>
    <w:rsid w:val="005D080C"/>
    <w:rPr>
      <w:rFonts w:ascii="Calibri" w:hAnsi="Calibri" w:cs="Calibri-Bold"/>
      <w:b/>
      <w:bCs/>
      <w:color w:val="585756"/>
      <w:sz w:val="24"/>
      <w:szCs w:val="24"/>
      <w:lang w:val="en-US"/>
    </w:rPr>
  </w:style>
  <w:style w:type="character" w:customStyle="1" w:styleId="Titre4Car">
    <w:name w:val="Titre 4 Car"/>
    <w:aliases w:val="Title 4 Car"/>
    <w:basedOn w:val="Policepardfaut"/>
    <w:link w:val="Titre4"/>
    <w:uiPriority w:val="9"/>
    <w:rsid w:val="005D080C"/>
    <w:rPr>
      <w:rFonts w:eastAsiaTheme="majorEastAsia" w:cstheme="majorBidi"/>
      <w:b/>
      <w:iCs/>
      <w:color w:val="585756"/>
      <w:sz w:val="21"/>
      <w:lang w:val="en-GB"/>
    </w:rPr>
  </w:style>
  <w:style w:type="character" w:customStyle="1" w:styleId="Titre5Car">
    <w:name w:val="Titre 5 Car"/>
    <w:aliases w:val="(1.1.1.1.1.) Car,a Car"/>
    <w:basedOn w:val="Policepardfaut"/>
    <w:link w:val="Titre5"/>
    <w:uiPriority w:val="9"/>
    <w:rsid w:val="00C45EFE"/>
    <w:rPr>
      <w:rFonts w:asciiTheme="majorHAnsi" w:eastAsiaTheme="majorEastAsia" w:hAnsiTheme="majorHAnsi" w:cstheme="majorBidi"/>
      <w:color w:val="2E74B5" w:themeColor="accent1" w:themeShade="BF"/>
      <w:sz w:val="21"/>
      <w:lang w:val="en-GB"/>
    </w:rPr>
  </w:style>
  <w:style w:type="character" w:customStyle="1" w:styleId="Titre6Car">
    <w:name w:val="Titre 6 Car"/>
    <w:basedOn w:val="Policepardfaut"/>
    <w:link w:val="Titre6"/>
    <w:uiPriority w:val="9"/>
    <w:rsid w:val="00C45EFE"/>
    <w:rPr>
      <w:rFonts w:asciiTheme="majorHAnsi" w:eastAsiaTheme="majorEastAsia" w:hAnsiTheme="majorHAnsi" w:cstheme="majorBidi"/>
      <w:color w:val="1F4D78" w:themeColor="accent1" w:themeShade="7F"/>
      <w:sz w:val="21"/>
      <w:lang w:val="en-GB"/>
    </w:rPr>
  </w:style>
  <w:style w:type="character" w:customStyle="1" w:styleId="Titre7Car">
    <w:name w:val="Titre 7 Car"/>
    <w:aliases w:val="centré 12 Car"/>
    <w:basedOn w:val="Policepardfaut"/>
    <w:link w:val="Titre7"/>
    <w:uiPriority w:val="9"/>
    <w:rsid w:val="00C45EFE"/>
    <w:rPr>
      <w:rFonts w:asciiTheme="majorHAnsi" w:eastAsiaTheme="majorEastAsia" w:hAnsiTheme="majorHAnsi" w:cstheme="majorBidi"/>
      <w:i/>
      <w:iCs/>
      <w:color w:val="1F4D78" w:themeColor="accent1" w:themeShade="7F"/>
      <w:sz w:val="21"/>
      <w:lang w:val="en-GB"/>
    </w:rPr>
  </w:style>
  <w:style w:type="character" w:customStyle="1" w:styleId="Titre8Car">
    <w:name w:val="Titre 8 Car"/>
    <w:basedOn w:val="Policepardfaut"/>
    <w:link w:val="Titre8"/>
    <w:uiPriority w:val="9"/>
    <w:rsid w:val="00C45EFE"/>
    <w:rPr>
      <w:rFonts w:asciiTheme="majorHAnsi" w:eastAsiaTheme="majorEastAsia" w:hAnsiTheme="majorHAnsi" w:cstheme="majorBidi"/>
      <w:color w:val="272727" w:themeColor="text1" w:themeTint="D8"/>
      <w:sz w:val="21"/>
      <w:szCs w:val="21"/>
      <w:lang w:val="en-GB"/>
    </w:rPr>
  </w:style>
  <w:style w:type="character" w:customStyle="1" w:styleId="Titre9Car">
    <w:name w:val="Titre 9 Car"/>
    <w:aliases w:val="Heading 9-paranum Car"/>
    <w:basedOn w:val="Policepardfaut"/>
    <w:link w:val="Titre9"/>
    <w:uiPriority w:val="9"/>
    <w:rsid w:val="00C45EFE"/>
    <w:rPr>
      <w:rFonts w:asciiTheme="majorHAnsi" w:eastAsiaTheme="majorEastAsia" w:hAnsiTheme="majorHAnsi" w:cstheme="majorBidi"/>
      <w:i/>
      <w:iCs/>
      <w:color w:val="272727" w:themeColor="text1" w:themeTint="D8"/>
      <w:sz w:val="21"/>
      <w:szCs w:val="21"/>
      <w:lang w:val="en-GB"/>
    </w:rPr>
  </w:style>
  <w:style w:type="paragraph" w:customStyle="1" w:styleId="cover">
    <w:name w:val="cover"/>
    <w:basedOn w:val="Normal"/>
    <w:link w:val="coverCar"/>
    <w:qFormat/>
    <w:rsid w:val="004145B4"/>
    <w:rPr>
      <w:rFonts w:ascii="Calibri" w:hAnsi="Calibri"/>
      <w:sz w:val="32"/>
    </w:rPr>
  </w:style>
  <w:style w:type="character" w:customStyle="1" w:styleId="coverCar">
    <w:name w:val="cover Car"/>
    <w:basedOn w:val="Policepardfaut"/>
    <w:link w:val="cover"/>
    <w:rsid w:val="004145B4"/>
    <w:rPr>
      <w:rFonts w:ascii="Calibri" w:hAnsi="Calibri"/>
      <w:color w:val="262626" w:themeColor="text1" w:themeTint="D9"/>
      <w:sz w:val="32"/>
    </w:rPr>
  </w:style>
  <w:style w:type="character" w:styleId="Textedelespacerserv">
    <w:name w:val="Placeholder Text"/>
    <w:basedOn w:val="Policepardfaut"/>
    <w:uiPriority w:val="99"/>
    <w:semiHidden/>
    <w:rsid w:val="003664E0"/>
    <w:rPr>
      <w:color w:val="808080"/>
    </w:rPr>
  </w:style>
  <w:style w:type="paragraph" w:styleId="Titre">
    <w:name w:val="Title"/>
    <w:aliases w:val="Titre4"/>
    <w:basedOn w:val="Paragraphedeliste"/>
    <w:next w:val="Normal"/>
    <w:link w:val="TitreCar"/>
    <w:qFormat/>
    <w:rsid w:val="00A379B8"/>
    <w:pPr>
      <w:numPr>
        <w:ilvl w:val="3"/>
        <w:numId w:val="1"/>
      </w:numPr>
      <w:autoSpaceDE w:val="0"/>
      <w:autoSpaceDN w:val="0"/>
      <w:adjustRightInd w:val="0"/>
      <w:spacing w:before="60" w:after="60" w:line="240" w:lineRule="auto"/>
      <w:ind w:left="1077" w:hanging="1077"/>
    </w:pPr>
    <w:rPr>
      <w:rFonts w:ascii="Calibri" w:hAnsi="Calibri" w:cs="Calibri-Bold"/>
      <w:b/>
      <w:bCs/>
      <w:color w:val="333333"/>
      <w:szCs w:val="21"/>
    </w:rPr>
  </w:style>
  <w:style w:type="character" w:customStyle="1" w:styleId="TitreCar">
    <w:name w:val="Titre Car"/>
    <w:aliases w:val="Titre4 Car"/>
    <w:basedOn w:val="Policepardfaut"/>
    <w:link w:val="Titre"/>
    <w:rsid w:val="00A379B8"/>
    <w:rPr>
      <w:rFonts w:ascii="Calibri" w:hAnsi="Calibri" w:cs="Calibri-Bold"/>
      <w:b/>
      <w:bCs/>
      <w:color w:val="333333"/>
      <w:sz w:val="21"/>
      <w:szCs w:val="21"/>
      <w:lang w:val="en-GB"/>
    </w:rPr>
  </w:style>
  <w:style w:type="paragraph" w:customStyle="1" w:styleId="Pieddepage1">
    <w:name w:val="Pied de page1"/>
    <w:basedOn w:val="Normal"/>
    <w:link w:val="FooterCar"/>
    <w:qFormat/>
    <w:rsid w:val="008367A0"/>
    <w:pPr>
      <w:keepNext/>
      <w:keepLines/>
      <w:spacing w:after="0"/>
      <w:outlineLvl w:val="0"/>
    </w:pPr>
    <w:rPr>
      <w:rFonts w:ascii="Calibri" w:eastAsiaTheme="majorEastAsia" w:hAnsi="Calibri" w:cstheme="majorBidi"/>
      <w:sz w:val="18"/>
      <w:szCs w:val="24"/>
      <w:lang w:val="fr-FR"/>
    </w:rPr>
  </w:style>
  <w:style w:type="character" w:customStyle="1" w:styleId="FooterCar">
    <w:name w:val="Footer Car"/>
    <w:basedOn w:val="Policepardfaut"/>
    <w:link w:val="Pieddepage1"/>
    <w:rsid w:val="008367A0"/>
    <w:rPr>
      <w:rFonts w:ascii="Calibri" w:eastAsiaTheme="majorEastAsia" w:hAnsi="Calibri" w:cstheme="majorBidi"/>
      <w:color w:val="262626" w:themeColor="text1" w:themeTint="D9"/>
      <w:sz w:val="18"/>
      <w:szCs w:val="24"/>
      <w:lang w:val="fr-FR"/>
    </w:rPr>
  </w:style>
  <w:style w:type="paragraph" w:styleId="En-tte">
    <w:name w:val="header"/>
    <w:basedOn w:val="Normal"/>
    <w:link w:val="En-tteCar"/>
    <w:uiPriority w:val="99"/>
    <w:unhideWhenUsed/>
    <w:rsid w:val="00C913B3"/>
    <w:pPr>
      <w:tabs>
        <w:tab w:val="center" w:pos="4536"/>
        <w:tab w:val="right" w:pos="9072"/>
      </w:tabs>
      <w:spacing w:after="0" w:line="240" w:lineRule="auto"/>
    </w:pPr>
  </w:style>
  <w:style w:type="character" w:customStyle="1" w:styleId="En-tteCar">
    <w:name w:val="En-tête Car"/>
    <w:basedOn w:val="Policepardfaut"/>
    <w:link w:val="En-tte"/>
    <w:uiPriority w:val="99"/>
    <w:rsid w:val="00C913B3"/>
  </w:style>
  <w:style w:type="paragraph" w:styleId="Pieddepage">
    <w:name w:val="footer"/>
    <w:basedOn w:val="Normal"/>
    <w:link w:val="PieddepageCar"/>
    <w:uiPriority w:val="99"/>
    <w:unhideWhenUsed/>
    <w:rsid w:val="00C913B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913B3"/>
  </w:style>
  <w:style w:type="character" w:styleId="Lienhypertexte">
    <w:name w:val="Hyperlink"/>
    <w:basedOn w:val="Policepardfaut"/>
    <w:uiPriority w:val="99"/>
    <w:unhideWhenUsed/>
    <w:rsid w:val="00C913B3"/>
    <w:rPr>
      <w:color w:val="0563C1" w:themeColor="hyperlink"/>
      <w:u w:val="single"/>
    </w:rPr>
  </w:style>
  <w:style w:type="paragraph" w:styleId="Sous-titre">
    <w:name w:val="Subtitle"/>
    <w:basedOn w:val="cover"/>
    <w:next w:val="Normal"/>
    <w:link w:val="Sous-titreCar"/>
    <w:uiPriority w:val="11"/>
    <w:qFormat/>
    <w:rsid w:val="004145B4"/>
  </w:style>
  <w:style w:type="character" w:customStyle="1" w:styleId="Sous-titreCar">
    <w:name w:val="Sous-titre Car"/>
    <w:basedOn w:val="Policepardfaut"/>
    <w:link w:val="Sous-titre"/>
    <w:uiPriority w:val="11"/>
    <w:rsid w:val="004145B4"/>
    <w:rPr>
      <w:rFonts w:ascii="Calibri" w:hAnsi="Calibri"/>
      <w:color w:val="262626" w:themeColor="text1" w:themeTint="D9"/>
      <w:sz w:val="32"/>
    </w:rPr>
  </w:style>
  <w:style w:type="paragraph" w:styleId="TM1">
    <w:name w:val="toc 1"/>
    <w:basedOn w:val="Normal"/>
    <w:next w:val="Normal"/>
    <w:autoRedefine/>
    <w:uiPriority w:val="39"/>
    <w:unhideWhenUsed/>
    <w:rsid w:val="000753B2"/>
    <w:pPr>
      <w:tabs>
        <w:tab w:val="left" w:pos="567"/>
        <w:tab w:val="right" w:leader="dot" w:pos="8494"/>
      </w:tabs>
      <w:spacing w:after="100"/>
    </w:pPr>
    <w:rPr>
      <w:rFonts w:ascii="Calibri" w:hAnsi="Calibri"/>
      <w:b/>
    </w:rPr>
  </w:style>
  <w:style w:type="paragraph" w:styleId="TM2">
    <w:name w:val="toc 2"/>
    <w:basedOn w:val="Normal"/>
    <w:next w:val="Normal"/>
    <w:autoRedefine/>
    <w:uiPriority w:val="39"/>
    <w:unhideWhenUsed/>
    <w:rsid w:val="003C2059"/>
    <w:pPr>
      <w:spacing w:after="100" w:line="240" w:lineRule="auto"/>
      <w:ind w:left="210"/>
    </w:pPr>
    <w:rPr>
      <w:rFonts w:ascii="Calibri" w:hAnsi="Calibri"/>
    </w:rPr>
  </w:style>
  <w:style w:type="paragraph" w:styleId="TM3">
    <w:name w:val="toc 3"/>
    <w:basedOn w:val="Normal"/>
    <w:next w:val="Normal"/>
    <w:autoRedefine/>
    <w:uiPriority w:val="39"/>
    <w:unhideWhenUsed/>
    <w:rsid w:val="000753B2"/>
    <w:pPr>
      <w:tabs>
        <w:tab w:val="left" w:pos="879"/>
        <w:tab w:val="right" w:leader="dot" w:pos="8494"/>
      </w:tabs>
      <w:spacing w:after="100"/>
      <w:ind w:left="210"/>
    </w:pPr>
    <w:rPr>
      <w:rFonts w:ascii="Calibri" w:hAnsi="Calibri"/>
    </w:rPr>
  </w:style>
  <w:style w:type="paragraph" w:styleId="En-ttedetabledesmatires">
    <w:name w:val="TOC Heading"/>
    <w:basedOn w:val="Titre1"/>
    <w:next w:val="Normal"/>
    <w:uiPriority w:val="39"/>
    <w:unhideWhenUsed/>
    <w:qFormat/>
    <w:rsid w:val="000753B2"/>
    <w:pPr>
      <w:keepNext/>
      <w:keepLines/>
      <w:numPr>
        <w:numId w:val="0"/>
      </w:numPr>
      <w:shd w:val="clear" w:color="auto" w:fill="auto"/>
      <w:autoSpaceDE/>
      <w:autoSpaceDN/>
      <w:adjustRightInd/>
      <w:spacing w:after="0" w:line="259" w:lineRule="auto"/>
      <w:outlineLvl w:val="9"/>
    </w:pPr>
    <w:rPr>
      <w:rFonts w:ascii="Calibri" w:eastAsiaTheme="majorEastAsia" w:hAnsi="Calibri" w:cstheme="majorBidi"/>
      <w:b w:val="0"/>
      <w:color w:val="000000" w:themeColor="text1"/>
      <w:lang w:eastAsia="fr-BE"/>
    </w:rPr>
  </w:style>
  <w:style w:type="paragraph" w:styleId="TM4">
    <w:name w:val="toc 4"/>
    <w:basedOn w:val="Normal"/>
    <w:next w:val="Normal"/>
    <w:autoRedefine/>
    <w:uiPriority w:val="39"/>
    <w:unhideWhenUsed/>
    <w:rsid w:val="000753B2"/>
    <w:pPr>
      <w:tabs>
        <w:tab w:val="left" w:pos="879"/>
        <w:tab w:val="right" w:leader="dot" w:pos="8494"/>
      </w:tabs>
      <w:spacing w:after="100"/>
      <w:ind w:left="210"/>
    </w:pPr>
    <w:rPr>
      <w:rFonts w:ascii="Calibri" w:hAnsi="Calibri"/>
    </w:rPr>
  </w:style>
  <w:style w:type="paragraph" w:styleId="Notedebasdepage">
    <w:name w:val="footnote text"/>
    <w:basedOn w:val="Normal"/>
    <w:link w:val="NotedebasdepageCar"/>
    <w:uiPriority w:val="99"/>
    <w:semiHidden/>
    <w:unhideWhenUsed/>
    <w:qFormat/>
    <w:rsid w:val="00495502"/>
    <w:pPr>
      <w:spacing w:after="0" w:line="240" w:lineRule="auto"/>
    </w:pPr>
    <w:rPr>
      <w:rFonts w:ascii="Calibri" w:hAnsi="Calibri"/>
      <w:sz w:val="14"/>
      <w:szCs w:val="20"/>
    </w:rPr>
  </w:style>
  <w:style w:type="character" w:customStyle="1" w:styleId="NotedebasdepageCar">
    <w:name w:val="Note de bas de page Car"/>
    <w:basedOn w:val="Policepardfaut"/>
    <w:link w:val="Notedebasdepage"/>
    <w:uiPriority w:val="99"/>
    <w:semiHidden/>
    <w:rsid w:val="00495502"/>
    <w:rPr>
      <w:rFonts w:ascii="Calibri" w:hAnsi="Calibri"/>
      <w:color w:val="585756"/>
      <w:sz w:val="14"/>
      <w:szCs w:val="20"/>
    </w:rPr>
  </w:style>
  <w:style w:type="character" w:styleId="Appelnotedebasdep">
    <w:name w:val="footnote reference"/>
    <w:basedOn w:val="Policepardfaut"/>
    <w:uiPriority w:val="99"/>
    <w:semiHidden/>
    <w:unhideWhenUsed/>
    <w:rsid w:val="00ED6E54"/>
    <w:rPr>
      <w:vertAlign w:val="superscript"/>
    </w:rPr>
  </w:style>
  <w:style w:type="paragraph" w:customStyle="1" w:styleId="Footnote">
    <w:name w:val="Footnote"/>
    <w:basedOn w:val="Normal"/>
    <w:link w:val="FootnoteCar"/>
    <w:qFormat/>
    <w:rsid w:val="00ED6E54"/>
    <w:pPr>
      <w:autoSpaceDE w:val="0"/>
      <w:autoSpaceDN w:val="0"/>
      <w:adjustRightInd w:val="0"/>
      <w:spacing w:after="0"/>
    </w:pPr>
    <w:rPr>
      <w:rFonts w:ascii="Calibri" w:hAnsi="Calibri" w:cs="Calibri"/>
      <w:sz w:val="14"/>
      <w:szCs w:val="21"/>
    </w:rPr>
  </w:style>
  <w:style w:type="character" w:customStyle="1" w:styleId="FootnoteCar">
    <w:name w:val="Footnote Car"/>
    <w:basedOn w:val="Policepardfaut"/>
    <w:link w:val="Footnote"/>
    <w:rsid w:val="00ED6E54"/>
    <w:rPr>
      <w:rFonts w:ascii="Calibri" w:hAnsi="Calibri" w:cs="Calibri"/>
      <w:color w:val="585756"/>
      <w:sz w:val="14"/>
      <w:szCs w:val="21"/>
    </w:rPr>
  </w:style>
  <w:style w:type="paragraph" w:customStyle="1" w:styleId="Pieddepage10">
    <w:name w:val="Pied de page1"/>
    <w:basedOn w:val="Normal"/>
    <w:qFormat/>
    <w:rsid w:val="00122348"/>
    <w:pPr>
      <w:keepNext/>
      <w:keepLines/>
      <w:spacing w:after="0"/>
      <w:outlineLvl w:val="0"/>
    </w:pPr>
    <w:rPr>
      <w:rFonts w:ascii="Calibri" w:eastAsiaTheme="majorEastAsia" w:hAnsi="Calibri" w:cstheme="majorBidi"/>
      <w:color w:val="262626" w:themeColor="text1" w:themeTint="D9"/>
      <w:sz w:val="18"/>
      <w:szCs w:val="24"/>
    </w:rPr>
  </w:style>
  <w:style w:type="paragraph" w:styleId="Textedebulles">
    <w:name w:val="Balloon Text"/>
    <w:basedOn w:val="Normal"/>
    <w:link w:val="TextedebullesCar"/>
    <w:uiPriority w:val="99"/>
    <w:semiHidden/>
    <w:unhideWhenUsed/>
    <w:rsid w:val="00D37C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37C80"/>
    <w:rPr>
      <w:rFonts w:ascii="Tahoma" w:hAnsi="Tahoma" w:cs="Tahoma"/>
      <w:color w:val="585756"/>
      <w:sz w:val="16"/>
      <w:szCs w:val="16"/>
      <w:lang w:val="en-GB"/>
    </w:rPr>
  </w:style>
  <w:style w:type="paragraph" w:styleId="Corpsdetexte">
    <w:name w:val="Body Text"/>
    <w:aliases w:val="bt,Body Text Char2,A - Corps de texte,TextMG,Body Text Char Char Char Char,Body Text Char1,Body Text Char Char,Body Text Char1 Char Char Char,Body Text Char1 Char Char Char Char Char,TextM,Rapport-normal,gl"/>
    <w:basedOn w:val="Normal"/>
    <w:link w:val="CorpsdetexteCar"/>
    <w:rsid w:val="00807D40"/>
    <w:pPr>
      <w:widowControl w:val="0"/>
      <w:suppressAutoHyphens/>
      <w:spacing w:after="120" w:line="288" w:lineRule="auto"/>
      <w:jc w:val="both"/>
    </w:pPr>
    <w:rPr>
      <w:rFonts w:ascii="Arial" w:eastAsia="DejaVu Sans" w:hAnsi="Arial" w:cs="Tahoma"/>
      <w:color w:val="auto"/>
      <w:kern w:val="18"/>
      <w:sz w:val="20"/>
      <w:szCs w:val="24"/>
      <w:lang w:eastAsia="en-GB"/>
    </w:rPr>
  </w:style>
  <w:style w:type="character" w:customStyle="1" w:styleId="CorpsdetexteCar">
    <w:name w:val="Corps de texte Car"/>
    <w:aliases w:val="bt Car,Body Text Char2 Car,A - Corps de texte Car,TextMG Car,Body Text Char Char Char Char Car,Body Text Char1 Car,Body Text Char Char Car,Body Text Char1 Char Char Char Car,Body Text Char1 Char Char Char Char Char Car,TextM Car"/>
    <w:link w:val="Corpsdetexte"/>
    <w:rsid w:val="00807D40"/>
    <w:rPr>
      <w:rFonts w:ascii="Arial" w:eastAsia="DejaVu Sans" w:hAnsi="Arial" w:cs="Tahoma"/>
      <w:kern w:val="18"/>
      <w:sz w:val="20"/>
      <w:szCs w:val="24"/>
      <w:lang w:val="en-GB" w:eastAsia="en-GB"/>
    </w:rPr>
  </w:style>
  <w:style w:type="character" w:customStyle="1" w:styleId="BodyTextChar">
    <w:name w:val="Body Text Char"/>
    <w:basedOn w:val="Policepardfaut"/>
    <w:uiPriority w:val="99"/>
    <w:semiHidden/>
    <w:rsid w:val="00807D40"/>
    <w:rPr>
      <w:rFonts w:ascii="Georgia" w:hAnsi="Georgia"/>
      <w:color w:val="585756"/>
      <w:sz w:val="21"/>
      <w:lang w:val="en-GB"/>
    </w:rPr>
  </w:style>
  <w:style w:type="table" w:styleId="Grilledutableau">
    <w:name w:val="Table Grid"/>
    <w:basedOn w:val="TableauNormal"/>
    <w:uiPriority w:val="59"/>
    <w:rsid w:val="00807D40"/>
    <w:pPr>
      <w:spacing w:after="0" w:line="240" w:lineRule="auto"/>
    </w:pPr>
    <w:rPr>
      <w:rFonts w:ascii="Cambria" w:eastAsia="MS Mincho" w:hAnsi="Cambria" w:cs="Times New Roman"/>
      <w:sz w:val="24"/>
      <w:szCs w:val="24"/>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TCBullets">
    <w:name w:val="BTC Bullets"/>
    <w:basedOn w:val="Corpsdetexte"/>
    <w:rsid w:val="001E3169"/>
    <w:pPr>
      <w:numPr>
        <w:ilvl w:val="8"/>
        <w:numId w:val="5"/>
      </w:numPr>
      <w:spacing w:after="60"/>
    </w:pPr>
    <w:rPr>
      <w:lang w:val="fr-FR" w:eastAsia="en-US"/>
    </w:rPr>
  </w:style>
  <w:style w:type="character" w:styleId="Mentionnonrsolue">
    <w:name w:val="Unresolved Mention"/>
    <w:basedOn w:val="Policepardfaut"/>
    <w:uiPriority w:val="99"/>
    <w:semiHidden/>
    <w:unhideWhenUsed/>
    <w:rsid w:val="00882081"/>
    <w:rPr>
      <w:color w:val="605E5C"/>
      <w:shd w:val="clear" w:color="auto" w:fill="E1DFDD"/>
    </w:rPr>
  </w:style>
  <w:style w:type="paragraph" w:customStyle="1" w:styleId="BTCtextCTB">
    <w:name w:val="BTC text CTB"/>
    <w:rsid w:val="00A27FAD"/>
    <w:pPr>
      <w:spacing w:before="120" w:after="120" w:line="240" w:lineRule="auto"/>
      <w:jc w:val="both"/>
    </w:pPr>
    <w:rPr>
      <w:rFonts w:ascii="Garamond" w:eastAsia="Times New Roman" w:hAnsi="Garamond" w:cs="Times New Roman"/>
      <w:sz w:val="24"/>
      <w:szCs w:val="20"/>
    </w:rPr>
  </w:style>
  <w:style w:type="paragraph" w:customStyle="1" w:styleId="BankNormal">
    <w:name w:val="BankNormal"/>
    <w:basedOn w:val="Normal"/>
    <w:rsid w:val="001710D1"/>
    <w:pPr>
      <w:numPr>
        <w:numId w:val="14"/>
      </w:numPr>
      <w:tabs>
        <w:tab w:val="clear" w:pos="720"/>
      </w:tabs>
      <w:spacing w:after="240" w:line="240" w:lineRule="auto"/>
      <w:ind w:left="446" w:hanging="446"/>
    </w:pPr>
    <w:rPr>
      <w:rFonts w:ascii="Times New Roman" w:eastAsia="Times New Roman" w:hAnsi="Times New Roman" w:cs="Times New Roman"/>
      <w:noProof/>
      <w:color w:val="auto"/>
      <w:sz w:val="22"/>
      <w:szCs w:val="20"/>
      <w:lang w:val="en-US"/>
    </w:rPr>
  </w:style>
  <w:style w:type="paragraph" w:customStyle="1" w:styleId="BTCbulletsCTB">
    <w:name w:val="BTC bullets CTB"/>
    <w:basedOn w:val="Normal"/>
    <w:rsid w:val="001710D1"/>
    <w:pPr>
      <w:spacing w:after="0" w:line="240" w:lineRule="auto"/>
    </w:pPr>
    <w:rPr>
      <w:rFonts w:ascii="Garamond" w:eastAsia="Times New Roman" w:hAnsi="Garamond" w:cs="Times New Roman"/>
      <w:bCs/>
      <w:color w:val="auto"/>
      <w:sz w:val="24"/>
      <w:szCs w:val="24"/>
      <w:lang w:val="nl-NL" w:eastAsia="nl-NL"/>
    </w:rPr>
  </w:style>
  <w:style w:type="character" w:customStyle="1" w:styleId="ui-provider">
    <w:name w:val="ui-provider"/>
    <w:basedOn w:val="Policepardfaut"/>
    <w:rsid w:val="00845F82"/>
  </w:style>
  <w:style w:type="character" w:styleId="lev">
    <w:name w:val="Strong"/>
    <w:basedOn w:val="Policepardfaut"/>
    <w:qFormat/>
    <w:rsid w:val="00845F82"/>
    <w:rPr>
      <w:b/>
      <w:bCs/>
    </w:rPr>
  </w:style>
  <w:style w:type="table" w:customStyle="1" w:styleId="Grilledutableau1">
    <w:name w:val="Grille du tableau1"/>
    <w:basedOn w:val="TableauNormal"/>
    <w:next w:val="Grilledutableau"/>
    <w:uiPriority w:val="59"/>
    <w:rsid w:val="00C33075"/>
    <w:pPr>
      <w:spacing w:after="0" w:line="240" w:lineRule="auto"/>
    </w:pPr>
    <w:rPr>
      <w:rFonts w:ascii="Cambria" w:eastAsia="MS Mincho" w:hAnsi="Cambria" w:cs="Times New Roman"/>
      <w:sz w:val="24"/>
      <w:szCs w:val="24"/>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11">
    <w:name w:val="Grille du tableau11"/>
    <w:basedOn w:val="TableauNormal"/>
    <w:next w:val="Grilledutableau"/>
    <w:uiPriority w:val="59"/>
    <w:rsid w:val="001640C9"/>
    <w:pPr>
      <w:spacing w:after="0" w:line="240" w:lineRule="auto"/>
    </w:pPr>
    <w:rPr>
      <w:rFonts w:ascii="Cambria" w:eastAsia="MS Mincho" w:hAnsi="Cambria" w:cs="Times New Roman"/>
      <w:sz w:val="24"/>
      <w:szCs w:val="24"/>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StyleHeading1BlackArialNarrow8pt">
    <w:name w:val="Style Style Heading 1 + Black + Arial Narrow 8 pt"/>
    <w:basedOn w:val="Normal"/>
    <w:rsid w:val="001640C9"/>
    <w:pPr>
      <w:keepNext/>
      <w:numPr>
        <w:numId w:val="23"/>
      </w:numPr>
      <w:spacing w:before="120" w:after="120" w:line="240" w:lineRule="auto"/>
      <w:outlineLvl w:val="0"/>
    </w:pPr>
    <w:rPr>
      <w:rFonts w:ascii="Arial Narrow" w:eastAsia="Times New Roman" w:hAnsi="Arial Narrow" w:cs="Times New Roman"/>
      <w:b/>
      <w:bCs/>
      <w:color w:val="auto"/>
      <w:sz w:val="16"/>
      <w:szCs w:val="20"/>
      <w:lang w:val="nl-BE"/>
    </w:rPr>
  </w:style>
  <w:style w:type="paragraph" w:customStyle="1" w:styleId="Default">
    <w:name w:val="Default"/>
    <w:rsid w:val="001640C9"/>
    <w:pPr>
      <w:autoSpaceDE w:val="0"/>
      <w:autoSpaceDN w:val="0"/>
      <w:adjustRightInd w:val="0"/>
      <w:spacing w:after="0" w:line="240" w:lineRule="auto"/>
    </w:pPr>
    <w:rPr>
      <w:rFonts w:ascii="Rockwell" w:eastAsia="Calibri" w:hAnsi="Rockwell" w:cs="Rockwell"/>
      <w:color w:val="000000"/>
      <w:sz w:val="24"/>
      <w:szCs w:val="24"/>
      <w:lang w:val="fr-FR" w:eastAsia="fr-FR"/>
    </w:rPr>
  </w:style>
  <w:style w:type="paragraph" w:customStyle="1" w:styleId="Style11ptAfter6pt">
    <w:name w:val="Style 11 pt After:  6 pt"/>
    <w:basedOn w:val="Normal"/>
    <w:autoRedefine/>
    <w:rsid w:val="001640C9"/>
    <w:pPr>
      <w:spacing w:before="120" w:after="120" w:line="240" w:lineRule="auto"/>
      <w:jc w:val="both"/>
    </w:pPr>
    <w:rPr>
      <w:rFonts w:ascii="Times New Roman" w:eastAsia="Times New Roman" w:hAnsi="Times New Roman" w:cs="Times New Roman"/>
      <w:snapToGrid w:val="0"/>
      <w:color w:val="auto"/>
      <w:sz w:val="22"/>
      <w:szCs w:val="20"/>
      <w:lang w:val="fr-FR"/>
    </w:rPr>
  </w:style>
  <w:style w:type="character" w:styleId="Marquedecommentaire">
    <w:name w:val="annotation reference"/>
    <w:uiPriority w:val="99"/>
    <w:semiHidden/>
    <w:unhideWhenUsed/>
    <w:rsid w:val="001640C9"/>
    <w:rPr>
      <w:sz w:val="16"/>
      <w:szCs w:val="16"/>
    </w:rPr>
  </w:style>
  <w:style w:type="paragraph" w:styleId="Commentaire">
    <w:name w:val="annotation text"/>
    <w:basedOn w:val="Normal"/>
    <w:link w:val="CommentaireCar"/>
    <w:uiPriority w:val="99"/>
    <w:semiHidden/>
    <w:unhideWhenUsed/>
    <w:rsid w:val="001640C9"/>
    <w:pPr>
      <w:spacing w:after="200"/>
    </w:pPr>
    <w:rPr>
      <w:rFonts w:ascii="Calibri" w:eastAsia="Calibri" w:hAnsi="Calibri" w:cs="Times New Roman"/>
      <w:color w:val="auto"/>
      <w:sz w:val="20"/>
      <w:szCs w:val="20"/>
      <w:lang w:val="fr-FR"/>
    </w:rPr>
  </w:style>
  <w:style w:type="character" w:customStyle="1" w:styleId="CommentaireCar">
    <w:name w:val="Commentaire Car"/>
    <w:basedOn w:val="Policepardfaut"/>
    <w:link w:val="Commentaire"/>
    <w:uiPriority w:val="99"/>
    <w:semiHidden/>
    <w:rsid w:val="001640C9"/>
    <w:rPr>
      <w:rFonts w:ascii="Calibri" w:eastAsia="Calibri" w:hAnsi="Calibri" w:cs="Times New Roman"/>
      <w:sz w:val="20"/>
      <w:szCs w:val="20"/>
      <w:lang w:val="fr-FR"/>
    </w:rPr>
  </w:style>
  <w:style w:type="character" w:customStyle="1" w:styleId="ObjetducommentaireCar">
    <w:name w:val="Objet du commentaire Car"/>
    <w:basedOn w:val="CommentaireCar"/>
    <w:link w:val="Objetducommentaire"/>
    <w:uiPriority w:val="99"/>
    <w:semiHidden/>
    <w:rsid w:val="001640C9"/>
    <w:rPr>
      <w:rFonts w:ascii="Calibri" w:eastAsia="Calibri" w:hAnsi="Calibri" w:cs="Times New Roman"/>
      <w:b/>
      <w:bCs/>
      <w:sz w:val="20"/>
      <w:szCs w:val="20"/>
      <w:lang w:val="fr-FR"/>
    </w:rPr>
  </w:style>
  <w:style w:type="paragraph" w:styleId="Objetducommentaire">
    <w:name w:val="annotation subject"/>
    <w:basedOn w:val="Commentaire"/>
    <w:next w:val="Commentaire"/>
    <w:link w:val="ObjetducommentaireCar"/>
    <w:uiPriority w:val="99"/>
    <w:semiHidden/>
    <w:unhideWhenUsed/>
    <w:rsid w:val="001640C9"/>
    <w:rPr>
      <w:b/>
      <w:bCs/>
    </w:rPr>
  </w:style>
  <w:style w:type="character" w:customStyle="1" w:styleId="Corpsdetexte2Car">
    <w:name w:val="Corps de texte 2 Car"/>
    <w:basedOn w:val="Policepardfaut"/>
    <w:link w:val="Corpsdetexte2"/>
    <w:uiPriority w:val="99"/>
    <w:semiHidden/>
    <w:rsid w:val="001640C9"/>
    <w:rPr>
      <w:rFonts w:ascii="Calibri" w:eastAsia="Calibri" w:hAnsi="Calibri" w:cs="Times New Roman"/>
      <w:lang w:val="fr-FR"/>
    </w:rPr>
  </w:style>
  <w:style w:type="paragraph" w:styleId="Corpsdetexte2">
    <w:name w:val="Body Text 2"/>
    <w:basedOn w:val="Normal"/>
    <w:link w:val="Corpsdetexte2Car"/>
    <w:uiPriority w:val="99"/>
    <w:semiHidden/>
    <w:unhideWhenUsed/>
    <w:rsid w:val="001640C9"/>
    <w:pPr>
      <w:spacing w:after="120" w:line="480" w:lineRule="auto"/>
    </w:pPr>
    <w:rPr>
      <w:rFonts w:ascii="Calibri" w:eastAsia="Calibri" w:hAnsi="Calibri" w:cs="Times New Roman"/>
      <w:color w:val="auto"/>
      <w:sz w:val="22"/>
      <w:lang w:val="fr-FR"/>
    </w:rPr>
  </w:style>
  <w:style w:type="paragraph" w:customStyle="1" w:styleId="BodyText31">
    <w:name w:val="Body Text 31"/>
    <w:basedOn w:val="Normal"/>
    <w:rsid w:val="001640C9"/>
    <w:pPr>
      <w:widowControl w:val="0"/>
      <w:overflowPunct w:val="0"/>
      <w:autoSpaceDE w:val="0"/>
      <w:autoSpaceDN w:val="0"/>
      <w:adjustRightInd w:val="0"/>
      <w:spacing w:after="0" w:line="240" w:lineRule="auto"/>
      <w:textAlignment w:val="baseline"/>
    </w:pPr>
    <w:rPr>
      <w:rFonts w:ascii="Times New Roman" w:eastAsia="Times New Roman" w:hAnsi="Times New Roman" w:cs="Times New Roman"/>
      <w:color w:val="auto"/>
      <w:sz w:val="24"/>
      <w:szCs w:val="20"/>
      <w:lang w:val="nl-BE"/>
    </w:rPr>
  </w:style>
  <w:style w:type="character" w:customStyle="1" w:styleId="NotedefinCar">
    <w:name w:val="Note de fin Car"/>
    <w:basedOn w:val="Policepardfaut"/>
    <w:link w:val="Notedefin"/>
    <w:semiHidden/>
    <w:rsid w:val="001640C9"/>
    <w:rPr>
      <w:rFonts w:ascii="Arial" w:eastAsia="Times New Roman" w:hAnsi="Arial" w:cs="Times New Roman"/>
      <w:snapToGrid w:val="0"/>
      <w:sz w:val="20"/>
      <w:szCs w:val="20"/>
      <w:lang w:val="en-GB"/>
    </w:rPr>
  </w:style>
  <w:style w:type="paragraph" w:styleId="Notedefin">
    <w:name w:val="endnote text"/>
    <w:basedOn w:val="Normal"/>
    <w:link w:val="NotedefinCar"/>
    <w:semiHidden/>
    <w:rsid w:val="001640C9"/>
    <w:pPr>
      <w:spacing w:after="240" w:line="240" w:lineRule="auto"/>
    </w:pPr>
    <w:rPr>
      <w:rFonts w:ascii="Arial" w:eastAsia="Times New Roman" w:hAnsi="Arial" w:cs="Times New Roman"/>
      <w:snapToGrid w:val="0"/>
      <w:color w:val="auto"/>
      <w:sz w:val="20"/>
      <w:szCs w:val="20"/>
    </w:rPr>
  </w:style>
  <w:style w:type="character" w:customStyle="1" w:styleId="tw4winMark">
    <w:name w:val="tw4winMark"/>
    <w:rsid w:val="001640C9"/>
    <w:rPr>
      <w:vanish/>
      <w:color w:val="800080"/>
      <w:vertAlign w:val="subscript"/>
    </w:rPr>
  </w:style>
  <w:style w:type="paragraph" w:customStyle="1" w:styleId="Style1">
    <w:name w:val="Style1"/>
    <w:basedOn w:val="Normal"/>
    <w:autoRedefine/>
    <w:qFormat/>
    <w:rsid w:val="001640C9"/>
    <w:pPr>
      <w:spacing w:before="120" w:after="120" w:line="240" w:lineRule="auto"/>
      <w:jc w:val="both"/>
    </w:pPr>
    <w:rPr>
      <w:rFonts w:ascii="Times New Roman" w:eastAsia="Times New Roman" w:hAnsi="Times New Roman" w:cs="Times New Roman"/>
      <w:snapToGrid w:val="0"/>
      <w:color w:val="auto"/>
      <w:sz w:val="24"/>
      <w:szCs w:val="24"/>
      <w:lang w:val="fr-BE"/>
    </w:rPr>
  </w:style>
  <w:style w:type="paragraph" w:customStyle="1" w:styleId="Basdepage">
    <w:name w:val="Bas de page"/>
    <w:basedOn w:val="Normal"/>
    <w:link w:val="BasdepageCar"/>
    <w:qFormat/>
    <w:rsid w:val="001640C9"/>
    <w:pPr>
      <w:keepNext/>
      <w:keepLines/>
      <w:spacing w:after="0"/>
      <w:outlineLvl w:val="0"/>
    </w:pPr>
    <w:rPr>
      <w:rFonts w:ascii="Calibri" w:eastAsiaTheme="majorEastAsia" w:hAnsi="Calibri" w:cstheme="majorBidi"/>
      <w:color w:val="262626"/>
      <w:sz w:val="18"/>
      <w:szCs w:val="24"/>
      <w:lang w:val="fr-FR"/>
    </w:rPr>
  </w:style>
  <w:style w:type="character" w:customStyle="1" w:styleId="BasdepageCar">
    <w:name w:val="Bas de page Car"/>
    <w:link w:val="Basdepage"/>
    <w:rsid w:val="001640C9"/>
    <w:rPr>
      <w:rFonts w:ascii="Calibri" w:eastAsiaTheme="majorEastAsia" w:hAnsi="Calibri" w:cstheme="majorBidi"/>
      <w:color w:val="262626"/>
      <w:sz w:val="18"/>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3677215">
      <w:bodyDiv w:val="1"/>
      <w:marLeft w:val="0"/>
      <w:marRight w:val="0"/>
      <w:marTop w:val="0"/>
      <w:marBottom w:val="0"/>
      <w:divBdr>
        <w:top w:val="none" w:sz="0" w:space="0" w:color="auto"/>
        <w:left w:val="none" w:sz="0" w:space="0" w:color="auto"/>
        <w:bottom w:val="none" w:sz="0" w:space="0" w:color="auto"/>
        <w:right w:val="none" w:sz="0" w:space="0" w:color="auto"/>
      </w:divBdr>
    </w:div>
    <w:div w:id="187592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cid:image002.jpg@01D5ECD5.766B4B70"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microsoft.com/office/2016/09/relationships/commentsIds" Target="commentsIds.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jpe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mailto:ahmed.elkharchy@enabel.be" TargetMode="Externa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comments" Target="comment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cuments\Thibault\1.%20Uganda\Server\Templates%20and%20guidelines\Templates\Enabel\Report_Enabel_EN_TP.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TaxCatchAll xmlns="1c89b6ff-5735-4b3c-9dca-50e80957a65b">
      <Value>1</Value>
    </TaxCatchAll>
    <_dlc_DocId xmlns="508ba6eb-9e09-4fd5-92f2-2d9921329f2d">BFAENABEL-680963957-75180</_dlc_DocId>
    <_dlc_DocIdUrl xmlns="508ba6eb-9e09-4fd5-92f2-2d9921329f2d">
      <Url>https://enabelbe.sharepoint.com/sites/BFA/_layouts/15/DocIdRedir.aspx?ID=BFAENABEL-680963957-75180</Url>
      <Description>BFAENABEL-680963957-75180</Description>
    </_dlc_DocIdUrl>
    <kecc0e8a0a3349c79c5d1d6e51bea7c3 xmlns="14a9c00f-d9e3-4eb9-aad3-f69239d17d9c">
      <Terms xmlns="http://schemas.microsoft.com/office/infopath/2007/PartnerControls"/>
    </kecc0e8a0a3349c79c5d1d6e51bea7c3>
    <jcd7455606374210a964e5d7a999097a xmlns="14a9c00f-d9e3-4eb9-aad3-f69239d17d9c">
      <Terms xmlns="http://schemas.microsoft.com/office/infopath/2007/PartnerControls">
        <TermInfo xmlns="http://schemas.microsoft.com/office/infopath/2007/PartnerControls">
          <TermName xmlns="http://schemas.microsoft.com/office/infopath/2007/PartnerControls">BFA</TermName>
          <TermId xmlns="http://schemas.microsoft.com/office/infopath/2007/PartnerControls">5c109890-987f-4e01-800e-8d3dbccbd13c</TermId>
        </TermInfo>
      </Terms>
    </jcd7455606374210a964e5d7a999097a>
    <j50cb40f2a0941d2947e6bcbd5d19dce xmlns="14a9c00f-d9e3-4eb9-aad3-f69239d17d9c">
      <Terms xmlns="http://schemas.microsoft.com/office/infopath/2007/PartnerControls"/>
    </j50cb40f2a0941d2947e6bcbd5d19dce>
    <o99d250c03344da181939f0145dbc023 xmlns="14a9c00f-d9e3-4eb9-aad3-f69239d17d9c">
      <Terms xmlns="http://schemas.microsoft.com/office/infopath/2007/PartnerControls"/>
    </o99d250c03344da181939f0145dbc023>
    <e2b781e9cad840cd89b90f5a7e989839 xmlns="14a9c00f-d9e3-4eb9-aad3-f69239d17d9c">
      <Terms xmlns="http://schemas.microsoft.com/office/infopath/2007/PartnerControls"/>
    </e2b781e9cad840cd89b90f5a7e989839>
    <lcf76f155ced4ddcb4097134ff3c332f xmlns="017ef222-b715-482d-b25e-e029bead7086">
      <Terms xmlns="http://schemas.microsoft.com/office/infopath/2007/PartnerControls"/>
    </lcf76f155ced4ddcb4097134ff3c332f>
    <l9d65098618b4a8fbbe87718e7187e6b xmlns="14a9c00f-d9e3-4eb9-aad3-f69239d17d9c">
      <Terms xmlns="http://schemas.microsoft.com/office/infopath/2007/PartnerControls"/>
    </l9d65098618b4a8fbbe87718e7187e6b>
    <_ip_UnifiedCompliancePolicyUIAction xmlns="http://schemas.microsoft.com/sharepoint/v3" xsi:nil="true"/>
    <_ip_UnifiedCompliancePolicyPropertie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Contract_document" ma:contentTypeID="0x01010084FDA68FEA25C847A6128BBA7C1A6EC100DB6DE8DA9F5B134CB8F62B604C7D5447" ma:contentTypeVersion="29" ma:contentTypeDescription="" ma:contentTypeScope="" ma:versionID="5fa48e5b4abf2c7089aa1c5901f4479b">
  <xsd:schema xmlns:xsd="http://www.w3.org/2001/XMLSchema" xmlns:xs="http://www.w3.org/2001/XMLSchema" xmlns:p="http://schemas.microsoft.com/office/2006/metadata/properties" xmlns:ns1="http://schemas.microsoft.com/sharepoint/v3" xmlns:ns2="1c89b6ff-5735-4b3c-9dca-50e80957a65b" xmlns:ns3="14a9c00f-d9e3-4eb9-aad3-f69239d17d9c" xmlns:ns4="508ba6eb-9e09-4fd5-92f2-2d9921329f2d" xmlns:ns5="017ef222-b715-482d-b25e-e029bead7086" targetNamespace="http://schemas.microsoft.com/office/2006/metadata/properties" ma:root="true" ma:fieldsID="cdf4084d8231bb00ff32f092a8004a67" ns1:_="" ns2:_="" ns3:_="" ns4:_="" ns5:_="">
    <xsd:import namespace="http://schemas.microsoft.com/sharepoint/v3"/>
    <xsd:import namespace="1c89b6ff-5735-4b3c-9dca-50e80957a65b"/>
    <xsd:import namespace="14a9c00f-d9e3-4eb9-aad3-f69239d17d9c"/>
    <xsd:import namespace="508ba6eb-9e09-4fd5-92f2-2d9921329f2d"/>
    <xsd:import namespace="017ef222-b715-482d-b25e-e029bead7086"/>
    <xsd:element name="properties">
      <xsd:complexType>
        <xsd:sequence>
          <xsd:element name="documentManagement">
            <xsd:complexType>
              <xsd:all>
                <xsd:element ref="ns2:TaxCatchAll" minOccurs="0"/>
                <xsd:element ref="ns2:TaxCatchAllLabel" minOccurs="0"/>
                <xsd:element ref="ns3:o99d250c03344da181939f0145dbc023" minOccurs="0"/>
                <xsd:element ref="ns3:j50cb40f2a0941d2947e6bcbd5d19dce" minOccurs="0"/>
                <xsd:element ref="ns3:kecc0e8a0a3349c79c5d1d6e51bea7c3" minOccurs="0"/>
                <xsd:element ref="ns3:l9d65098618b4a8fbbe87718e7187e6b" minOccurs="0"/>
                <xsd:element ref="ns3:jcd7455606374210a964e5d7a999097a" minOccurs="0"/>
                <xsd:element ref="ns3:e2b781e9cad840cd89b90f5a7e989839" minOccurs="0"/>
                <xsd:element ref="ns4:_dlc_DocId" minOccurs="0"/>
                <xsd:element ref="ns4:_dlc_DocIdUrl" minOccurs="0"/>
                <xsd:element ref="ns4:_dlc_DocIdPersistId" minOccurs="0"/>
                <xsd:element ref="ns2:SharedWithUsers" minOccurs="0"/>
                <xsd:element ref="ns2:SharedWithDetails" minOccurs="0"/>
                <xsd:element ref="ns5:MediaServiceMetadata" minOccurs="0"/>
                <xsd:element ref="ns5:MediaServiceFastMetadata" minOccurs="0"/>
                <xsd:element ref="ns5:MediaServiceAutoKeyPoints" minOccurs="0"/>
                <xsd:element ref="ns5:MediaServiceKeyPoints" minOccurs="0"/>
                <xsd:element ref="ns5:MediaServiceDateTaken" minOccurs="0"/>
                <xsd:element ref="ns5:MediaLengthInSeconds" minOccurs="0"/>
                <xsd:element ref="ns5:lcf76f155ced4ddcb4097134ff3c332f" minOccurs="0"/>
                <xsd:element ref="ns5:MediaServiceGenerationTime" minOccurs="0"/>
                <xsd:element ref="ns5:MediaServiceEventHashCode" minOccurs="0"/>
                <xsd:element ref="ns5:MediaServiceLocation" minOccurs="0"/>
                <xsd:element ref="ns5:MediaServiceOCR" minOccurs="0"/>
                <xsd:element ref="ns1:_ip_UnifiedCompliancePolicyProperties" minOccurs="0"/>
                <xsd:element ref="ns1:_ip_UnifiedCompliancePolicyUIAction" minOccurs="0"/>
                <xsd:element ref="ns5:MediaServiceObjectDetectorVersions" minOccurs="0"/>
                <xsd:element ref="ns5: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9" nillable="true" ma:displayName="Unified Compliance Policy Properties" ma:hidden="true" ma:internalName="_ip_UnifiedCompliancePolicyProperties">
      <xsd:simpleType>
        <xsd:restriction base="dms:Note"/>
      </xsd:simpleType>
    </xsd:element>
    <xsd:element name="_ip_UnifiedCompliancePolicyUIAction" ma:index="4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89b6ff-5735-4b3c-9dca-50e80957a65b"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4c7a6b74-e0c3-46af-9e55-7dedf737cce8}" ma:internalName="TaxCatchAll" ma:showField="CatchAllData" ma:web="1c89b6ff-5735-4b3c-9dca-50e80957a65b">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4c7a6b74-e0c3-46af-9e55-7dedf737cce8}" ma:internalName="TaxCatchAllLabel" ma:readOnly="true" ma:showField="CatchAllDataLabel" ma:web="1c89b6ff-5735-4b3c-9dca-50e80957a65b">
      <xsd:complexType>
        <xsd:complexContent>
          <xsd:extension base="dms:MultiChoiceLookup">
            <xsd:sequence>
              <xsd:element name="Value" type="dms:Lookup" maxOccurs="unbounded" minOccurs="0" nillable="true"/>
            </xsd:sequence>
          </xsd:extension>
        </xsd:complexContent>
      </xsd:complex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4a9c00f-d9e3-4eb9-aad3-f69239d17d9c" elementFormDefault="qualified">
    <xsd:import namespace="http://schemas.microsoft.com/office/2006/documentManagement/types"/>
    <xsd:import namespace="http://schemas.microsoft.com/office/infopath/2007/PartnerControls"/>
    <xsd:element name="o99d250c03344da181939f0145dbc023" ma:index="10" nillable="true" ma:taxonomy="true" ma:internalName="o99d250c03344da181939f0145dbc023" ma:taxonomyFieldName="Document_Language" ma:displayName="Document_Language" ma:readOnly="false" ma:default="1;#FR|e5b11214-e6fc-4287-b1cb-b050c041462c" ma:fieldId="{899d250c-0334-4da1-8193-9f0145dbc023}" ma:sspId="60552f54-6c29-411d-8801-9a0c08c1a1a0" ma:termSetId="df09f262-5bd0-48f7-8ff9-66e612052d7c" ma:anchorId="00000000-0000-0000-0000-000000000000" ma:open="false" ma:isKeyword="false">
      <xsd:complexType>
        <xsd:sequence>
          <xsd:element ref="pc:Terms" minOccurs="0" maxOccurs="1"/>
        </xsd:sequence>
      </xsd:complexType>
    </xsd:element>
    <xsd:element name="j50cb40f2a0941d2947e6bcbd5d19dce" ma:index="12" nillable="true" ma:taxonomy="true" ma:internalName="j50cb40f2a0941d2947e6bcbd5d19dce" ma:taxonomyFieldName="Document_Type" ma:displayName="Document_Type" ma:readOnly="false" ma:default="" ma:fieldId="{350cb40f-2a09-41d2-947e-6bcbd5d19dce}" ma:sspId="60552f54-6c29-411d-8801-9a0c08c1a1a0" ma:termSetId="33f81917-df70-4c8b-9cac-ffa47dc2aabf" ma:anchorId="00000000-0000-0000-0000-000000000000" ma:open="false" ma:isKeyword="false">
      <xsd:complexType>
        <xsd:sequence>
          <xsd:element ref="pc:Terms" minOccurs="0" maxOccurs="1"/>
        </xsd:sequence>
      </xsd:complexType>
    </xsd:element>
    <xsd:element name="kecc0e8a0a3349c79c5d1d6e51bea7c3" ma:index="14" nillable="true" ma:taxonomy="true" ma:internalName="kecc0e8a0a3349c79c5d1d6e51bea7c3" ma:taxonomyFieldName="Document_Status" ma:displayName="Document_Status" ma:readOnly="false" ma:default="" ma:fieldId="{4ecc0e8a-0a33-49c7-9c5d-1d6e51bea7c3}" ma:sspId="60552f54-6c29-411d-8801-9a0c08c1a1a0" ma:termSetId="44d061db-62b2-4b12-a4d8-975f9639cbdb" ma:anchorId="00000000-0000-0000-0000-000000000000" ma:open="false" ma:isKeyword="false">
      <xsd:complexType>
        <xsd:sequence>
          <xsd:element ref="pc:Terms" minOccurs="0" maxOccurs="1"/>
        </xsd:sequence>
      </xsd:complexType>
    </xsd:element>
    <xsd:element name="l9d65098618b4a8fbbe87718e7187e6b" ma:index="15" nillable="true" ma:taxonomy="true" ma:internalName="l9d65098618b4a8fbbe87718e7187e6b" ma:taxonomyFieldName="Contract_reference" ma:displayName="Contract_reference" ma:readOnly="false" ma:default="" ma:fieldId="{59d65098-618b-4a8f-bbe8-7718e7187e6b}" ma:sspId="60552f54-6c29-411d-8801-9a0c08c1a1a0" ma:termSetId="6b2ff0ad-1426-4170-972c-650f8b36e801" ma:anchorId="00000000-0000-0000-0000-000000000000" ma:open="false" ma:isKeyword="false">
      <xsd:complexType>
        <xsd:sequence>
          <xsd:element ref="pc:Terms" minOccurs="0" maxOccurs="1"/>
        </xsd:sequence>
      </xsd:complexType>
    </xsd:element>
    <xsd:element name="jcd7455606374210a964e5d7a999097a" ma:index="16" nillable="true" ma:taxonomy="true" ma:internalName="jcd7455606374210a964e5d7a999097a" ma:taxonomyFieldName="Country" ma:displayName="Country" ma:readOnly="false" ma:default="1;#BFA|5c109890-987f-4e01-800e-8d3dbccbd13c" ma:fieldId="{3cd74556-0637-4210-a964-e5d7a999097a}" ma:sspId="60552f54-6c29-411d-8801-9a0c08c1a1a0" ma:termSetId="a5b2ccc0-0626-4c6c-a942-5ad76bcb68f2" ma:anchorId="00000000-0000-0000-0000-000000000000" ma:open="false" ma:isKeyword="false">
      <xsd:complexType>
        <xsd:sequence>
          <xsd:element ref="pc:Terms" minOccurs="0" maxOccurs="1"/>
        </xsd:sequence>
      </xsd:complexType>
    </xsd:element>
    <xsd:element name="e2b781e9cad840cd89b90f5a7e989839" ma:index="19" nillable="true" ma:taxonomy="true" ma:internalName="e2b781e9cad840cd89b90f5a7e989839" ma:taxonomyFieldName="Project_code" ma:displayName="Project_code" ma:readOnly="false" ma:default="" ma:fieldId="{e2b781e9-cad8-40cd-89b9-0f5a7e989839}" ma:sspId="60552f54-6c29-411d-8801-9a0c08c1a1a0" ma:termSetId="8587b757-e1df-402e-8661-395e63ee9461"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08ba6eb-9e09-4fd5-92f2-2d9921329f2d" elementFormDefault="qualified">
    <xsd:import namespace="http://schemas.microsoft.com/office/2006/documentManagement/types"/>
    <xsd:import namespace="http://schemas.microsoft.com/office/infopath/2007/PartnerControls"/>
    <xsd:element name="_dlc_DocId" ma:index="22" nillable="true" ma:displayName="Document ID Value" ma:description="The value of the document ID assigned to this item." ma:internalName="_dlc_DocId" ma:readOnly="true">
      <xsd:simpleType>
        <xsd:restriction base="dms:Text"/>
      </xsd:simpleType>
    </xsd:element>
    <xsd:element name="_dlc_DocIdUrl" ma:index="2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4" nillable="true" ma:displayName="Id blijven behouden" ma:description="Id behouden tijdens toevoegen."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17ef222-b715-482d-b25e-e029bead7086" elementFormDefault="qualified">
    <xsd:import namespace="http://schemas.microsoft.com/office/2006/documentManagement/types"/>
    <xsd:import namespace="http://schemas.microsoft.com/office/infopath/2007/PartnerControls"/>
    <xsd:element name="MediaServiceMetadata" ma:index="27" nillable="true" ma:displayName="MediaServiceMetadata" ma:hidden="true" ma:internalName="MediaServiceMetadata" ma:readOnly="true">
      <xsd:simpleType>
        <xsd:restriction base="dms:Note"/>
      </xsd:simpleType>
    </xsd:element>
    <xsd:element name="MediaServiceFastMetadata" ma:index="28" nillable="true" ma:displayName="MediaServiceFastMetadata" ma:hidden="true" ma:internalName="MediaServiceFastMetadata" ma:readOnly="true">
      <xsd:simpleType>
        <xsd:restriction base="dms:Note"/>
      </xsd:simpleType>
    </xsd:element>
    <xsd:element name="MediaServiceAutoKeyPoints" ma:index="29" nillable="true" ma:displayName="MediaServiceAutoKeyPoints" ma:hidden="true" ma:internalName="MediaServiceAutoKeyPoints" ma:readOnly="true">
      <xsd:simpleType>
        <xsd:restriction base="dms:Note"/>
      </xsd:simpleType>
    </xsd:element>
    <xsd:element name="MediaServiceKeyPoints" ma:index="30" nillable="true" ma:displayName="KeyPoints" ma:internalName="MediaServiceKeyPoints" ma:readOnly="true">
      <xsd:simpleType>
        <xsd:restriction base="dms:Note">
          <xsd:maxLength value="255"/>
        </xsd:restriction>
      </xsd:simpleType>
    </xsd:element>
    <xsd:element name="MediaServiceDateTaken" ma:index="31" nillable="true" ma:displayName="MediaServiceDateTaken" ma:hidden="true" ma:internalName="MediaServiceDateTaken" ma:readOnly="true">
      <xsd:simpleType>
        <xsd:restriction base="dms:Text"/>
      </xsd:simpleType>
    </xsd:element>
    <xsd:element name="MediaLengthInSeconds" ma:index="32" nillable="true" ma:displayName="MediaLengthInSeconds" ma:hidden="true" ma:internalName="MediaLengthInSeconds" ma:readOnly="true">
      <xsd:simpleType>
        <xsd:restriction base="dms:Unknown"/>
      </xsd:simpleType>
    </xsd:element>
    <xsd:element name="lcf76f155ced4ddcb4097134ff3c332f" ma:index="34" nillable="true" ma:taxonomy="true" ma:internalName="lcf76f155ced4ddcb4097134ff3c332f" ma:taxonomyFieldName="MediaServiceImageTags" ma:displayName="Image Tags" ma:readOnly="false" ma:fieldId="{5cf76f15-5ced-4ddc-b409-7134ff3c332f}" ma:taxonomyMulti="true" ma:sspId="60552f54-6c29-411d-8801-9a0c08c1a1a0" ma:termSetId="09814cd3-568e-fe90-9814-8d621ff8fb84" ma:anchorId="fba54fb3-c3e1-fe81-a776-ca4b69148c4d" ma:open="true" ma:isKeyword="false">
      <xsd:complexType>
        <xsd:sequence>
          <xsd:element ref="pc:Terms" minOccurs="0" maxOccurs="1"/>
        </xsd:sequence>
      </xsd:complex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Location" ma:index="37" nillable="true" ma:displayName="Location" ma:internalName="MediaServiceLocation" ma:readOnly="true">
      <xsd:simpleType>
        <xsd:restriction base="dms:Text"/>
      </xsd:simpleType>
    </xsd:element>
    <xsd:element name="MediaServiceOCR" ma:index="38" nillable="true" ma:displayName="Extracted Text" ma:internalName="MediaServiceOCR" ma:readOnly="true">
      <xsd:simpleType>
        <xsd:restriction base="dms:Note">
          <xsd:maxLength value="255"/>
        </xsd:restriction>
      </xsd:simpleType>
    </xsd:element>
    <xsd:element name="MediaServiceObjectDetectorVersions" ma:index="41"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4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8"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CB612-0818-43FF-A4E2-2C3C3DCFE714}">
  <ds:schemaRefs>
    <ds:schemaRef ds:uri="http://schemas.microsoft.com/sharepoint/v3/contenttype/forms"/>
  </ds:schemaRefs>
</ds:datastoreItem>
</file>

<file path=customXml/itemProps2.xml><?xml version="1.0" encoding="utf-8"?>
<ds:datastoreItem xmlns:ds="http://schemas.openxmlformats.org/officeDocument/2006/customXml" ds:itemID="{EE4DA7AD-47B4-4D76-8FD3-9CE3F4664F3F}">
  <ds:schemaRefs>
    <ds:schemaRef ds:uri="http://schemas.microsoft.com/sharepoint/events"/>
  </ds:schemaRefs>
</ds:datastoreItem>
</file>

<file path=customXml/itemProps3.xml><?xml version="1.0" encoding="utf-8"?>
<ds:datastoreItem xmlns:ds="http://schemas.openxmlformats.org/officeDocument/2006/customXml" ds:itemID="{CC26D3A7-3302-4FEA-948D-392ABFB528A6}">
  <ds:schemaRefs>
    <ds:schemaRef ds:uri="http://schemas.microsoft.com/office/2006/metadata/properties"/>
    <ds:schemaRef ds:uri="http://schemas.microsoft.com/office/infopath/2007/PartnerControls"/>
    <ds:schemaRef ds:uri="1c89b6ff-5735-4b3c-9dca-50e80957a65b"/>
    <ds:schemaRef ds:uri="508ba6eb-9e09-4fd5-92f2-2d9921329f2d"/>
    <ds:schemaRef ds:uri="14a9c00f-d9e3-4eb9-aad3-f69239d17d9c"/>
    <ds:schemaRef ds:uri="017ef222-b715-482d-b25e-e029bead7086"/>
    <ds:schemaRef ds:uri="http://schemas.microsoft.com/sharepoint/v3"/>
  </ds:schemaRefs>
</ds:datastoreItem>
</file>

<file path=customXml/itemProps4.xml><?xml version="1.0" encoding="utf-8"?>
<ds:datastoreItem xmlns:ds="http://schemas.openxmlformats.org/officeDocument/2006/customXml" ds:itemID="{9023BF2D-4C00-4D6F-8571-1E2A8B09F1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c89b6ff-5735-4b3c-9dca-50e80957a65b"/>
    <ds:schemaRef ds:uri="14a9c00f-d9e3-4eb9-aad3-f69239d17d9c"/>
    <ds:schemaRef ds:uri="508ba6eb-9e09-4fd5-92f2-2d9921329f2d"/>
    <ds:schemaRef ds:uri="017ef222-b715-482d-b25e-e029bead70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FB2BA6B-34CE-43CA-9155-E414C321A3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Report_Enabel_EN_TP</Template>
  <TotalTime>1</TotalTime>
  <Pages>54</Pages>
  <Words>13696</Words>
  <Characters>78073</Characters>
  <Application>Microsoft Office Word</Application>
  <DocSecurity>0</DocSecurity>
  <Lines>650</Lines>
  <Paragraphs>183</Paragraphs>
  <ScaleCrop>false</ScaleCrop>
  <HeadingPairs>
    <vt:vector size="6" baseType="variant">
      <vt:variant>
        <vt:lpstr>Titre</vt:lpstr>
      </vt:variant>
      <vt:variant>
        <vt:i4>1</vt:i4>
      </vt:variant>
      <vt:variant>
        <vt:lpstr>Titres</vt:lpstr>
      </vt:variant>
      <vt:variant>
        <vt:i4>87</vt:i4>
      </vt:variant>
      <vt:variant>
        <vt:lpstr>Title</vt:lpstr>
      </vt:variant>
      <vt:variant>
        <vt:i4>1</vt:i4>
      </vt:variant>
    </vt:vector>
  </HeadingPairs>
  <TitlesOfParts>
    <vt:vector size="89" baseType="lpstr">
      <vt:lpstr/>
      <vt:lpstr>Généralités</vt:lpstr>
      <vt:lpstr>    Dérogations aux Règles Générales d’Exécution</vt:lpstr>
      <vt:lpstr>    Pouvoir adjudicateur</vt:lpstr>
      <vt:lpstr>    Cadre institutionnel d’Enabel</vt:lpstr>
      <vt:lpstr>    Règles régissant le marché</vt:lpstr>
      <vt:lpstr>    Définitions</vt:lpstr>
      <vt:lpstr>    Confidentialité</vt:lpstr>
      <vt:lpstr>        Traitement des données à caractère personnel</vt:lpstr>
      <vt:lpstr>        Confidentialité</vt:lpstr>
      <vt:lpstr>    Obligations déontologiques</vt:lpstr>
      <vt:lpstr>    Droit applicable et tribunaux compétents</vt:lpstr>
      <vt:lpstr>Objet et portée du marché</vt:lpstr>
      <vt:lpstr>    Nature du marché</vt:lpstr>
      <vt:lpstr>    Objet du marché</vt:lpstr>
      <vt:lpstr>    Lots</vt:lpstr>
      <vt:lpstr>    Postes</vt:lpstr>
      <vt:lpstr>    Durée</vt:lpstr>
      <vt:lpstr>    Variantes</vt:lpstr>
      <vt:lpstr>    Quantités</vt:lpstr>
      <vt:lpstr>Procédure</vt:lpstr>
      <vt:lpstr>    Mode de passation</vt:lpstr>
      <vt:lpstr>    Publication</vt:lpstr>
      <vt:lpstr>    Information</vt:lpstr>
      <vt:lpstr>    Offre</vt:lpstr>
      <vt:lpstr>        Données à mentionner dans l’offre</vt:lpstr>
      <vt:lpstr>        Détermination des prix</vt:lpstr>
      <vt:lpstr>        Eléments inclus dans les prix</vt:lpstr>
      <vt:lpstr>        Période de validité des offres</vt:lpstr>
      <vt:lpstr>    Introduction des offres</vt:lpstr>
      <vt:lpstr>    Modification ou retrait d’une offre déjà introduite</vt:lpstr>
      <vt:lpstr>    Ouverture des offres</vt:lpstr>
      <vt:lpstr>    Evaluation des offresSélection des soumissionnaires</vt:lpstr>
      <vt:lpstr>        Motifs d’exclusion</vt:lpstr>
      <vt:lpstr>        Critères de sélection</vt:lpstr>
      <vt:lpstr>        Régularité des offres</vt:lpstr>
      <vt:lpstr>        Négociations</vt:lpstr>
      <vt:lpstr>        Critères d’attribution</vt:lpstr>
      <vt:lpstr>        Attribution du marché</vt:lpstr>
      <vt:lpstr>    Conclusion du marché</vt:lpstr>
      <vt:lpstr>Dispositions contractuelles particulières</vt:lpstr>
      <vt:lpstr>    Définitions (Art. 2)</vt:lpstr>
      <vt:lpstr>    Correspondance avec le fournisseur (Art. 10)</vt:lpstr>
      <vt:lpstr>    Fonctionnaire dirigeant (Art. 11)</vt:lpstr>
      <vt:lpstr>    Sous-traitants (Art. 12-15)</vt:lpstr>
      <vt:lpstr>    Confidentialité (Art. 18)</vt:lpstr>
      <vt:lpstr>    Droits intellectuels (Art. 19-23)</vt:lpstr>
      <vt:lpstr>    Cautionnement (Art. 25-33)</vt:lpstr>
      <vt:lpstr>    Conformité de l’exécution (Art. 34)</vt:lpstr>
      <vt:lpstr>    Circonstances imprévisibles (Art. 38/9)</vt:lpstr>
      <vt:lpstr>    Réception technique préalable (Art. 41-42)</vt:lpstr>
      <vt:lpstr>    Moyens d’action du pouvoir adjudicateur (Art. 44-51 et 123-124)</vt:lpstr>
      <vt:lpstr>        Défaut d’exécution (Art. 44)</vt:lpstr>
      <vt:lpstr>        Amendes pour retard (Art. 46-123)</vt:lpstr>
      <vt:lpstr>        Mesures d’office (Art. 47-124)</vt:lpstr>
      <vt:lpstr>        Autres sanctions (Art. 48)</vt:lpstr>
      <vt:lpstr>    Modalités d’exécution (Art. 115 et seq.)</vt:lpstr>
      <vt:lpstr>        Commandes partielles (Art. 115)</vt:lpstr>
      <vt:lpstr>        Délais et clauses (Art. 116)</vt:lpstr>
      <vt:lpstr>        Modalités de livraison (Art. 118)</vt:lpstr>
      <vt:lpstr>        Emballages (Art. 119)</vt:lpstr>
      <vt:lpstr>        Vérification de la livraison (Art. 120)</vt:lpstr>
      <vt:lpstr>        Responsabilité du fournisseur (Art. 122)</vt:lpstr>
      <vt:lpstr>    Conditions générales de paiement (Art. 66-72 and 127)</vt:lpstr>
      <vt:lpstr>    Fin du marché (Art. 64-65, 120 et 128-135)</vt:lpstr>
      <vt:lpstr>        Réception provisoire</vt:lpstr>
      <vt:lpstr>        Transfert de propriété (art. 132)</vt:lpstr>
      <vt:lpstr>        Délai de garantie (art. 134)</vt:lpstr>
      <vt:lpstr>        Réception définitive (Art. 135)</vt:lpstr>
      <vt:lpstr>    Modifications du marché (Art. 37-38 et 121)</vt:lpstr>
      <vt:lpstr>    Litiges (Art. 73)</vt:lpstr>
      <vt:lpstr>Spécifications techniques</vt:lpstr>
      <vt:lpstr>    Conditions générales</vt:lpstr>
      <vt:lpstr>    Spécifications techniques &amp; offre technique</vt:lpstr>
      <vt:lpstr>    Livraison</vt:lpstr>
      <vt:lpstr>Formulaires</vt:lpstr>
      <vt:lpstr>    Formulaire d’identification</vt:lpstr>
      <vt:lpstr>    Déclaration d’intégrité pour les soumissionnaires</vt:lpstr>
      <vt:lpstr>    Déclaration ‘droits d’accès’</vt:lpstr>
      <vt:lpstr>    Procuration</vt:lpstr>
      <vt:lpstr>    Enregistrement et statut juridique</vt:lpstr>
      <vt:lpstr>    Attestation de régularité relative au paiement des cotisations sociales</vt:lpstr>
      <vt:lpstr>    Attestation de régularité relative au paiement des impôts et taxes</vt:lpstr>
      <vt:lpstr>    </vt:lpstr>
      <vt:lpstr>    Liste des livraisons similaires</vt:lpstr>
      <vt:lpstr>    Certificats de bonne exécution</vt:lpstr>
      <vt:lpstr>    Offre financière et formulaire d’offre</vt:lpstr>
      <vt:lpstr>    Spécifications techniques &amp; offre technique</vt:lpstr>
      <vt:lpstr/>
    </vt:vector>
  </TitlesOfParts>
  <Company>BTCCTB</Company>
  <LinksUpToDate>false</LinksUpToDate>
  <CharactersWithSpaces>91586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PRIMINFO</dc:creator>
  <cp:lastModifiedBy>EL KHARCHY, Ahmed</cp:lastModifiedBy>
  <cp:revision>2</cp:revision>
  <dcterms:created xsi:type="dcterms:W3CDTF">2024-07-24T14:32:00Z</dcterms:created>
  <dcterms:modified xsi:type="dcterms:W3CDTF">2024-07-24T14:32:00Z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0x01010084FDA68FEA25C847A6128BBA7C1A6EC100DB6DE8DA9F5B134CB8F62B604C7D5447</vt:lpwstr>
  </property>
  <property fmtid="{D5CDD505-2E9C-101B-9397-08002B2CF9AE}" pid="3" name="Country">
    <vt:lpwstr>1;#BFA|5c109890-987f-4e01-800e-8d3dbccbd13c</vt:lpwstr>
  </property>
  <property fmtid="{D5CDD505-2E9C-101B-9397-08002B2CF9AE}" pid="4" name="_dlc_DocIdItemGuid">
    <vt:lpwstr>54a13a94-6e95-41fc-a0ed-2ef620be4c8f</vt:lpwstr>
  </property>
  <property fmtid="{D5CDD505-2E9C-101B-9397-08002B2CF9AE}" pid="5" name="Contract_reference">
    <vt:lpwstr/>
  </property>
  <property fmtid="{D5CDD505-2E9C-101B-9397-08002B2CF9AE}" pid="6" name="Project_code">
    <vt:lpwstr/>
  </property>
  <property fmtid="{D5CDD505-2E9C-101B-9397-08002B2CF9AE}" pid="7" name="e2b781e9cad840cd89b90f5a7e989839">
    <vt:lpwstr/>
  </property>
  <property fmtid="{D5CDD505-2E9C-101B-9397-08002B2CF9AE}" pid="8" name="l9d65098618b4a8fbbe87718e7187e6b">
    <vt:lpwstr/>
  </property>
  <property fmtid="{D5CDD505-2E9C-101B-9397-08002B2CF9AE}" pid="9" name="Document_Type">
    <vt:lpwstr/>
  </property>
  <property fmtid="{D5CDD505-2E9C-101B-9397-08002B2CF9AE}" pid="10" name="Document_Status">
    <vt:lpwstr/>
  </property>
  <property fmtid="{D5CDD505-2E9C-101B-9397-08002B2CF9AE}" pid="11" name="MediaServiceImageTags">
    <vt:lpwstr/>
  </property>
  <property fmtid="{D5CDD505-2E9C-101B-9397-08002B2CF9AE}" pid="12" name="Document_Language">
    <vt:lpwstr/>
  </property>
</Properties>
</file>